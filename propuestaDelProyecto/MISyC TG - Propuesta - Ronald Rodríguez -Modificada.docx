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9464" w:type="dxa"/>
        <w:tblLayout w:type="fixed"/>
        <w:tblLook w:val="04A0" w:firstRow="1" w:lastRow="0" w:firstColumn="1" w:lastColumn="0" w:noHBand="0" w:noVBand="1"/>
      </w:tblPr>
      <w:tblGrid>
        <w:gridCol w:w="1526"/>
        <w:gridCol w:w="2551"/>
        <w:gridCol w:w="1843"/>
        <w:gridCol w:w="3544"/>
      </w:tblGrid>
      <w:tr w:rsidR="00B637B6" w14:paraId="1A4F410C" w14:textId="77777777" w:rsidTr="395B0C8A">
        <w:tc>
          <w:tcPr>
            <w:tcW w:w="4077" w:type="dxa"/>
            <w:gridSpan w:val="2"/>
            <w:tcBorders>
              <w:bottom w:val="single" w:sz="4" w:space="0" w:color="000000" w:themeColor="text1"/>
              <w:right w:val="nil"/>
            </w:tcBorders>
            <w:vAlign w:val="center"/>
          </w:tcPr>
          <w:p w14:paraId="3729D6B7" w14:textId="77777777" w:rsidR="00B637B6" w:rsidRDefault="00B637B6" w:rsidP="00527749">
            <w:pPr>
              <w:jc w:val="both"/>
            </w:pPr>
            <w:r>
              <w:object w:dxaOrig="3870" w:dyaOrig="1425" w14:anchorId="10656F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6pt;height:59.4pt" o:ole="">
                  <v:imagedata r:id="rId6" o:title=""/>
                </v:shape>
                <o:OLEObject Type="Embed" ProgID="PBrush" ShapeID="_x0000_i1025" DrawAspect="Content" ObjectID="_1648138953" r:id="rId7"/>
              </w:object>
            </w:r>
          </w:p>
        </w:tc>
        <w:tc>
          <w:tcPr>
            <w:tcW w:w="5387" w:type="dxa"/>
            <w:gridSpan w:val="2"/>
            <w:tcBorders>
              <w:left w:val="nil"/>
              <w:bottom w:val="single" w:sz="4" w:space="0" w:color="000000" w:themeColor="text1"/>
            </w:tcBorders>
            <w:vAlign w:val="center"/>
          </w:tcPr>
          <w:p w14:paraId="5B1F0E0F" w14:textId="77777777" w:rsidR="00B637B6" w:rsidRPr="00D92CB0" w:rsidRDefault="00B637B6" w:rsidP="00E56F19">
            <w:pPr>
              <w:spacing w:before="120" w:after="120"/>
              <w:jc w:val="center"/>
              <w:rPr>
                <w:b/>
                <w:color w:val="31849B" w:themeColor="accent5" w:themeShade="BF"/>
              </w:rPr>
            </w:pPr>
            <w:r w:rsidRPr="00D92CB0">
              <w:rPr>
                <w:b/>
                <w:color w:val="31849B" w:themeColor="accent5" w:themeShade="BF"/>
              </w:rPr>
              <w:t>FACULTAD DE INGENIERÍA</w:t>
            </w:r>
          </w:p>
          <w:p w14:paraId="516B3EA6" w14:textId="77777777" w:rsidR="00B637B6" w:rsidRPr="00D92CB0" w:rsidRDefault="00056DA9" w:rsidP="00E56F19">
            <w:pPr>
              <w:spacing w:before="120" w:after="120"/>
              <w:jc w:val="center"/>
              <w:rPr>
                <w:color w:val="31849B" w:themeColor="accent5" w:themeShade="BF"/>
              </w:rPr>
            </w:pPr>
            <w:r>
              <w:rPr>
                <w:b/>
                <w:color w:val="31849B" w:themeColor="accent5" w:themeShade="BF"/>
              </w:rPr>
              <w:t>MAESTRÍA</w:t>
            </w:r>
            <w:r w:rsidR="00B637B6" w:rsidRPr="00D92CB0">
              <w:rPr>
                <w:b/>
                <w:color w:val="31849B" w:themeColor="accent5" w:themeShade="BF"/>
              </w:rPr>
              <w:t xml:space="preserve"> EN INGENIERÍA</w:t>
            </w:r>
            <w:r>
              <w:rPr>
                <w:b/>
                <w:color w:val="31849B" w:themeColor="accent5" w:themeShade="BF"/>
              </w:rPr>
              <w:t xml:space="preserve"> DE SISTEMAS Y COMPUTACIÓN</w:t>
            </w:r>
          </w:p>
        </w:tc>
      </w:tr>
      <w:tr w:rsidR="00B637B6" w14:paraId="4051319D" w14:textId="77777777" w:rsidTr="395B0C8A">
        <w:tc>
          <w:tcPr>
            <w:tcW w:w="9464" w:type="dxa"/>
            <w:gridSpan w:val="4"/>
            <w:tcBorders>
              <w:bottom w:val="single" w:sz="4" w:space="0" w:color="000000" w:themeColor="text1"/>
            </w:tcBorders>
            <w:vAlign w:val="center"/>
          </w:tcPr>
          <w:p w14:paraId="6D7F1B8F" w14:textId="2D7529E2" w:rsidR="00B637B6" w:rsidRPr="00D92CB0" w:rsidRDefault="00096315" w:rsidP="00EE478E">
            <w:pPr>
              <w:spacing w:before="120" w:after="120"/>
              <w:jc w:val="center"/>
              <w:rPr>
                <w:b/>
                <w:color w:val="31849B" w:themeColor="accent5" w:themeShade="BF"/>
              </w:rPr>
            </w:pPr>
            <w:r>
              <w:rPr>
                <w:b/>
                <w:color w:val="31849B" w:themeColor="accent5" w:themeShade="BF"/>
              </w:rPr>
              <w:t>TRABAJO DE GRADO</w:t>
            </w:r>
            <w:r w:rsidR="00B637B6">
              <w:rPr>
                <w:b/>
                <w:color w:val="31849B" w:themeColor="accent5" w:themeShade="BF"/>
              </w:rPr>
              <w:t xml:space="preserve"> – </w:t>
            </w:r>
            <w:r>
              <w:rPr>
                <w:b/>
                <w:color w:val="31849B" w:themeColor="accent5" w:themeShade="BF"/>
              </w:rPr>
              <w:t>PROPUESTA DE PROYECTO</w:t>
            </w:r>
            <w:r w:rsidR="00EE478E">
              <w:rPr>
                <w:b/>
                <w:color w:val="31849B" w:themeColor="accent5" w:themeShade="BF"/>
              </w:rPr>
              <w:t xml:space="preserve"> – </w:t>
            </w:r>
            <w:r w:rsidR="00EE478E" w:rsidRPr="00EE478E">
              <w:rPr>
                <w:b/>
                <w:color w:val="C00000"/>
              </w:rPr>
              <w:t>P</w:t>
            </w:r>
            <w:r w:rsidR="00EE478E">
              <w:rPr>
                <w:b/>
                <w:color w:val="C00000"/>
              </w:rPr>
              <w:t>Z</w:t>
            </w:r>
            <w:r w:rsidR="00EE478E" w:rsidRPr="00EE478E">
              <w:rPr>
                <w:b/>
                <w:color w:val="C00000"/>
              </w:rPr>
              <w:t>-201</w:t>
            </w:r>
            <w:r w:rsidR="005527C9">
              <w:rPr>
                <w:b/>
                <w:color w:val="C00000"/>
              </w:rPr>
              <w:t>9</w:t>
            </w:r>
            <w:r w:rsidR="00EE478E" w:rsidRPr="00EE478E">
              <w:rPr>
                <w:b/>
                <w:color w:val="C00000"/>
              </w:rPr>
              <w:t>-1-XX</w:t>
            </w:r>
          </w:p>
        </w:tc>
      </w:tr>
      <w:tr w:rsidR="00734FE0" w14:paraId="3D0D1007" w14:textId="77777777" w:rsidTr="395B0C8A">
        <w:trPr>
          <w:trHeight w:val="103"/>
        </w:trPr>
        <w:tc>
          <w:tcPr>
            <w:tcW w:w="1526" w:type="dxa"/>
            <w:tcBorders>
              <w:right w:val="single" w:sz="4" w:space="0" w:color="000000" w:themeColor="text1"/>
            </w:tcBorders>
            <w:vAlign w:val="center"/>
          </w:tcPr>
          <w:p w14:paraId="05E926D6" w14:textId="77777777" w:rsidR="00734FE0" w:rsidRPr="00F76DF9" w:rsidRDefault="00734FE0" w:rsidP="00527749">
            <w:pPr>
              <w:spacing w:before="120" w:after="120"/>
              <w:jc w:val="center"/>
              <w:rPr>
                <w:b/>
                <w:color w:val="31849B" w:themeColor="accent5" w:themeShade="BF"/>
                <w:sz w:val="20"/>
              </w:rPr>
            </w:pPr>
            <w:r w:rsidRPr="00F76DF9">
              <w:rPr>
                <w:b/>
                <w:color w:val="31849B" w:themeColor="accent5" w:themeShade="BF"/>
                <w:sz w:val="20"/>
              </w:rPr>
              <w:t xml:space="preserve">TÍTULO DEL </w:t>
            </w:r>
            <w:r>
              <w:rPr>
                <w:b/>
                <w:color w:val="31849B" w:themeColor="accent5" w:themeShade="BF"/>
                <w:sz w:val="20"/>
              </w:rPr>
              <w:t>PROYECTO</w:t>
            </w:r>
          </w:p>
        </w:tc>
        <w:tc>
          <w:tcPr>
            <w:tcW w:w="7938" w:type="dxa"/>
            <w:gridSpan w:val="3"/>
            <w:tcBorders>
              <w:left w:val="single" w:sz="4" w:space="0" w:color="000000" w:themeColor="text1"/>
            </w:tcBorders>
            <w:vAlign w:val="center"/>
          </w:tcPr>
          <w:p w14:paraId="5C838834" w14:textId="5A51AE06" w:rsidR="00F70B9F" w:rsidRPr="00BF047B" w:rsidRDefault="008B16C0" w:rsidP="00B9361D">
            <w:pPr>
              <w:spacing w:before="120" w:after="120"/>
              <w:jc w:val="center"/>
              <w:rPr>
                <w:rFonts w:ascii="Calibri" w:eastAsia="Calibri" w:hAnsi="Calibri" w:cs="Calibri"/>
                <w:b/>
                <w:bCs/>
                <w:color w:val="C00000"/>
              </w:rPr>
            </w:pPr>
            <w:proofErr w:type="spellStart"/>
            <w:r>
              <w:rPr>
                <w:rFonts w:ascii="Calibri" w:eastAsia="Calibri" w:hAnsi="Calibri" w:cs="Calibri"/>
                <w:b/>
                <w:bCs/>
                <w:color w:val="C00000"/>
              </w:rPr>
              <w:t>Dauruxü</w:t>
            </w:r>
            <w:proofErr w:type="spellEnd"/>
            <w:r w:rsidR="00A013B1">
              <w:rPr>
                <w:rFonts w:ascii="Calibri" w:eastAsia="Calibri" w:hAnsi="Calibri" w:cs="Calibri"/>
                <w:b/>
                <w:bCs/>
                <w:color w:val="C00000"/>
              </w:rPr>
              <w:t>:</w:t>
            </w:r>
            <w:r w:rsidR="005040FC">
              <w:rPr>
                <w:rFonts w:ascii="Calibri" w:eastAsia="Calibri" w:hAnsi="Calibri" w:cs="Calibri"/>
                <w:b/>
                <w:bCs/>
                <w:color w:val="C00000"/>
              </w:rPr>
              <w:t xml:space="preserve"> </w:t>
            </w:r>
            <w:r w:rsidR="00B9361D" w:rsidRPr="00B9361D">
              <w:rPr>
                <w:rFonts w:ascii="Calibri" w:eastAsia="Calibri" w:hAnsi="Calibri" w:cs="Calibri"/>
                <w:b/>
                <w:bCs/>
                <w:color w:val="C00000"/>
              </w:rPr>
              <w:t xml:space="preserve">Detección de </w:t>
            </w:r>
            <w:del w:id="0" w:author="familiarodriguezarias19@outlook.es" w:date="2020-04-09T18:25:00Z">
              <w:r w:rsidR="00B9361D" w:rsidRPr="00B9361D" w:rsidDel="00F149BF">
                <w:rPr>
                  <w:rFonts w:ascii="Calibri" w:eastAsia="Calibri" w:hAnsi="Calibri" w:cs="Calibri"/>
                  <w:b/>
                  <w:bCs/>
                  <w:color w:val="C00000"/>
                </w:rPr>
                <w:delText>estados de ánimo</w:delText>
              </w:r>
            </w:del>
            <w:ins w:id="1" w:author="familiarodriguezarias19@outlook.es" w:date="2020-04-09T18:25:00Z">
              <w:r w:rsidR="00F149BF">
                <w:rPr>
                  <w:rFonts w:ascii="Calibri" w:eastAsia="Calibri" w:hAnsi="Calibri" w:cs="Calibri"/>
                  <w:b/>
                  <w:bCs/>
                  <w:color w:val="C00000"/>
                </w:rPr>
                <w:t>emociones</w:t>
              </w:r>
            </w:ins>
            <w:r w:rsidR="00B9361D" w:rsidRPr="00B9361D">
              <w:rPr>
                <w:rFonts w:ascii="Calibri" w:eastAsia="Calibri" w:hAnsi="Calibri" w:cs="Calibri"/>
                <w:b/>
                <w:bCs/>
                <w:color w:val="C00000"/>
              </w:rPr>
              <w:t xml:space="preserve"> de per</w:t>
            </w:r>
            <w:r w:rsidR="00B9361D">
              <w:rPr>
                <w:rFonts w:ascii="Calibri" w:eastAsia="Calibri" w:hAnsi="Calibri" w:cs="Calibri"/>
                <w:b/>
                <w:bCs/>
                <w:color w:val="C00000"/>
              </w:rPr>
              <w:t xml:space="preserve">sonas y sus actividades para el </w:t>
            </w:r>
            <w:r w:rsidR="00B9361D" w:rsidRPr="00B9361D">
              <w:rPr>
                <w:rFonts w:ascii="Calibri" w:eastAsia="Calibri" w:hAnsi="Calibri" w:cs="Calibri"/>
                <w:b/>
                <w:bCs/>
                <w:color w:val="C00000"/>
              </w:rPr>
              <w:t xml:space="preserve">apoyo en </w:t>
            </w:r>
            <w:del w:id="2" w:author="familiarodriguezarias19@outlook.es" w:date="2020-04-09T18:00:00Z">
              <w:r w:rsidR="00B9361D" w:rsidRPr="00B9361D" w:rsidDel="009034D1">
                <w:rPr>
                  <w:rFonts w:ascii="Calibri" w:eastAsia="Calibri" w:hAnsi="Calibri" w:cs="Calibri"/>
                  <w:b/>
                  <w:bCs/>
                  <w:color w:val="C00000"/>
                </w:rPr>
                <w:delText>el diagnóstico</w:delText>
              </w:r>
            </w:del>
            <w:ins w:id="3" w:author="familiarodriguezarias19@outlook.es" w:date="2020-04-09T18:00:00Z">
              <w:r w:rsidR="009034D1">
                <w:rPr>
                  <w:rFonts w:ascii="Calibri" w:eastAsia="Calibri" w:hAnsi="Calibri" w:cs="Calibri"/>
                  <w:b/>
                  <w:bCs/>
                  <w:color w:val="C00000"/>
                </w:rPr>
                <w:t>la ev</w:t>
              </w:r>
            </w:ins>
            <w:ins w:id="4" w:author="familiarodriguezarias19@outlook.es" w:date="2020-04-09T18:01:00Z">
              <w:r w:rsidR="009034D1">
                <w:rPr>
                  <w:rFonts w:ascii="Calibri" w:eastAsia="Calibri" w:hAnsi="Calibri" w:cs="Calibri"/>
                  <w:b/>
                  <w:bCs/>
                  <w:color w:val="C00000"/>
                </w:rPr>
                <w:t>aluación</w:t>
              </w:r>
            </w:ins>
            <w:r w:rsidR="00B9361D" w:rsidRPr="00B9361D">
              <w:rPr>
                <w:rFonts w:ascii="Calibri" w:eastAsia="Calibri" w:hAnsi="Calibri" w:cs="Calibri"/>
                <w:b/>
                <w:bCs/>
                <w:color w:val="C00000"/>
              </w:rPr>
              <w:t xml:space="preserve"> de </w:t>
            </w:r>
            <w:del w:id="5" w:author="familiarodriguezarias19@outlook.es" w:date="2020-04-09T17:59:00Z">
              <w:r w:rsidR="00B9361D" w:rsidRPr="00B9361D" w:rsidDel="009034D1">
                <w:rPr>
                  <w:rFonts w:ascii="Calibri" w:eastAsia="Calibri" w:hAnsi="Calibri" w:cs="Calibri"/>
                  <w:b/>
                  <w:bCs/>
                  <w:color w:val="C00000"/>
                </w:rPr>
                <w:delText xml:space="preserve">trastornos psicológicos en </w:delText>
              </w:r>
            </w:del>
            <w:r w:rsidR="00B9361D" w:rsidRPr="00B9361D">
              <w:rPr>
                <w:rFonts w:ascii="Calibri" w:eastAsia="Calibri" w:hAnsi="Calibri" w:cs="Calibri"/>
                <w:b/>
                <w:bCs/>
                <w:color w:val="C00000"/>
              </w:rPr>
              <w:t>F</w:t>
            </w:r>
            <w:ins w:id="6" w:author="familiarodriguezarias19@outlook.es" w:date="2020-04-09T17:59:00Z">
              <w:r w:rsidR="009034D1">
                <w:rPr>
                  <w:rFonts w:ascii="Calibri" w:eastAsia="Calibri" w:hAnsi="Calibri" w:cs="Calibri"/>
                  <w:b/>
                  <w:bCs/>
                  <w:color w:val="C00000"/>
                </w:rPr>
                <w:t xml:space="preserve">actores de </w:t>
              </w:r>
            </w:ins>
            <w:r w:rsidR="00B9361D" w:rsidRPr="00B9361D">
              <w:rPr>
                <w:rFonts w:ascii="Calibri" w:eastAsia="Calibri" w:hAnsi="Calibri" w:cs="Calibri"/>
                <w:b/>
                <w:bCs/>
                <w:color w:val="C00000"/>
              </w:rPr>
              <w:t>R</w:t>
            </w:r>
            <w:ins w:id="7" w:author="familiarodriguezarias19@outlook.es" w:date="2020-04-09T18:00:00Z">
              <w:r w:rsidR="009034D1">
                <w:rPr>
                  <w:rFonts w:ascii="Calibri" w:eastAsia="Calibri" w:hAnsi="Calibri" w:cs="Calibri"/>
                  <w:b/>
                  <w:bCs/>
                  <w:color w:val="C00000"/>
                </w:rPr>
                <w:t xml:space="preserve">iesgo </w:t>
              </w:r>
            </w:ins>
            <w:r w:rsidR="00B9361D" w:rsidRPr="00B9361D">
              <w:rPr>
                <w:rFonts w:ascii="Calibri" w:eastAsia="Calibri" w:hAnsi="Calibri" w:cs="Calibri"/>
                <w:b/>
                <w:bCs/>
                <w:color w:val="C00000"/>
              </w:rPr>
              <w:t>P</w:t>
            </w:r>
            <w:ins w:id="8" w:author="familiarodriguezarias19@outlook.es" w:date="2020-04-09T18:00:00Z">
              <w:r w:rsidR="009034D1">
                <w:rPr>
                  <w:rFonts w:ascii="Calibri" w:eastAsia="Calibri" w:hAnsi="Calibri" w:cs="Calibri"/>
                  <w:b/>
                  <w:bCs/>
                  <w:color w:val="C00000"/>
                </w:rPr>
                <w:t>sicosocial</w:t>
              </w:r>
            </w:ins>
            <w:del w:id="9" w:author="familiarodriguezarias19@outlook.es" w:date="2020-04-09T17:59:00Z">
              <w:r w:rsidR="00B9361D" w:rsidRPr="00B9361D" w:rsidDel="009034D1">
                <w:rPr>
                  <w:rFonts w:ascii="Calibri" w:eastAsia="Calibri" w:hAnsi="Calibri" w:cs="Calibri"/>
                  <w:b/>
                  <w:bCs/>
                  <w:color w:val="C00000"/>
                </w:rPr>
                <w:delText>O</w:delText>
              </w:r>
            </w:del>
          </w:p>
        </w:tc>
      </w:tr>
      <w:tr w:rsidR="00A4320E" w14:paraId="089B5998" w14:textId="77777777" w:rsidTr="395B0C8A">
        <w:tc>
          <w:tcPr>
            <w:tcW w:w="1526" w:type="dxa"/>
            <w:vMerge w:val="restart"/>
            <w:tcBorders>
              <w:right w:val="single" w:sz="4" w:space="0" w:color="000000" w:themeColor="text1"/>
            </w:tcBorders>
            <w:vAlign w:val="center"/>
          </w:tcPr>
          <w:p w14:paraId="392CADEA" w14:textId="77777777" w:rsidR="00A4320E" w:rsidRPr="00F76DF9" w:rsidRDefault="006605BD" w:rsidP="00E56F19">
            <w:pPr>
              <w:spacing w:before="120" w:after="120" w:line="240" w:lineRule="auto"/>
              <w:jc w:val="center"/>
              <w:rPr>
                <w:b/>
                <w:color w:val="31849B" w:themeColor="accent5" w:themeShade="BF"/>
                <w:sz w:val="20"/>
              </w:rPr>
            </w:pPr>
            <w:r>
              <w:rPr>
                <w:b/>
                <w:color w:val="31849B" w:themeColor="accent5" w:themeShade="BF"/>
                <w:sz w:val="20"/>
              </w:rPr>
              <w:t xml:space="preserve">DATOS DEL </w:t>
            </w:r>
            <w:r w:rsidR="00A4320E">
              <w:rPr>
                <w:b/>
                <w:color w:val="31849B" w:themeColor="accent5" w:themeShade="BF"/>
                <w:sz w:val="20"/>
              </w:rPr>
              <w:t>ESTUDIANTE</w:t>
            </w:r>
          </w:p>
        </w:tc>
        <w:tc>
          <w:tcPr>
            <w:tcW w:w="2551" w:type="dxa"/>
            <w:tcBorders>
              <w:bottom w:val="dotted" w:sz="4" w:space="0" w:color="auto"/>
              <w:right w:val="single" w:sz="4" w:space="0" w:color="000000" w:themeColor="text1"/>
            </w:tcBorders>
            <w:vAlign w:val="center"/>
          </w:tcPr>
          <w:p w14:paraId="0218CDE4" w14:textId="1AB8833B" w:rsidR="00A4320E" w:rsidRPr="00476FCA" w:rsidRDefault="008C04B4" w:rsidP="006605BD">
            <w:pPr>
              <w:spacing w:before="120" w:after="0"/>
              <w:jc w:val="center"/>
              <w:rPr>
                <w:color w:val="C00000"/>
              </w:rPr>
            </w:pPr>
            <w:r>
              <w:rPr>
                <w:rFonts w:ascii="Calibri" w:eastAsia="Calibri" w:hAnsi="Calibri" w:cs="Calibri"/>
                <w:b/>
                <w:bCs/>
                <w:color w:val="C00000"/>
              </w:rPr>
              <w:t>Ronald Fernando Rodríguez Barbosa</w:t>
            </w:r>
          </w:p>
        </w:tc>
        <w:tc>
          <w:tcPr>
            <w:tcW w:w="1843" w:type="dxa"/>
            <w:vMerge w:val="restart"/>
            <w:tcBorders>
              <w:left w:val="single" w:sz="4" w:space="0" w:color="000000" w:themeColor="text1"/>
            </w:tcBorders>
            <w:vAlign w:val="center"/>
          </w:tcPr>
          <w:p w14:paraId="0C9F5C2D" w14:textId="77777777" w:rsidR="00A4320E" w:rsidRDefault="00A4320E" w:rsidP="00B52718">
            <w:pPr>
              <w:spacing w:before="120" w:after="120" w:line="240" w:lineRule="auto"/>
              <w:jc w:val="center"/>
              <w:rPr>
                <w:b/>
                <w:color w:val="31849B" w:themeColor="accent5" w:themeShade="BF"/>
                <w:sz w:val="20"/>
              </w:rPr>
            </w:pPr>
            <w:r>
              <w:rPr>
                <w:b/>
                <w:color w:val="31849B" w:themeColor="accent5" w:themeShade="BF"/>
                <w:sz w:val="20"/>
              </w:rPr>
              <w:t>CORREO</w:t>
            </w:r>
          </w:p>
          <w:p w14:paraId="589FF49A" w14:textId="77777777" w:rsidR="00A4320E" w:rsidRPr="00F76DF9" w:rsidRDefault="00A4320E" w:rsidP="00B52718">
            <w:pPr>
              <w:spacing w:before="120" w:after="120" w:line="240" w:lineRule="auto"/>
              <w:jc w:val="center"/>
              <w:rPr>
                <w:color w:val="31849B" w:themeColor="accent5" w:themeShade="BF"/>
                <w:sz w:val="20"/>
              </w:rPr>
            </w:pPr>
            <w:r>
              <w:rPr>
                <w:b/>
                <w:color w:val="31849B" w:themeColor="accent5" w:themeShade="BF"/>
                <w:sz w:val="20"/>
              </w:rPr>
              <w:t>ELECTRÓNICO</w:t>
            </w:r>
          </w:p>
        </w:tc>
        <w:tc>
          <w:tcPr>
            <w:tcW w:w="3544" w:type="dxa"/>
            <w:tcBorders>
              <w:left w:val="single" w:sz="4" w:space="0" w:color="000000" w:themeColor="text1"/>
              <w:bottom w:val="dotted" w:sz="4" w:space="0" w:color="auto"/>
            </w:tcBorders>
            <w:vAlign w:val="center"/>
          </w:tcPr>
          <w:p w14:paraId="0B77A902" w14:textId="1AEACCDF" w:rsidR="00A4320E" w:rsidRPr="00384A5D" w:rsidRDefault="002F47E9" w:rsidP="00A4320E">
            <w:pPr>
              <w:spacing w:before="120" w:after="120" w:line="240" w:lineRule="auto"/>
              <w:jc w:val="center"/>
              <w:rPr>
                <w:color w:val="31849B" w:themeColor="accent5" w:themeShade="BF"/>
                <w:sz w:val="20"/>
                <w:szCs w:val="20"/>
              </w:rPr>
            </w:pPr>
            <w:hyperlink r:id="rId8" w:history="1">
              <w:r w:rsidR="00B47516" w:rsidRPr="00E01C62">
                <w:rPr>
                  <w:rStyle w:val="Hipervnculo"/>
                  <w:sz w:val="20"/>
                  <w:szCs w:val="20"/>
                </w:rPr>
                <w:t>rfernandorodriguez@javeriana.edu.co</w:t>
              </w:r>
            </w:hyperlink>
          </w:p>
        </w:tc>
      </w:tr>
      <w:tr w:rsidR="00A4320E" w14:paraId="1AF853A6" w14:textId="77777777" w:rsidTr="395B0C8A">
        <w:tc>
          <w:tcPr>
            <w:tcW w:w="1526" w:type="dxa"/>
            <w:vMerge/>
            <w:vAlign w:val="center"/>
          </w:tcPr>
          <w:p w14:paraId="4AC8C19C"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bottom w:val="single" w:sz="4" w:space="0" w:color="000000" w:themeColor="text1"/>
              <w:right w:val="single" w:sz="4" w:space="0" w:color="000000" w:themeColor="text1"/>
            </w:tcBorders>
            <w:vAlign w:val="center"/>
          </w:tcPr>
          <w:p w14:paraId="12B849A7" w14:textId="4D36D09B" w:rsidR="00A4320E" w:rsidRPr="00A4320E" w:rsidRDefault="00A4320E" w:rsidP="006605BD">
            <w:pPr>
              <w:spacing w:after="120"/>
              <w:jc w:val="center"/>
            </w:pPr>
            <w:r w:rsidRPr="00A4320E">
              <w:rPr>
                <w:smallCaps/>
                <w:sz w:val="20"/>
              </w:rPr>
              <w:t xml:space="preserve">CC </w:t>
            </w:r>
            <w:r w:rsidR="00B47516">
              <w:rPr>
                <w:smallCaps/>
                <w:sz w:val="20"/>
              </w:rPr>
              <w:t>80</w:t>
            </w:r>
            <w:r w:rsidRPr="00A4320E">
              <w:rPr>
                <w:smallCaps/>
                <w:sz w:val="20"/>
              </w:rPr>
              <w:t>.</w:t>
            </w:r>
            <w:r w:rsidR="00B47516">
              <w:rPr>
                <w:smallCaps/>
                <w:sz w:val="20"/>
              </w:rPr>
              <w:t>927</w:t>
            </w:r>
            <w:r w:rsidRPr="00A4320E">
              <w:rPr>
                <w:smallCaps/>
                <w:sz w:val="20"/>
              </w:rPr>
              <w:t>.</w:t>
            </w:r>
            <w:r w:rsidR="00B47516">
              <w:rPr>
                <w:smallCaps/>
                <w:sz w:val="20"/>
              </w:rPr>
              <w:t>833</w:t>
            </w:r>
          </w:p>
        </w:tc>
        <w:tc>
          <w:tcPr>
            <w:tcW w:w="1843" w:type="dxa"/>
            <w:vMerge/>
            <w:vAlign w:val="center"/>
          </w:tcPr>
          <w:p w14:paraId="42EE4630" w14:textId="77777777" w:rsidR="00A4320E" w:rsidRPr="00F76DF9" w:rsidRDefault="00A4320E" w:rsidP="00527749">
            <w:pPr>
              <w:spacing w:before="120" w:after="120" w:line="240" w:lineRule="auto"/>
              <w:jc w:val="center"/>
              <w:rPr>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4A0773F5" w14:textId="4A9522EC" w:rsidR="00A4320E" w:rsidRPr="00384A5D" w:rsidRDefault="002F47E9" w:rsidP="006605BD">
            <w:pPr>
              <w:spacing w:after="120"/>
              <w:jc w:val="center"/>
              <w:rPr>
                <w:color w:val="31849B" w:themeColor="accent5" w:themeShade="BF"/>
                <w:sz w:val="20"/>
                <w:szCs w:val="20"/>
              </w:rPr>
            </w:pPr>
            <w:hyperlink r:id="rId9" w:history="1">
              <w:r w:rsidR="005527C9" w:rsidRPr="000F3D39">
                <w:rPr>
                  <w:rStyle w:val="Hipervnculo"/>
                  <w:sz w:val="20"/>
                  <w:szCs w:val="20"/>
                </w:rPr>
                <w:t>ronaldraxon@gmail.com</w:t>
              </w:r>
            </w:hyperlink>
          </w:p>
        </w:tc>
      </w:tr>
      <w:tr w:rsidR="00A4320E" w14:paraId="6C2113B0" w14:textId="77777777" w:rsidTr="395B0C8A">
        <w:trPr>
          <w:trHeight w:val="419"/>
        </w:trPr>
        <w:tc>
          <w:tcPr>
            <w:tcW w:w="1526" w:type="dxa"/>
            <w:vMerge w:val="restart"/>
            <w:tcBorders>
              <w:right w:val="single" w:sz="4" w:space="0" w:color="000000" w:themeColor="text1"/>
            </w:tcBorders>
            <w:vAlign w:val="center"/>
          </w:tcPr>
          <w:p w14:paraId="43ADD262" w14:textId="77777777" w:rsidR="00A4320E"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DIRECTOR </w:t>
            </w:r>
            <w:r w:rsidRPr="00F76DF9">
              <w:rPr>
                <w:b/>
                <w:color w:val="31849B" w:themeColor="accent5" w:themeShade="BF"/>
                <w:sz w:val="20"/>
              </w:rPr>
              <w:t>DE</w:t>
            </w:r>
            <w:r>
              <w:rPr>
                <w:b/>
                <w:color w:val="31849B" w:themeColor="accent5" w:themeShade="BF"/>
                <w:sz w:val="20"/>
              </w:rPr>
              <w:t xml:space="preserve"> TRABAJO DE GRADO</w:t>
            </w:r>
          </w:p>
          <w:p w14:paraId="7E6CD396"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ASESOR (opcional)</w:t>
            </w:r>
          </w:p>
        </w:tc>
        <w:tc>
          <w:tcPr>
            <w:tcW w:w="2551" w:type="dxa"/>
            <w:tcBorders>
              <w:left w:val="single" w:sz="4" w:space="0" w:color="000000" w:themeColor="text1"/>
              <w:bottom w:val="dotted" w:sz="4" w:space="0" w:color="auto"/>
              <w:right w:val="single" w:sz="4" w:space="0" w:color="000000" w:themeColor="text1"/>
            </w:tcBorders>
            <w:vAlign w:val="center"/>
          </w:tcPr>
          <w:p w14:paraId="2FFE2777" w14:textId="77777777" w:rsidR="00A4320E" w:rsidRPr="00F76DF9" w:rsidRDefault="00A4320E" w:rsidP="006605BD">
            <w:pPr>
              <w:spacing w:after="0" w:line="240" w:lineRule="auto"/>
              <w:jc w:val="center"/>
              <w:rPr>
                <w:sz w:val="20"/>
              </w:rPr>
            </w:pPr>
            <w:r w:rsidRPr="00F76DF9">
              <w:rPr>
                <w:sz w:val="20"/>
              </w:rPr>
              <w:t>I</w:t>
            </w:r>
            <w:r>
              <w:rPr>
                <w:sz w:val="20"/>
              </w:rPr>
              <w:t>ng. Enrique González Ph</w:t>
            </w:r>
            <w:r w:rsidRPr="00F76DF9">
              <w:rPr>
                <w:sz w:val="20"/>
              </w:rPr>
              <w:t>D</w:t>
            </w:r>
          </w:p>
        </w:tc>
        <w:tc>
          <w:tcPr>
            <w:tcW w:w="1843" w:type="dxa"/>
            <w:tcBorders>
              <w:left w:val="single" w:sz="4" w:space="0" w:color="000000" w:themeColor="text1"/>
              <w:right w:val="single" w:sz="4" w:space="0" w:color="000000" w:themeColor="text1"/>
            </w:tcBorders>
            <w:vAlign w:val="center"/>
          </w:tcPr>
          <w:p w14:paraId="443CD161" w14:textId="77777777" w:rsidR="00A4320E" w:rsidRPr="00F76DF9" w:rsidRDefault="00A4320E" w:rsidP="00A4320E">
            <w:pPr>
              <w:spacing w:before="120" w:after="120" w:line="240" w:lineRule="auto"/>
              <w:jc w:val="center"/>
              <w:rPr>
                <w:b/>
                <w:color w:val="31849B" w:themeColor="accent5" w:themeShade="BF"/>
                <w:sz w:val="20"/>
              </w:rPr>
            </w:pPr>
            <w:r>
              <w:rPr>
                <w:b/>
                <w:color w:val="31849B" w:themeColor="accent5" w:themeShade="BF"/>
                <w:sz w:val="20"/>
              </w:rPr>
              <w:t>MODALIDAD</w:t>
            </w:r>
          </w:p>
        </w:tc>
        <w:tc>
          <w:tcPr>
            <w:tcW w:w="3544" w:type="dxa"/>
            <w:tcBorders>
              <w:left w:val="single" w:sz="4" w:space="0" w:color="000000" w:themeColor="text1"/>
            </w:tcBorders>
            <w:vAlign w:val="center"/>
          </w:tcPr>
          <w:p w14:paraId="6C394536" w14:textId="6CD03C8E" w:rsidR="00A4320E" w:rsidRPr="00F76DF9" w:rsidRDefault="00B47516" w:rsidP="00527749">
            <w:pPr>
              <w:spacing w:before="120" w:after="120" w:line="240" w:lineRule="auto"/>
              <w:jc w:val="center"/>
              <w:rPr>
                <w:sz w:val="20"/>
              </w:rPr>
            </w:pPr>
            <w:r>
              <w:rPr>
                <w:sz w:val="20"/>
              </w:rPr>
              <w:t>Investigación</w:t>
            </w:r>
          </w:p>
        </w:tc>
      </w:tr>
      <w:tr w:rsidR="00A4320E" w14:paraId="2C0C6B60" w14:textId="77777777" w:rsidTr="395B0C8A">
        <w:trPr>
          <w:trHeight w:val="419"/>
        </w:trPr>
        <w:tc>
          <w:tcPr>
            <w:tcW w:w="1526" w:type="dxa"/>
            <w:vMerge/>
            <w:vAlign w:val="center"/>
          </w:tcPr>
          <w:p w14:paraId="4BFD3681" w14:textId="77777777" w:rsidR="00A4320E" w:rsidRPr="00F76DF9" w:rsidRDefault="00A4320E" w:rsidP="0052774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right w:val="single" w:sz="4" w:space="0" w:color="000000" w:themeColor="text1"/>
            </w:tcBorders>
            <w:vAlign w:val="center"/>
          </w:tcPr>
          <w:p w14:paraId="4C20DE89" w14:textId="72699EAE" w:rsidR="00A4320E" w:rsidRPr="00F76DF9" w:rsidRDefault="002F47E9" w:rsidP="006605BD">
            <w:pPr>
              <w:spacing w:after="120"/>
              <w:jc w:val="center"/>
              <w:rPr>
                <w:sz w:val="20"/>
              </w:rPr>
            </w:pPr>
            <w:hyperlink r:id="rId10" w:history="1">
              <w:r w:rsidR="005527C9" w:rsidRPr="000F3D39">
                <w:rPr>
                  <w:rStyle w:val="Hipervnculo"/>
                  <w:sz w:val="20"/>
                </w:rPr>
                <w:t>egonzal@javeriana.edu.co</w:t>
              </w:r>
            </w:hyperlink>
          </w:p>
        </w:tc>
        <w:tc>
          <w:tcPr>
            <w:tcW w:w="1843" w:type="dxa"/>
            <w:tcBorders>
              <w:left w:val="single" w:sz="4" w:space="0" w:color="000000" w:themeColor="text1"/>
              <w:right w:val="single" w:sz="4" w:space="0" w:color="000000" w:themeColor="text1"/>
            </w:tcBorders>
            <w:vAlign w:val="center"/>
          </w:tcPr>
          <w:p w14:paraId="24060849" w14:textId="77777777" w:rsidR="00A4320E" w:rsidRPr="00F76DF9" w:rsidRDefault="00A4320E" w:rsidP="00527749">
            <w:pPr>
              <w:spacing w:before="120" w:after="120" w:line="240" w:lineRule="auto"/>
              <w:jc w:val="center"/>
              <w:rPr>
                <w:b/>
                <w:color w:val="31849B" w:themeColor="accent5" w:themeShade="BF"/>
                <w:sz w:val="20"/>
              </w:rPr>
            </w:pPr>
            <w:r>
              <w:rPr>
                <w:b/>
                <w:color w:val="31849B" w:themeColor="accent5" w:themeShade="BF"/>
                <w:sz w:val="20"/>
              </w:rPr>
              <w:t xml:space="preserve">ÁREA </w:t>
            </w:r>
            <w:r w:rsidR="006605BD">
              <w:rPr>
                <w:b/>
                <w:color w:val="31849B" w:themeColor="accent5" w:themeShade="BF"/>
                <w:sz w:val="20"/>
              </w:rPr>
              <w:t xml:space="preserve">DE </w:t>
            </w:r>
            <w:r>
              <w:rPr>
                <w:b/>
                <w:color w:val="31849B" w:themeColor="accent5" w:themeShade="BF"/>
                <w:sz w:val="20"/>
              </w:rPr>
              <w:t>ÉNFASIS</w:t>
            </w:r>
          </w:p>
        </w:tc>
        <w:tc>
          <w:tcPr>
            <w:tcW w:w="3544" w:type="dxa"/>
            <w:tcBorders>
              <w:left w:val="single" w:sz="4" w:space="0" w:color="000000" w:themeColor="text1"/>
            </w:tcBorders>
            <w:vAlign w:val="center"/>
          </w:tcPr>
          <w:p w14:paraId="16789C2F" w14:textId="41CC79F5" w:rsidR="00A4320E" w:rsidRPr="00F76DF9" w:rsidRDefault="00A4320E" w:rsidP="006605BD">
            <w:pPr>
              <w:spacing w:before="120" w:after="120"/>
              <w:jc w:val="center"/>
              <w:rPr>
                <w:sz w:val="20"/>
              </w:rPr>
            </w:pPr>
            <w:r>
              <w:rPr>
                <w:sz w:val="20"/>
              </w:rPr>
              <w:t>Sistemas In</w:t>
            </w:r>
            <w:r w:rsidR="00B47516">
              <w:rPr>
                <w:sz w:val="20"/>
              </w:rPr>
              <w:t>teligentes</w:t>
            </w:r>
          </w:p>
        </w:tc>
      </w:tr>
      <w:tr w:rsidR="006605BD" w14:paraId="185505AA" w14:textId="77777777" w:rsidTr="395B0C8A">
        <w:trPr>
          <w:trHeight w:val="419"/>
        </w:trPr>
        <w:tc>
          <w:tcPr>
            <w:tcW w:w="1526" w:type="dxa"/>
            <w:vMerge/>
            <w:vAlign w:val="center"/>
          </w:tcPr>
          <w:p w14:paraId="73801378" w14:textId="77777777" w:rsidR="006605BD" w:rsidRPr="00F76DF9" w:rsidRDefault="006605BD" w:rsidP="00527749">
            <w:pPr>
              <w:spacing w:before="120" w:after="120" w:line="240" w:lineRule="auto"/>
              <w:jc w:val="center"/>
              <w:rPr>
                <w:b/>
                <w:color w:val="31849B" w:themeColor="accent5" w:themeShade="BF"/>
                <w:sz w:val="20"/>
              </w:rPr>
            </w:pPr>
          </w:p>
        </w:tc>
        <w:tc>
          <w:tcPr>
            <w:tcW w:w="2551" w:type="dxa"/>
            <w:tcBorders>
              <w:left w:val="single" w:sz="4" w:space="0" w:color="000000" w:themeColor="text1"/>
              <w:bottom w:val="dotted" w:sz="4" w:space="0" w:color="auto"/>
              <w:right w:val="single" w:sz="4" w:space="0" w:color="000000" w:themeColor="text1"/>
            </w:tcBorders>
            <w:vAlign w:val="center"/>
          </w:tcPr>
          <w:p w14:paraId="1377DB62" w14:textId="5C6F7D13" w:rsidR="006605BD" w:rsidRPr="00F76DF9" w:rsidRDefault="006605BD" w:rsidP="006605BD">
            <w:pPr>
              <w:spacing w:after="0" w:line="240" w:lineRule="auto"/>
              <w:jc w:val="center"/>
              <w:rPr>
                <w:sz w:val="20"/>
              </w:rPr>
            </w:pPr>
          </w:p>
        </w:tc>
        <w:tc>
          <w:tcPr>
            <w:tcW w:w="1843" w:type="dxa"/>
            <w:vMerge w:val="restart"/>
            <w:tcBorders>
              <w:left w:val="single" w:sz="4" w:space="0" w:color="000000" w:themeColor="text1"/>
              <w:right w:val="single" w:sz="4" w:space="0" w:color="000000" w:themeColor="text1"/>
            </w:tcBorders>
            <w:vAlign w:val="center"/>
          </w:tcPr>
          <w:p w14:paraId="7827EA95" w14:textId="77777777" w:rsidR="006605BD" w:rsidRPr="00F76DF9" w:rsidRDefault="006605BD" w:rsidP="00527749">
            <w:pPr>
              <w:spacing w:before="120" w:after="120" w:line="240" w:lineRule="auto"/>
              <w:jc w:val="center"/>
              <w:rPr>
                <w:b/>
                <w:color w:val="31849B" w:themeColor="accent5" w:themeShade="BF"/>
                <w:sz w:val="20"/>
              </w:rPr>
            </w:pPr>
            <w:r w:rsidRPr="00F76DF9">
              <w:rPr>
                <w:b/>
                <w:color w:val="31849B" w:themeColor="accent5" w:themeShade="BF"/>
                <w:sz w:val="20"/>
              </w:rPr>
              <w:t xml:space="preserve">GRUPO </w:t>
            </w:r>
            <w:r>
              <w:rPr>
                <w:b/>
                <w:color w:val="31849B" w:themeColor="accent5" w:themeShade="BF"/>
                <w:sz w:val="20"/>
              </w:rPr>
              <w:t xml:space="preserve">Y LÍNEA </w:t>
            </w:r>
            <w:r w:rsidRPr="00F76DF9">
              <w:rPr>
                <w:b/>
                <w:color w:val="31849B" w:themeColor="accent5" w:themeShade="BF"/>
                <w:sz w:val="20"/>
              </w:rPr>
              <w:t>DE INVESTIGACIÓN</w:t>
            </w:r>
          </w:p>
        </w:tc>
        <w:tc>
          <w:tcPr>
            <w:tcW w:w="3544" w:type="dxa"/>
            <w:tcBorders>
              <w:left w:val="single" w:sz="4" w:space="0" w:color="000000" w:themeColor="text1"/>
              <w:bottom w:val="dotted" w:sz="4" w:space="0" w:color="auto"/>
            </w:tcBorders>
            <w:vAlign w:val="center"/>
          </w:tcPr>
          <w:p w14:paraId="2E5F47DF" w14:textId="79336315" w:rsidR="006605BD" w:rsidRPr="007F2B9E" w:rsidRDefault="00FC01AE" w:rsidP="395B0C8A">
            <w:pPr>
              <w:spacing w:after="0" w:line="240" w:lineRule="auto"/>
              <w:jc w:val="center"/>
              <w:rPr>
                <w:sz w:val="20"/>
                <w:szCs w:val="20"/>
              </w:rPr>
            </w:pPr>
            <w:r w:rsidRPr="007F2B9E">
              <w:rPr>
                <w:sz w:val="20"/>
                <w:szCs w:val="20"/>
              </w:rPr>
              <w:t>SIRP</w:t>
            </w:r>
          </w:p>
        </w:tc>
      </w:tr>
      <w:tr w:rsidR="006605BD" w14:paraId="05982E8E" w14:textId="77777777" w:rsidTr="395B0C8A">
        <w:trPr>
          <w:trHeight w:val="532"/>
        </w:trPr>
        <w:tc>
          <w:tcPr>
            <w:tcW w:w="1526" w:type="dxa"/>
            <w:vMerge/>
            <w:vAlign w:val="center"/>
          </w:tcPr>
          <w:p w14:paraId="10C70175" w14:textId="77777777" w:rsidR="006605BD" w:rsidRPr="00F76DF9" w:rsidRDefault="006605BD" w:rsidP="00E56F19">
            <w:pPr>
              <w:spacing w:before="120" w:after="120" w:line="240" w:lineRule="auto"/>
              <w:jc w:val="center"/>
              <w:rPr>
                <w:b/>
                <w:color w:val="31849B" w:themeColor="accent5" w:themeShade="BF"/>
                <w:sz w:val="20"/>
              </w:rPr>
            </w:pPr>
          </w:p>
        </w:tc>
        <w:tc>
          <w:tcPr>
            <w:tcW w:w="2551" w:type="dxa"/>
            <w:tcBorders>
              <w:top w:val="dotted" w:sz="4" w:space="0" w:color="auto"/>
              <w:left w:val="single" w:sz="4" w:space="0" w:color="000000" w:themeColor="text1"/>
              <w:bottom w:val="single" w:sz="4" w:space="0" w:color="000000" w:themeColor="text1"/>
              <w:right w:val="single" w:sz="4" w:space="0" w:color="000000" w:themeColor="text1"/>
            </w:tcBorders>
            <w:vAlign w:val="center"/>
          </w:tcPr>
          <w:p w14:paraId="3D8FAFE8" w14:textId="3C1E3046" w:rsidR="006605BD" w:rsidRPr="00F76DF9" w:rsidRDefault="006605BD" w:rsidP="006605BD">
            <w:pPr>
              <w:spacing w:after="120"/>
              <w:jc w:val="center"/>
              <w:rPr>
                <w:sz w:val="20"/>
              </w:rPr>
            </w:pPr>
          </w:p>
        </w:tc>
        <w:tc>
          <w:tcPr>
            <w:tcW w:w="1843" w:type="dxa"/>
            <w:vMerge/>
            <w:vAlign w:val="center"/>
          </w:tcPr>
          <w:p w14:paraId="4C5C3F48" w14:textId="77777777" w:rsidR="006605BD" w:rsidRPr="00F76DF9" w:rsidRDefault="006605BD" w:rsidP="00B52718">
            <w:pPr>
              <w:spacing w:before="120" w:after="120" w:line="240" w:lineRule="auto"/>
              <w:jc w:val="center"/>
              <w:rPr>
                <w:b/>
                <w:color w:val="31849B" w:themeColor="accent5" w:themeShade="BF"/>
                <w:sz w:val="20"/>
              </w:rPr>
            </w:pPr>
          </w:p>
        </w:tc>
        <w:tc>
          <w:tcPr>
            <w:tcW w:w="3544" w:type="dxa"/>
            <w:tcBorders>
              <w:top w:val="dotted" w:sz="4" w:space="0" w:color="auto"/>
              <w:left w:val="single" w:sz="4" w:space="0" w:color="000000" w:themeColor="text1"/>
              <w:bottom w:val="single" w:sz="4" w:space="0" w:color="000000" w:themeColor="text1"/>
            </w:tcBorders>
            <w:vAlign w:val="center"/>
          </w:tcPr>
          <w:p w14:paraId="09F48B7F" w14:textId="7783F74B" w:rsidR="006605BD" w:rsidRPr="007F2B9E" w:rsidRDefault="395B0C8A" w:rsidP="009A04EF">
            <w:pPr>
              <w:spacing w:after="120"/>
              <w:jc w:val="center"/>
              <w:rPr>
                <w:sz w:val="20"/>
                <w:szCs w:val="20"/>
              </w:rPr>
            </w:pPr>
            <w:proofErr w:type="spellStart"/>
            <w:r w:rsidRPr="007F2B9E">
              <w:rPr>
                <w:sz w:val="20"/>
                <w:szCs w:val="20"/>
              </w:rPr>
              <w:t>Sub-línea</w:t>
            </w:r>
            <w:proofErr w:type="spellEnd"/>
            <w:r w:rsidRPr="007F2B9E">
              <w:rPr>
                <w:sz w:val="20"/>
                <w:szCs w:val="20"/>
              </w:rPr>
              <w:t xml:space="preserve"> - Sistemas </w:t>
            </w:r>
            <w:r w:rsidR="009A04EF" w:rsidRPr="007F2B9E">
              <w:rPr>
                <w:sz w:val="20"/>
                <w:szCs w:val="20"/>
              </w:rPr>
              <w:t>Inteligentes</w:t>
            </w:r>
          </w:p>
        </w:tc>
      </w:tr>
    </w:tbl>
    <w:p w14:paraId="0F7AE2C0" w14:textId="77777777" w:rsidR="00943FBB" w:rsidRDefault="00943FBB"/>
    <w:tbl>
      <w:tblPr>
        <w:tblStyle w:val="Tablaconcuadrcula"/>
        <w:tblW w:w="9464" w:type="dxa"/>
        <w:tblLayout w:type="fixed"/>
        <w:tblLook w:val="04A0" w:firstRow="1" w:lastRow="0" w:firstColumn="1" w:lastColumn="0" w:noHBand="0" w:noVBand="1"/>
      </w:tblPr>
      <w:tblGrid>
        <w:gridCol w:w="1668"/>
        <w:gridCol w:w="7796"/>
      </w:tblGrid>
      <w:tr w:rsidR="00096315" w14:paraId="69B02D42" w14:textId="77777777" w:rsidTr="395B0C8A">
        <w:tc>
          <w:tcPr>
            <w:tcW w:w="1668" w:type="dxa"/>
            <w:tcBorders>
              <w:right w:val="single" w:sz="4" w:space="0" w:color="000000" w:themeColor="text1"/>
            </w:tcBorders>
            <w:vAlign w:val="center"/>
          </w:tcPr>
          <w:p w14:paraId="78599805" w14:textId="77777777" w:rsidR="00096315" w:rsidRPr="00F76DF9" w:rsidRDefault="00096315" w:rsidP="00E56F19">
            <w:pPr>
              <w:spacing w:before="120" w:after="120"/>
              <w:jc w:val="center"/>
              <w:rPr>
                <w:b/>
                <w:color w:val="31849B" w:themeColor="accent5" w:themeShade="BF"/>
                <w:sz w:val="20"/>
              </w:rPr>
            </w:pPr>
            <w:r>
              <w:rPr>
                <w:b/>
                <w:color w:val="31849B" w:themeColor="accent5" w:themeShade="BF"/>
                <w:sz w:val="20"/>
              </w:rPr>
              <w:t>OBJETIVOS</w:t>
            </w:r>
          </w:p>
        </w:tc>
        <w:tc>
          <w:tcPr>
            <w:tcW w:w="7796" w:type="dxa"/>
            <w:tcBorders>
              <w:left w:val="single" w:sz="4" w:space="0" w:color="000000" w:themeColor="text1"/>
            </w:tcBorders>
            <w:vAlign w:val="center"/>
          </w:tcPr>
          <w:p w14:paraId="01BB7092" w14:textId="77777777" w:rsidR="00096315" w:rsidRPr="00023FD0" w:rsidRDefault="00096315" w:rsidP="00D36BD7">
            <w:pPr>
              <w:spacing w:before="120" w:after="120"/>
              <w:jc w:val="both"/>
              <w:rPr>
                <w:b/>
                <w:smallCaps/>
                <w:sz w:val="20"/>
              </w:rPr>
            </w:pPr>
            <w:r w:rsidRPr="00023FD0">
              <w:rPr>
                <w:b/>
                <w:smallCaps/>
                <w:sz w:val="20"/>
              </w:rPr>
              <w:t>Objetivo General</w:t>
            </w:r>
          </w:p>
          <w:p w14:paraId="3D54BFBC" w14:textId="1AD995F8" w:rsidR="00072018" w:rsidRPr="007C6A20" w:rsidRDefault="00072018" w:rsidP="007C6A20">
            <w:pPr>
              <w:pStyle w:val="NormalWeb"/>
              <w:spacing w:after="160" w:line="252" w:lineRule="auto"/>
              <w:ind w:right="41"/>
              <w:jc w:val="both"/>
              <w:rPr>
                <w:rFonts w:ascii="Calibri" w:hAnsi="Calibri"/>
                <w:iCs/>
                <w:color w:val="000000" w:themeColor="text1"/>
                <w:sz w:val="20"/>
                <w:szCs w:val="20"/>
              </w:rPr>
            </w:pPr>
            <w:commentRangeStart w:id="10"/>
            <w:r w:rsidRPr="007C6A20">
              <w:rPr>
                <w:rFonts w:ascii="Calibri" w:hAnsi="Calibri"/>
                <w:iCs/>
                <w:color w:val="000000" w:themeColor="text1"/>
                <w:sz w:val="20"/>
                <w:szCs w:val="20"/>
              </w:rPr>
              <w:t>Diseñar</w:t>
            </w:r>
            <w:commentRangeEnd w:id="10"/>
            <w:r w:rsidR="0032198F">
              <w:rPr>
                <w:rStyle w:val="Refdecomentario"/>
                <w:rFonts w:asciiTheme="minorHAnsi" w:eastAsiaTheme="minorHAnsi" w:hAnsiTheme="minorHAnsi" w:cstheme="minorBidi"/>
                <w:lang w:eastAsia="en-US"/>
              </w:rPr>
              <w:commentReference w:id="10"/>
            </w:r>
            <w:r w:rsidRPr="007C6A20">
              <w:rPr>
                <w:rFonts w:ascii="Calibri" w:hAnsi="Calibri"/>
                <w:iCs/>
                <w:color w:val="000000" w:themeColor="text1"/>
                <w:sz w:val="20"/>
                <w:szCs w:val="20"/>
              </w:rPr>
              <w:t xml:space="preserve"> un</w:t>
            </w:r>
            <w:r w:rsidR="008E0ABA">
              <w:rPr>
                <w:rFonts w:ascii="Calibri" w:hAnsi="Calibri"/>
                <w:iCs/>
                <w:color w:val="000000" w:themeColor="text1"/>
                <w:sz w:val="20"/>
                <w:szCs w:val="20"/>
              </w:rPr>
              <w:t>a arquitectura</w:t>
            </w:r>
            <w:r w:rsidR="00260265">
              <w:rPr>
                <w:rFonts w:ascii="Calibri" w:hAnsi="Calibri"/>
                <w:iCs/>
                <w:color w:val="000000" w:themeColor="text1"/>
                <w:sz w:val="20"/>
                <w:szCs w:val="20"/>
              </w:rPr>
              <w:t xml:space="preserve"> para la detección</w:t>
            </w:r>
            <w:r w:rsidR="00720FE8">
              <w:rPr>
                <w:rFonts w:ascii="Calibri" w:hAnsi="Calibri"/>
                <w:iCs/>
                <w:color w:val="000000" w:themeColor="text1"/>
                <w:sz w:val="20"/>
                <w:szCs w:val="20"/>
              </w:rPr>
              <w:t xml:space="preserve"> </w:t>
            </w:r>
            <w:r w:rsidR="008E0ABA">
              <w:rPr>
                <w:rFonts w:ascii="Calibri" w:hAnsi="Calibri"/>
                <w:iCs/>
                <w:color w:val="000000" w:themeColor="text1"/>
                <w:sz w:val="20"/>
                <w:szCs w:val="20"/>
              </w:rPr>
              <w:t xml:space="preserve">de </w:t>
            </w:r>
            <w:del w:id="11" w:author="familiarodriguezarias19@outlook.es" w:date="2020-04-09T18:17:00Z">
              <w:r w:rsidR="008E0ABA" w:rsidDel="000D6AE2">
                <w:rPr>
                  <w:rFonts w:ascii="Calibri" w:hAnsi="Calibri"/>
                  <w:iCs/>
                  <w:color w:val="000000" w:themeColor="text1"/>
                  <w:sz w:val="20"/>
                  <w:szCs w:val="20"/>
                </w:rPr>
                <w:delText>estados de ánimo</w:delText>
              </w:r>
            </w:del>
            <w:ins w:id="12" w:author="familiarodriguezarias19@outlook.es" w:date="2020-04-09T18:17:00Z">
              <w:r w:rsidR="000D6AE2">
                <w:rPr>
                  <w:rFonts w:ascii="Calibri" w:hAnsi="Calibri"/>
                  <w:iCs/>
                  <w:color w:val="000000" w:themeColor="text1"/>
                  <w:sz w:val="20"/>
                  <w:szCs w:val="20"/>
                </w:rPr>
                <w:t>emociones</w:t>
              </w:r>
            </w:ins>
            <w:r w:rsidR="008E0ABA">
              <w:rPr>
                <w:rFonts w:ascii="Calibri" w:hAnsi="Calibri"/>
                <w:iCs/>
                <w:color w:val="000000" w:themeColor="text1"/>
                <w:sz w:val="20"/>
                <w:szCs w:val="20"/>
              </w:rPr>
              <w:t xml:space="preserve"> de personas y sus actividades</w:t>
            </w:r>
            <w:r w:rsidR="00426E6C">
              <w:rPr>
                <w:rFonts w:ascii="Calibri" w:hAnsi="Calibri"/>
                <w:iCs/>
                <w:color w:val="000000" w:themeColor="text1"/>
                <w:sz w:val="20"/>
                <w:szCs w:val="20"/>
              </w:rPr>
              <w:t>,</w:t>
            </w:r>
            <w:r w:rsidR="008E0ABA">
              <w:rPr>
                <w:rFonts w:ascii="Calibri" w:hAnsi="Calibri"/>
                <w:iCs/>
                <w:color w:val="000000" w:themeColor="text1"/>
                <w:sz w:val="20"/>
                <w:szCs w:val="20"/>
              </w:rPr>
              <w:t xml:space="preserve"> </w:t>
            </w:r>
            <w:r w:rsidRPr="007C6A20">
              <w:rPr>
                <w:rFonts w:ascii="Calibri" w:hAnsi="Calibri"/>
                <w:iCs/>
                <w:color w:val="000000" w:themeColor="text1"/>
                <w:sz w:val="20"/>
                <w:szCs w:val="20"/>
              </w:rPr>
              <w:t>mediante la captura de video</w:t>
            </w:r>
            <w:r w:rsidR="00AE73BA">
              <w:rPr>
                <w:rFonts w:ascii="Calibri" w:hAnsi="Calibri"/>
                <w:iCs/>
                <w:color w:val="000000" w:themeColor="text1"/>
                <w:sz w:val="20"/>
                <w:szCs w:val="20"/>
              </w:rPr>
              <w:t xml:space="preserve"> convencional</w:t>
            </w:r>
            <w:r w:rsidRPr="007C6A20">
              <w:rPr>
                <w:rFonts w:ascii="Calibri" w:hAnsi="Calibri"/>
                <w:iCs/>
                <w:color w:val="000000" w:themeColor="text1"/>
                <w:sz w:val="20"/>
                <w:szCs w:val="20"/>
              </w:rPr>
              <w:t xml:space="preserve"> </w:t>
            </w:r>
            <w:r w:rsidR="001375BB">
              <w:rPr>
                <w:rFonts w:ascii="Calibri" w:hAnsi="Calibri"/>
                <w:iCs/>
                <w:color w:val="000000" w:themeColor="text1"/>
                <w:sz w:val="20"/>
                <w:szCs w:val="20"/>
              </w:rPr>
              <w:t xml:space="preserve">no intrusivo </w:t>
            </w:r>
            <w:r w:rsidR="00260265">
              <w:rPr>
                <w:rFonts w:ascii="Calibri" w:hAnsi="Calibri"/>
                <w:iCs/>
                <w:color w:val="000000" w:themeColor="text1"/>
                <w:sz w:val="20"/>
                <w:szCs w:val="20"/>
              </w:rPr>
              <w:t xml:space="preserve">y </w:t>
            </w:r>
            <w:r w:rsidR="001375BB">
              <w:rPr>
                <w:rFonts w:ascii="Calibri" w:hAnsi="Calibri"/>
                <w:iCs/>
                <w:color w:val="000000" w:themeColor="text1"/>
                <w:sz w:val="20"/>
                <w:szCs w:val="20"/>
              </w:rPr>
              <w:t>técnicas de inteligencia artificial</w:t>
            </w:r>
            <w:r w:rsidRPr="007C6A20">
              <w:rPr>
                <w:rFonts w:ascii="Calibri" w:hAnsi="Calibri"/>
                <w:iCs/>
                <w:color w:val="000000" w:themeColor="text1"/>
                <w:sz w:val="20"/>
                <w:szCs w:val="20"/>
              </w:rPr>
              <w:t xml:space="preserve">, </w:t>
            </w:r>
            <w:r w:rsidR="00C91B62">
              <w:rPr>
                <w:rFonts w:ascii="Calibri" w:hAnsi="Calibri"/>
                <w:iCs/>
                <w:color w:val="000000" w:themeColor="text1"/>
                <w:sz w:val="20"/>
                <w:szCs w:val="20"/>
              </w:rPr>
              <w:t>con el fin de brindar</w:t>
            </w:r>
            <w:r w:rsidR="008E0ABA">
              <w:rPr>
                <w:rFonts w:ascii="Calibri" w:hAnsi="Calibri"/>
                <w:iCs/>
                <w:color w:val="000000" w:themeColor="text1"/>
                <w:sz w:val="20"/>
                <w:szCs w:val="20"/>
              </w:rPr>
              <w:t xml:space="preserve"> indicadores que </w:t>
            </w:r>
            <w:r w:rsidRPr="007C6A20">
              <w:rPr>
                <w:rFonts w:ascii="Calibri" w:hAnsi="Calibri"/>
                <w:iCs/>
                <w:color w:val="000000" w:themeColor="text1"/>
                <w:sz w:val="20"/>
                <w:szCs w:val="20"/>
              </w:rPr>
              <w:t>apoy</w:t>
            </w:r>
            <w:r w:rsidR="008E0ABA">
              <w:rPr>
                <w:rFonts w:ascii="Calibri" w:hAnsi="Calibri"/>
                <w:iCs/>
                <w:color w:val="000000" w:themeColor="text1"/>
                <w:sz w:val="20"/>
                <w:szCs w:val="20"/>
              </w:rPr>
              <w:t xml:space="preserve">en </w:t>
            </w:r>
            <w:ins w:id="13" w:author="familiarodriguezarias19@outlook.es" w:date="2020-04-09T18:02:00Z">
              <w:r w:rsidR="009034D1">
                <w:rPr>
                  <w:rFonts w:ascii="Calibri" w:hAnsi="Calibri"/>
                  <w:iCs/>
                  <w:color w:val="000000" w:themeColor="text1"/>
                  <w:sz w:val="20"/>
                  <w:szCs w:val="20"/>
                </w:rPr>
                <w:t xml:space="preserve">en </w:t>
              </w:r>
            </w:ins>
            <w:del w:id="14" w:author="familiarodriguezarias19@outlook.es" w:date="2020-04-09T18:02:00Z">
              <w:r w:rsidR="008E0ABA" w:rsidDel="009034D1">
                <w:rPr>
                  <w:rFonts w:ascii="Calibri" w:hAnsi="Calibri"/>
                  <w:iCs/>
                  <w:color w:val="000000" w:themeColor="text1"/>
                  <w:sz w:val="20"/>
                  <w:szCs w:val="20"/>
                </w:rPr>
                <w:delText xml:space="preserve">el </w:delText>
              </w:r>
            </w:del>
            <w:ins w:id="15" w:author="familiarodriguezarias19@outlook.es" w:date="2020-04-09T18:02:00Z">
              <w:r w:rsidR="009034D1">
                <w:rPr>
                  <w:rFonts w:ascii="Calibri" w:hAnsi="Calibri"/>
                  <w:iCs/>
                  <w:color w:val="000000" w:themeColor="text1"/>
                  <w:sz w:val="20"/>
                  <w:szCs w:val="20"/>
                </w:rPr>
                <w:t xml:space="preserve">la  evaluación </w:t>
              </w:r>
            </w:ins>
            <w:del w:id="16" w:author="familiarodriguezarias19@outlook.es" w:date="2020-04-09T18:02:00Z">
              <w:r w:rsidR="008E0ABA" w:rsidDel="009034D1">
                <w:rPr>
                  <w:rFonts w:ascii="Calibri" w:hAnsi="Calibri"/>
                  <w:iCs/>
                  <w:color w:val="000000" w:themeColor="text1"/>
                  <w:sz w:val="20"/>
                  <w:szCs w:val="20"/>
                </w:rPr>
                <w:delText>diagnóstico de trastornos psicológicos y</w:delText>
              </w:r>
              <w:r w:rsidR="008D1E51" w:rsidDel="009034D1">
                <w:rPr>
                  <w:rFonts w:ascii="Calibri" w:hAnsi="Calibri"/>
                  <w:iCs/>
                  <w:color w:val="000000" w:themeColor="text1"/>
                  <w:sz w:val="20"/>
                  <w:szCs w:val="20"/>
                </w:rPr>
                <w:delText xml:space="preserve"> </w:delText>
              </w:r>
              <w:r w:rsidR="008E0ABA" w:rsidDel="009034D1">
                <w:rPr>
                  <w:rFonts w:ascii="Calibri" w:hAnsi="Calibri"/>
                  <w:iCs/>
                  <w:color w:val="000000" w:themeColor="text1"/>
                  <w:sz w:val="20"/>
                  <w:szCs w:val="20"/>
                </w:rPr>
                <w:delText>la materialización</w:delText>
              </w:r>
            </w:del>
            <w:ins w:id="17" w:author="familiarodriguezarias19@outlook.es" w:date="2020-04-09T18:02:00Z">
              <w:r w:rsidR="009034D1">
                <w:rPr>
                  <w:rFonts w:ascii="Calibri" w:hAnsi="Calibri"/>
                  <w:iCs/>
                  <w:color w:val="000000" w:themeColor="text1"/>
                  <w:sz w:val="20"/>
                  <w:szCs w:val="20"/>
                </w:rPr>
                <w:t>de</w:t>
              </w:r>
            </w:ins>
            <w:r w:rsidRPr="007C6A20">
              <w:rPr>
                <w:rFonts w:ascii="Calibri" w:hAnsi="Calibri"/>
                <w:iCs/>
                <w:color w:val="000000" w:themeColor="text1"/>
                <w:sz w:val="20"/>
                <w:szCs w:val="20"/>
              </w:rPr>
              <w:t xml:space="preserve"> factores de riesgo psicosocial</w:t>
            </w:r>
            <w:r w:rsidR="0098633F">
              <w:rPr>
                <w:rFonts w:ascii="Calibri" w:hAnsi="Calibri"/>
                <w:iCs/>
                <w:color w:val="000000" w:themeColor="text1"/>
                <w:sz w:val="20"/>
                <w:szCs w:val="20"/>
              </w:rPr>
              <w:t xml:space="preserve"> </w:t>
            </w:r>
            <w:del w:id="18" w:author="familiarodriguezarias19@outlook.es" w:date="2020-04-09T18:02:00Z">
              <w:r w:rsidR="00C5056F" w:rsidDel="009034D1">
                <w:rPr>
                  <w:rFonts w:ascii="Calibri" w:hAnsi="Calibri"/>
                  <w:iCs/>
                  <w:color w:val="000000" w:themeColor="text1"/>
                  <w:sz w:val="20"/>
                  <w:szCs w:val="20"/>
                </w:rPr>
                <w:delText>ocupacional</w:delText>
              </w:r>
              <w:r w:rsidR="00B9361D" w:rsidDel="009034D1">
                <w:rPr>
                  <w:rFonts w:ascii="Calibri" w:hAnsi="Calibri"/>
                  <w:iCs/>
                  <w:color w:val="000000" w:themeColor="text1"/>
                  <w:sz w:val="20"/>
                  <w:szCs w:val="20"/>
                </w:rPr>
                <w:delText xml:space="preserve"> </w:delText>
              </w:r>
            </w:del>
            <w:r w:rsidR="00B9361D">
              <w:rPr>
                <w:rFonts w:ascii="Calibri" w:hAnsi="Calibri"/>
                <w:iCs/>
                <w:color w:val="000000" w:themeColor="text1"/>
                <w:sz w:val="20"/>
                <w:szCs w:val="20"/>
              </w:rPr>
              <w:t>(FRP</w:t>
            </w:r>
            <w:del w:id="19" w:author="familiarodriguezarias19@outlook.es" w:date="2020-04-09T18:02:00Z">
              <w:r w:rsidR="00B9361D" w:rsidDel="009034D1">
                <w:rPr>
                  <w:rFonts w:ascii="Calibri" w:hAnsi="Calibri"/>
                  <w:iCs/>
                  <w:color w:val="000000" w:themeColor="text1"/>
                  <w:sz w:val="20"/>
                  <w:szCs w:val="20"/>
                </w:rPr>
                <w:delText>O</w:delText>
              </w:r>
            </w:del>
            <w:r w:rsidR="00B9361D">
              <w:rPr>
                <w:rFonts w:ascii="Calibri" w:hAnsi="Calibri"/>
                <w:iCs/>
                <w:color w:val="000000" w:themeColor="text1"/>
                <w:sz w:val="20"/>
                <w:szCs w:val="20"/>
              </w:rPr>
              <w:t>)</w:t>
            </w:r>
            <w:del w:id="20" w:author="familiarodriguezarias19@outlook.es" w:date="2020-04-09T18:03:00Z">
              <w:r w:rsidR="00B9361D" w:rsidDel="009034D1">
                <w:rPr>
                  <w:rFonts w:ascii="Calibri" w:hAnsi="Calibri"/>
                  <w:iCs/>
                  <w:color w:val="000000" w:themeColor="text1"/>
                  <w:sz w:val="20"/>
                  <w:szCs w:val="20"/>
                </w:rPr>
                <w:delText xml:space="preserve"> en ambientes</w:delText>
              </w:r>
              <w:r w:rsidR="00C5056F" w:rsidDel="009034D1">
                <w:rPr>
                  <w:rFonts w:ascii="Calibri" w:hAnsi="Calibri"/>
                  <w:iCs/>
                  <w:color w:val="000000" w:themeColor="text1"/>
                  <w:sz w:val="20"/>
                  <w:szCs w:val="20"/>
                </w:rPr>
                <w:delText xml:space="preserve"> </w:delText>
              </w:r>
              <w:r w:rsidR="00B9361D" w:rsidDel="009034D1">
                <w:rPr>
                  <w:rFonts w:ascii="Calibri" w:hAnsi="Calibri"/>
                  <w:iCs/>
                  <w:color w:val="000000" w:themeColor="text1"/>
                  <w:sz w:val="20"/>
                  <w:szCs w:val="20"/>
                </w:rPr>
                <w:delText>de oficina</w:delText>
              </w:r>
            </w:del>
            <w:r w:rsidR="00BB446B" w:rsidRPr="007C6A20">
              <w:rPr>
                <w:rFonts w:ascii="Calibri" w:hAnsi="Calibri"/>
                <w:iCs/>
                <w:color w:val="000000" w:themeColor="text1"/>
                <w:sz w:val="20"/>
                <w:szCs w:val="20"/>
              </w:rPr>
              <w:t>.</w:t>
            </w:r>
          </w:p>
          <w:p w14:paraId="64B48272" w14:textId="77777777" w:rsidR="00096315" w:rsidRPr="00023FD0" w:rsidRDefault="00096315" w:rsidP="00D36BD7">
            <w:pPr>
              <w:spacing w:before="120" w:after="120"/>
              <w:jc w:val="both"/>
              <w:rPr>
                <w:b/>
                <w:smallCaps/>
                <w:sz w:val="20"/>
              </w:rPr>
            </w:pPr>
            <w:r w:rsidRPr="00023FD0">
              <w:rPr>
                <w:b/>
                <w:smallCaps/>
                <w:sz w:val="20"/>
              </w:rPr>
              <w:t>Objetivos Específicos</w:t>
            </w:r>
          </w:p>
          <w:p w14:paraId="37E7C966" w14:textId="1A8DF6AF" w:rsidR="009806C5" w:rsidRDefault="008D1E51" w:rsidP="008111C8">
            <w:pPr>
              <w:pStyle w:val="Prrafodelista"/>
              <w:numPr>
                <w:ilvl w:val="0"/>
                <w:numId w:val="1"/>
              </w:numPr>
              <w:spacing w:before="60" w:after="120"/>
              <w:ind w:left="357" w:hanging="357"/>
              <w:jc w:val="both"/>
              <w:rPr>
                <w:sz w:val="20"/>
                <w:szCs w:val="20"/>
              </w:rPr>
            </w:pPr>
            <w:r w:rsidRPr="009612FE">
              <w:rPr>
                <w:sz w:val="20"/>
                <w:szCs w:val="20"/>
              </w:rPr>
              <w:t>Analizar las técnicas, modelos y herramientas orientada</w:t>
            </w:r>
            <w:r w:rsidR="009612FE" w:rsidRPr="009612FE">
              <w:rPr>
                <w:sz w:val="20"/>
                <w:szCs w:val="20"/>
              </w:rPr>
              <w:t xml:space="preserve">s al reconocimiento de personas, </w:t>
            </w:r>
            <w:r w:rsidRPr="009612FE">
              <w:rPr>
                <w:sz w:val="20"/>
                <w:szCs w:val="20"/>
              </w:rPr>
              <w:t>expresiones</w:t>
            </w:r>
            <w:r w:rsidR="00720FE8">
              <w:rPr>
                <w:sz w:val="20"/>
                <w:szCs w:val="20"/>
              </w:rPr>
              <w:t xml:space="preserve"> faciales</w:t>
            </w:r>
            <w:ins w:id="21" w:author="familiarodriguezarias19@outlook.es" w:date="2020-04-09T18:08:00Z">
              <w:r w:rsidR="003535A9">
                <w:rPr>
                  <w:sz w:val="20"/>
                  <w:szCs w:val="20"/>
                </w:rPr>
                <w:t xml:space="preserve"> y </w:t>
              </w:r>
            </w:ins>
            <w:del w:id="22" w:author="familiarodriguezarias19@outlook.es" w:date="2020-04-09T18:08:00Z">
              <w:r w:rsidR="00720FE8" w:rsidDel="003535A9">
                <w:rPr>
                  <w:sz w:val="20"/>
                  <w:szCs w:val="20"/>
                </w:rPr>
                <w:delText xml:space="preserve">, </w:delText>
              </w:r>
            </w:del>
            <w:r w:rsidR="00720FE8">
              <w:rPr>
                <w:sz w:val="20"/>
                <w:szCs w:val="20"/>
              </w:rPr>
              <w:t>pos</w:t>
            </w:r>
            <w:ins w:id="23" w:author="familiarodriguezarias19@outlook.es" w:date="2020-04-09T18:06:00Z">
              <w:r w:rsidR="009034D1">
                <w:rPr>
                  <w:sz w:val="20"/>
                  <w:szCs w:val="20"/>
                </w:rPr>
                <w:t>es</w:t>
              </w:r>
            </w:ins>
            <w:del w:id="24" w:author="familiarodriguezarias19@outlook.es" w:date="2020-04-09T18:06:00Z">
              <w:r w:rsidR="00720FE8" w:rsidDel="009034D1">
                <w:rPr>
                  <w:sz w:val="20"/>
                  <w:szCs w:val="20"/>
                </w:rPr>
                <w:delText>turas</w:delText>
              </w:r>
            </w:del>
            <w:r w:rsidR="00720FE8">
              <w:rPr>
                <w:sz w:val="20"/>
                <w:szCs w:val="20"/>
              </w:rPr>
              <w:t xml:space="preserve"> </w:t>
            </w:r>
            <w:del w:id="25" w:author="familiarodriguezarias19@outlook.es" w:date="2020-04-09T18:08:00Z">
              <w:r w:rsidR="00720FE8" w:rsidDel="003535A9">
                <w:rPr>
                  <w:sz w:val="20"/>
                  <w:szCs w:val="20"/>
                </w:rPr>
                <w:delText>y</w:delText>
              </w:r>
              <w:r w:rsidR="00CB55E6" w:rsidDel="003535A9">
                <w:rPr>
                  <w:sz w:val="20"/>
                  <w:szCs w:val="20"/>
                </w:rPr>
                <w:delText xml:space="preserve"> acciones</w:delText>
              </w:r>
            </w:del>
            <w:r w:rsidR="009612FE" w:rsidRPr="009612FE">
              <w:rPr>
                <w:sz w:val="20"/>
                <w:szCs w:val="20"/>
              </w:rPr>
              <w:t xml:space="preserve"> para la identificación</w:t>
            </w:r>
            <w:r w:rsidR="00EB514C">
              <w:rPr>
                <w:sz w:val="20"/>
                <w:szCs w:val="20"/>
              </w:rPr>
              <w:t xml:space="preserve"> de </w:t>
            </w:r>
            <w:del w:id="26" w:author="familiarodriguezarias19@outlook.es" w:date="2020-04-09T18:13:00Z">
              <w:r w:rsidR="00EB514C" w:rsidDel="003535A9">
                <w:rPr>
                  <w:sz w:val="20"/>
                  <w:szCs w:val="20"/>
                </w:rPr>
                <w:delText>comportamiento</w:delText>
              </w:r>
            </w:del>
            <w:ins w:id="27" w:author="familiarodriguezarias19@outlook.es" w:date="2020-04-09T18:13:00Z">
              <w:r w:rsidR="003535A9">
                <w:rPr>
                  <w:sz w:val="20"/>
                  <w:szCs w:val="20"/>
                </w:rPr>
                <w:t xml:space="preserve">actividades </w:t>
              </w:r>
            </w:ins>
            <w:ins w:id="28" w:author="familiarodriguezarias19@outlook.es" w:date="2020-04-09T18:04:00Z">
              <w:r w:rsidR="009034D1">
                <w:rPr>
                  <w:sz w:val="20"/>
                  <w:szCs w:val="20"/>
                </w:rPr>
                <w:t>y</w:t>
              </w:r>
            </w:ins>
            <w:del w:id="29" w:author="familiarodriguezarias19@outlook.es" w:date="2020-04-09T18:04:00Z">
              <w:r w:rsidR="00EB514C" w:rsidDel="009034D1">
                <w:rPr>
                  <w:sz w:val="20"/>
                  <w:szCs w:val="20"/>
                </w:rPr>
                <w:delText>,</w:delText>
              </w:r>
            </w:del>
            <w:r w:rsidR="009612FE" w:rsidRPr="009612FE">
              <w:rPr>
                <w:sz w:val="20"/>
                <w:szCs w:val="20"/>
              </w:rPr>
              <w:t xml:space="preserve"> </w:t>
            </w:r>
            <w:del w:id="30" w:author="familiarodriguezarias19@outlook.es" w:date="2020-04-09T18:13:00Z">
              <w:r w:rsidRPr="009612FE" w:rsidDel="003535A9">
                <w:rPr>
                  <w:sz w:val="20"/>
                  <w:szCs w:val="20"/>
                </w:rPr>
                <w:delText>estados de ánimo</w:delText>
              </w:r>
            </w:del>
            <w:ins w:id="31" w:author="familiarodriguezarias19@outlook.es" w:date="2020-04-09T18:13:00Z">
              <w:r w:rsidR="003535A9">
                <w:rPr>
                  <w:sz w:val="20"/>
                  <w:szCs w:val="20"/>
                </w:rPr>
                <w:t>emociones</w:t>
              </w:r>
            </w:ins>
            <w:ins w:id="32" w:author="familiarodriguezarias19@outlook.es" w:date="2020-04-09T18:09:00Z">
              <w:r w:rsidR="003535A9">
                <w:rPr>
                  <w:sz w:val="20"/>
                  <w:szCs w:val="20"/>
                </w:rPr>
                <w:t>,</w:t>
              </w:r>
            </w:ins>
            <w:r w:rsidR="009612FE" w:rsidRPr="009612FE">
              <w:rPr>
                <w:sz w:val="20"/>
                <w:szCs w:val="20"/>
              </w:rPr>
              <w:t xml:space="preserve"> </w:t>
            </w:r>
            <w:del w:id="33" w:author="familiarodriguezarias19@outlook.es" w:date="2020-04-09T18:03:00Z">
              <w:r w:rsidR="00CB55E6" w:rsidDel="009034D1">
                <w:rPr>
                  <w:sz w:val="20"/>
                  <w:szCs w:val="20"/>
                </w:rPr>
                <w:delText>y</w:delText>
              </w:r>
              <w:r w:rsidR="00B07165" w:rsidDel="009034D1">
                <w:rPr>
                  <w:sz w:val="20"/>
                  <w:szCs w:val="20"/>
                </w:rPr>
                <w:delText xml:space="preserve"> </w:delText>
              </w:r>
              <w:r w:rsidR="00CB55E6" w:rsidDel="009034D1">
                <w:rPr>
                  <w:sz w:val="20"/>
                  <w:szCs w:val="20"/>
                </w:rPr>
                <w:delText xml:space="preserve"> </w:delText>
              </w:r>
              <w:r w:rsidR="009612FE" w:rsidRPr="009612FE" w:rsidDel="009034D1">
                <w:rPr>
                  <w:sz w:val="20"/>
                  <w:szCs w:val="20"/>
                </w:rPr>
                <w:delText>trastornos psicológico</w:delText>
              </w:r>
            </w:del>
            <w:ins w:id="34" w:author="familiarodriguezarias19@outlook.es" w:date="2020-04-09T18:04:00Z">
              <w:r w:rsidR="009034D1">
                <w:rPr>
                  <w:sz w:val="20"/>
                  <w:szCs w:val="20"/>
                </w:rPr>
                <w:t xml:space="preserve">orientados a la evaluación de </w:t>
              </w:r>
            </w:ins>
            <w:ins w:id="35" w:author="familiarodriguezarias19@outlook.es" w:date="2020-04-09T18:05:00Z">
              <w:r w:rsidR="009034D1">
                <w:rPr>
                  <w:sz w:val="20"/>
                  <w:szCs w:val="20"/>
                </w:rPr>
                <w:t>FRP</w:t>
              </w:r>
            </w:ins>
            <w:del w:id="36" w:author="familiarodriguezarias19@outlook.es" w:date="2020-04-09T18:03:00Z">
              <w:r w:rsidR="009612FE" w:rsidRPr="009612FE" w:rsidDel="009034D1">
                <w:rPr>
                  <w:sz w:val="20"/>
                  <w:szCs w:val="20"/>
                </w:rPr>
                <w:delText>s</w:delText>
              </w:r>
            </w:del>
            <w:r w:rsidR="009612FE">
              <w:rPr>
                <w:sz w:val="20"/>
                <w:szCs w:val="20"/>
              </w:rPr>
              <w:t>.</w:t>
            </w:r>
          </w:p>
          <w:p w14:paraId="07D1CC45" w14:textId="77777777" w:rsidR="009612FE" w:rsidRPr="009612FE" w:rsidRDefault="009612FE" w:rsidP="009612FE">
            <w:pPr>
              <w:pStyle w:val="Prrafodelista"/>
              <w:spacing w:before="60" w:after="120"/>
              <w:ind w:left="357"/>
              <w:jc w:val="both"/>
              <w:rPr>
                <w:sz w:val="20"/>
                <w:szCs w:val="20"/>
              </w:rPr>
            </w:pPr>
          </w:p>
          <w:p w14:paraId="52262D4A" w14:textId="67501283" w:rsidR="009806C5" w:rsidRDefault="00302324" w:rsidP="009806C5">
            <w:pPr>
              <w:pStyle w:val="Prrafodelista"/>
              <w:numPr>
                <w:ilvl w:val="0"/>
                <w:numId w:val="1"/>
              </w:numPr>
              <w:spacing w:before="60" w:after="0" w:line="240" w:lineRule="auto"/>
              <w:ind w:left="357" w:hanging="357"/>
              <w:jc w:val="both"/>
              <w:rPr>
                <w:sz w:val="20"/>
                <w:szCs w:val="20"/>
              </w:rPr>
            </w:pPr>
            <w:r w:rsidRPr="007C6A20">
              <w:rPr>
                <w:sz w:val="20"/>
                <w:szCs w:val="20"/>
              </w:rPr>
              <w:t>Dise</w:t>
            </w:r>
            <w:r w:rsidR="006D549F" w:rsidRPr="007C6A20">
              <w:rPr>
                <w:sz w:val="20"/>
                <w:szCs w:val="20"/>
              </w:rPr>
              <w:t xml:space="preserve">ñar </w:t>
            </w:r>
            <w:r w:rsidR="00BF4ABF">
              <w:rPr>
                <w:sz w:val="20"/>
                <w:szCs w:val="20"/>
              </w:rPr>
              <w:t>una arquitectura</w:t>
            </w:r>
            <w:r w:rsidR="000F029E">
              <w:rPr>
                <w:sz w:val="20"/>
                <w:szCs w:val="20"/>
              </w:rPr>
              <w:t xml:space="preserve"> para el </w:t>
            </w:r>
            <w:r w:rsidR="009D59B8">
              <w:rPr>
                <w:sz w:val="20"/>
                <w:szCs w:val="20"/>
              </w:rPr>
              <w:t xml:space="preserve">seguimiento </w:t>
            </w:r>
            <w:r w:rsidR="000F029E">
              <w:rPr>
                <w:sz w:val="20"/>
                <w:szCs w:val="20"/>
              </w:rPr>
              <w:t xml:space="preserve">continuo de </w:t>
            </w:r>
            <w:ins w:id="37" w:author="familiarodriguezarias19@outlook.es" w:date="2020-04-09T18:06:00Z">
              <w:r w:rsidR="009034D1">
                <w:rPr>
                  <w:sz w:val="20"/>
                  <w:szCs w:val="20"/>
                </w:rPr>
                <w:t>poses</w:t>
              </w:r>
            </w:ins>
            <w:ins w:id="38" w:author="familiarodriguezarias19@outlook.es" w:date="2020-04-09T18:08:00Z">
              <w:r w:rsidR="003535A9">
                <w:rPr>
                  <w:sz w:val="20"/>
                  <w:szCs w:val="20"/>
                </w:rPr>
                <w:t xml:space="preserve">, </w:t>
              </w:r>
            </w:ins>
            <w:ins w:id="39" w:author="familiarodriguezarias19@outlook.es" w:date="2020-04-09T18:06:00Z">
              <w:r w:rsidR="009034D1">
                <w:rPr>
                  <w:sz w:val="20"/>
                  <w:szCs w:val="20"/>
                </w:rPr>
                <w:t xml:space="preserve"> </w:t>
              </w:r>
            </w:ins>
            <w:ins w:id="40" w:author="familiarodriguezarias19@outlook.es" w:date="2020-04-09T18:10:00Z">
              <w:r w:rsidR="003535A9">
                <w:rPr>
                  <w:sz w:val="20"/>
                  <w:szCs w:val="20"/>
                </w:rPr>
                <w:t xml:space="preserve">movimientos corporales </w:t>
              </w:r>
            </w:ins>
            <w:ins w:id="41" w:author="familiarodriguezarias19@outlook.es" w:date="2020-04-09T18:11:00Z">
              <w:r w:rsidR="003535A9">
                <w:rPr>
                  <w:sz w:val="20"/>
                  <w:szCs w:val="20"/>
                </w:rPr>
                <w:t>y gestos a través de video</w:t>
              </w:r>
            </w:ins>
            <w:del w:id="42" w:author="familiarodriguezarias19@outlook.es" w:date="2020-04-09T18:11:00Z">
              <w:r w:rsidR="000F029E" w:rsidDel="003535A9">
                <w:rPr>
                  <w:sz w:val="20"/>
                  <w:szCs w:val="20"/>
                </w:rPr>
                <w:delText xml:space="preserve">estados de ánimo de </w:delText>
              </w:r>
            </w:del>
            <w:del w:id="43" w:author="familiarodriguezarias19@outlook.es" w:date="2020-04-09T18:06:00Z">
              <w:r w:rsidR="000F029E" w:rsidDel="009034D1">
                <w:rPr>
                  <w:sz w:val="20"/>
                  <w:szCs w:val="20"/>
                </w:rPr>
                <w:delText>personas  y</w:delText>
              </w:r>
            </w:del>
            <w:del w:id="44" w:author="familiarodriguezarias19@outlook.es" w:date="2020-04-09T18:11:00Z">
              <w:r w:rsidR="000F029E" w:rsidDel="003535A9">
                <w:rPr>
                  <w:sz w:val="20"/>
                  <w:szCs w:val="20"/>
                </w:rPr>
                <w:delText xml:space="preserve"> actividades</w:delText>
              </w:r>
            </w:del>
            <w:del w:id="45" w:author="familiarodriguezarias19@outlook.es" w:date="2020-04-09T18:05:00Z">
              <w:r w:rsidR="000F029E" w:rsidDel="009034D1">
                <w:rPr>
                  <w:sz w:val="20"/>
                  <w:szCs w:val="20"/>
                </w:rPr>
                <w:delText xml:space="preserve"> dentro de un contexto laboral</w:delText>
              </w:r>
            </w:del>
            <w:r w:rsidR="00720FE8">
              <w:rPr>
                <w:sz w:val="20"/>
                <w:szCs w:val="20"/>
              </w:rPr>
              <w:t>,</w:t>
            </w:r>
            <w:ins w:id="46" w:author="familiarodriguezarias19@outlook.es" w:date="2020-04-09T18:13:00Z">
              <w:r w:rsidR="003535A9">
                <w:rPr>
                  <w:sz w:val="20"/>
                  <w:szCs w:val="20"/>
                </w:rPr>
                <w:t xml:space="preserve"> para </w:t>
              </w:r>
            </w:ins>
            <w:ins w:id="47" w:author="familiarodriguezarias19@outlook.es" w:date="2020-04-09T18:14:00Z">
              <w:r w:rsidR="003535A9">
                <w:rPr>
                  <w:sz w:val="20"/>
                  <w:szCs w:val="20"/>
                </w:rPr>
                <w:t>obtener indicadores</w:t>
              </w:r>
            </w:ins>
            <w:ins w:id="48" w:author="familiarodriguezarias19@outlook.es" w:date="2020-04-09T18:13:00Z">
              <w:r w:rsidR="003535A9">
                <w:rPr>
                  <w:sz w:val="20"/>
                  <w:szCs w:val="20"/>
                </w:rPr>
                <w:t xml:space="preserve"> de </w:t>
              </w:r>
            </w:ins>
            <w:ins w:id="49" w:author="familiarodriguezarias19@outlook.es" w:date="2020-04-09T18:14:00Z">
              <w:r w:rsidR="003535A9">
                <w:rPr>
                  <w:sz w:val="20"/>
                  <w:szCs w:val="20"/>
                </w:rPr>
                <w:t>actividades y emociones</w:t>
              </w:r>
            </w:ins>
            <w:ins w:id="50" w:author="familiarodriguezarias19@outlook.es" w:date="2020-04-09T18:15:00Z">
              <w:r w:rsidR="003535A9">
                <w:rPr>
                  <w:sz w:val="20"/>
                  <w:szCs w:val="20"/>
                </w:rPr>
                <w:t>,</w:t>
              </w:r>
            </w:ins>
            <w:r w:rsidR="000F029E">
              <w:rPr>
                <w:sz w:val="20"/>
                <w:szCs w:val="20"/>
              </w:rPr>
              <w:t xml:space="preserve"> </w:t>
            </w:r>
            <w:del w:id="51" w:author="familiarodriguezarias19@outlook.es" w:date="2020-04-09T18:12:00Z">
              <w:r w:rsidR="000F029E" w:rsidDel="003535A9">
                <w:rPr>
                  <w:sz w:val="20"/>
                  <w:szCs w:val="20"/>
                </w:rPr>
                <w:delText>para</w:delText>
              </w:r>
              <w:r w:rsidR="00354143" w:rsidDel="003535A9">
                <w:rPr>
                  <w:sz w:val="20"/>
                  <w:szCs w:val="20"/>
                </w:rPr>
                <w:delText xml:space="preserve"> la</w:delText>
              </w:r>
              <w:r w:rsidR="000F029E" w:rsidDel="003535A9">
                <w:rPr>
                  <w:sz w:val="20"/>
                  <w:szCs w:val="20"/>
                </w:rPr>
                <w:delText xml:space="preserve"> obtención</w:delText>
              </w:r>
            </w:del>
            <w:del w:id="52" w:author="familiarodriguezarias19@outlook.es" w:date="2020-04-09T18:15:00Z">
              <w:r w:rsidR="000F029E" w:rsidDel="003535A9">
                <w:rPr>
                  <w:sz w:val="20"/>
                  <w:szCs w:val="20"/>
                </w:rPr>
                <w:delText xml:space="preserve"> </w:delText>
              </w:r>
            </w:del>
            <w:del w:id="53" w:author="familiarodriguezarias19@outlook.es" w:date="2020-04-09T18:13:00Z">
              <w:r w:rsidR="000F029E" w:rsidDel="003535A9">
                <w:rPr>
                  <w:sz w:val="20"/>
                  <w:szCs w:val="20"/>
                </w:rPr>
                <w:delText xml:space="preserve">de </w:delText>
              </w:r>
            </w:del>
            <w:del w:id="54" w:author="familiarodriguezarias19@outlook.es" w:date="2020-04-09T18:15:00Z">
              <w:r w:rsidR="000F029E" w:rsidDel="003535A9">
                <w:rPr>
                  <w:sz w:val="20"/>
                  <w:szCs w:val="20"/>
                </w:rPr>
                <w:delText xml:space="preserve">indicadores </w:delText>
              </w:r>
            </w:del>
            <w:r w:rsidR="000F029E">
              <w:rPr>
                <w:sz w:val="20"/>
                <w:szCs w:val="20"/>
              </w:rPr>
              <w:t>relacionados</w:t>
            </w:r>
            <w:r w:rsidR="00720FE8">
              <w:rPr>
                <w:sz w:val="20"/>
                <w:szCs w:val="20"/>
              </w:rPr>
              <w:t xml:space="preserve"> </w:t>
            </w:r>
            <w:del w:id="55" w:author="familiarodriguezarias19@outlook.es" w:date="2020-04-09T18:07:00Z">
              <w:r w:rsidR="000F029E" w:rsidDel="003535A9">
                <w:rPr>
                  <w:sz w:val="20"/>
                  <w:szCs w:val="20"/>
                </w:rPr>
                <w:delText xml:space="preserve">con </w:delText>
              </w:r>
              <w:r w:rsidR="00720FE8" w:rsidDel="003535A9">
                <w:rPr>
                  <w:sz w:val="20"/>
                  <w:szCs w:val="20"/>
                </w:rPr>
                <w:delText>trastornos psicológicos</w:delText>
              </w:r>
              <w:r w:rsidR="00354143" w:rsidDel="003535A9">
                <w:rPr>
                  <w:sz w:val="20"/>
                  <w:szCs w:val="20"/>
                </w:rPr>
                <w:delText xml:space="preserve"> y</w:delText>
              </w:r>
              <w:r w:rsidR="000F029E" w:rsidDel="003535A9">
                <w:rPr>
                  <w:sz w:val="20"/>
                  <w:szCs w:val="20"/>
                </w:rPr>
                <w:delText xml:space="preserve"> materialización de</w:delText>
              </w:r>
            </w:del>
            <w:ins w:id="56" w:author="familiarodriguezarias19@outlook.es" w:date="2020-04-09T18:07:00Z">
              <w:r w:rsidR="003535A9">
                <w:rPr>
                  <w:sz w:val="20"/>
                  <w:szCs w:val="20"/>
                </w:rPr>
                <w:t>con</w:t>
              </w:r>
            </w:ins>
            <w:r w:rsidR="000F029E">
              <w:rPr>
                <w:sz w:val="20"/>
                <w:szCs w:val="20"/>
              </w:rPr>
              <w:t xml:space="preserve"> </w:t>
            </w:r>
            <w:del w:id="57" w:author="familiarodriguezarias19@outlook.es" w:date="2020-04-09T18:35:00Z">
              <w:r w:rsidR="000F029E" w:rsidDel="002455CE">
                <w:rPr>
                  <w:sz w:val="20"/>
                  <w:szCs w:val="20"/>
                </w:rPr>
                <w:delText>factores de ri</w:delText>
              </w:r>
              <w:r w:rsidR="00B9361D" w:rsidDel="002455CE">
                <w:rPr>
                  <w:sz w:val="20"/>
                  <w:szCs w:val="20"/>
                </w:rPr>
                <w:delText>esgo psicosocial</w:delText>
              </w:r>
            </w:del>
            <w:ins w:id="58" w:author="familiarodriguezarias19@outlook.es" w:date="2020-04-09T18:35:00Z">
              <w:r w:rsidR="002455CE">
                <w:rPr>
                  <w:sz w:val="20"/>
                  <w:szCs w:val="20"/>
                </w:rPr>
                <w:t>FRP</w:t>
              </w:r>
            </w:ins>
            <w:del w:id="59" w:author="familiarodriguezarias19@outlook.es" w:date="2020-04-09T18:08:00Z">
              <w:r w:rsidR="00B9361D" w:rsidDel="003535A9">
                <w:rPr>
                  <w:sz w:val="20"/>
                  <w:szCs w:val="20"/>
                </w:rPr>
                <w:delText xml:space="preserve"> ocupacional (FRPO) en ambientes de oficina</w:delText>
              </w:r>
            </w:del>
            <w:r w:rsidR="00CB55E6">
              <w:rPr>
                <w:sz w:val="20"/>
                <w:szCs w:val="20"/>
              </w:rPr>
              <w:t>.</w:t>
            </w:r>
          </w:p>
          <w:p w14:paraId="17346508" w14:textId="77777777" w:rsidR="009806C5" w:rsidRPr="009806C5" w:rsidRDefault="009806C5" w:rsidP="009806C5">
            <w:pPr>
              <w:spacing w:before="60" w:after="0" w:line="240" w:lineRule="auto"/>
              <w:jc w:val="both"/>
              <w:rPr>
                <w:sz w:val="20"/>
                <w:szCs w:val="20"/>
              </w:rPr>
            </w:pPr>
          </w:p>
          <w:p w14:paraId="6E8494CD" w14:textId="009B3FE4" w:rsidR="00121249" w:rsidRPr="00302324" w:rsidRDefault="00541EA7" w:rsidP="001D0D9B">
            <w:pPr>
              <w:pStyle w:val="Prrafodelista"/>
              <w:numPr>
                <w:ilvl w:val="0"/>
                <w:numId w:val="1"/>
              </w:numPr>
              <w:spacing w:before="60" w:after="120"/>
              <w:jc w:val="both"/>
              <w:rPr>
                <w:i/>
                <w:sz w:val="20"/>
              </w:rPr>
            </w:pPr>
            <w:r w:rsidRPr="00541EA7">
              <w:rPr>
                <w:sz w:val="20"/>
                <w:szCs w:val="20"/>
              </w:rPr>
              <w:t>Evaluar la precisión y utilidad potencia</w:t>
            </w:r>
            <w:r w:rsidR="003C6FAF">
              <w:rPr>
                <w:sz w:val="20"/>
                <w:szCs w:val="20"/>
              </w:rPr>
              <w:t>l de</w:t>
            </w:r>
            <w:r w:rsidR="00A013B1">
              <w:rPr>
                <w:sz w:val="20"/>
                <w:szCs w:val="20"/>
              </w:rPr>
              <w:t xml:space="preserve"> la arquitectura propuesta</w:t>
            </w:r>
            <w:r w:rsidR="003C6FAF">
              <w:rPr>
                <w:sz w:val="20"/>
                <w:szCs w:val="20"/>
              </w:rPr>
              <w:t xml:space="preserve">, mediante </w:t>
            </w:r>
            <w:r w:rsidR="00C03501">
              <w:rPr>
                <w:sz w:val="20"/>
                <w:szCs w:val="20"/>
              </w:rPr>
              <w:t>su implementación parcial y</w:t>
            </w:r>
            <w:r w:rsidRPr="00541EA7">
              <w:rPr>
                <w:sz w:val="20"/>
                <w:szCs w:val="20"/>
              </w:rPr>
              <w:t xml:space="preserve"> </w:t>
            </w:r>
            <w:ins w:id="60" w:author="familiarodriguezarias19@outlook.es" w:date="2020-04-09T18:16:00Z">
              <w:r w:rsidR="003535A9">
                <w:rPr>
                  <w:sz w:val="20"/>
                  <w:szCs w:val="20"/>
                </w:rPr>
                <w:t xml:space="preserve">experimentación </w:t>
              </w:r>
            </w:ins>
            <w:del w:id="61" w:author="familiarodriguezarias19@outlook.es" w:date="2020-04-09T18:16:00Z">
              <w:r w:rsidRPr="00541EA7" w:rsidDel="003535A9">
                <w:rPr>
                  <w:sz w:val="20"/>
                  <w:szCs w:val="20"/>
                </w:rPr>
                <w:delText xml:space="preserve">puesta en operación </w:delText>
              </w:r>
            </w:del>
            <w:r w:rsidRPr="00541EA7">
              <w:rPr>
                <w:sz w:val="20"/>
                <w:szCs w:val="20"/>
              </w:rPr>
              <w:t>controlada.</w:t>
            </w:r>
          </w:p>
          <w:p w14:paraId="57E0E4A3" w14:textId="5D5A5AEA" w:rsidR="00302324" w:rsidRPr="00023FD0" w:rsidRDefault="00302324" w:rsidP="00302324">
            <w:pPr>
              <w:pStyle w:val="Prrafodelista"/>
              <w:spacing w:before="60" w:after="120"/>
              <w:ind w:left="357"/>
              <w:jc w:val="both"/>
              <w:rPr>
                <w:i/>
                <w:sz w:val="20"/>
              </w:rPr>
            </w:pPr>
          </w:p>
        </w:tc>
      </w:tr>
    </w:tbl>
    <w:p w14:paraId="26C53A55" w14:textId="16962126" w:rsidR="00096315" w:rsidRDefault="00096315">
      <w:r>
        <w:br w:type="page"/>
      </w:r>
    </w:p>
    <w:tbl>
      <w:tblPr>
        <w:tblStyle w:val="Tablaconcuadrcula"/>
        <w:tblW w:w="9464" w:type="dxa"/>
        <w:tblLayout w:type="fixed"/>
        <w:tblCellMar>
          <w:left w:w="70" w:type="dxa"/>
          <w:right w:w="70" w:type="dxa"/>
        </w:tblCellMar>
        <w:tblLook w:val="04A0" w:firstRow="1" w:lastRow="0" w:firstColumn="1" w:lastColumn="0" w:noHBand="0" w:noVBand="1"/>
      </w:tblPr>
      <w:tblGrid>
        <w:gridCol w:w="1668"/>
        <w:gridCol w:w="7796"/>
      </w:tblGrid>
      <w:tr w:rsidR="00B637B6" w14:paraId="172988BE" w14:textId="77777777" w:rsidTr="007E6609">
        <w:tc>
          <w:tcPr>
            <w:tcW w:w="1668" w:type="dxa"/>
            <w:tcBorders>
              <w:right w:val="single" w:sz="4" w:space="0" w:color="000000" w:themeColor="text1"/>
            </w:tcBorders>
            <w:vAlign w:val="center"/>
          </w:tcPr>
          <w:p w14:paraId="775BA44B"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lastRenderedPageBreak/>
              <w:t>PROBLEMA</w:t>
            </w:r>
          </w:p>
          <w:p w14:paraId="11BAD426" w14:textId="77777777" w:rsidR="00B637B6" w:rsidRPr="00F76DF9" w:rsidRDefault="00B637B6" w:rsidP="00E56F19">
            <w:pPr>
              <w:spacing w:before="120" w:after="120"/>
              <w:jc w:val="center"/>
              <w:rPr>
                <w:b/>
                <w:color w:val="31849B" w:themeColor="accent5" w:themeShade="BF"/>
                <w:sz w:val="20"/>
              </w:rPr>
            </w:pPr>
            <w:r w:rsidRPr="00F76DF9">
              <w:rPr>
                <w:b/>
                <w:color w:val="31849B" w:themeColor="accent5" w:themeShade="BF"/>
                <w:sz w:val="20"/>
              </w:rPr>
              <w:t>DE</w:t>
            </w:r>
          </w:p>
          <w:p w14:paraId="476975DE" w14:textId="77777777" w:rsidR="00B637B6" w:rsidRDefault="00B637B6" w:rsidP="00E56F19">
            <w:pPr>
              <w:spacing w:before="120" w:after="120"/>
              <w:jc w:val="center"/>
              <w:rPr>
                <w:b/>
                <w:color w:val="31849B" w:themeColor="accent5" w:themeShade="BF"/>
                <w:sz w:val="20"/>
              </w:rPr>
            </w:pPr>
            <w:r w:rsidRPr="00F76DF9">
              <w:rPr>
                <w:b/>
                <w:color w:val="31849B" w:themeColor="accent5" w:themeShade="BF"/>
                <w:sz w:val="20"/>
              </w:rPr>
              <w:t>INVESTIGACIÓN</w:t>
            </w:r>
          </w:p>
          <w:p w14:paraId="33DBAB1A" w14:textId="77777777" w:rsidR="00E56F19" w:rsidRDefault="00E56F19" w:rsidP="00E56F19">
            <w:pPr>
              <w:spacing w:before="120" w:after="120"/>
              <w:jc w:val="center"/>
              <w:rPr>
                <w:b/>
                <w:color w:val="31849B" w:themeColor="accent5" w:themeShade="BF"/>
                <w:sz w:val="20"/>
              </w:rPr>
            </w:pPr>
            <w:r>
              <w:rPr>
                <w:b/>
                <w:color w:val="31849B" w:themeColor="accent5" w:themeShade="BF"/>
                <w:sz w:val="20"/>
              </w:rPr>
              <w:t>O</w:t>
            </w:r>
          </w:p>
          <w:p w14:paraId="0D3FDC0A" w14:textId="77777777" w:rsidR="00E56F19" w:rsidRPr="00F76DF9" w:rsidRDefault="00E56F19" w:rsidP="00E56F19">
            <w:pPr>
              <w:spacing w:before="120" w:after="120"/>
              <w:jc w:val="center"/>
              <w:rPr>
                <w:b/>
                <w:color w:val="31849B" w:themeColor="accent5" w:themeShade="BF"/>
                <w:sz w:val="20"/>
              </w:rPr>
            </w:pPr>
            <w:r>
              <w:rPr>
                <w:b/>
                <w:color w:val="31849B" w:themeColor="accent5" w:themeShade="BF"/>
                <w:sz w:val="20"/>
              </w:rPr>
              <w:t>APLICACIÓN</w:t>
            </w:r>
          </w:p>
        </w:tc>
        <w:tc>
          <w:tcPr>
            <w:tcW w:w="7796" w:type="dxa"/>
            <w:tcBorders>
              <w:left w:val="single" w:sz="4" w:space="0" w:color="000000" w:themeColor="text1"/>
            </w:tcBorders>
            <w:vAlign w:val="center"/>
          </w:tcPr>
          <w:p w14:paraId="4BCD9B59" w14:textId="7B643053" w:rsidR="007104D6" w:rsidRDefault="007104D6" w:rsidP="007104D6">
            <w:pPr>
              <w:pStyle w:val="HTMLconformatoprevio"/>
              <w:jc w:val="both"/>
              <w:rPr>
                <w:ins w:id="62" w:author="Ronald Fernando Rodríguez Barbosa" w:date="2020-04-09T23:24:00Z"/>
                <w:rFonts w:asciiTheme="minorHAnsi" w:eastAsiaTheme="minorEastAsia" w:hAnsiTheme="minorHAnsi" w:cstheme="minorBidi"/>
                <w:color w:val="FF0000"/>
                <w:lang w:val="es-ES" w:eastAsia="en-US"/>
              </w:rPr>
            </w:pPr>
            <w:commentRangeStart w:id="63"/>
            <w:r w:rsidRPr="007104D6">
              <w:rPr>
                <w:rFonts w:asciiTheme="minorHAnsi" w:eastAsiaTheme="minorEastAsia" w:hAnsiTheme="minorHAnsi" w:cstheme="minorBidi"/>
                <w:lang w:val="es-ES" w:eastAsia="en-US"/>
              </w:rPr>
              <w:t>Existen</w:t>
            </w:r>
            <w:commentRangeEnd w:id="63"/>
            <w:r w:rsidR="00F149BF">
              <w:rPr>
                <w:rStyle w:val="Refdecomentario"/>
                <w:rFonts w:asciiTheme="minorHAnsi" w:eastAsiaTheme="minorHAnsi" w:hAnsiTheme="minorHAnsi" w:cstheme="minorBidi"/>
                <w:lang w:eastAsia="en-US"/>
              </w:rPr>
              <w:commentReference w:id="63"/>
            </w:r>
            <w:r w:rsidRPr="007104D6">
              <w:rPr>
                <w:rFonts w:asciiTheme="minorHAnsi" w:eastAsiaTheme="minorEastAsia" w:hAnsiTheme="minorHAnsi" w:cstheme="minorBidi"/>
                <w:lang w:val="es-ES" w:eastAsia="en-US"/>
              </w:rPr>
              <w:t xml:space="preserve"> situaciones en el entorno</w:t>
            </w:r>
            <w:del w:id="64" w:author="Ronald Fernando Rodríguez Barbosa" w:date="2020-04-10T13:31:00Z">
              <w:r w:rsidRPr="007104D6" w:rsidDel="000C0125">
                <w:rPr>
                  <w:rFonts w:asciiTheme="minorHAnsi" w:eastAsiaTheme="minorEastAsia" w:hAnsiTheme="minorHAnsi" w:cstheme="minorBidi"/>
                  <w:lang w:val="es-ES" w:eastAsia="en-US"/>
                </w:rPr>
                <w:delText xml:space="preserve"> laboral</w:delText>
              </w:r>
            </w:del>
            <w:r w:rsidRPr="007104D6">
              <w:rPr>
                <w:rFonts w:asciiTheme="minorHAnsi" w:eastAsiaTheme="minorEastAsia" w:hAnsiTheme="minorHAnsi" w:cstheme="minorBidi"/>
                <w:lang w:val="es-ES" w:eastAsia="en-US"/>
              </w:rPr>
              <w:t>, que pueden influir sobre la salud de las personas.</w:t>
            </w:r>
            <w:ins w:id="65" w:author="Ronald Fernando Rodríguez Barbosa" w:date="2020-04-11T13:05:00Z">
              <w:r w:rsidR="00600373">
                <w:rPr>
                  <w:rFonts w:asciiTheme="minorHAnsi" w:eastAsiaTheme="minorEastAsia" w:hAnsiTheme="minorHAnsi" w:cstheme="minorBidi"/>
                  <w:lang w:val="es-ES" w:eastAsia="en-US"/>
                </w:rPr>
                <w:t xml:space="preserve"> </w:t>
              </w:r>
            </w:ins>
            <w:del w:id="66" w:author="Ronald Fernando Rodríguez Barbosa" w:date="2020-04-11T13:05:00Z">
              <w:r w:rsidRPr="007104D6" w:rsidDel="00600373">
                <w:rPr>
                  <w:rFonts w:asciiTheme="minorHAnsi" w:eastAsiaTheme="minorEastAsia" w:hAnsiTheme="minorHAnsi" w:cstheme="minorBidi"/>
                  <w:lang w:val="es-ES" w:eastAsia="en-US"/>
                </w:rPr>
                <w:delText xml:space="preserve"> </w:delText>
              </w:r>
            </w:del>
            <w:ins w:id="67" w:author="Ronald Fernando Rodríguez Barbosa" w:date="2020-04-11T13:05:00Z">
              <w:r w:rsidR="00600373" w:rsidRPr="00600373">
                <w:rPr>
                  <w:rFonts w:asciiTheme="minorHAnsi" w:eastAsiaTheme="minorEastAsia" w:hAnsiTheme="minorHAnsi" w:cstheme="minorBidi"/>
                  <w:lang w:val="es-ES" w:eastAsia="en-US"/>
                </w:rPr>
                <w:t>A estas situaciones, se les conoce como factores de riesgo y son definidas como cualquier rasgo, característica o exposición de un individuo que aumente su probabilidad de sufrir una enfermedad o lesión, según la Organización Mundial de la Salud</w:t>
              </w:r>
            </w:ins>
            <w:ins w:id="68" w:author="Ronald Fernando Rodríguez Barbosa" w:date="2020-04-11T13:06:00Z">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1</w:t>
              </w:r>
              <w:r w:rsidR="00600373" w:rsidRPr="00600373">
                <w:rPr>
                  <w:rFonts w:asciiTheme="minorHAnsi" w:eastAsiaTheme="minorEastAsia" w:hAnsiTheme="minorHAnsi" w:cstheme="minorBidi"/>
                  <w:lang w:val="es-ES" w:eastAsia="en-US"/>
                </w:rPr>
                <w:t>]</w:t>
              </w:r>
            </w:ins>
            <w:del w:id="69" w:author="Ronald Fernando Rodríguez Barbosa" w:date="2020-04-11T13:05:00Z">
              <w:r w:rsidRPr="007104D6" w:rsidDel="00600373">
                <w:rPr>
                  <w:rFonts w:asciiTheme="minorHAnsi" w:eastAsiaTheme="minorEastAsia" w:hAnsiTheme="minorHAnsi" w:cstheme="minorBidi"/>
                  <w:lang w:val="es-ES" w:eastAsia="en-US"/>
                </w:rPr>
                <w:delText>A estas situaciones, se les conoce como factores de riesgo</w:delText>
              </w:r>
            </w:del>
            <w:del w:id="70" w:author="Ronald Fernando Rodríguez Barbosa" w:date="2020-04-10T13:31:00Z">
              <w:r w:rsidR="00CD7AA7" w:rsidDel="000C0125">
                <w:rPr>
                  <w:rFonts w:asciiTheme="minorHAnsi" w:eastAsiaTheme="minorEastAsia" w:hAnsiTheme="minorHAnsi" w:cstheme="minorBidi"/>
                  <w:lang w:val="es-ES" w:eastAsia="en-US"/>
                </w:rPr>
                <w:delText xml:space="preserve"> ocupacional</w:delText>
              </w:r>
            </w:del>
            <w:del w:id="71" w:author="Ronald Fernando Rodríguez Barbosa" w:date="2020-04-11T13:05:00Z">
              <w:r w:rsidRPr="007104D6" w:rsidDel="00600373">
                <w:rPr>
                  <w:rFonts w:asciiTheme="minorHAnsi" w:eastAsiaTheme="minorEastAsia" w:hAnsiTheme="minorHAnsi" w:cstheme="minorBidi"/>
                  <w:lang w:val="es-ES" w:eastAsia="en-US"/>
                </w:rPr>
                <w:delText xml:space="preserve"> y son definidas como las posibles causas que pueden ser responsables de una enfermedad, lesión o daño, como consecuencia de la actividad que se realiza o el medio en el cual se permanece durante el desempeño de </w:delText>
              </w:r>
              <w:r w:rsidR="00E35F2B" w:rsidDel="00600373">
                <w:rPr>
                  <w:rFonts w:asciiTheme="minorHAnsi" w:eastAsiaTheme="minorEastAsia" w:hAnsiTheme="minorHAnsi" w:cstheme="minorBidi"/>
                  <w:lang w:val="es-ES" w:eastAsia="en-US"/>
                </w:rPr>
                <w:delText>la actividad</w:delText>
              </w:r>
              <w:r w:rsidR="002E2D56" w:rsidDel="00600373">
                <w:rPr>
                  <w:rFonts w:asciiTheme="minorHAnsi" w:eastAsiaTheme="minorEastAsia" w:hAnsiTheme="minorHAnsi" w:cstheme="minorBidi"/>
                  <w:lang w:val="es-ES" w:eastAsia="en-US"/>
                </w:rPr>
                <w:delText xml:space="preserve"> </w:delText>
              </w:r>
              <w:r w:rsidRPr="007104D6" w:rsidDel="00600373">
                <w:rPr>
                  <w:rFonts w:asciiTheme="minorHAnsi" w:eastAsiaTheme="minorEastAsia" w:hAnsiTheme="minorHAnsi" w:cstheme="minorBidi"/>
                  <w:lang w:val="es-ES" w:eastAsia="en-US"/>
                </w:rPr>
                <w:fldChar w:fldCharType="begin"/>
              </w:r>
              <w:r w:rsidR="0082072A" w:rsidDel="00600373">
                <w:rPr>
                  <w:rFonts w:asciiTheme="minorHAnsi" w:eastAsiaTheme="minorEastAsia" w:hAnsiTheme="minorHAnsi" w:cstheme="minorBidi"/>
                  <w:lang w:val="es-ES" w:eastAsia="en-US"/>
                </w:rPr>
                <w:delInstrText>ADDIN RW.CITE{{doc:5cb92e94e4b0a110ffbeeef8 Ministeriodelaprotecciónsocial 2008; doc:5cb924e4e4b0113209a893d9 Rodríguez,Mariela 2009}}</w:delInstrText>
              </w:r>
              <w:r w:rsidRPr="007104D6" w:rsidDel="00600373">
                <w:rPr>
                  <w:rFonts w:asciiTheme="minorHAnsi" w:eastAsiaTheme="minorEastAsia" w:hAnsiTheme="minorHAnsi" w:cstheme="minorBidi"/>
                  <w:lang w:val="es-ES" w:eastAsia="en-US"/>
                </w:rPr>
                <w:fldChar w:fldCharType="separate"/>
              </w:r>
              <w:r w:rsidR="00AD3CD3" w:rsidDel="00600373">
                <w:rPr>
                  <w:rFonts w:asciiTheme="minorHAnsi" w:eastAsiaTheme="minorEastAsia" w:hAnsiTheme="minorHAnsi" w:cstheme="minorBidi"/>
                  <w:lang w:val="es-ES" w:eastAsia="en-US"/>
                </w:rPr>
                <w:delText>[1]</w:delText>
              </w:r>
              <w:r w:rsidR="00706889" w:rsidRPr="00706889" w:rsidDel="00600373">
                <w:rPr>
                  <w:rFonts w:asciiTheme="minorHAnsi" w:eastAsiaTheme="minorEastAsia" w:hAnsiTheme="minorHAnsi" w:cstheme="minorBidi"/>
                  <w:lang w:val="es-ES" w:eastAsia="en-US"/>
                </w:rPr>
                <w:delText>[2]</w:delText>
              </w:r>
              <w:r w:rsidRPr="007104D6" w:rsidDel="00600373">
                <w:rPr>
                  <w:rFonts w:asciiTheme="minorHAnsi" w:eastAsiaTheme="minorEastAsia" w:hAnsiTheme="minorHAnsi" w:cstheme="minorBidi"/>
                  <w:lang w:val="es-ES" w:eastAsia="en-US"/>
                </w:rPr>
                <w:fldChar w:fldCharType="end"/>
              </w:r>
            </w:del>
            <w:r w:rsidRPr="007104D6">
              <w:rPr>
                <w:rFonts w:asciiTheme="minorHAnsi" w:eastAsiaTheme="minorEastAsia" w:hAnsiTheme="minorHAnsi" w:cstheme="minorBidi"/>
                <w:lang w:val="es-ES" w:eastAsia="en-US"/>
              </w:rPr>
              <w:t xml:space="preserve">. Dentro del contexto mencionado, se pueden encontrar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químico</w:t>
            </w:r>
            <w:ins w:id="72" w:author="Ronald Fernando Rodríguez Barbosa" w:date="2020-04-11T13:14:00Z">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2</w:t>
              </w:r>
              <w:r w:rsidR="00600373" w:rsidRPr="00600373">
                <w:rPr>
                  <w:rFonts w:asciiTheme="minorHAnsi" w:eastAsiaTheme="minorEastAsia" w:hAnsiTheme="minorHAnsi" w:cstheme="minorBidi"/>
                  <w:lang w:val="es-ES" w:eastAsia="en-US"/>
                </w:rPr>
                <w:t>]</w:t>
              </w:r>
            </w:ins>
            <w:del w:id="73" w:author="Ronald Fernando Rodríguez Barbosa" w:date="2020-04-11T13:14:00Z">
              <w:r w:rsidRPr="007104D6" w:rsidDel="00600373">
                <w:rPr>
                  <w:rFonts w:asciiTheme="minorHAnsi" w:eastAsiaTheme="minorEastAsia" w:hAnsiTheme="minorHAnsi" w:cstheme="minorBidi"/>
                  <w:lang w:val="es-ES" w:eastAsia="en-US"/>
                </w:rPr>
                <w:fldChar w:fldCharType="begin"/>
              </w:r>
              <w:r w:rsidR="00527749" w:rsidDel="00600373">
                <w:rPr>
                  <w:rFonts w:asciiTheme="minorHAnsi" w:eastAsiaTheme="minorEastAsia" w:hAnsiTheme="minorHAnsi" w:cstheme="minorBidi"/>
                  <w:lang w:val="es-ES" w:eastAsia="en-US"/>
                </w:rPr>
                <w:delInstrText>ADDIN RW.CITE{{doc:5cbb17d5e4b04c969d296832 Landberg,HannaE 2018}}</w:delInstrText>
              </w:r>
              <w:r w:rsidRPr="007104D6" w:rsidDel="00600373">
                <w:rPr>
                  <w:rFonts w:asciiTheme="minorHAnsi" w:eastAsiaTheme="minorEastAsia" w:hAnsiTheme="minorHAnsi" w:cstheme="minorBidi"/>
                  <w:lang w:val="es-ES" w:eastAsia="en-US"/>
                </w:rPr>
                <w:fldChar w:fldCharType="separate"/>
              </w:r>
              <w:r w:rsidR="006D26CB" w:rsidRPr="006D26CB" w:rsidDel="00600373">
                <w:rPr>
                  <w:rFonts w:asciiTheme="minorHAnsi" w:eastAsiaTheme="minorEastAsia" w:hAnsiTheme="minorHAnsi" w:cstheme="minorBidi"/>
                  <w:lang w:val="es-ES" w:eastAsia="en-US"/>
                </w:rPr>
                <w:delText>[3]</w:delText>
              </w:r>
              <w:r w:rsidRPr="007104D6" w:rsidDel="00600373">
                <w:rPr>
                  <w:rFonts w:asciiTheme="minorHAnsi" w:eastAsiaTheme="minorEastAsia" w:hAnsiTheme="minorHAnsi" w:cstheme="minorBidi"/>
                  <w:lang w:val="es-ES" w:eastAsia="en-US"/>
                </w:rPr>
                <w:fldChar w:fldCharType="end"/>
              </w:r>
            </w:del>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factores de riesgo</w:t>
            </w:r>
            <w:r w:rsidR="00E35F2B">
              <w:rPr>
                <w:rFonts w:asciiTheme="minorHAnsi" w:eastAsiaTheme="minorEastAsia" w:hAnsiTheme="minorHAnsi" w:cstheme="minorBidi"/>
                <w:lang w:val="es-ES" w:eastAsia="en-US"/>
              </w:rPr>
              <w:t xml:space="preserve"> de tipo </w:t>
            </w:r>
            <w:r w:rsidRPr="007104D6">
              <w:rPr>
                <w:rFonts w:asciiTheme="minorHAnsi" w:eastAsiaTheme="minorEastAsia" w:hAnsiTheme="minorHAnsi" w:cstheme="minorBidi"/>
                <w:lang w:val="es-ES" w:eastAsia="en-US"/>
              </w:rPr>
              <w:t>biológico</w:t>
            </w:r>
            <w:del w:id="74" w:author="Ronald Fernando Rodríguez Barbosa" w:date="2020-04-11T13:15:00Z">
              <w:r w:rsidR="00BA5F1A" w:rsidDel="00D6673B">
                <w:rPr>
                  <w:rFonts w:asciiTheme="minorHAnsi" w:eastAsiaTheme="minorEastAsia" w:hAnsiTheme="minorHAnsi" w:cstheme="minorBidi"/>
                  <w:lang w:val="es-ES" w:eastAsia="en-US"/>
                </w:rPr>
                <w:delText xml:space="preserve"> </w:delText>
              </w:r>
            </w:del>
            <w:ins w:id="75" w:author="Ronald Fernando Rodríguez Barbosa" w:date="2020-04-11T13:15:00Z">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3</w:t>
              </w:r>
              <w:r w:rsidR="00600373" w:rsidRPr="00600373">
                <w:rPr>
                  <w:rFonts w:asciiTheme="minorHAnsi" w:eastAsiaTheme="minorEastAsia" w:hAnsiTheme="minorHAnsi" w:cstheme="minorBidi"/>
                  <w:lang w:val="es-ES" w:eastAsia="en-US"/>
                </w:rPr>
                <w:t>]</w:t>
              </w:r>
            </w:ins>
            <w:del w:id="76" w:author="Ronald Fernando Rodríguez Barbosa" w:date="2020-04-11T13:15:00Z">
              <w:r w:rsidRPr="007104D6" w:rsidDel="00600373">
                <w:rPr>
                  <w:rFonts w:asciiTheme="minorHAnsi" w:eastAsiaTheme="minorEastAsia" w:hAnsiTheme="minorHAnsi" w:cstheme="minorBidi"/>
                  <w:lang w:val="es-ES" w:eastAsia="en-US"/>
                </w:rPr>
                <w:fldChar w:fldCharType="begin"/>
              </w:r>
              <w:r w:rsidR="00527749" w:rsidDel="00600373">
                <w:rPr>
                  <w:rFonts w:asciiTheme="minorHAnsi" w:eastAsiaTheme="minorEastAsia" w:hAnsiTheme="minorHAnsi" w:cstheme="minorBidi"/>
                  <w:lang w:val="es-ES" w:eastAsia="en-US"/>
                </w:rPr>
                <w:delInstrText>ADDIN RW.CITE{{doc:5cbb1fabe4b0fd29d1c55d15 CORRAO,CarmelaRomanaNatalina 2012}}</w:delInstrText>
              </w:r>
              <w:r w:rsidRPr="007104D6" w:rsidDel="00600373">
                <w:rPr>
                  <w:rFonts w:asciiTheme="minorHAnsi" w:eastAsiaTheme="minorEastAsia" w:hAnsiTheme="minorHAnsi" w:cstheme="minorBidi"/>
                  <w:lang w:val="es-ES" w:eastAsia="en-US"/>
                </w:rPr>
                <w:fldChar w:fldCharType="separate"/>
              </w:r>
              <w:r w:rsidR="006D26CB" w:rsidRPr="006D26CB" w:rsidDel="00600373">
                <w:rPr>
                  <w:rFonts w:asciiTheme="minorHAnsi" w:eastAsiaTheme="minorEastAsia" w:hAnsiTheme="minorHAnsi" w:cstheme="minorBidi"/>
                  <w:lang w:val="es-ES" w:eastAsia="en-US"/>
                </w:rPr>
                <w:delText>[4]</w:delText>
              </w:r>
              <w:r w:rsidRPr="007104D6" w:rsidDel="00600373">
                <w:rPr>
                  <w:rFonts w:asciiTheme="minorHAnsi" w:eastAsiaTheme="minorEastAsia" w:hAnsiTheme="minorHAnsi" w:cstheme="minorBidi"/>
                  <w:lang w:val="es-ES" w:eastAsia="en-US"/>
                </w:rPr>
                <w:fldChar w:fldCharType="end"/>
              </w:r>
            </w:del>
            <w:r w:rsidRPr="007104D6">
              <w:rPr>
                <w:rFonts w:asciiTheme="minorHAnsi" w:eastAsiaTheme="minorEastAsia" w:hAnsiTheme="minorHAnsi" w:cstheme="minorBidi"/>
                <w:lang w:val="es-ES" w:eastAsia="en-US"/>
              </w:rPr>
              <w:t xml:space="preserve">; </w:t>
            </w:r>
            <w:r w:rsidR="00101806">
              <w:rPr>
                <w:rFonts w:asciiTheme="minorHAnsi" w:eastAsiaTheme="minorEastAsia" w:hAnsiTheme="minorHAnsi" w:cstheme="minorBidi"/>
                <w:lang w:val="es-ES" w:eastAsia="en-US"/>
              </w:rPr>
              <w:t xml:space="preserve">factores de riesgo </w:t>
            </w:r>
            <w:r w:rsidR="00BA5F1A">
              <w:rPr>
                <w:rFonts w:asciiTheme="minorHAnsi" w:eastAsiaTheme="minorEastAsia" w:hAnsiTheme="minorHAnsi" w:cstheme="minorBidi"/>
                <w:lang w:val="es-ES" w:eastAsia="en-US"/>
              </w:rPr>
              <w:t>ambiental</w:t>
            </w:r>
            <w:del w:id="77" w:author="Ronald Fernando Rodríguez Barbosa" w:date="2020-04-11T13:16:00Z">
              <w:r w:rsidR="00BA5F1A" w:rsidDel="00D6673B">
                <w:rPr>
                  <w:rFonts w:asciiTheme="minorHAnsi" w:eastAsiaTheme="minorEastAsia" w:hAnsiTheme="minorHAnsi" w:cstheme="minorBidi"/>
                  <w:lang w:val="es-ES" w:eastAsia="en-US"/>
                </w:rPr>
                <w:delText xml:space="preserve"> </w:delText>
              </w:r>
            </w:del>
            <w:ins w:id="78" w:author="Ronald Fernando Rodríguez Barbosa" w:date="2020-04-11T13:15:00Z">
              <w:r w:rsidR="00600373" w:rsidRPr="00600373">
                <w:rPr>
                  <w:rFonts w:asciiTheme="minorHAnsi" w:eastAsiaTheme="minorEastAsia" w:hAnsiTheme="minorHAnsi" w:cstheme="minorBidi"/>
                  <w:lang w:val="es-ES" w:eastAsia="en-US"/>
                </w:rPr>
                <w:t>[</w:t>
              </w:r>
              <w:r w:rsidR="00600373">
                <w:rPr>
                  <w:rFonts w:asciiTheme="minorHAnsi" w:eastAsiaTheme="minorEastAsia" w:hAnsiTheme="minorHAnsi" w:cstheme="minorBidi"/>
                  <w:lang w:val="es-ES" w:eastAsia="en-US"/>
                </w:rPr>
                <w:t>4</w:t>
              </w:r>
              <w:r w:rsidR="00600373" w:rsidRPr="00600373">
                <w:rPr>
                  <w:rFonts w:asciiTheme="minorHAnsi" w:eastAsiaTheme="minorEastAsia" w:hAnsiTheme="minorHAnsi" w:cstheme="minorBidi"/>
                  <w:lang w:val="es-ES" w:eastAsia="en-US"/>
                </w:rPr>
                <w:t>]</w:t>
              </w:r>
            </w:ins>
            <w:del w:id="79" w:author="Ronald Fernando Rodríguez Barbosa" w:date="2020-04-11T13:15:00Z">
              <w:r w:rsidRPr="007104D6" w:rsidDel="00600373">
                <w:rPr>
                  <w:rFonts w:asciiTheme="minorHAnsi" w:eastAsiaTheme="minorEastAsia" w:hAnsiTheme="minorHAnsi" w:cstheme="minorBidi"/>
                  <w:lang w:val="es-ES" w:eastAsia="en-US"/>
                </w:rPr>
                <w:fldChar w:fldCharType="begin"/>
              </w:r>
              <w:r w:rsidR="00D322F6" w:rsidDel="00600373">
                <w:rPr>
                  <w:rFonts w:asciiTheme="minorHAnsi" w:eastAsiaTheme="minorEastAsia" w:hAnsiTheme="minorHAnsi" w:cstheme="minorBidi"/>
                  <w:lang w:val="es-ES" w:eastAsia="en-US"/>
                </w:rPr>
                <w:delInstrText>ADDIN RW.CITE{{doc:5cbb4c61e4b0a584f9b697ea Marshall,ElizabethG. 2016}}</w:delInstrText>
              </w:r>
              <w:r w:rsidRPr="007104D6" w:rsidDel="00600373">
                <w:rPr>
                  <w:rFonts w:asciiTheme="minorHAnsi" w:eastAsiaTheme="minorEastAsia" w:hAnsiTheme="minorHAnsi" w:cstheme="minorBidi"/>
                  <w:lang w:val="es-ES" w:eastAsia="en-US"/>
                </w:rPr>
                <w:fldChar w:fldCharType="separate"/>
              </w:r>
              <w:r w:rsidR="006D26CB" w:rsidRPr="006D26CB" w:rsidDel="00600373">
                <w:rPr>
                  <w:rFonts w:asciiTheme="minorHAnsi" w:eastAsiaTheme="minorEastAsia" w:hAnsiTheme="minorHAnsi" w:cstheme="minorBidi"/>
                  <w:lang w:val="es-ES" w:eastAsia="en-US"/>
                </w:rPr>
                <w:delText>[5]</w:delText>
              </w:r>
              <w:r w:rsidRPr="007104D6" w:rsidDel="00600373">
                <w:rPr>
                  <w:rFonts w:asciiTheme="minorHAnsi" w:eastAsiaTheme="minorEastAsia" w:hAnsiTheme="minorHAnsi" w:cstheme="minorBidi"/>
                  <w:lang w:val="es-ES" w:eastAsia="en-US"/>
                </w:rPr>
                <w:fldChar w:fldCharType="end"/>
              </w:r>
            </w:del>
            <w:r w:rsidRPr="00362BBF">
              <w:rPr>
                <w:rFonts w:asciiTheme="minorHAnsi" w:eastAsiaTheme="minorEastAsia" w:hAnsiTheme="minorHAnsi" w:cstheme="minorBidi"/>
                <w:lang w:val="es-ES" w:eastAsia="en-US"/>
              </w:rPr>
              <w:t xml:space="preserve"> y </w:t>
            </w:r>
            <w:r w:rsidR="00101806">
              <w:rPr>
                <w:rFonts w:asciiTheme="minorHAnsi" w:eastAsiaTheme="minorEastAsia" w:hAnsiTheme="minorHAnsi" w:cstheme="minorBidi"/>
                <w:lang w:val="es-ES" w:eastAsia="en-US"/>
              </w:rPr>
              <w:t>factores de riesgo</w:t>
            </w:r>
            <w:r w:rsidR="00E35F2B" w:rsidRPr="00362BBF">
              <w:rPr>
                <w:rFonts w:asciiTheme="minorHAnsi" w:eastAsiaTheme="minorEastAsia" w:hAnsiTheme="minorHAnsi" w:cstheme="minorBidi"/>
                <w:lang w:val="es-ES" w:eastAsia="en-US"/>
              </w:rPr>
              <w:t xml:space="preserve"> de tipo </w:t>
            </w:r>
            <w:r w:rsidRPr="00362BBF">
              <w:rPr>
                <w:rFonts w:asciiTheme="minorHAnsi" w:eastAsiaTheme="minorEastAsia" w:hAnsiTheme="minorHAnsi" w:cstheme="minorBidi"/>
                <w:lang w:val="es-ES" w:eastAsia="en-US"/>
              </w:rPr>
              <w:t>psicosocial</w:t>
            </w:r>
            <w:ins w:id="80" w:author="familiarodriguezarias19@outlook.es" w:date="2020-04-09T18:35:00Z">
              <w:r w:rsidR="002455CE">
                <w:rPr>
                  <w:rFonts w:asciiTheme="minorHAnsi" w:eastAsiaTheme="minorEastAsia" w:hAnsiTheme="minorHAnsi" w:cstheme="minorBidi"/>
                  <w:lang w:val="es-ES" w:eastAsia="en-US"/>
                </w:rPr>
                <w:t xml:space="preserve"> </w:t>
              </w:r>
            </w:ins>
            <w:del w:id="81" w:author="familiarodriguezarias19@outlook.es" w:date="2020-04-09T18:34:00Z">
              <w:r w:rsidR="002A6FA4" w:rsidRPr="00362BBF" w:rsidDel="002455CE">
                <w:rPr>
                  <w:rFonts w:asciiTheme="minorHAnsi" w:eastAsiaTheme="minorEastAsia" w:hAnsiTheme="minorHAnsi" w:cstheme="minorBidi"/>
                  <w:lang w:val="es-ES" w:eastAsia="en-US"/>
                </w:rPr>
                <w:delText xml:space="preserve"> ocupacional</w:delText>
              </w:r>
              <w:r w:rsidR="002F5346" w:rsidRPr="00362BBF" w:rsidDel="002455CE">
                <w:rPr>
                  <w:rFonts w:asciiTheme="minorHAnsi" w:eastAsiaTheme="minorEastAsia" w:hAnsiTheme="minorHAnsi" w:cstheme="minorBidi"/>
                  <w:lang w:val="es-ES" w:eastAsia="en-US"/>
                </w:rPr>
                <w:delText xml:space="preserve"> </w:delText>
              </w:r>
            </w:del>
            <w:r w:rsidR="002F5346" w:rsidRPr="00362BBF">
              <w:rPr>
                <w:rFonts w:asciiTheme="minorHAnsi" w:eastAsiaTheme="minorEastAsia" w:hAnsiTheme="minorHAnsi" w:cstheme="minorBidi"/>
                <w:lang w:val="es-ES" w:eastAsia="en-US"/>
              </w:rPr>
              <w:t>(FRP</w:t>
            </w:r>
            <w:del w:id="82" w:author="familiarodriguezarias19@outlook.es" w:date="2020-04-09T18:35:00Z">
              <w:r w:rsidR="006D0F6C" w:rsidRPr="00362BBF" w:rsidDel="002455CE">
                <w:rPr>
                  <w:rFonts w:asciiTheme="minorHAnsi" w:eastAsiaTheme="minorEastAsia" w:hAnsiTheme="minorHAnsi" w:cstheme="minorBidi"/>
                  <w:lang w:val="es-ES" w:eastAsia="en-US"/>
                </w:rPr>
                <w:delText>O</w:delText>
              </w:r>
            </w:del>
            <w:r w:rsidR="002F5346" w:rsidRPr="00362BBF">
              <w:rPr>
                <w:rFonts w:asciiTheme="minorHAnsi" w:eastAsiaTheme="minorEastAsia" w:hAnsiTheme="minorHAnsi" w:cstheme="minorBidi"/>
                <w:lang w:val="es-ES" w:eastAsia="en-US"/>
              </w:rPr>
              <w:t>)</w:t>
            </w:r>
            <w:r w:rsidR="00BA5F1A">
              <w:rPr>
                <w:rFonts w:asciiTheme="minorHAnsi" w:eastAsiaTheme="minorEastAsia" w:hAnsiTheme="minorHAnsi" w:cstheme="minorBidi"/>
                <w:lang w:val="es-ES" w:eastAsia="en-US"/>
              </w:rPr>
              <w:t>. Los FRP</w:t>
            </w:r>
            <w:del w:id="83" w:author="Ronald Fernando Rodríguez Barbosa" w:date="2020-04-11T13:14:00Z">
              <w:r w:rsidR="00BA5F1A" w:rsidDel="00600373">
                <w:rPr>
                  <w:rFonts w:asciiTheme="minorHAnsi" w:eastAsiaTheme="minorEastAsia" w:hAnsiTheme="minorHAnsi" w:cstheme="minorBidi"/>
                  <w:lang w:val="es-ES" w:eastAsia="en-US"/>
                </w:rPr>
                <w:delText>O</w:delText>
              </w:r>
            </w:del>
            <w:r w:rsidR="00BA5F1A">
              <w:rPr>
                <w:rFonts w:asciiTheme="minorHAnsi" w:eastAsiaTheme="minorEastAsia" w:hAnsiTheme="minorHAnsi" w:cstheme="minorBidi"/>
                <w:lang w:val="es-ES" w:eastAsia="en-US"/>
              </w:rPr>
              <w:t xml:space="preserve"> </w:t>
            </w:r>
            <w:r w:rsidRPr="00362BBF">
              <w:rPr>
                <w:rFonts w:asciiTheme="minorHAnsi" w:eastAsiaTheme="minorEastAsia" w:hAnsiTheme="minorHAnsi" w:cstheme="minorBidi"/>
                <w:lang w:val="es-ES" w:eastAsia="en-US"/>
              </w:rPr>
              <w:t>involucra</w:t>
            </w:r>
            <w:r w:rsidR="006917AA" w:rsidRPr="00362BBF">
              <w:rPr>
                <w:rFonts w:asciiTheme="minorHAnsi" w:eastAsiaTheme="minorEastAsia" w:hAnsiTheme="minorHAnsi" w:cstheme="minorBidi"/>
                <w:lang w:val="es-ES" w:eastAsia="en-US"/>
              </w:rPr>
              <w:t>n</w:t>
            </w:r>
            <w:r w:rsidRPr="00362BBF">
              <w:rPr>
                <w:rFonts w:asciiTheme="minorHAnsi" w:eastAsiaTheme="minorEastAsia" w:hAnsiTheme="minorHAnsi" w:cstheme="minorBidi"/>
                <w:lang w:val="es-ES" w:eastAsia="en-US"/>
              </w:rPr>
              <w:t xml:space="preserve"> aspectos</w:t>
            </w:r>
            <w:r w:rsidR="00F17AF2" w:rsidRPr="00362BBF">
              <w:rPr>
                <w:rFonts w:asciiTheme="minorHAnsi" w:eastAsiaTheme="minorEastAsia" w:hAnsiTheme="minorHAnsi" w:cstheme="minorBidi"/>
                <w:lang w:val="es-ES" w:eastAsia="en-US"/>
              </w:rPr>
              <w:t xml:space="preserve"> físicos del entorno </w:t>
            </w:r>
            <w:del w:id="84" w:author="Ronald Fernando Rodríguez Barbosa" w:date="2020-04-11T13:14:00Z">
              <w:r w:rsidR="00F17AF2" w:rsidRPr="00362BBF" w:rsidDel="00600373">
                <w:rPr>
                  <w:rFonts w:asciiTheme="minorHAnsi" w:eastAsiaTheme="minorEastAsia" w:hAnsiTheme="minorHAnsi" w:cstheme="minorBidi"/>
                  <w:lang w:val="es-ES" w:eastAsia="en-US"/>
                </w:rPr>
                <w:delText>laboral</w:delText>
              </w:r>
              <w:r w:rsidR="006D26CB" w:rsidRPr="00362BBF" w:rsidDel="00600373">
                <w:rPr>
                  <w:rFonts w:asciiTheme="minorHAnsi" w:eastAsiaTheme="minorEastAsia" w:hAnsiTheme="minorHAnsi" w:cstheme="minorBidi"/>
                  <w:lang w:val="es-ES" w:eastAsia="en-US"/>
                </w:rPr>
                <w:delText xml:space="preserve"> </w:delText>
              </w:r>
            </w:del>
            <w:r w:rsidR="006D26CB" w:rsidRPr="00362BBF">
              <w:rPr>
                <w:rFonts w:asciiTheme="minorHAnsi" w:eastAsiaTheme="minorEastAsia" w:hAnsiTheme="minorHAnsi" w:cstheme="minorBidi"/>
                <w:lang w:val="es-ES" w:eastAsia="en-US"/>
              </w:rPr>
              <w:t xml:space="preserve">como el ruido, la iluminación o la temperatura </w:t>
            </w:r>
            <w:del w:id="85" w:author="Ronald Fernando Rodríguez Barbosa" w:date="2020-04-11T13:14:00Z">
              <w:r w:rsidR="006D26CB" w:rsidRPr="00362BBF" w:rsidDel="00600373">
                <w:rPr>
                  <w:rFonts w:asciiTheme="minorHAnsi" w:eastAsiaTheme="minorEastAsia" w:hAnsiTheme="minorHAnsi" w:cstheme="minorBidi"/>
                  <w:lang w:val="es-ES" w:eastAsia="en-US"/>
                </w:rPr>
                <w:delText>del entorno</w:delText>
              </w:r>
            </w:del>
            <w:r w:rsidR="006D26CB" w:rsidRPr="00362BBF">
              <w:rPr>
                <w:rFonts w:asciiTheme="minorHAnsi" w:eastAsiaTheme="minorEastAsia" w:hAnsiTheme="minorHAnsi" w:cstheme="minorBidi"/>
                <w:lang w:val="es-ES" w:eastAsia="en-US"/>
              </w:rPr>
              <w:t xml:space="preserve"> </w:t>
            </w:r>
            <w:ins w:id="86" w:author="Ronald Fernando Rodríguez Barbosa" w:date="2020-04-11T13:15:00Z">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5</w:t>
              </w:r>
              <w:r w:rsidR="00D6673B" w:rsidRPr="00600373">
                <w:rPr>
                  <w:rFonts w:asciiTheme="minorHAnsi" w:eastAsiaTheme="minorEastAsia" w:hAnsiTheme="minorHAnsi" w:cstheme="minorBidi"/>
                  <w:lang w:val="es-ES" w:eastAsia="en-US"/>
                </w:rPr>
                <w:t>]</w:t>
              </w:r>
            </w:ins>
            <w:del w:id="87" w:author="Ronald Fernando Rodríguez Barbosa" w:date="2020-04-11T13:15:00Z">
              <w:r w:rsidR="006D26CB" w:rsidRPr="00362BBF" w:rsidDel="00D6673B">
                <w:rPr>
                  <w:rFonts w:asciiTheme="minorHAnsi" w:eastAsiaTheme="minorEastAsia" w:hAnsiTheme="minorHAnsi" w:cstheme="minorBidi"/>
                  <w:lang w:val="es-ES" w:eastAsia="en-US"/>
                </w:rPr>
                <w:fldChar w:fldCharType="begin"/>
              </w:r>
              <w:r w:rsidR="006D26CB" w:rsidRPr="00362BBF" w:rsidDel="00D6673B">
                <w:rPr>
                  <w:rFonts w:asciiTheme="minorHAnsi" w:eastAsiaTheme="minorEastAsia" w:hAnsiTheme="minorHAnsi" w:cstheme="minorBidi"/>
                  <w:lang w:val="es-ES" w:eastAsia="en-US"/>
                </w:rPr>
                <w:delInstrText>ADDIN RW.CITE{{doc:5cbb55f1e4b0fd29d1c5650a Nataletti,Pietro 2008; doc:5cbb0d02e4b0fd29d1c55a6d RaúlMirza 2018}}</w:delInstrText>
              </w:r>
              <w:r w:rsidR="006D26CB" w:rsidRPr="00362BBF" w:rsidDel="00D6673B">
                <w:rPr>
                  <w:rFonts w:asciiTheme="minorHAnsi" w:eastAsiaTheme="minorEastAsia" w:hAnsiTheme="minorHAnsi" w:cstheme="minorBidi"/>
                  <w:lang w:val="es-ES" w:eastAsia="en-US"/>
                </w:rPr>
                <w:fldChar w:fldCharType="separate"/>
              </w:r>
              <w:r w:rsidR="00AD3CD3" w:rsidDel="00D6673B">
                <w:rPr>
                  <w:rFonts w:asciiTheme="minorHAnsi" w:eastAsiaTheme="minorEastAsia" w:hAnsiTheme="minorHAnsi" w:cstheme="minorBidi"/>
                  <w:lang w:val="es-ES" w:eastAsia="en-US"/>
                </w:rPr>
                <w:delText>[6]</w:delText>
              </w:r>
              <w:r w:rsidR="00706889" w:rsidRPr="00706889" w:rsidDel="00D6673B">
                <w:rPr>
                  <w:rFonts w:asciiTheme="minorHAnsi" w:eastAsiaTheme="minorEastAsia" w:hAnsiTheme="minorHAnsi" w:cstheme="minorBidi"/>
                  <w:lang w:val="es-ES" w:eastAsia="en-US"/>
                </w:rPr>
                <w:delText>[7]</w:delText>
              </w:r>
              <w:r w:rsidR="006D26CB" w:rsidRPr="00362BBF" w:rsidDel="00D6673B">
                <w:rPr>
                  <w:rFonts w:asciiTheme="minorHAnsi" w:eastAsiaTheme="minorEastAsia" w:hAnsiTheme="minorHAnsi" w:cstheme="minorBidi"/>
                  <w:lang w:val="es-ES" w:eastAsia="en-US"/>
                </w:rPr>
                <w:fldChar w:fldCharType="end"/>
              </w:r>
            </w:del>
            <w:ins w:id="88" w:author="Ronald Fernando Rodríguez Barbosa" w:date="2020-04-11T13:15:00Z">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6</w:t>
              </w:r>
              <w:r w:rsidR="00D6673B" w:rsidRPr="00600373">
                <w:rPr>
                  <w:rFonts w:asciiTheme="minorHAnsi" w:eastAsiaTheme="minorEastAsia" w:hAnsiTheme="minorHAnsi" w:cstheme="minorBidi"/>
                  <w:lang w:val="es-ES" w:eastAsia="en-US"/>
                </w:rPr>
                <w:t>]</w:t>
              </w:r>
            </w:ins>
            <w:r w:rsidR="002A6FA4" w:rsidRPr="00362BBF">
              <w:rPr>
                <w:rFonts w:asciiTheme="minorHAnsi" w:eastAsiaTheme="minorEastAsia" w:hAnsiTheme="minorHAnsi" w:cstheme="minorBidi"/>
                <w:lang w:val="es-ES" w:eastAsia="en-US"/>
              </w:rPr>
              <w:t xml:space="preserve"> y</w:t>
            </w:r>
            <w:r w:rsidR="00F17AF2" w:rsidRPr="00362BBF">
              <w:rPr>
                <w:rFonts w:asciiTheme="minorHAnsi" w:eastAsiaTheme="minorEastAsia" w:hAnsiTheme="minorHAnsi" w:cstheme="minorBidi"/>
                <w:lang w:val="es-ES" w:eastAsia="en-US"/>
              </w:rPr>
              <w:t xml:space="preserve"> aspectos psicológicos en las personas</w:t>
            </w:r>
            <w:r w:rsidR="00101806">
              <w:rPr>
                <w:rFonts w:asciiTheme="minorHAnsi" w:eastAsiaTheme="minorEastAsia" w:hAnsiTheme="minorHAnsi" w:cstheme="minorBidi"/>
                <w:lang w:val="es-ES" w:eastAsia="en-US"/>
              </w:rPr>
              <w:t xml:space="preserve"> como</w:t>
            </w:r>
            <w:del w:id="89" w:author="Ronald Fernando Rodríguez Barbosa" w:date="2020-04-11T13:16:00Z">
              <w:r w:rsidR="003C6FAF" w:rsidDel="00D6673B">
                <w:rPr>
                  <w:rFonts w:asciiTheme="minorHAnsi" w:eastAsiaTheme="minorEastAsia" w:hAnsiTheme="minorHAnsi" w:cstheme="minorBidi"/>
                  <w:lang w:val="es-ES" w:eastAsia="en-US"/>
                </w:rPr>
                <w:delText xml:space="preserve"> la monotonía,</w:delText>
              </w:r>
            </w:del>
            <w:r w:rsidR="003C6FAF">
              <w:rPr>
                <w:rFonts w:asciiTheme="minorHAnsi" w:eastAsiaTheme="minorEastAsia" w:hAnsiTheme="minorHAnsi" w:cstheme="minorBidi"/>
                <w:lang w:val="es-ES" w:eastAsia="en-US"/>
              </w:rPr>
              <w:t xml:space="preserve"> el estrés</w:t>
            </w:r>
            <w:ins w:id="90" w:author="Ronald Fernando Rodríguez Barbosa" w:date="2020-04-11T13:16:00Z">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7</w:t>
              </w:r>
              <w:r w:rsidR="00D6673B" w:rsidRPr="00600373">
                <w:rPr>
                  <w:rFonts w:asciiTheme="minorHAnsi" w:eastAsiaTheme="minorEastAsia" w:hAnsiTheme="minorHAnsi" w:cstheme="minorBidi"/>
                  <w:lang w:val="es-ES" w:eastAsia="en-US"/>
                </w:rPr>
                <w:t>]</w:t>
              </w:r>
            </w:ins>
            <w:r w:rsidR="003C6FAF">
              <w:rPr>
                <w:rFonts w:asciiTheme="minorHAnsi" w:eastAsiaTheme="minorEastAsia" w:hAnsiTheme="minorHAnsi" w:cstheme="minorBidi"/>
                <w:lang w:val="es-ES" w:eastAsia="en-US"/>
              </w:rPr>
              <w:t xml:space="preserve"> y </w:t>
            </w:r>
            <w:r w:rsidR="00BD3ABA">
              <w:rPr>
                <w:rFonts w:asciiTheme="minorHAnsi" w:eastAsiaTheme="minorEastAsia" w:hAnsiTheme="minorHAnsi" w:cstheme="minorBidi"/>
                <w:lang w:val="es-ES" w:eastAsia="en-US"/>
              </w:rPr>
              <w:t>la fatiga</w:t>
            </w:r>
            <w:r w:rsidR="00884487">
              <w:rPr>
                <w:rFonts w:asciiTheme="minorHAnsi" w:eastAsiaTheme="minorEastAsia" w:hAnsiTheme="minorHAnsi" w:cstheme="minorBidi"/>
                <w:lang w:val="es-ES" w:eastAsia="en-US"/>
              </w:rPr>
              <w:t xml:space="preserve"> laboral</w:t>
            </w:r>
            <w:r w:rsidRPr="00362BBF">
              <w:rPr>
                <w:rFonts w:asciiTheme="minorHAnsi" w:eastAsiaTheme="minorEastAsia" w:hAnsiTheme="minorHAnsi" w:cstheme="minorBidi"/>
                <w:lang w:val="es-ES" w:eastAsia="en-US"/>
              </w:rPr>
              <w:t xml:space="preserve"> </w:t>
            </w:r>
            <w:r w:rsidR="00884487">
              <w:rPr>
                <w:rFonts w:asciiTheme="minorHAnsi" w:eastAsiaTheme="minorEastAsia" w:hAnsiTheme="minorHAnsi" w:cstheme="minorBidi"/>
                <w:lang w:val="es-ES" w:eastAsia="en-US"/>
              </w:rPr>
              <w:t xml:space="preserve">causada </w:t>
            </w:r>
            <w:r w:rsidRPr="00362BBF">
              <w:rPr>
                <w:rFonts w:asciiTheme="minorHAnsi" w:eastAsiaTheme="minorEastAsia" w:hAnsiTheme="minorHAnsi" w:cstheme="minorBidi"/>
                <w:lang w:val="es-ES" w:eastAsia="en-US"/>
              </w:rPr>
              <w:t>por</w:t>
            </w:r>
            <w:r w:rsidR="00884487">
              <w:rPr>
                <w:rFonts w:asciiTheme="minorHAnsi" w:eastAsiaTheme="minorEastAsia" w:hAnsiTheme="minorHAnsi" w:cstheme="minorBidi"/>
                <w:lang w:val="es-ES" w:eastAsia="en-US"/>
              </w:rPr>
              <w:t xml:space="preserve"> la carga de trabajo</w:t>
            </w:r>
            <w:r w:rsidR="003C6FAF">
              <w:rPr>
                <w:rFonts w:asciiTheme="minorHAnsi" w:eastAsiaTheme="minorEastAsia" w:hAnsiTheme="minorHAnsi" w:cstheme="minorBidi"/>
                <w:lang w:val="es-ES" w:eastAsia="en-US"/>
              </w:rPr>
              <w:t xml:space="preserve"> o el </w:t>
            </w:r>
            <w:r w:rsidRPr="00362BBF">
              <w:rPr>
                <w:rFonts w:asciiTheme="minorHAnsi" w:eastAsiaTheme="minorEastAsia" w:hAnsiTheme="minorHAnsi" w:cstheme="minorBidi"/>
                <w:lang w:val="es-ES" w:eastAsia="en-US"/>
              </w:rPr>
              <w:t>exceso de horas trabajadas</w:t>
            </w:r>
            <w:r w:rsidR="00BD3ABA">
              <w:rPr>
                <w:rFonts w:asciiTheme="minorHAnsi" w:eastAsiaTheme="minorEastAsia" w:hAnsiTheme="minorHAnsi" w:cstheme="minorBidi"/>
                <w:lang w:val="es-ES" w:eastAsia="en-US"/>
              </w:rPr>
              <w:t xml:space="preserve"> </w:t>
            </w:r>
            <w:del w:id="91" w:author="Ronald Fernando Rodríguez Barbosa" w:date="2020-04-11T13:16:00Z">
              <w:r w:rsidRPr="00362BBF" w:rsidDel="00D6673B">
                <w:rPr>
                  <w:rFonts w:asciiTheme="minorHAnsi" w:eastAsiaTheme="minorEastAsia" w:hAnsiTheme="minorHAnsi" w:cstheme="minorBidi"/>
                  <w:lang w:val="es-ES" w:eastAsia="en-US"/>
                </w:rPr>
                <w:fldChar w:fldCharType="begin"/>
              </w:r>
              <w:r w:rsidR="00D322F6" w:rsidRPr="00362BBF" w:rsidDel="00D6673B">
                <w:rPr>
                  <w:rFonts w:asciiTheme="minorHAnsi" w:eastAsiaTheme="minorEastAsia" w:hAnsiTheme="minorHAnsi" w:cstheme="minorBidi"/>
                  <w:lang w:val="es-ES" w:eastAsia="en-US"/>
                </w:rPr>
                <w:delInstrText>ADDIN RW.CITE{{doc:5cbb53abe4b04c969d296c62 Forastieri,Valentina 2013}}</w:delInstrText>
              </w:r>
              <w:r w:rsidRPr="00362BBF" w:rsidDel="00D6673B">
                <w:rPr>
                  <w:rFonts w:asciiTheme="minorHAnsi" w:eastAsiaTheme="minorEastAsia" w:hAnsiTheme="minorHAnsi" w:cstheme="minorBidi"/>
                  <w:lang w:val="es-ES" w:eastAsia="en-US"/>
                </w:rPr>
                <w:fldChar w:fldCharType="separate"/>
              </w:r>
              <w:r w:rsidR="006C37C8" w:rsidRPr="00362BBF" w:rsidDel="00D6673B">
                <w:rPr>
                  <w:rFonts w:asciiTheme="minorHAnsi" w:eastAsiaTheme="minorEastAsia" w:hAnsiTheme="minorHAnsi" w:cstheme="minorBidi"/>
                  <w:lang w:val="es-ES" w:eastAsia="en-US"/>
                </w:rPr>
                <w:delText>[8]</w:delText>
              </w:r>
              <w:r w:rsidRPr="00362BBF" w:rsidDel="00D6673B">
                <w:rPr>
                  <w:rFonts w:asciiTheme="minorHAnsi" w:eastAsiaTheme="minorEastAsia" w:hAnsiTheme="minorHAnsi" w:cstheme="minorBidi"/>
                  <w:lang w:val="es-ES" w:eastAsia="en-US"/>
                </w:rPr>
                <w:fldChar w:fldCharType="end"/>
              </w:r>
            </w:del>
            <w:ins w:id="92" w:author="Ronald Fernando Rodríguez Barbosa" w:date="2020-04-11T13:16:00Z">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8</w:t>
              </w:r>
              <w:r w:rsidR="00D6673B" w:rsidRPr="00600373">
                <w:rPr>
                  <w:rFonts w:asciiTheme="minorHAnsi" w:eastAsiaTheme="minorEastAsia" w:hAnsiTheme="minorHAnsi" w:cstheme="minorBidi"/>
                  <w:lang w:val="es-ES" w:eastAsia="en-US"/>
                </w:rPr>
                <w:t>][</w:t>
              </w:r>
              <w:r w:rsidR="00D6673B">
                <w:rPr>
                  <w:rFonts w:asciiTheme="minorHAnsi" w:eastAsiaTheme="minorEastAsia" w:hAnsiTheme="minorHAnsi" w:cstheme="minorBidi"/>
                  <w:lang w:val="es-ES" w:eastAsia="en-US"/>
                </w:rPr>
                <w:t>9</w:t>
              </w:r>
              <w:r w:rsidR="00D6673B" w:rsidRPr="00600373">
                <w:rPr>
                  <w:rFonts w:asciiTheme="minorHAnsi" w:eastAsiaTheme="minorEastAsia" w:hAnsiTheme="minorHAnsi" w:cstheme="minorBidi"/>
                  <w:lang w:val="es-ES" w:eastAsia="en-US"/>
                </w:rPr>
                <w:t>]</w:t>
              </w:r>
            </w:ins>
            <w:r w:rsidRPr="00362BBF">
              <w:rPr>
                <w:rFonts w:asciiTheme="minorHAnsi" w:eastAsiaTheme="minorEastAsia" w:hAnsiTheme="minorHAnsi" w:cstheme="minorBidi"/>
                <w:lang w:val="es-ES" w:eastAsia="en-US"/>
              </w:rPr>
              <w:t>.</w:t>
            </w:r>
            <w:r w:rsidR="00BA5F1A">
              <w:rPr>
                <w:rFonts w:asciiTheme="minorHAnsi" w:eastAsiaTheme="minorEastAsia" w:hAnsiTheme="minorHAnsi" w:cstheme="minorBidi"/>
                <w:lang w:val="es-ES" w:eastAsia="en-US"/>
              </w:rPr>
              <w:t xml:space="preserve"> </w:t>
            </w:r>
            <w:ins w:id="93" w:author="Ronald Fernando Rodríguez Barbosa" w:date="2020-04-11T13:17:00Z">
              <w:r w:rsidR="00D6673B">
                <w:rPr>
                  <w:rFonts w:asciiTheme="minorHAnsi" w:eastAsiaTheme="minorEastAsia" w:hAnsiTheme="minorHAnsi" w:cstheme="minorBidi"/>
                  <w:lang w:val="es-ES" w:eastAsia="en-US"/>
                </w:rPr>
                <w:t xml:space="preserve">La motivación principal del presente proyecto, se centrará </w:t>
              </w:r>
            </w:ins>
            <w:ins w:id="94" w:author="Ronald Fernando Rodríguez Barbosa" w:date="2020-04-11T13:18:00Z">
              <w:r w:rsidR="00D6673B">
                <w:rPr>
                  <w:rFonts w:asciiTheme="minorHAnsi" w:eastAsiaTheme="minorEastAsia" w:hAnsiTheme="minorHAnsi" w:cstheme="minorBidi"/>
                  <w:lang w:val="es-ES" w:eastAsia="en-US"/>
                </w:rPr>
                <w:t>en las emociones y actividades relacionadas con los FRP</w:t>
              </w:r>
            </w:ins>
            <w:del w:id="95" w:author="Ronald Fernando Rodríguez Barbosa" w:date="2020-04-11T13:18:00Z">
              <w:r w:rsidR="00BA5F1A" w:rsidDel="00D6673B">
                <w:rPr>
                  <w:rFonts w:asciiTheme="minorHAnsi" w:eastAsiaTheme="minorEastAsia" w:hAnsiTheme="minorHAnsi" w:cstheme="minorBidi"/>
                  <w:lang w:val="es-ES" w:eastAsia="en-US"/>
                </w:rPr>
                <w:delText>Los aspectos ps</w:delText>
              </w:r>
              <w:r w:rsidR="003027B7" w:rsidDel="00D6673B">
                <w:rPr>
                  <w:rFonts w:asciiTheme="minorHAnsi" w:eastAsiaTheme="minorEastAsia" w:hAnsiTheme="minorHAnsi" w:cstheme="minorBidi"/>
                  <w:lang w:val="es-ES" w:eastAsia="en-US"/>
                </w:rPr>
                <w:delText>icológicos de los FRPO serán la motivación</w:delText>
              </w:r>
              <w:r w:rsidR="00BA5F1A" w:rsidDel="00D6673B">
                <w:rPr>
                  <w:rFonts w:asciiTheme="minorHAnsi" w:eastAsiaTheme="minorEastAsia" w:hAnsiTheme="minorHAnsi" w:cstheme="minorBidi"/>
                  <w:lang w:val="es-ES" w:eastAsia="en-US"/>
                </w:rPr>
                <w:delText xml:space="preserve"> principal del presente proyecto</w:delText>
              </w:r>
            </w:del>
            <w:r w:rsidR="00BA5F1A" w:rsidRPr="00793B8E">
              <w:rPr>
                <w:rFonts w:asciiTheme="minorHAnsi" w:eastAsiaTheme="minorEastAsia" w:hAnsiTheme="minorHAnsi" w:cstheme="minorBidi"/>
                <w:color w:val="FF0000"/>
                <w:lang w:val="es-ES" w:eastAsia="en-US"/>
              </w:rPr>
              <w:t>.</w:t>
            </w:r>
            <w:r w:rsidR="00793B8E" w:rsidRPr="00793B8E">
              <w:rPr>
                <w:rFonts w:asciiTheme="minorHAnsi" w:eastAsiaTheme="minorEastAsia" w:hAnsiTheme="minorHAnsi" w:cstheme="minorBidi"/>
                <w:color w:val="FF0000"/>
                <w:lang w:val="es-ES" w:eastAsia="en-US"/>
              </w:rPr>
              <w:t xml:space="preserve"> </w:t>
            </w:r>
          </w:p>
          <w:p w14:paraId="172BAEF6" w14:textId="77777777" w:rsidR="00872739" w:rsidDel="00872739" w:rsidRDefault="00872739" w:rsidP="007104D6">
            <w:pPr>
              <w:pStyle w:val="HTMLconformatoprevio"/>
              <w:jc w:val="both"/>
              <w:rPr>
                <w:del w:id="96" w:author="Ronald Fernando Rodríguez Barbosa" w:date="2020-04-09T23:33:00Z"/>
                <w:rFonts w:asciiTheme="minorHAnsi" w:eastAsiaTheme="minorEastAsia" w:hAnsiTheme="minorHAnsi" w:cstheme="minorBidi"/>
                <w:lang w:val="es-ES" w:eastAsia="en-US"/>
              </w:rPr>
            </w:pPr>
          </w:p>
          <w:p w14:paraId="6EA6E6F3" w14:textId="77777777" w:rsidR="00764AD0" w:rsidRPr="00362BBF" w:rsidRDefault="00764AD0" w:rsidP="007104D6">
            <w:pPr>
              <w:pStyle w:val="HTMLconformatoprevio"/>
              <w:jc w:val="both"/>
              <w:rPr>
                <w:rFonts w:asciiTheme="minorHAnsi" w:eastAsiaTheme="minorEastAsia" w:hAnsiTheme="minorHAnsi" w:cstheme="minorBidi"/>
                <w:lang w:val="es-ES" w:eastAsia="en-US"/>
              </w:rPr>
            </w:pPr>
          </w:p>
          <w:p w14:paraId="50E54445" w14:textId="5666EA91" w:rsidR="00AF05DB" w:rsidRPr="00637BAF" w:rsidRDefault="003524B5" w:rsidP="00637BAF">
            <w:pPr>
              <w:pStyle w:val="Textoindependiente"/>
              <w:spacing w:after="0" w:line="240" w:lineRule="auto"/>
              <w:jc w:val="both"/>
              <w:rPr>
                <w:sz w:val="20"/>
                <w:szCs w:val="20"/>
                <w:rPrChange w:id="97" w:author="Ronald Fernando Rodríguez Barbosa" w:date="2020-04-11T13:21:00Z">
                  <w:rPr>
                    <w:rFonts w:asciiTheme="minorHAnsi" w:eastAsiaTheme="minorEastAsia" w:hAnsiTheme="minorHAnsi" w:cstheme="minorBidi"/>
                    <w:lang w:val="es-ES" w:eastAsia="en-US"/>
                  </w:rPr>
                </w:rPrChange>
              </w:rPr>
              <w:pPrChange w:id="98" w:author="Ronald Fernando Rodríguez Barbosa" w:date="2020-04-11T13:21:00Z">
                <w:pPr>
                  <w:pStyle w:val="HTMLconformatoprevio"/>
                  <w:jc w:val="both"/>
                </w:pPr>
              </w:pPrChange>
            </w:pPr>
            <w:commentRangeStart w:id="99"/>
            <w:commentRangeStart w:id="100"/>
            <w:del w:id="101" w:author="Ronald Fernando Rodríguez Barbosa" w:date="2020-04-11T13:20:00Z">
              <w:r w:rsidRPr="00637BAF" w:rsidDel="00637BAF">
                <w:rPr>
                  <w:rFonts w:eastAsiaTheme="minorEastAsia"/>
                  <w:sz w:val="20"/>
                  <w:szCs w:val="20"/>
                  <w:lang w:val="es-ES"/>
                  <w:rPrChange w:id="102" w:author="Ronald Fernando Rodríguez Barbosa" w:date="2020-04-11T13:19:00Z">
                    <w:rPr>
                      <w:rFonts w:asciiTheme="minorHAnsi" w:eastAsiaTheme="minorEastAsia" w:hAnsiTheme="minorHAnsi" w:cstheme="minorBidi"/>
                      <w:lang w:val="es-ES" w:eastAsia="en-US"/>
                    </w:rPr>
                  </w:rPrChange>
                </w:rPr>
                <w:delText>Dentro</w:delText>
              </w:r>
              <w:commentRangeEnd w:id="99"/>
              <w:r w:rsidR="00F149BF" w:rsidRPr="00637BAF" w:rsidDel="00637BAF">
                <w:rPr>
                  <w:rStyle w:val="Refdecomentario"/>
                  <w:sz w:val="20"/>
                  <w:szCs w:val="20"/>
                  <w:rPrChange w:id="103" w:author="Ronald Fernando Rodríguez Barbosa" w:date="2020-04-11T13:19:00Z">
                    <w:rPr>
                      <w:rStyle w:val="Refdecomentario"/>
                      <w:rFonts w:asciiTheme="minorHAnsi" w:eastAsiaTheme="minorHAnsi" w:hAnsiTheme="minorHAnsi" w:cstheme="minorBidi"/>
                      <w:lang w:eastAsia="en-US"/>
                    </w:rPr>
                  </w:rPrChange>
                </w:rPr>
                <w:commentReference w:id="99"/>
              </w:r>
              <w:r w:rsidRPr="00637BAF" w:rsidDel="00637BAF">
                <w:rPr>
                  <w:rFonts w:eastAsiaTheme="minorEastAsia"/>
                  <w:sz w:val="20"/>
                  <w:szCs w:val="20"/>
                  <w:lang w:val="es-ES"/>
                  <w:rPrChange w:id="104" w:author="Ronald Fernando Rodríguez Barbosa" w:date="2020-04-11T13:19:00Z">
                    <w:rPr>
                      <w:rFonts w:asciiTheme="minorHAnsi" w:eastAsiaTheme="minorEastAsia" w:hAnsiTheme="minorHAnsi" w:cstheme="minorBidi"/>
                      <w:lang w:val="es-ES" w:eastAsia="en-US"/>
                    </w:rPr>
                  </w:rPrChange>
                </w:rPr>
                <w:delText xml:space="preserve"> del contexto de los FRPO,  existen investig</w:delText>
              </w:r>
              <w:r w:rsidR="00383E30" w:rsidRPr="00637BAF" w:rsidDel="00637BAF">
                <w:rPr>
                  <w:rFonts w:eastAsiaTheme="minorEastAsia"/>
                  <w:sz w:val="20"/>
                  <w:szCs w:val="20"/>
                  <w:lang w:val="es-ES"/>
                  <w:rPrChange w:id="105" w:author="Ronald Fernando Rodríguez Barbosa" w:date="2020-04-11T13:19:00Z">
                    <w:rPr>
                      <w:rFonts w:asciiTheme="minorHAnsi" w:eastAsiaTheme="minorEastAsia" w:hAnsiTheme="minorHAnsi" w:cstheme="minorBidi"/>
                      <w:lang w:val="es-ES" w:eastAsia="en-US"/>
                    </w:rPr>
                  </w:rPrChange>
                </w:rPr>
                <w:delText>aciones en las que se demuestra</w:delText>
              </w:r>
              <w:r w:rsidRPr="00637BAF" w:rsidDel="00637BAF">
                <w:rPr>
                  <w:rFonts w:eastAsiaTheme="minorEastAsia"/>
                  <w:sz w:val="20"/>
                  <w:szCs w:val="20"/>
                  <w:lang w:val="es-ES"/>
                  <w:rPrChange w:id="106" w:author="Ronald Fernando Rodríguez Barbosa" w:date="2020-04-11T13:19:00Z">
                    <w:rPr>
                      <w:rFonts w:asciiTheme="minorHAnsi" w:eastAsiaTheme="minorEastAsia" w:hAnsiTheme="minorHAnsi" w:cstheme="minorBidi"/>
                      <w:lang w:val="es-ES" w:eastAsia="en-US"/>
                    </w:rPr>
                  </w:rPrChange>
                </w:rPr>
                <w:delText xml:space="preserve"> que algunas condiciones laborales</w:delText>
              </w:r>
              <w:r w:rsidR="00383E30" w:rsidRPr="00637BAF" w:rsidDel="00637BAF">
                <w:rPr>
                  <w:rFonts w:eastAsiaTheme="minorEastAsia"/>
                  <w:sz w:val="20"/>
                  <w:szCs w:val="20"/>
                  <w:lang w:val="es-ES"/>
                  <w:rPrChange w:id="107" w:author="Ronald Fernando Rodríguez Barbosa" w:date="2020-04-11T13:19:00Z">
                    <w:rPr>
                      <w:rFonts w:asciiTheme="minorHAnsi" w:eastAsiaTheme="minorEastAsia" w:hAnsiTheme="minorHAnsi" w:cstheme="minorBidi"/>
                      <w:lang w:val="es-ES" w:eastAsia="en-US"/>
                    </w:rPr>
                  </w:rPrChange>
                </w:rPr>
                <w:delText>,</w:delText>
              </w:r>
              <w:r w:rsidRPr="00637BAF" w:rsidDel="00637BAF">
                <w:rPr>
                  <w:rFonts w:eastAsiaTheme="minorEastAsia"/>
                  <w:sz w:val="20"/>
                  <w:szCs w:val="20"/>
                  <w:lang w:val="es-ES"/>
                  <w:rPrChange w:id="108" w:author="Ronald Fernando Rodríguez Barbosa" w:date="2020-04-11T13:19:00Z">
                    <w:rPr>
                      <w:rFonts w:asciiTheme="minorHAnsi" w:eastAsiaTheme="minorEastAsia" w:hAnsiTheme="minorHAnsi" w:cstheme="minorBidi"/>
                      <w:lang w:val="es-ES" w:eastAsia="en-US"/>
                    </w:rPr>
                  </w:rPrChange>
                </w:rPr>
                <w:delText xml:space="preserve"> generan efectos relacionados con la salud física como los desórdenes musculo esqueléticos </w:delText>
              </w:r>
              <w:r w:rsidRPr="00637BAF" w:rsidDel="00637BAF">
                <w:rPr>
                  <w:rFonts w:eastAsiaTheme="minorEastAsia"/>
                  <w:sz w:val="20"/>
                  <w:szCs w:val="20"/>
                  <w:lang w:val="es-ES"/>
                  <w:rPrChange w:id="109" w:author="Ronald Fernando Rodríguez Barbosa" w:date="2020-04-11T13:19:00Z">
                    <w:rPr>
                      <w:rFonts w:asciiTheme="minorHAnsi" w:eastAsiaTheme="minorEastAsia" w:hAnsiTheme="minorHAnsi" w:cstheme="minorBidi"/>
                      <w:lang w:val="es-ES" w:eastAsia="en-US"/>
                    </w:rPr>
                  </w:rPrChange>
                </w:rPr>
                <w:fldChar w:fldCharType="begin"/>
              </w:r>
              <w:r w:rsidRPr="00637BAF" w:rsidDel="00637BAF">
                <w:rPr>
                  <w:rFonts w:eastAsiaTheme="minorEastAsia"/>
                  <w:sz w:val="20"/>
                  <w:szCs w:val="20"/>
                  <w:lang w:val="es-ES"/>
                  <w:rPrChange w:id="110" w:author="Ronald Fernando Rodríguez Barbosa" w:date="2020-04-11T13:19:00Z">
                    <w:rPr>
                      <w:rFonts w:asciiTheme="minorHAnsi" w:eastAsiaTheme="minorEastAsia" w:hAnsiTheme="minorHAnsi" w:cstheme="minorBidi"/>
                      <w:lang w:val="es-ES" w:eastAsia="en-US"/>
                    </w:rPr>
                  </w:rPrChange>
                </w:rPr>
                <w:delInstrText>ADDIN RW.CITE{{doc:5cbb6363e4b07b76618a0343 Putz-Anderson,Vern 1997}}</w:delInstrText>
              </w:r>
              <w:r w:rsidRPr="00637BAF" w:rsidDel="00637BAF">
                <w:rPr>
                  <w:rFonts w:eastAsiaTheme="minorEastAsia"/>
                  <w:sz w:val="20"/>
                  <w:szCs w:val="20"/>
                  <w:lang w:val="es-ES"/>
                  <w:rPrChange w:id="111" w:author="Ronald Fernando Rodríguez Barbosa" w:date="2020-04-11T13:19:00Z">
                    <w:rPr>
                      <w:rFonts w:asciiTheme="minorHAnsi" w:eastAsiaTheme="minorEastAsia" w:hAnsiTheme="minorHAnsi" w:cstheme="minorBidi"/>
                      <w:lang w:val="es-ES" w:eastAsia="en-US"/>
                    </w:rPr>
                  </w:rPrChange>
                </w:rPr>
                <w:fldChar w:fldCharType="separate"/>
              </w:r>
              <w:r w:rsidRPr="00637BAF" w:rsidDel="00637BAF">
                <w:rPr>
                  <w:rFonts w:eastAsiaTheme="minorEastAsia"/>
                  <w:sz w:val="20"/>
                  <w:szCs w:val="20"/>
                  <w:lang w:val="es-ES"/>
                  <w:rPrChange w:id="112" w:author="Ronald Fernando Rodríguez Barbosa" w:date="2020-04-11T13:19:00Z">
                    <w:rPr>
                      <w:rFonts w:asciiTheme="minorHAnsi" w:eastAsiaTheme="minorEastAsia" w:hAnsiTheme="minorHAnsi" w:cstheme="minorBidi"/>
                      <w:lang w:val="es-ES" w:eastAsia="en-US"/>
                    </w:rPr>
                  </w:rPrChange>
                </w:rPr>
                <w:delText>[9]</w:delText>
              </w:r>
              <w:r w:rsidRPr="00637BAF" w:rsidDel="00637BAF">
                <w:rPr>
                  <w:rFonts w:eastAsiaTheme="minorEastAsia"/>
                  <w:sz w:val="20"/>
                  <w:szCs w:val="20"/>
                  <w:lang w:val="es-ES"/>
                  <w:rPrChange w:id="113" w:author="Ronald Fernando Rodríguez Barbosa" w:date="2020-04-11T13:19:00Z">
                    <w:rPr>
                      <w:rFonts w:asciiTheme="minorHAnsi" w:eastAsiaTheme="minorEastAsia" w:hAnsiTheme="minorHAnsi" w:cstheme="minorBidi"/>
                      <w:lang w:val="es-ES" w:eastAsia="en-US"/>
                    </w:rPr>
                  </w:rPrChange>
                </w:rPr>
                <w:fldChar w:fldCharType="end"/>
              </w:r>
              <w:r w:rsidR="00383E30" w:rsidRPr="00637BAF" w:rsidDel="00637BAF">
                <w:rPr>
                  <w:rFonts w:eastAsiaTheme="minorEastAsia"/>
                  <w:sz w:val="20"/>
                  <w:szCs w:val="20"/>
                  <w:lang w:val="es-ES"/>
                  <w:rPrChange w:id="114" w:author="Ronald Fernando Rodríguez Barbosa" w:date="2020-04-11T13:19:00Z">
                    <w:rPr>
                      <w:rFonts w:asciiTheme="minorHAnsi" w:eastAsiaTheme="minorEastAsia" w:hAnsiTheme="minorHAnsi" w:cstheme="minorBidi"/>
                      <w:lang w:val="es-ES" w:eastAsia="en-US"/>
                    </w:rPr>
                  </w:rPrChange>
                </w:rPr>
                <w:delText xml:space="preserve"> o</w:delText>
              </w:r>
              <w:r w:rsidRPr="00637BAF" w:rsidDel="00637BAF">
                <w:rPr>
                  <w:rFonts w:eastAsiaTheme="minorEastAsia"/>
                  <w:sz w:val="20"/>
                  <w:szCs w:val="20"/>
                  <w:lang w:val="es-ES"/>
                  <w:rPrChange w:id="115" w:author="Ronald Fernando Rodríguez Barbosa" w:date="2020-04-11T13:19:00Z">
                    <w:rPr>
                      <w:rFonts w:asciiTheme="minorHAnsi" w:eastAsiaTheme="minorEastAsia" w:hAnsiTheme="minorHAnsi" w:cstheme="minorBidi"/>
                      <w:lang w:val="es-ES" w:eastAsia="en-US"/>
                    </w:rPr>
                  </w:rPrChange>
                </w:rPr>
                <w:delText xml:space="preserve"> la conducta de las personas como el sedentarismo </w:delText>
              </w:r>
              <w:r w:rsidRPr="00637BAF" w:rsidDel="00637BAF">
                <w:rPr>
                  <w:rFonts w:eastAsiaTheme="minorEastAsia"/>
                  <w:sz w:val="20"/>
                  <w:szCs w:val="20"/>
                  <w:lang w:val="es-ES"/>
                  <w:rPrChange w:id="116" w:author="Ronald Fernando Rodríguez Barbosa" w:date="2020-04-11T13:19:00Z">
                    <w:rPr>
                      <w:rFonts w:asciiTheme="minorHAnsi" w:eastAsiaTheme="minorEastAsia" w:hAnsiTheme="minorHAnsi" w:cstheme="minorBidi"/>
                      <w:lang w:val="es-ES" w:eastAsia="en-US"/>
                    </w:rPr>
                  </w:rPrChange>
                </w:rPr>
                <w:fldChar w:fldCharType="begin"/>
              </w:r>
              <w:r w:rsidRPr="00637BAF" w:rsidDel="00637BAF">
                <w:rPr>
                  <w:rFonts w:eastAsiaTheme="minorEastAsia"/>
                  <w:sz w:val="20"/>
                  <w:szCs w:val="20"/>
                  <w:lang w:val="es-ES"/>
                  <w:rPrChange w:id="117" w:author="Ronald Fernando Rodríguez Barbosa" w:date="2020-04-11T13:19:00Z">
                    <w:rPr>
                      <w:rFonts w:asciiTheme="minorHAnsi" w:eastAsiaTheme="minorEastAsia" w:hAnsiTheme="minorHAnsi" w:cstheme="minorBidi"/>
                      <w:lang w:val="es-ES" w:eastAsia="en-US"/>
                    </w:rPr>
                  </w:rPrChange>
                </w:rPr>
                <w:delInstrText>ADDIN RW.CITE{{doc:5c99824ce4b03723cb52b4fd MoralesD.Diana 2014}}</w:delInstrText>
              </w:r>
              <w:r w:rsidRPr="00637BAF" w:rsidDel="00637BAF">
                <w:rPr>
                  <w:rFonts w:eastAsiaTheme="minorEastAsia"/>
                  <w:sz w:val="20"/>
                  <w:szCs w:val="20"/>
                  <w:lang w:val="es-ES"/>
                  <w:rPrChange w:id="118" w:author="Ronald Fernando Rodríguez Barbosa" w:date="2020-04-11T13:19:00Z">
                    <w:rPr>
                      <w:rFonts w:asciiTheme="minorHAnsi" w:eastAsiaTheme="minorEastAsia" w:hAnsiTheme="minorHAnsi" w:cstheme="minorBidi"/>
                      <w:lang w:val="es-ES" w:eastAsia="en-US"/>
                    </w:rPr>
                  </w:rPrChange>
                </w:rPr>
                <w:fldChar w:fldCharType="separate"/>
              </w:r>
              <w:r w:rsidRPr="00637BAF" w:rsidDel="00637BAF">
                <w:rPr>
                  <w:rFonts w:eastAsiaTheme="minorEastAsia"/>
                  <w:sz w:val="20"/>
                  <w:szCs w:val="20"/>
                  <w:lang w:val="es-ES"/>
                  <w:rPrChange w:id="119" w:author="Ronald Fernando Rodríguez Barbosa" w:date="2020-04-11T13:19:00Z">
                    <w:rPr>
                      <w:rFonts w:asciiTheme="minorHAnsi" w:eastAsiaTheme="minorEastAsia" w:hAnsiTheme="minorHAnsi" w:cstheme="minorBidi"/>
                      <w:lang w:val="es-ES" w:eastAsia="en-US"/>
                    </w:rPr>
                  </w:rPrChange>
                </w:rPr>
                <w:delText>[10]</w:delText>
              </w:r>
              <w:r w:rsidRPr="00637BAF" w:rsidDel="00637BAF">
                <w:rPr>
                  <w:rFonts w:eastAsiaTheme="minorEastAsia"/>
                  <w:sz w:val="20"/>
                  <w:szCs w:val="20"/>
                  <w:lang w:val="es-ES"/>
                  <w:rPrChange w:id="120" w:author="Ronald Fernando Rodríguez Barbosa" w:date="2020-04-11T13:19:00Z">
                    <w:rPr>
                      <w:rFonts w:asciiTheme="minorHAnsi" w:eastAsiaTheme="minorEastAsia" w:hAnsiTheme="minorHAnsi" w:cstheme="minorBidi"/>
                      <w:lang w:val="es-ES" w:eastAsia="en-US"/>
                    </w:rPr>
                  </w:rPrChange>
                </w:rPr>
                <w:fldChar w:fldCharType="end"/>
              </w:r>
              <w:r w:rsidRPr="00637BAF" w:rsidDel="00637BAF">
                <w:rPr>
                  <w:rFonts w:eastAsiaTheme="minorEastAsia"/>
                  <w:sz w:val="20"/>
                  <w:szCs w:val="20"/>
                  <w:lang w:val="es-ES"/>
                  <w:rPrChange w:id="121" w:author="Ronald Fernando Rodríguez Barbosa" w:date="2020-04-11T13:19:00Z">
                    <w:rPr>
                      <w:rFonts w:asciiTheme="minorHAnsi" w:eastAsiaTheme="minorEastAsia" w:hAnsiTheme="minorHAnsi" w:cstheme="minorBidi"/>
                      <w:lang w:val="es-ES" w:eastAsia="en-US"/>
                    </w:rPr>
                  </w:rPrChange>
                </w:rPr>
                <w:delText xml:space="preserve">. Por otra parte, existen otros estudios que evidencian efectos relacionados con la salud mental como el estrés </w:delText>
              </w:r>
              <w:r w:rsidRPr="00637BAF" w:rsidDel="00637BAF">
                <w:rPr>
                  <w:rFonts w:eastAsiaTheme="minorEastAsia"/>
                  <w:sz w:val="20"/>
                  <w:szCs w:val="20"/>
                  <w:lang w:val="es-ES"/>
                  <w:rPrChange w:id="122" w:author="Ronald Fernando Rodríguez Barbosa" w:date="2020-04-11T13:19:00Z">
                    <w:rPr>
                      <w:rFonts w:asciiTheme="minorHAnsi" w:eastAsiaTheme="minorEastAsia" w:hAnsiTheme="minorHAnsi" w:cstheme="minorBidi"/>
                      <w:lang w:val="es-ES" w:eastAsia="en-US"/>
                    </w:rPr>
                  </w:rPrChange>
                </w:rPr>
                <w:fldChar w:fldCharType="begin"/>
              </w:r>
              <w:r w:rsidRPr="00637BAF" w:rsidDel="00637BAF">
                <w:rPr>
                  <w:rFonts w:eastAsiaTheme="minorEastAsia"/>
                  <w:sz w:val="20"/>
                  <w:szCs w:val="20"/>
                  <w:lang w:val="es-ES"/>
                  <w:rPrChange w:id="123" w:author="Ronald Fernando Rodríguez Barbosa" w:date="2020-04-11T13:19:00Z">
                    <w:rPr>
                      <w:rFonts w:asciiTheme="minorHAnsi" w:eastAsiaTheme="minorEastAsia" w:hAnsiTheme="minorHAnsi" w:cstheme="minorBidi"/>
                      <w:lang w:val="es-ES" w:eastAsia="en-US"/>
                    </w:rPr>
                  </w:rPrChange>
                </w:rPr>
                <w:delInstrText>ADDIN RW.CITE{{doc:5cb93d08e4b04373cde33ebf Azuma,K 2015}}</w:delInstrText>
              </w:r>
              <w:r w:rsidRPr="00637BAF" w:rsidDel="00637BAF">
                <w:rPr>
                  <w:rFonts w:eastAsiaTheme="minorEastAsia"/>
                  <w:sz w:val="20"/>
                  <w:szCs w:val="20"/>
                  <w:lang w:val="es-ES"/>
                  <w:rPrChange w:id="124" w:author="Ronald Fernando Rodríguez Barbosa" w:date="2020-04-11T13:19:00Z">
                    <w:rPr>
                      <w:rFonts w:asciiTheme="minorHAnsi" w:eastAsiaTheme="minorEastAsia" w:hAnsiTheme="minorHAnsi" w:cstheme="minorBidi"/>
                      <w:lang w:val="es-ES" w:eastAsia="en-US"/>
                    </w:rPr>
                  </w:rPrChange>
                </w:rPr>
                <w:fldChar w:fldCharType="separate"/>
              </w:r>
              <w:r w:rsidRPr="00637BAF" w:rsidDel="00637BAF">
                <w:rPr>
                  <w:rFonts w:ascii="Calibri" w:eastAsiaTheme="minorEastAsia" w:hAnsi="Calibri"/>
                  <w:bCs/>
                  <w:sz w:val="20"/>
                  <w:szCs w:val="20"/>
                  <w:lang w:val="es-ES"/>
                  <w:rPrChange w:id="125" w:author="Ronald Fernando Rodríguez Barbosa" w:date="2020-04-11T13:19:00Z">
                    <w:rPr>
                      <w:rFonts w:ascii="Calibri" w:eastAsiaTheme="minorEastAsia" w:hAnsi="Calibri" w:cstheme="minorBidi"/>
                      <w:bCs/>
                      <w:lang w:val="es-ES" w:eastAsia="en-US"/>
                    </w:rPr>
                  </w:rPrChange>
                </w:rPr>
                <w:delText>[11]</w:delText>
              </w:r>
              <w:r w:rsidRPr="00637BAF" w:rsidDel="00637BAF">
                <w:rPr>
                  <w:rFonts w:eastAsiaTheme="minorEastAsia"/>
                  <w:sz w:val="20"/>
                  <w:szCs w:val="20"/>
                  <w:lang w:val="es-ES"/>
                  <w:rPrChange w:id="126" w:author="Ronald Fernando Rodríguez Barbosa" w:date="2020-04-11T13:19:00Z">
                    <w:rPr>
                      <w:rFonts w:asciiTheme="minorHAnsi" w:eastAsiaTheme="minorEastAsia" w:hAnsiTheme="minorHAnsi" w:cstheme="minorBidi"/>
                      <w:lang w:val="es-ES" w:eastAsia="en-US"/>
                    </w:rPr>
                  </w:rPrChange>
                </w:rPr>
                <w:fldChar w:fldCharType="end"/>
              </w:r>
              <w:r w:rsidRPr="00637BAF" w:rsidDel="00637BAF">
                <w:rPr>
                  <w:rFonts w:eastAsiaTheme="minorEastAsia"/>
                  <w:sz w:val="20"/>
                  <w:szCs w:val="20"/>
                  <w:lang w:val="es-ES"/>
                  <w:rPrChange w:id="127" w:author="Ronald Fernando Rodríguez Barbosa" w:date="2020-04-11T13:19:00Z">
                    <w:rPr>
                      <w:rFonts w:asciiTheme="minorHAnsi" w:eastAsiaTheme="minorEastAsia" w:hAnsiTheme="minorHAnsi" w:cstheme="minorBidi"/>
                      <w:lang w:val="es-ES" w:eastAsia="en-US"/>
                    </w:rPr>
                  </w:rPrChange>
                </w:rPr>
                <w:delText xml:space="preserve"> y trastornos psicológicos como la ansiedad </w:delText>
              </w:r>
              <w:r w:rsidRPr="00637BAF" w:rsidDel="00637BAF">
                <w:rPr>
                  <w:rFonts w:eastAsiaTheme="minorEastAsia"/>
                  <w:sz w:val="20"/>
                  <w:szCs w:val="20"/>
                  <w:lang w:val="es-ES"/>
                  <w:rPrChange w:id="128" w:author="Ronald Fernando Rodríguez Barbosa" w:date="2020-04-11T13:19:00Z">
                    <w:rPr>
                      <w:rFonts w:asciiTheme="minorHAnsi" w:eastAsiaTheme="minorEastAsia" w:hAnsiTheme="minorHAnsi" w:cstheme="minorBidi"/>
                      <w:lang w:val="es-ES" w:eastAsia="en-US"/>
                    </w:rPr>
                  </w:rPrChange>
                </w:rPr>
                <w:fldChar w:fldCharType="begin"/>
              </w:r>
              <w:r w:rsidRPr="00637BAF" w:rsidDel="00637BAF">
                <w:rPr>
                  <w:rFonts w:eastAsiaTheme="minorEastAsia"/>
                  <w:sz w:val="20"/>
                  <w:szCs w:val="20"/>
                  <w:lang w:val="es-ES"/>
                  <w:rPrChange w:id="129" w:author="Ronald Fernando Rodríguez Barbosa" w:date="2020-04-11T13:19:00Z">
                    <w:rPr>
                      <w:rFonts w:asciiTheme="minorHAnsi" w:eastAsiaTheme="minorEastAsia" w:hAnsiTheme="minorHAnsi" w:cstheme="minorBidi"/>
                      <w:lang w:val="es-ES" w:eastAsia="en-US"/>
                    </w:rPr>
                  </w:rPrChange>
                </w:rPr>
                <w:delInstrText>ADDIN RW.CITE{{doc:5cb93e0be4b04c969d293dae Wiegner,Lilian 2015}}</w:delInstrText>
              </w:r>
              <w:r w:rsidRPr="00637BAF" w:rsidDel="00637BAF">
                <w:rPr>
                  <w:rFonts w:eastAsiaTheme="minorEastAsia"/>
                  <w:sz w:val="20"/>
                  <w:szCs w:val="20"/>
                  <w:lang w:val="es-ES"/>
                  <w:rPrChange w:id="130" w:author="Ronald Fernando Rodríguez Barbosa" w:date="2020-04-11T13:19:00Z">
                    <w:rPr>
                      <w:rFonts w:asciiTheme="minorHAnsi" w:eastAsiaTheme="minorEastAsia" w:hAnsiTheme="minorHAnsi" w:cstheme="minorBidi"/>
                      <w:lang w:val="es-ES" w:eastAsia="en-US"/>
                    </w:rPr>
                  </w:rPrChange>
                </w:rPr>
                <w:fldChar w:fldCharType="separate"/>
              </w:r>
              <w:r w:rsidRPr="00637BAF" w:rsidDel="00637BAF">
                <w:rPr>
                  <w:rFonts w:eastAsiaTheme="minorEastAsia"/>
                  <w:sz w:val="20"/>
                  <w:szCs w:val="20"/>
                  <w:lang w:val="es-ES"/>
                  <w:rPrChange w:id="131" w:author="Ronald Fernando Rodríguez Barbosa" w:date="2020-04-11T13:19:00Z">
                    <w:rPr>
                      <w:rFonts w:asciiTheme="minorHAnsi" w:eastAsiaTheme="minorEastAsia" w:hAnsiTheme="minorHAnsi" w:cstheme="minorBidi"/>
                      <w:lang w:val="es-ES" w:eastAsia="en-US"/>
                    </w:rPr>
                  </w:rPrChange>
                </w:rPr>
                <w:delText>[12]</w:delText>
              </w:r>
              <w:r w:rsidRPr="00637BAF" w:rsidDel="00637BAF">
                <w:rPr>
                  <w:rFonts w:eastAsiaTheme="minorEastAsia"/>
                  <w:sz w:val="20"/>
                  <w:szCs w:val="20"/>
                  <w:lang w:val="es-ES"/>
                  <w:rPrChange w:id="132" w:author="Ronald Fernando Rodríguez Barbosa" w:date="2020-04-11T13:19:00Z">
                    <w:rPr>
                      <w:rFonts w:asciiTheme="minorHAnsi" w:eastAsiaTheme="minorEastAsia" w:hAnsiTheme="minorHAnsi" w:cstheme="minorBidi"/>
                      <w:lang w:val="es-ES" w:eastAsia="en-US"/>
                    </w:rPr>
                  </w:rPrChange>
                </w:rPr>
                <w:fldChar w:fldCharType="end"/>
              </w:r>
              <w:r w:rsidRPr="00637BAF" w:rsidDel="00637BAF">
                <w:rPr>
                  <w:rFonts w:eastAsiaTheme="minorEastAsia"/>
                  <w:sz w:val="20"/>
                  <w:szCs w:val="20"/>
                  <w:lang w:val="es-ES"/>
                  <w:rPrChange w:id="133" w:author="Ronald Fernando Rodríguez Barbosa" w:date="2020-04-11T13:19:00Z">
                    <w:rPr>
                      <w:rFonts w:asciiTheme="minorHAnsi" w:eastAsiaTheme="minorEastAsia" w:hAnsiTheme="minorHAnsi" w:cstheme="minorBidi"/>
                      <w:lang w:val="es-ES" w:eastAsia="en-US"/>
                    </w:rPr>
                  </w:rPrChange>
                </w:rPr>
                <w:delText xml:space="preserve"> o la depresión </w:delText>
              </w:r>
              <w:r w:rsidRPr="00637BAF" w:rsidDel="00637BAF">
                <w:rPr>
                  <w:rFonts w:eastAsiaTheme="minorEastAsia"/>
                  <w:sz w:val="20"/>
                  <w:szCs w:val="20"/>
                  <w:lang w:val="es-ES"/>
                  <w:rPrChange w:id="134" w:author="Ronald Fernando Rodríguez Barbosa" w:date="2020-04-11T13:19:00Z">
                    <w:rPr>
                      <w:rFonts w:asciiTheme="minorHAnsi" w:eastAsiaTheme="minorEastAsia" w:hAnsiTheme="minorHAnsi" w:cstheme="minorBidi"/>
                      <w:lang w:val="es-ES" w:eastAsia="en-US"/>
                    </w:rPr>
                  </w:rPrChange>
                </w:rPr>
                <w:fldChar w:fldCharType="begin"/>
              </w:r>
              <w:r w:rsidRPr="00637BAF" w:rsidDel="00637BAF">
                <w:rPr>
                  <w:rFonts w:eastAsiaTheme="minorEastAsia"/>
                  <w:sz w:val="20"/>
                  <w:szCs w:val="20"/>
                  <w:lang w:val="es-ES"/>
                  <w:rPrChange w:id="135" w:author="Ronald Fernando Rodríguez Barbosa" w:date="2020-04-11T13:19:00Z">
                    <w:rPr>
                      <w:rFonts w:asciiTheme="minorHAnsi" w:eastAsiaTheme="minorEastAsia" w:hAnsiTheme="minorHAnsi" w:cstheme="minorBidi"/>
                      <w:lang w:val="es-ES" w:eastAsia="en-US"/>
                    </w:rPr>
                  </w:rPrChange>
                </w:rPr>
                <w:delInstrText>ADDIN RW.CITE{{doc:5cb94c68e4b07e8173da5bad Luca,Maria 2014}}</w:delInstrText>
              </w:r>
              <w:r w:rsidRPr="00637BAF" w:rsidDel="00637BAF">
                <w:rPr>
                  <w:rFonts w:eastAsiaTheme="minorEastAsia"/>
                  <w:sz w:val="20"/>
                  <w:szCs w:val="20"/>
                  <w:lang w:val="es-ES"/>
                  <w:rPrChange w:id="136" w:author="Ronald Fernando Rodríguez Barbosa" w:date="2020-04-11T13:19:00Z">
                    <w:rPr>
                      <w:rFonts w:asciiTheme="minorHAnsi" w:eastAsiaTheme="minorEastAsia" w:hAnsiTheme="minorHAnsi" w:cstheme="minorBidi"/>
                      <w:lang w:val="es-ES" w:eastAsia="en-US"/>
                    </w:rPr>
                  </w:rPrChange>
                </w:rPr>
                <w:fldChar w:fldCharType="separate"/>
              </w:r>
              <w:r w:rsidRPr="00637BAF" w:rsidDel="00637BAF">
                <w:rPr>
                  <w:rFonts w:eastAsiaTheme="minorEastAsia"/>
                  <w:sz w:val="20"/>
                  <w:szCs w:val="20"/>
                  <w:lang w:val="es-ES"/>
                  <w:rPrChange w:id="137" w:author="Ronald Fernando Rodríguez Barbosa" w:date="2020-04-11T13:19:00Z">
                    <w:rPr>
                      <w:rFonts w:asciiTheme="minorHAnsi" w:eastAsiaTheme="minorEastAsia" w:hAnsiTheme="minorHAnsi" w:cstheme="minorBidi"/>
                      <w:lang w:val="es-ES" w:eastAsia="en-US"/>
                    </w:rPr>
                  </w:rPrChange>
                </w:rPr>
                <w:delText>[13]</w:delText>
              </w:r>
              <w:r w:rsidRPr="00637BAF" w:rsidDel="00637BAF">
                <w:rPr>
                  <w:rFonts w:eastAsiaTheme="minorEastAsia"/>
                  <w:sz w:val="20"/>
                  <w:szCs w:val="20"/>
                  <w:lang w:val="es-ES"/>
                  <w:rPrChange w:id="138" w:author="Ronald Fernando Rodríguez Barbosa" w:date="2020-04-11T13:19:00Z">
                    <w:rPr>
                      <w:rFonts w:asciiTheme="minorHAnsi" w:eastAsiaTheme="minorEastAsia" w:hAnsiTheme="minorHAnsi" w:cstheme="minorBidi"/>
                      <w:lang w:val="es-ES" w:eastAsia="en-US"/>
                    </w:rPr>
                  </w:rPrChange>
                </w:rPr>
                <w:fldChar w:fldCharType="end"/>
              </w:r>
              <w:r w:rsidRPr="00637BAF" w:rsidDel="00637BAF">
                <w:rPr>
                  <w:rFonts w:eastAsiaTheme="minorEastAsia"/>
                  <w:sz w:val="20"/>
                  <w:szCs w:val="20"/>
                  <w:lang w:val="es-ES"/>
                  <w:rPrChange w:id="139" w:author="Ronald Fernando Rodríguez Barbosa" w:date="2020-04-11T13:19:00Z">
                    <w:rPr>
                      <w:rFonts w:asciiTheme="minorHAnsi" w:eastAsiaTheme="minorEastAsia" w:hAnsiTheme="minorHAnsi" w:cstheme="minorBidi"/>
                      <w:lang w:val="es-ES" w:eastAsia="en-US"/>
                    </w:rPr>
                  </w:rPrChange>
                </w:rPr>
                <w:delText xml:space="preserve">. En Colombia, el Ministerio de Salud reportó un total de 9.653 casos de enfermedades de naturaleza laboral durante el 2017, manifestados en diferentes actividades económicas como: comercio, hoteles, restaurantes, servicios domésticos, entre otros </w:delText>
              </w:r>
              <w:r w:rsidRPr="00637BAF" w:rsidDel="00637BAF">
                <w:rPr>
                  <w:rFonts w:eastAsiaTheme="minorEastAsia"/>
                  <w:sz w:val="20"/>
                  <w:szCs w:val="20"/>
                  <w:lang w:val="es-ES"/>
                  <w:rPrChange w:id="140" w:author="Ronald Fernando Rodríguez Barbosa" w:date="2020-04-11T13:19:00Z">
                    <w:rPr>
                      <w:rFonts w:asciiTheme="minorHAnsi" w:eastAsiaTheme="minorEastAsia" w:hAnsiTheme="minorHAnsi" w:cstheme="minorBidi"/>
                      <w:lang w:val="es-ES" w:eastAsia="en-US"/>
                    </w:rPr>
                  </w:rPrChange>
                </w:rPr>
                <w:fldChar w:fldCharType="begin"/>
              </w:r>
              <w:r w:rsidRPr="00637BAF" w:rsidDel="00637BAF">
                <w:rPr>
                  <w:rFonts w:eastAsiaTheme="minorEastAsia"/>
                  <w:sz w:val="20"/>
                  <w:szCs w:val="20"/>
                  <w:lang w:val="es-ES"/>
                  <w:rPrChange w:id="141" w:author="Ronald Fernando Rodríguez Barbosa" w:date="2020-04-11T13:19:00Z">
                    <w:rPr>
                      <w:rFonts w:asciiTheme="minorHAnsi" w:eastAsiaTheme="minorEastAsia" w:hAnsiTheme="minorHAnsi" w:cstheme="minorBidi"/>
                      <w:lang w:val="es-ES" w:eastAsia="en-US"/>
                    </w:rPr>
                  </w:rPrChange>
                </w:rPr>
                <w:delInstrText>ADDIN RW.CITE{{doc:5c997cd6e4b03723cb52b482 Ministeriodesalud 2018}}</w:delInstrText>
              </w:r>
              <w:r w:rsidRPr="00637BAF" w:rsidDel="00637BAF">
                <w:rPr>
                  <w:rFonts w:eastAsiaTheme="minorEastAsia"/>
                  <w:sz w:val="20"/>
                  <w:szCs w:val="20"/>
                  <w:lang w:val="es-ES"/>
                  <w:rPrChange w:id="142" w:author="Ronald Fernando Rodríguez Barbosa" w:date="2020-04-11T13:19:00Z">
                    <w:rPr>
                      <w:rFonts w:asciiTheme="minorHAnsi" w:eastAsiaTheme="minorEastAsia" w:hAnsiTheme="minorHAnsi" w:cstheme="minorBidi"/>
                      <w:lang w:val="es-ES" w:eastAsia="en-US"/>
                    </w:rPr>
                  </w:rPrChange>
                </w:rPr>
                <w:fldChar w:fldCharType="separate"/>
              </w:r>
              <w:r w:rsidRPr="00637BAF" w:rsidDel="00637BAF">
                <w:rPr>
                  <w:rFonts w:eastAsiaTheme="minorEastAsia"/>
                  <w:sz w:val="20"/>
                  <w:szCs w:val="20"/>
                  <w:lang w:val="es-ES"/>
                  <w:rPrChange w:id="143" w:author="Ronald Fernando Rodríguez Barbosa" w:date="2020-04-11T13:19:00Z">
                    <w:rPr>
                      <w:rFonts w:asciiTheme="minorHAnsi" w:eastAsiaTheme="minorEastAsia" w:hAnsiTheme="minorHAnsi" w:cstheme="minorBidi"/>
                      <w:lang w:val="es-ES" w:eastAsia="en-US"/>
                    </w:rPr>
                  </w:rPrChange>
                </w:rPr>
                <w:delText>[14]</w:delText>
              </w:r>
              <w:r w:rsidRPr="00637BAF" w:rsidDel="00637BAF">
                <w:rPr>
                  <w:rFonts w:eastAsiaTheme="minorEastAsia"/>
                  <w:sz w:val="20"/>
                  <w:szCs w:val="20"/>
                  <w:lang w:val="es-ES"/>
                  <w:rPrChange w:id="144" w:author="Ronald Fernando Rodríguez Barbosa" w:date="2020-04-11T13:19:00Z">
                    <w:rPr>
                      <w:rFonts w:asciiTheme="minorHAnsi" w:eastAsiaTheme="minorEastAsia" w:hAnsiTheme="minorHAnsi" w:cstheme="minorBidi"/>
                      <w:lang w:val="es-ES" w:eastAsia="en-US"/>
                    </w:rPr>
                  </w:rPrChange>
                </w:rPr>
                <w:fldChar w:fldCharType="end"/>
              </w:r>
              <w:r w:rsidRPr="00637BAF" w:rsidDel="00637BAF">
                <w:rPr>
                  <w:rFonts w:eastAsiaTheme="minorEastAsia"/>
                  <w:sz w:val="20"/>
                  <w:szCs w:val="20"/>
                  <w:lang w:val="es-ES"/>
                  <w:rPrChange w:id="145" w:author="Ronald Fernando Rodríguez Barbosa" w:date="2020-04-11T13:19:00Z">
                    <w:rPr>
                      <w:rFonts w:asciiTheme="minorHAnsi" w:eastAsiaTheme="minorEastAsia" w:hAnsiTheme="minorHAnsi" w:cstheme="minorBidi"/>
                      <w:lang w:val="es-ES" w:eastAsia="en-US"/>
                    </w:rPr>
                  </w:rPrChange>
                </w:rPr>
                <w:delText>. Adicionalmente, se registró un total de 1.078 casos críticos de salud mental por exposición a factores de riesgo psicosocial ocupacional, de los cuales 165 casos ocurrieron en la ciudad de Bogotá</w:delText>
              </w:r>
              <w:r w:rsidR="00BA5F1A" w:rsidRPr="00637BAF" w:rsidDel="00637BAF">
                <w:rPr>
                  <w:rFonts w:eastAsiaTheme="minorEastAsia"/>
                  <w:sz w:val="20"/>
                  <w:szCs w:val="20"/>
                  <w:lang w:val="es-ES"/>
                  <w:rPrChange w:id="146" w:author="Ronald Fernando Rodríguez Barbosa" w:date="2020-04-11T13:19:00Z">
                    <w:rPr>
                      <w:rFonts w:asciiTheme="minorHAnsi" w:eastAsiaTheme="minorEastAsia" w:hAnsiTheme="minorHAnsi" w:cstheme="minorBidi"/>
                      <w:lang w:val="es-ES" w:eastAsia="en-US"/>
                    </w:rPr>
                  </w:rPrChange>
                </w:rPr>
                <w:delText>. Esta problemática crece año a año, según las estadísticas del Observatorio Nacional de Salud Mental</w:delText>
              </w:r>
              <w:r w:rsidRPr="00637BAF" w:rsidDel="00637BAF">
                <w:rPr>
                  <w:rFonts w:eastAsiaTheme="minorEastAsia"/>
                  <w:sz w:val="20"/>
                  <w:szCs w:val="20"/>
                  <w:lang w:val="es-ES"/>
                  <w:rPrChange w:id="147" w:author="Ronald Fernando Rodríguez Barbosa" w:date="2020-04-11T13:19:00Z">
                    <w:rPr>
                      <w:rFonts w:asciiTheme="minorHAnsi" w:eastAsiaTheme="minorEastAsia" w:hAnsiTheme="minorHAnsi" w:cstheme="minorBidi"/>
                      <w:lang w:val="es-ES" w:eastAsia="en-US"/>
                    </w:rPr>
                  </w:rPrChange>
                </w:rPr>
                <w:delText xml:space="preserve"> </w:delText>
              </w:r>
              <w:r w:rsidRPr="00637BAF" w:rsidDel="00637BAF">
                <w:rPr>
                  <w:rFonts w:eastAsiaTheme="minorEastAsia"/>
                  <w:sz w:val="20"/>
                  <w:szCs w:val="20"/>
                  <w:lang w:val="es-ES"/>
                  <w:rPrChange w:id="148" w:author="Ronald Fernando Rodríguez Barbosa" w:date="2020-04-11T13:19:00Z">
                    <w:rPr>
                      <w:rFonts w:asciiTheme="minorHAnsi" w:eastAsiaTheme="minorEastAsia" w:hAnsiTheme="minorHAnsi" w:cstheme="minorBidi"/>
                      <w:lang w:val="es-ES" w:eastAsia="en-US"/>
                    </w:rPr>
                  </w:rPrChange>
                </w:rPr>
                <w:fldChar w:fldCharType="begin"/>
              </w:r>
              <w:r w:rsidRPr="00637BAF" w:rsidDel="00637BAF">
                <w:rPr>
                  <w:rFonts w:eastAsiaTheme="minorEastAsia"/>
                  <w:sz w:val="20"/>
                  <w:szCs w:val="20"/>
                  <w:lang w:val="es-ES"/>
                  <w:rPrChange w:id="149" w:author="Ronald Fernando Rodríguez Barbosa" w:date="2020-04-11T13:19:00Z">
                    <w:rPr>
                      <w:rFonts w:asciiTheme="minorHAnsi" w:eastAsiaTheme="minorEastAsia" w:hAnsiTheme="minorHAnsi" w:cstheme="minorBidi"/>
                      <w:lang w:val="es-ES" w:eastAsia="en-US"/>
                    </w:rPr>
                  </w:rPrChange>
                </w:rPr>
                <w:delInstrText>ADDIN RW.CITE{{doc:5c997e6ae4b0a2c6ef089fbd Ministeriodesalud 2019}}</w:delInstrText>
              </w:r>
              <w:r w:rsidRPr="00637BAF" w:rsidDel="00637BAF">
                <w:rPr>
                  <w:rFonts w:eastAsiaTheme="minorEastAsia"/>
                  <w:sz w:val="20"/>
                  <w:szCs w:val="20"/>
                  <w:lang w:val="es-ES"/>
                  <w:rPrChange w:id="150" w:author="Ronald Fernando Rodríguez Barbosa" w:date="2020-04-11T13:19:00Z">
                    <w:rPr>
                      <w:rFonts w:asciiTheme="minorHAnsi" w:eastAsiaTheme="minorEastAsia" w:hAnsiTheme="minorHAnsi" w:cstheme="minorBidi"/>
                      <w:lang w:val="es-ES" w:eastAsia="en-US"/>
                    </w:rPr>
                  </w:rPrChange>
                </w:rPr>
                <w:fldChar w:fldCharType="separate"/>
              </w:r>
              <w:r w:rsidRPr="00637BAF" w:rsidDel="00637BAF">
                <w:rPr>
                  <w:rFonts w:eastAsiaTheme="minorEastAsia"/>
                  <w:sz w:val="20"/>
                  <w:szCs w:val="20"/>
                  <w:lang w:val="es-ES"/>
                  <w:rPrChange w:id="151" w:author="Ronald Fernando Rodríguez Barbosa" w:date="2020-04-11T13:19:00Z">
                    <w:rPr>
                      <w:rFonts w:asciiTheme="minorHAnsi" w:eastAsiaTheme="minorEastAsia" w:hAnsiTheme="minorHAnsi" w:cstheme="minorBidi"/>
                      <w:lang w:val="es-ES" w:eastAsia="en-US"/>
                    </w:rPr>
                  </w:rPrChange>
                </w:rPr>
                <w:delText>[15]</w:delText>
              </w:r>
              <w:r w:rsidRPr="00637BAF" w:rsidDel="00637BAF">
                <w:rPr>
                  <w:rFonts w:eastAsiaTheme="minorEastAsia"/>
                  <w:sz w:val="20"/>
                  <w:szCs w:val="20"/>
                  <w:lang w:val="es-ES"/>
                  <w:rPrChange w:id="152" w:author="Ronald Fernando Rodríguez Barbosa" w:date="2020-04-11T13:19:00Z">
                    <w:rPr>
                      <w:rFonts w:asciiTheme="minorHAnsi" w:eastAsiaTheme="minorEastAsia" w:hAnsiTheme="minorHAnsi" w:cstheme="minorBidi"/>
                      <w:lang w:val="es-ES" w:eastAsia="en-US"/>
                    </w:rPr>
                  </w:rPrChange>
                </w:rPr>
                <w:fldChar w:fldCharType="end"/>
              </w:r>
            </w:del>
            <w:ins w:id="153" w:author="Ronald Fernando Rodríguez Barbosa" w:date="2020-04-11T13:19:00Z">
              <w:r w:rsidR="00637BAF" w:rsidRPr="00637BAF">
                <w:rPr>
                  <w:sz w:val="20"/>
                  <w:szCs w:val="20"/>
                  <w:rPrChange w:id="154" w:author="Ronald Fernando Rodríguez Barbosa" w:date="2020-04-11T13:19:00Z">
                    <w:rPr/>
                  </w:rPrChange>
                </w:rPr>
                <w:t>Dentro</w:t>
              </w:r>
            </w:ins>
            <w:commentRangeEnd w:id="100"/>
            <w:ins w:id="155" w:author="Ronald Fernando Rodríguez Barbosa" w:date="2020-04-11T13:22:00Z">
              <w:r w:rsidR="00637BAF">
                <w:rPr>
                  <w:rStyle w:val="Refdecomentario"/>
                </w:rPr>
                <w:commentReference w:id="100"/>
              </w:r>
            </w:ins>
            <w:ins w:id="156" w:author="Ronald Fernando Rodríguez Barbosa" w:date="2020-04-11T13:19:00Z">
              <w:r w:rsidR="00637BAF" w:rsidRPr="00637BAF">
                <w:rPr>
                  <w:sz w:val="20"/>
                  <w:szCs w:val="20"/>
                  <w:rPrChange w:id="157" w:author="Ronald Fernando Rodríguez Barbosa" w:date="2020-04-11T13:19:00Z">
                    <w:rPr/>
                  </w:rPrChange>
                </w:rPr>
                <w:t xml:space="preserve"> del contexto de los FRP, existen investigaciones en las que se demuestra que algunas condiciones, generan efectos relacionados con la salud física como los desórdenes musculo esqueléticos[10] o la conducta de las personas como el sedentarismo[11]. Por otra parte, existen otros estudios que evidencian efectos relacionados con la salud mental como el estrés[12] y trastornos psicológicos como la ansiedad[13] o la depresión[14]. En Colombia, el Ministerio de Salud reportó un total de 9.653 casos de enfermedades de naturaleza laboral durante el 2017, manifestados en diferentes actividades económicas como: comercio, hoteles, restaurantes, servicios domésticos, entre otros[15]. En el 2018, se registró un total de 155.167 casos de atención por riesgos potenciales para la salud, relacionados con circunstancias socioeconómicas y psicosociales, de los cuales 31.557 ocurrieron en la ciudad de Bogotá. Esta problemática crece año a año, según las estadísticas del Observatorio Nacional de Salud Mental[16].</w:t>
              </w:r>
            </w:ins>
            <w:del w:id="158" w:author="Ronald Fernando Rodríguez Barbosa" w:date="2020-04-11T13:21:00Z">
              <w:r w:rsidRPr="00362BBF" w:rsidDel="00637BAF">
                <w:rPr>
                  <w:rFonts w:eastAsiaTheme="minorEastAsia"/>
                  <w:lang w:val="es-ES"/>
                </w:rPr>
                <w:delText>.</w:delText>
              </w:r>
            </w:del>
            <w:r w:rsidRPr="00362BBF">
              <w:rPr>
                <w:rFonts w:eastAsiaTheme="minorEastAsia"/>
                <w:lang w:val="es-ES"/>
              </w:rPr>
              <w:t xml:space="preserve"> </w:t>
            </w:r>
          </w:p>
          <w:p w14:paraId="33B33DE2" w14:textId="77777777" w:rsidR="00BA5F1A" w:rsidRDefault="00BA5F1A" w:rsidP="001B3E00">
            <w:pPr>
              <w:pStyle w:val="HTMLconformatoprevio"/>
              <w:jc w:val="both"/>
              <w:rPr>
                <w:rFonts w:asciiTheme="minorHAnsi" w:eastAsiaTheme="minorEastAsia" w:hAnsiTheme="minorHAnsi" w:cstheme="minorBidi"/>
                <w:lang w:val="es-ES" w:eastAsia="en-US"/>
              </w:rPr>
            </w:pPr>
          </w:p>
          <w:p w14:paraId="2C4AF0D4" w14:textId="0E35A2E3" w:rsidR="001B3E00" w:rsidRPr="003524B5" w:rsidRDefault="00E236F9" w:rsidP="001B3E00">
            <w:pPr>
              <w:pStyle w:val="HTMLconformatoprevio"/>
              <w:jc w:val="both"/>
              <w:rPr>
                <w:rFonts w:asciiTheme="minorHAnsi" w:eastAsiaTheme="minorEastAsia" w:hAnsiTheme="minorHAnsi" w:cstheme="minorBidi"/>
                <w:lang w:val="es-ES" w:eastAsia="en-US"/>
              </w:rPr>
            </w:pPr>
            <w:commentRangeStart w:id="159"/>
            <w:r w:rsidRPr="007104D6">
              <w:rPr>
                <w:rFonts w:asciiTheme="minorHAnsi" w:eastAsiaTheme="minorEastAsia" w:hAnsiTheme="minorHAnsi" w:cstheme="minorBidi"/>
                <w:lang w:val="es-ES" w:eastAsia="en-US"/>
              </w:rPr>
              <w:t>En</w:t>
            </w:r>
            <w:commentRangeEnd w:id="159"/>
            <w:r w:rsidR="00F149BF">
              <w:rPr>
                <w:rStyle w:val="Refdecomentario"/>
                <w:rFonts w:asciiTheme="minorHAnsi" w:eastAsiaTheme="minorHAnsi" w:hAnsiTheme="minorHAnsi" w:cstheme="minorBidi"/>
                <w:lang w:eastAsia="en-US"/>
              </w:rPr>
              <w:commentReference w:id="159"/>
            </w:r>
            <w:r w:rsidRPr="007104D6">
              <w:rPr>
                <w:rFonts w:asciiTheme="minorHAnsi" w:eastAsiaTheme="minorEastAsia" w:hAnsiTheme="minorHAnsi" w:cstheme="minorBidi"/>
                <w:lang w:val="es-ES" w:eastAsia="en-US"/>
              </w:rPr>
              <w:t xml:space="preserve"> la actualidad, existen métodos</w:t>
            </w:r>
            <w:r>
              <w:rPr>
                <w:rFonts w:asciiTheme="minorHAnsi" w:eastAsiaTheme="minorEastAsia" w:hAnsiTheme="minorHAnsi" w:cstheme="minorBidi"/>
                <w:lang w:val="es-ES" w:eastAsia="en-US"/>
              </w:rPr>
              <w:t xml:space="preserve"> </w:t>
            </w:r>
            <w:r w:rsidRPr="007104D6">
              <w:rPr>
                <w:rFonts w:asciiTheme="minorHAnsi" w:eastAsiaTheme="minorEastAsia" w:hAnsiTheme="minorHAnsi" w:cstheme="minorBidi"/>
                <w:lang w:val="es-ES" w:eastAsia="en-US"/>
              </w:rPr>
              <w:t xml:space="preserve">que </w:t>
            </w:r>
            <w:r w:rsidRPr="003524B5">
              <w:rPr>
                <w:rFonts w:asciiTheme="minorHAnsi" w:eastAsiaTheme="minorEastAsia" w:hAnsiTheme="minorHAnsi" w:cstheme="minorBidi"/>
                <w:lang w:val="es-ES" w:eastAsia="en-US"/>
              </w:rPr>
              <w:t>facilitan la evaluación de FRP</w:t>
            </w:r>
            <w:del w:id="160" w:author="Ronald Fernando Rodríguez Barbosa" w:date="2020-04-11T13:25:00Z">
              <w:r w:rsidR="000C5A85" w:rsidRPr="003524B5" w:rsidDel="00A656B2">
                <w:rPr>
                  <w:rFonts w:asciiTheme="minorHAnsi" w:eastAsiaTheme="minorEastAsia" w:hAnsiTheme="minorHAnsi" w:cstheme="minorBidi"/>
                  <w:lang w:val="es-ES" w:eastAsia="en-US"/>
                </w:rPr>
                <w:delText>O</w:delText>
              </w:r>
            </w:del>
            <w:r w:rsidRPr="003524B5">
              <w:rPr>
                <w:rFonts w:asciiTheme="minorHAnsi" w:eastAsiaTheme="minorEastAsia" w:hAnsiTheme="minorHAnsi" w:cstheme="minorBidi"/>
                <w:lang w:val="es-ES" w:eastAsia="en-US"/>
              </w:rPr>
              <w:t xml:space="preserve"> y que se han desarrollado a partir de la integración de modelos</w:t>
            </w:r>
            <w:r w:rsidR="00CD7F17">
              <w:rPr>
                <w:rFonts w:asciiTheme="minorHAnsi" w:eastAsiaTheme="minorEastAsia" w:hAnsiTheme="minorHAnsi" w:cstheme="minorBidi"/>
                <w:lang w:val="es-ES" w:eastAsia="en-US"/>
              </w:rPr>
              <w:t>,</w:t>
            </w:r>
            <w:r w:rsidRPr="003524B5">
              <w:rPr>
                <w:rFonts w:asciiTheme="minorHAnsi" w:eastAsiaTheme="minorEastAsia" w:hAnsiTheme="minorHAnsi" w:cstheme="minorBidi"/>
                <w:lang w:val="es-ES" w:eastAsia="en-US"/>
              </w:rPr>
              <w:t xml:space="preserve"> que explican los mecanismos </w:t>
            </w:r>
            <w:r w:rsidR="000C5A85" w:rsidRPr="003524B5">
              <w:rPr>
                <w:rFonts w:asciiTheme="minorHAnsi" w:eastAsiaTheme="minorEastAsia" w:hAnsiTheme="minorHAnsi" w:cstheme="minorBidi"/>
                <w:lang w:val="es-ES" w:eastAsia="en-US"/>
              </w:rPr>
              <w:t>de generación de estrés asociados</w:t>
            </w:r>
            <w:r w:rsidRPr="003524B5">
              <w:rPr>
                <w:rFonts w:asciiTheme="minorHAnsi" w:eastAsiaTheme="minorEastAsia" w:hAnsiTheme="minorHAnsi" w:cstheme="minorBidi"/>
                <w:lang w:val="es-ES" w:eastAsia="en-US"/>
              </w:rPr>
              <w:t xml:space="preserve"> al trabajo.</w:t>
            </w:r>
            <w:r w:rsidR="007C6A20" w:rsidRPr="003524B5">
              <w:rPr>
                <w:rFonts w:asciiTheme="minorHAnsi" w:eastAsiaTheme="minorEastAsia" w:hAnsiTheme="minorHAnsi" w:cstheme="minorBidi"/>
                <w:lang w:val="es-ES" w:eastAsia="en-US"/>
              </w:rPr>
              <w:t xml:space="preserve"> </w:t>
            </w:r>
            <w:proofErr w:type="spellStart"/>
            <w:r w:rsidRPr="003524B5">
              <w:rPr>
                <w:rFonts w:asciiTheme="minorHAnsi" w:eastAsiaTheme="minorEastAsia" w:hAnsiTheme="minorHAnsi" w:cstheme="minorBidi"/>
                <w:lang w:val="es-ES" w:eastAsia="en-US"/>
              </w:rPr>
              <w:t>Blach</w:t>
            </w:r>
            <w:proofErr w:type="spellEnd"/>
            <w:r w:rsidRPr="003524B5">
              <w:rPr>
                <w:rFonts w:asciiTheme="minorHAnsi" w:eastAsiaTheme="minorEastAsia" w:hAnsiTheme="minorHAnsi" w:cstheme="minorBidi"/>
                <w:lang w:val="es-ES" w:eastAsia="en-US"/>
              </w:rPr>
              <w:t xml:space="preserve">, </w:t>
            </w:r>
            <w:proofErr w:type="spellStart"/>
            <w:r w:rsidRPr="003524B5">
              <w:rPr>
                <w:rFonts w:asciiTheme="minorHAnsi" w:eastAsiaTheme="minorEastAsia" w:hAnsiTheme="minorHAnsi" w:cstheme="minorBidi"/>
                <w:lang w:val="es-ES" w:eastAsia="en-US"/>
              </w:rPr>
              <w:t>Sahagun</w:t>
            </w:r>
            <w:proofErr w:type="spellEnd"/>
            <w:r w:rsidRPr="003524B5">
              <w:rPr>
                <w:rFonts w:asciiTheme="minorHAnsi" w:eastAsiaTheme="minorEastAsia" w:hAnsiTheme="minorHAnsi" w:cstheme="minorBidi"/>
                <w:lang w:val="es-ES" w:eastAsia="en-US"/>
              </w:rPr>
              <w:t xml:space="preserve"> y Cervantes, </w:t>
            </w:r>
            <w:r w:rsidR="003524B5" w:rsidRPr="003524B5">
              <w:rPr>
                <w:rFonts w:asciiTheme="minorHAnsi" w:eastAsiaTheme="minorEastAsia" w:hAnsiTheme="minorHAnsi" w:cstheme="minorBidi"/>
                <w:lang w:val="es-ES" w:eastAsia="en-US"/>
              </w:rPr>
              <w:t>exponen un trabajo en el que consolidan los principales c</w:t>
            </w:r>
            <w:r w:rsidR="00764AD0" w:rsidRPr="003524B5">
              <w:rPr>
                <w:rFonts w:asciiTheme="minorHAnsi" w:eastAsiaTheme="minorEastAsia" w:hAnsiTheme="minorHAnsi" w:cstheme="minorBidi"/>
                <w:lang w:val="es-ES" w:eastAsia="en-US"/>
              </w:rPr>
              <w:t>uestionario</w:t>
            </w:r>
            <w:r w:rsidR="003524B5" w:rsidRPr="003524B5">
              <w:rPr>
                <w:rFonts w:asciiTheme="minorHAnsi" w:eastAsiaTheme="minorEastAsia" w:hAnsiTheme="minorHAnsi" w:cstheme="minorBidi"/>
                <w:lang w:val="es-ES" w:eastAsia="en-US"/>
              </w:rPr>
              <w:t>s</w:t>
            </w:r>
            <w:r w:rsidR="00764AD0" w:rsidRPr="003524B5">
              <w:rPr>
                <w:rFonts w:asciiTheme="minorHAnsi" w:eastAsiaTheme="minorEastAsia" w:hAnsiTheme="minorHAnsi" w:cstheme="minorBidi"/>
                <w:lang w:val="es-ES" w:eastAsia="en-US"/>
              </w:rPr>
              <w:t xml:space="preserve"> par</w:t>
            </w:r>
            <w:r w:rsidR="003524B5" w:rsidRPr="003524B5">
              <w:rPr>
                <w:rFonts w:asciiTheme="minorHAnsi" w:eastAsiaTheme="minorEastAsia" w:hAnsiTheme="minorHAnsi" w:cstheme="minorBidi"/>
                <w:lang w:val="es-ES" w:eastAsia="en-US"/>
              </w:rPr>
              <w:t>a la e</w:t>
            </w:r>
            <w:r w:rsidR="00764AD0" w:rsidRPr="003524B5">
              <w:rPr>
                <w:rFonts w:asciiTheme="minorHAnsi" w:eastAsiaTheme="minorEastAsia" w:hAnsiTheme="minorHAnsi" w:cstheme="minorBidi"/>
                <w:lang w:val="es-ES" w:eastAsia="en-US"/>
              </w:rPr>
              <w:t>valuación</w:t>
            </w:r>
            <w:r w:rsidR="00B07165">
              <w:rPr>
                <w:rFonts w:asciiTheme="minorHAnsi" w:eastAsiaTheme="minorEastAsia" w:hAnsiTheme="minorHAnsi" w:cstheme="minorBidi"/>
                <w:lang w:val="es-ES" w:eastAsia="en-US"/>
              </w:rPr>
              <w:t xml:space="preserve"> de</w:t>
            </w:r>
            <w:r w:rsidR="00764AD0" w:rsidRPr="003524B5">
              <w:rPr>
                <w:rFonts w:asciiTheme="minorHAnsi" w:eastAsiaTheme="minorEastAsia" w:hAnsiTheme="minorHAnsi" w:cstheme="minorBidi"/>
                <w:lang w:val="es-ES" w:eastAsia="en-US"/>
              </w:rPr>
              <w:t xml:space="preserve"> </w:t>
            </w:r>
            <w:r w:rsidR="003524B5" w:rsidRPr="003524B5">
              <w:rPr>
                <w:rFonts w:asciiTheme="minorHAnsi" w:eastAsiaTheme="minorEastAsia" w:hAnsiTheme="minorHAnsi" w:cstheme="minorBidi"/>
                <w:lang w:val="es-ES" w:eastAsia="en-US"/>
              </w:rPr>
              <w:t>FRP</w:t>
            </w:r>
            <w:del w:id="161" w:author="Ronald Fernando Rodríguez Barbosa" w:date="2020-04-11T13:26:00Z">
              <w:r w:rsidR="003524B5" w:rsidRPr="003524B5" w:rsidDel="00A656B2">
                <w:rPr>
                  <w:rFonts w:asciiTheme="minorHAnsi" w:eastAsiaTheme="minorEastAsia" w:hAnsiTheme="minorHAnsi" w:cstheme="minorBidi"/>
                  <w:lang w:val="es-ES" w:eastAsia="en-US"/>
                </w:rPr>
                <w:delText xml:space="preserve">O </w:delText>
              </w:r>
            </w:del>
            <w:ins w:id="162" w:author="Ronald Fernando Rodríguez Barbosa" w:date="2020-04-11T13:26:00Z">
              <w:r w:rsidR="00A656B2">
                <w:rPr>
                  <w:rFonts w:asciiTheme="minorHAnsi" w:eastAsiaTheme="minorEastAsia" w:hAnsiTheme="minorHAnsi" w:cstheme="minorBidi"/>
                  <w:lang w:val="es-ES" w:eastAsia="en-US"/>
                </w:rPr>
                <w:t>[17]</w:t>
              </w:r>
            </w:ins>
            <w:del w:id="163" w:author="Ronald Fernando Rodríguez Barbosa" w:date="2020-04-11T13:26:00Z">
              <w:r w:rsidR="003524B5" w:rsidRPr="003524B5" w:rsidDel="00A656B2">
                <w:rPr>
                  <w:rFonts w:asciiTheme="minorHAnsi" w:eastAsiaTheme="minorEastAsia" w:hAnsiTheme="minorHAnsi" w:cstheme="minorBidi"/>
                  <w:lang w:val="es-ES" w:eastAsia="en-US"/>
                </w:rPr>
                <w:fldChar w:fldCharType="begin"/>
              </w:r>
              <w:r w:rsidR="003524B5" w:rsidRPr="003524B5" w:rsidDel="00A656B2">
                <w:rPr>
                  <w:rFonts w:asciiTheme="minorHAnsi" w:eastAsiaTheme="minorEastAsia" w:hAnsiTheme="minorHAnsi" w:cstheme="minorBidi"/>
                  <w:lang w:val="es-ES" w:eastAsia="en-US"/>
                </w:rPr>
                <w:delInstrText>ADDIN RW.CITE{{doc:5cdcdb5be4b0afcfed75cffe VíctorH.CharriaO 2011}}</w:delInstrText>
              </w:r>
              <w:r w:rsidR="003524B5" w:rsidRPr="003524B5" w:rsidDel="00A656B2">
                <w:rPr>
                  <w:rFonts w:asciiTheme="minorHAnsi" w:eastAsiaTheme="minorEastAsia" w:hAnsiTheme="minorHAnsi" w:cstheme="minorBidi"/>
                  <w:lang w:val="es-ES" w:eastAsia="en-US"/>
                </w:rPr>
                <w:fldChar w:fldCharType="separate"/>
              </w:r>
              <w:r w:rsidR="003524B5" w:rsidRPr="003524B5" w:rsidDel="00A656B2">
                <w:rPr>
                  <w:rFonts w:asciiTheme="minorHAnsi" w:eastAsiaTheme="minorEastAsia" w:hAnsiTheme="minorHAnsi" w:cstheme="minorBidi"/>
                  <w:lang w:val="es-ES" w:eastAsia="en-US"/>
                </w:rPr>
                <w:delText>[16]</w:delText>
              </w:r>
              <w:r w:rsidR="003524B5" w:rsidRPr="003524B5" w:rsidDel="00A656B2">
                <w:rPr>
                  <w:rFonts w:asciiTheme="minorHAnsi" w:eastAsiaTheme="minorEastAsia" w:hAnsiTheme="minorHAnsi" w:cstheme="minorBidi"/>
                  <w:lang w:val="es-ES" w:eastAsia="en-US"/>
                </w:rPr>
                <w:fldChar w:fldCharType="end"/>
              </w:r>
            </w:del>
            <w:r w:rsidR="00A926DE" w:rsidRPr="003524B5">
              <w:rPr>
                <w:rFonts w:asciiTheme="minorHAnsi" w:eastAsiaTheme="minorEastAsia" w:hAnsiTheme="minorHAnsi" w:cstheme="minorBidi"/>
                <w:lang w:val="es-ES" w:eastAsia="en-US"/>
              </w:rPr>
              <w:t>.</w:t>
            </w:r>
            <w:ins w:id="164" w:author="Ronald Fernando Rodríguez Barbosa" w:date="2020-04-11T13:26:00Z">
              <w:r w:rsidR="00A656B2">
                <w:t xml:space="preserve"> </w:t>
              </w:r>
              <w:r w:rsidR="00A656B2" w:rsidRPr="00A656B2">
                <w:rPr>
                  <w:rFonts w:asciiTheme="minorHAnsi" w:eastAsiaTheme="minorEastAsia" w:hAnsiTheme="minorHAnsi" w:cstheme="minorBidi"/>
                  <w:lang w:val="es-ES" w:eastAsia="en-US"/>
                </w:rPr>
                <w:t xml:space="preserve">Otros trabajos como el de Abdullah </w:t>
              </w:r>
              <w:proofErr w:type="spellStart"/>
              <w:r w:rsidR="00A656B2" w:rsidRPr="00A656B2">
                <w:rPr>
                  <w:rFonts w:asciiTheme="minorHAnsi" w:eastAsiaTheme="minorEastAsia" w:hAnsiTheme="minorHAnsi" w:cstheme="minorBidi"/>
                  <w:lang w:val="es-ES" w:eastAsia="en-US"/>
                </w:rPr>
                <w:t>Alotaibi</w:t>
              </w:r>
              <w:proofErr w:type="spellEnd"/>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18</w:t>
              </w:r>
              <w:r w:rsidR="00A656B2" w:rsidRPr="00A656B2">
                <w:rPr>
                  <w:rFonts w:asciiTheme="minorHAnsi" w:eastAsiaTheme="minorEastAsia" w:hAnsiTheme="minorHAnsi" w:cstheme="minorBidi"/>
                  <w:lang w:val="es-ES" w:eastAsia="en-US"/>
                </w:rPr>
                <w:t xml:space="preserve">] y el de Christian </w:t>
              </w:r>
              <w:proofErr w:type="spellStart"/>
              <w:r w:rsidR="00A656B2" w:rsidRPr="00A656B2">
                <w:rPr>
                  <w:rFonts w:asciiTheme="minorHAnsi" w:eastAsiaTheme="minorEastAsia" w:hAnsiTheme="minorHAnsi" w:cstheme="minorBidi"/>
                  <w:lang w:val="es-ES" w:eastAsia="en-US"/>
                </w:rPr>
                <w:t>Hederich</w:t>
              </w:r>
              <w:proofErr w:type="spellEnd"/>
              <w:r w:rsidR="00A656B2" w:rsidRPr="00A656B2">
                <w:rPr>
                  <w:rFonts w:asciiTheme="minorHAnsi" w:eastAsiaTheme="minorEastAsia" w:hAnsiTheme="minorHAnsi" w:cstheme="minorBidi"/>
                  <w:lang w:val="es-ES" w:eastAsia="en-US"/>
                </w:rPr>
                <w:t>[</w:t>
              </w:r>
            </w:ins>
            <w:ins w:id="165" w:author="Ronald Fernando Rodríguez Barbosa" w:date="2020-04-11T13:27:00Z">
              <w:r w:rsidR="00A656B2">
                <w:rPr>
                  <w:rFonts w:asciiTheme="minorHAnsi" w:eastAsiaTheme="minorEastAsia" w:hAnsiTheme="minorHAnsi" w:cstheme="minorBidi"/>
                  <w:lang w:val="es-ES" w:eastAsia="en-US"/>
                </w:rPr>
                <w:t>19</w:t>
              </w:r>
            </w:ins>
            <w:ins w:id="166" w:author="Ronald Fernando Rodríguez Barbosa" w:date="2020-04-11T13:26:00Z">
              <w:r w:rsidR="00A656B2" w:rsidRPr="00A656B2">
                <w:rPr>
                  <w:rFonts w:asciiTheme="minorHAnsi" w:eastAsiaTheme="minorEastAsia" w:hAnsiTheme="minorHAnsi" w:cstheme="minorBidi"/>
                  <w:lang w:val="es-ES" w:eastAsia="en-US"/>
                </w:rPr>
                <w:t>]</w:t>
              </w:r>
            </w:ins>
            <w:ins w:id="167" w:author="Ronald Fernando Rodríguez Barbosa" w:date="2020-04-11T13:31:00Z">
              <w:r w:rsidR="00A656B2">
                <w:rPr>
                  <w:rFonts w:asciiTheme="minorHAnsi" w:eastAsiaTheme="minorEastAsia" w:hAnsiTheme="minorHAnsi" w:cstheme="minorBidi"/>
                  <w:lang w:val="es-ES" w:eastAsia="en-US"/>
                </w:rPr>
                <w:t>,</w:t>
              </w:r>
            </w:ins>
            <w:ins w:id="168" w:author="Ronald Fernando Rodríguez Barbosa" w:date="2020-04-11T13:26:00Z">
              <w:r w:rsidR="00A656B2" w:rsidRPr="00A656B2">
                <w:rPr>
                  <w:rFonts w:asciiTheme="minorHAnsi" w:eastAsiaTheme="minorEastAsia" w:hAnsiTheme="minorHAnsi" w:cstheme="minorBidi"/>
                  <w:lang w:val="es-ES" w:eastAsia="en-US"/>
                </w:rPr>
                <w:t xml:space="preserve"> abordan la relación entre la calidad de sueño, el </w:t>
              </w:r>
            </w:ins>
            <w:ins w:id="169" w:author="Ronald Fernando Rodríguez Barbosa" w:date="2020-04-11T13:30:00Z">
              <w:r w:rsidR="00A656B2" w:rsidRPr="00A656B2">
                <w:rPr>
                  <w:rFonts w:asciiTheme="minorHAnsi" w:eastAsiaTheme="minorEastAsia" w:hAnsiTheme="minorHAnsi" w:cstheme="minorBidi"/>
                  <w:lang w:val="es-ES" w:eastAsia="en-US"/>
                </w:rPr>
                <w:t>estrés</w:t>
              </w:r>
            </w:ins>
            <w:ins w:id="170" w:author="Ronald Fernando Rodríguez Barbosa" w:date="2020-04-11T13:26:00Z">
              <w:r w:rsidR="00A656B2" w:rsidRPr="00A656B2">
                <w:rPr>
                  <w:rFonts w:asciiTheme="minorHAnsi" w:eastAsiaTheme="minorEastAsia" w:hAnsiTheme="minorHAnsi" w:cstheme="minorBidi"/>
                  <w:lang w:val="es-ES" w:eastAsia="en-US"/>
                </w:rPr>
                <w:t xml:space="preserve"> y el rendimiento académico</w:t>
              </w:r>
            </w:ins>
            <w:ins w:id="171" w:author="Ronald Fernando Rodríguez Barbosa" w:date="2020-04-11T13:27:00Z">
              <w:r w:rsidR="00A656B2">
                <w:rPr>
                  <w:rFonts w:asciiTheme="minorHAnsi" w:eastAsiaTheme="minorEastAsia" w:hAnsiTheme="minorHAnsi" w:cstheme="minorBidi"/>
                  <w:lang w:val="es-ES" w:eastAsia="en-US"/>
                </w:rPr>
                <w:t>.</w:t>
              </w:r>
            </w:ins>
            <w:r w:rsidR="003524B5" w:rsidRPr="003524B5">
              <w:rPr>
                <w:rFonts w:asciiTheme="minorHAnsi" w:eastAsiaTheme="minorEastAsia" w:hAnsiTheme="minorHAnsi" w:cstheme="minorBidi"/>
                <w:lang w:val="es-ES" w:eastAsia="en-US"/>
              </w:rPr>
              <w:t xml:space="preserve"> Sin embargo</w:t>
            </w:r>
            <w:r w:rsidR="001B3E00" w:rsidRPr="003524B5">
              <w:rPr>
                <w:rFonts w:asciiTheme="minorHAnsi" w:eastAsiaTheme="minorEastAsia" w:hAnsiTheme="minorHAnsi" w:cstheme="minorBidi"/>
                <w:lang w:val="es-ES" w:eastAsia="en-US"/>
              </w:rPr>
              <w:t xml:space="preserve">, estos procedimientos son susceptibles a la variabilidad </w:t>
            </w:r>
            <w:r w:rsidR="00955965">
              <w:rPr>
                <w:rFonts w:asciiTheme="minorHAnsi" w:eastAsiaTheme="minorEastAsia" w:hAnsiTheme="minorHAnsi" w:cstheme="minorBidi"/>
                <w:lang w:val="es-ES" w:eastAsia="en-US"/>
              </w:rPr>
              <w:t>e incluso subjetividad en</w:t>
            </w:r>
            <w:r w:rsidR="001B3E00" w:rsidRPr="003524B5">
              <w:rPr>
                <w:rFonts w:asciiTheme="minorHAnsi" w:eastAsiaTheme="minorEastAsia" w:hAnsiTheme="minorHAnsi" w:cstheme="minorBidi"/>
                <w:lang w:val="es-ES" w:eastAsia="en-US"/>
              </w:rPr>
              <w:t xml:space="preserve"> las medidas</w:t>
            </w:r>
            <w:ins w:id="172" w:author="Ronald Fernando Rodríguez Barbosa" w:date="2020-04-11T13:27:00Z">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20</w:t>
              </w:r>
              <w:r w:rsidR="00A656B2" w:rsidRPr="00A656B2">
                <w:rPr>
                  <w:rFonts w:asciiTheme="minorHAnsi" w:eastAsiaTheme="minorEastAsia" w:hAnsiTheme="minorHAnsi" w:cstheme="minorBidi"/>
                  <w:lang w:val="es-ES" w:eastAsia="en-US"/>
                </w:rPr>
                <w:t>]</w:t>
              </w:r>
            </w:ins>
            <w:del w:id="173" w:author="Ronald Fernando Rodríguez Barbosa" w:date="2020-04-11T13:27:00Z">
              <w:r w:rsidR="00B07165" w:rsidDel="00A656B2">
                <w:rPr>
                  <w:rFonts w:asciiTheme="minorHAnsi" w:eastAsiaTheme="minorEastAsia" w:hAnsiTheme="minorHAnsi" w:cstheme="minorBidi"/>
                  <w:lang w:val="es-ES" w:eastAsia="en-US"/>
                </w:rPr>
                <w:delText xml:space="preserve"> </w:delText>
              </w:r>
              <w:r w:rsidR="00955965" w:rsidRPr="003524B5" w:rsidDel="00A656B2">
                <w:rPr>
                  <w:rFonts w:asciiTheme="minorHAnsi" w:eastAsiaTheme="minorEastAsia" w:hAnsiTheme="minorHAnsi" w:cstheme="minorBidi"/>
                  <w:lang w:val="es-ES" w:eastAsia="en-US"/>
                </w:rPr>
                <w:fldChar w:fldCharType="begin"/>
              </w:r>
              <w:r w:rsidR="00955965" w:rsidRPr="003524B5" w:rsidDel="00A656B2">
                <w:rPr>
                  <w:rFonts w:asciiTheme="minorHAnsi" w:eastAsiaTheme="minorEastAsia" w:hAnsiTheme="minorHAnsi" w:cstheme="minorBidi"/>
                  <w:lang w:val="es-ES" w:eastAsia="en-US"/>
                </w:rPr>
                <w:delInstrText>ADDIN RW.CITE{{doc:5cdcd9aee4b02cf23c279bb9 M.Caicoya 2004}}</w:delInstrText>
              </w:r>
              <w:r w:rsidR="00955965" w:rsidRPr="003524B5" w:rsidDel="00A656B2">
                <w:rPr>
                  <w:rFonts w:asciiTheme="minorHAnsi" w:eastAsiaTheme="minorEastAsia" w:hAnsiTheme="minorHAnsi" w:cstheme="minorBidi"/>
                  <w:lang w:val="es-ES" w:eastAsia="en-US"/>
                </w:rPr>
                <w:fldChar w:fldCharType="separate"/>
              </w:r>
              <w:r w:rsidR="00955965" w:rsidRPr="00955965" w:rsidDel="00A656B2">
                <w:rPr>
                  <w:rFonts w:asciiTheme="minorHAnsi" w:eastAsiaTheme="minorEastAsia" w:hAnsiTheme="minorHAnsi" w:cstheme="minorBidi"/>
                  <w:lang w:val="es-ES" w:eastAsia="en-US"/>
                </w:rPr>
                <w:delText>[17]</w:delText>
              </w:r>
              <w:r w:rsidR="00955965" w:rsidRPr="003524B5" w:rsidDel="00A656B2">
                <w:rPr>
                  <w:rFonts w:asciiTheme="minorHAnsi" w:eastAsiaTheme="minorEastAsia" w:hAnsiTheme="minorHAnsi" w:cstheme="minorBidi"/>
                  <w:lang w:val="es-ES" w:eastAsia="en-US"/>
                </w:rPr>
                <w:fldChar w:fldCharType="end"/>
              </w:r>
            </w:del>
            <w:r w:rsidR="001B3E00" w:rsidRPr="003524B5">
              <w:rPr>
                <w:rFonts w:asciiTheme="minorHAnsi" w:eastAsiaTheme="minorEastAsia" w:hAnsiTheme="minorHAnsi" w:cstheme="minorBidi"/>
                <w:lang w:val="es-ES" w:eastAsia="en-US"/>
              </w:rPr>
              <w:t>,</w:t>
            </w:r>
            <w:ins w:id="174" w:author="Ronald Fernando Rodríguez Barbosa" w:date="2020-04-11T13:28:00Z">
              <w:r w:rsidR="00A656B2">
                <w:rPr>
                  <w:rFonts w:asciiTheme="minorHAnsi" w:eastAsiaTheme="minorEastAsia" w:hAnsiTheme="minorHAnsi" w:cstheme="minorBidi"/>
                  <w:lang w:val="es-ES" w:eastAsia="en-US"/>
                </w:rPr>
                <w:t xml:space="preserve"> </w:t>
              </w:r>
              <w:r w:rsidR="00A656B2" w:rsidRPr="00A656B2">
                <w:rPr>
                  <w:rFonts w:asciiTheme="minorHAnsi" w:eastAsiaTheme="minorEastAsia" w:hAnsiTheme="minorHAnsi" w:cstheme="minorBidi"/>
                  <w:lang w:val="es-ES" w:eastAsia="en-US"/>
                </w:rPr>
                <w:t>ya que la evaluación de los estudios no sólo se hace con una población reducida</w:t>
              </w:r>
            </w:ins>
            <w:r w:rsidR="001B3E00" w:rsidRPr="003524B5">
              <w:rPr>
                <w:rFonts w:asciiTheme="minorHAnsi" w:eastAsiaTheme="minorEastAsia" w:hAnsiTheme="minorHAnsi" w:cstheme="minorBidi"/>
                <w:lang w:val="es-ES" w:eastAsia="en-US"/>
              </w:rPr>
              <w:t xml:space="preserve"> </w:t>
            </w:r>
            <w:del w:id="175" w:author="Ronald Fernando Rodríguez Barbosa" w:date="2020-04-11T13:28:00Z">
              <w:r w:rsidR="001B3E00" w:rsidRPr="003524B5" w:rsidDel="00A656B2">
                <w:rPr>
                  <w:rFonts w:asciiTheme="minorHAnsi" w:eastAsiaTheme="minorEastAsia" w:hAnsiTheme="minorHAnsi" w:cstheme="minorBidi"/>
                  <w:lang w:val="es-ES" w:eastAsia="en-US"/>
                </w:rPr>
                <w:delText>ya que la evaluación se realiz</w:delText>
              </w:r>
            </w:del>
            <w:ins w:id="176" w:author="Ronald Fernando Rodríguez Barbosa" w:date="2020-04-11T13:28:00Z">
              <w:r w:rsidR="00A656B2">
                <w:rPr>
                  <w:rFonts w:asciiTheme="minorHAnsi" w:eastAsiaTheme="minorEastAsia" w:hAnsiTheme="minorHAnsi" w:cstheme="minorBidi"/>
                  <w:lang w:val="es-ES" w:eastAsia="en-US"/>
                </w:rPr>
                <w:t xml:space="preserve">, sino que se </w:t>
              </w:r>
            </w:ins>
            <w:ins w:id="177" w:author="Ronald Fernando Rodríguez Barbosa" w:date="2020-04-11T13:29:00Z">
              <w:r w:rsidR="00A656B2">
                <w:rPr>
                  <w:rFonts w:asciiTheme="minorHAnsi" w:eastAsiaTheme="minorEastAsia" w:hAnsiTheme="minorHAnsi" w:cstheme="minorBidi"/>
                  <w:lang w:val="es-ES" w:eastAsia="en-US"/>
                </w:rPr>
                <w:t>efectúa</w:t>
              </w:r>
            </w:ins>
            <w:del w:id="178" w:author="Ronald Fernando Rodríguez Barbosa" w:date="2020-04-11T13:28:00Z">
              <w:r w:rsidR="001B3E00" w:rsidRPr="003524B5" w:rsidDel="00A656B2">
                <w:rPr>
                  <w:rFonts w:asciiTheme="minorHAnsi" w:eastAsiaTheme="minorEastAsia" w:hAnsiTheme="minorHAnsi" w:cstheme="minorBidi"/>
                  <w:lang w:val="es-ES" w:eastAsia="en-US"/>
                </w:rPr>
                <w:delText>a</w:delText>
              </w:r>
            </w:del>
            <w:r w:rsidR="001B3E00" w:rsidRPr="003524B5">
              <w:rPr>
                <w:rFonts w:asciiTheme="minorHAnsi" w:eastAsiaTheme="minorEastAsia" w:hAnsiTheme="minorHAnsi" w:cstheme="minorBidi"/>
                <w:lang w:val="es-ES" w:eastAsia="en-US"/>
              </w:rPr>
              <w:t xml:space="preserve"> mediante</w:t>
            </w:r>
            <w:ins w:id="179" w:author="Ronald Fernando Rodríguez Barbosa" w:date="2020-04-11T13:28:00Z">
              <w:r w:rsidR="00A656B2">
                <w:rPr>
                  <w:rFonts w:asciiTheme="minorHAnsi" w:eastAsiaTheme="minorEastAsia" w:hAnsiTheme="minorHAnsi" w:cstheme="minorBidi"/>
                  <w:lang w:val="es-ES" w:eastAsia="en-US"/>
                </w:rPr>
                <w:t xml:space="preserve"> el uso de</w:t>
              </w:r>
            </w:ins>
            <w:r w:rsidR="001B3E00" w:rsidRPr="003524B5">
              <w:rPr>
                <w:rFonts w:asciiTheme="minorHAnsi" w:eastAsiaTheme="minorEastAsia" w:hAnsiTheme="minorHAnsi" w:cstheme="minorBidi"/>
                <w:lang w:val="es-ES" w:eastAsia="en-US"/>
              </w:rPr>
              <w:t xml:space="preserve"> cuestionarios relacionados a aspectos y</w:t>
            </w:r>
            <w:r w:rsidR="00CD7F17">
              <w:rPr>
                <w:rFonts w:asciiTheme="minorHAnsi" w:eastAsiaTheme="minorEastAsia" w:hAnsiTheme="minorHAnsi" w:cstheme="minorBidi"/>
                <w:lang w:val="es-ES" w:eastAsia="en-US"/>
              </w:rPr>
              <w:t>/o</w:t>
            </w:r>
            <w:r w:rsidR="001B3E00" w:rsidRPr="003524B5">
              <w:rPr>
                <w:rFonts w:asciiTheme="minorHAnsi" w:eastAsiaTheme="minorEastAsia" w:hAnsiTheme="minorHAnsi" w:cstheme="minorBidi"/>
                <w:lang w:val="es-ES" w:eastAsia="en-US"/>
              </w:rPr>
              <w:t xml:space="preserve"> </w:t>
            </w:r>
            <w:del w:id="180" w:author="Ronald Fernando Rodríguez Barbosa" w:date="2020-04-11T13:29:00Z">
              <w:r w:rsidR="001B3E00" w:rsidRPr="003524B5" w:rsidDel="00A656B2">
                <w:rPr>
                  <w:rFonts w:asciiTheme="minorHAnsi" w:eastAsiaTheme="minorEastAsia" w:hAnsiTheme="minorHAnsi" w:cstheme="minorBidi"/>
                  <w:lang w:val="es-ES" w:eastAsia="en-US"/>
                </w:rPr>
                <w:delText>procesos laborales</w:delText>
              </w:r>
            </w:del>
            <w:ins w:id="181" w:author="Ronald Fernando Rodríguez Barbosa" w:date="2020-04-11T13:29:00Z">
              <w:r w:rsidR="00A656B2">
                <w:rPr>
                  <w:rFonts w:asciiTheme="minorHAnsi" w:eastAsiaTheme="minorEastAsia" w:hAnsiTheme="minorHAnsi" w:cstheme="minorBidi"/>
                  <w:lang w:val="es-ES" w:eastAsia="en-US"/>
                </w:rPr>
                <w:t>actividades diarias</w:t>
              </w:r>
            </w:ins>
            <w:r w:rsidR="00CD7F17">
              <w:rPr>
                <w:rFonts w:asciiTheme="minorHAnsi" w:eastAsiaTheme="minorEastAsia" w:hAnsiTheme="minorHAnsi" w:cstheme="minorBidi"/>
                <w:lang w:val="es-ES" w:eastAsia="en-US"/>
              </w:rPr>
              <w:t>,</w:t>
            </w:r>
            <w:r w:rsidR="001B3E00" w:rsidRPr="003524B5">
              <w:rPr>
                <w:rFonts w:asciiTheme="minorHAnsi" w:eastAsiaTheme="minorEastAsia" w:hAnsiTheme="minorHAnsi" w:cstheme="minorBidi"/>
                <w:lang w:val="es-ES" w:eastAsia="en-US"/>
              </w:rPr>
              <w:t xml:space="preserve"> </w:t>
            </w:r>
            <w:r w:rsidR="001B3E00" w:rsidRPr="00660CD4">
              <w:rPr>
                <w:rFonts w:asciiTheme="minorHAnsi" w:eastAsiaTheme="minorEastAsia" w:hAnsiTheme="minorHAnsi" w:cstheme="minorBidi"/>
                <w:lang w:val="es-ES" w:eastAsia="en-US"/>
              </w:rPr>
              <w:t xml:space="preserve">que no son observados directamente por los </w:t>
            </w:r>
            <w:r w:rsidR="003524B5" w:rsidRPr="00660CD4">
              <w:rPr>
                <w:rFonts w:asciiTheme="minorHAnsi" w:eastAsiaTheme="minorEastAsia" w:hAnsiTheme="minorHAnsi" w:cstheme="minorBidi"/>
                <w:lang w:val="es-ES" w:eastAsia="en-US"/>
              </w:rPr>
              <w:t>especialista</w:t>
            </w:r>
            <w:r w:rsidR="001B3E00" w:rsidRPr="00660CD4">
              <w:rPr>
                <w:rFonts w:asciiTheme="minorHAnsi" w:eastAsiaTheme="minorEastAsia" w:hAnsiTheme="minorHAnsi" w:cstheme="minorBidi"/>
                <w:lang w:val="es-ES" w:eastAsia="en-US"/>
              </w:rPr>
              <w:t>s</w:t>
            </w:r>
            <w:r w:rsidR="003524B5" w:rsidRPr="00660CD4">
              <w:rPr>
                <w:rFonts w:asciiTheme="minorHAnsi" w:eastAsiaTheme="minorEastAsia" w:hAnsiTheme="minorHAnsi" w:cstheme="minorBidi"/>
                <w:lang w:val="es-ES" w:eastAsia="en-US"/>
              </w:rPr>
              <w:t xml:space="preserve"> </w:t>
            </w:r>
            <w:del w:id="182" w:author="Ronald Fernando Rodríguez Barbosa" w:date="2020-04-11T13:29:00Z">
              <w:r w:rsidR="003524B5" w:rsidRPr="00660CD4" w:rsidDel="00A656B2">
                <w:rPr>
                  <w:rFonts w:asciiTheme="minorHAnsi" w:eastAsiaTheme="minorEastAsia" w:hAnsiTheme="minorHAnsi" w:cstheme="minorBidi"/>
                  <w:lang w:val="es-ES" w:eastAsia="en-US"/>
                </w:rPr>
                <w:delText xml:space="preserve">en </w:delText>
              </w:r>
              <w:r w:rsidR="00CD7F17" w:rsidRPr="00660CD4" w:rsidDel="00A656B2">
                <w:rPr>
                  <w:rFonts w:asciiTheme="minorHAnsi" w:eastAsiaTheme="minorEastAsia" w:hAnsiTheme="minorHAnsi" w:cstheme="minorBidi"/>
                  <w:lang w:val="es-ES" w:eastAsia="en-US"/>
                </w:rPr>
                <w:delText>Seguridad y Salud en el T</w:delText>
              </w:r>
              <w:r w:rsidR="00884487" w:rsidRPr="00660CD4" w:rsidDel="00A656B2">
                <w:rPr>
                  <w:rFonts w:asciiTheme="minorHAnsi" w:eastAsiaTheme="minorEastAsia" w:hAnsiTheme="minorHAnsi" w:cstheme="minorBidi"/>
                  <w:lang w:val="es-ES" w:eastAsia="en-US"/>
                </w:rPr>
                <w:delText>rabajo</w:delText>
              </w:r>
              <w:r w:rsidR="00884487" w:rsidDel="00A656B2">
                <w:rPr>
                  <w:rFonts w:asciiTheme="minorHAnsi" w:eastAsiaTheme="minorEastAsia" w:hAnsiTheme="minorHAnsi" w:cstheme="minorBidi"/>
                  <w:lang w:val="es-ES" w:eastAsia="en-US"/>
                </w:rPr>
                <w:delText xml:space="preserve"> (SST)</w:delText>
              </w:r>
            </w:del>
            <w:ins w:id="183" w:author="Ronald Fernando Rodríguez Barbosa" w:date="2020-04-11T13:29:00Z">
              <w:r w:rsidR="00A656B2">
                <w:rPr>
                  <w:rFonts w:asciiTheme="minorHAnsi" w:eastAsiaTheme="minorEastAsia" w:hAnsiTheme="minorHAnsi" w:cstheme="minorBidi"/>
                  <w:lang w:val="es-ES" w:eastAsia="en-US"/>
                </w:rPr>
                <w:t>en salud relevantes</w:t>
              </w:r>
            </w:ins>
            <w:r w:rsidR="001B3E00" w:rsidRPr="003524B5">
              <w:rPr>
                <w:rFonts w:asciiTheme="minorHAnsi" w:eastAsiaTheme="minorEastAsia" w:hAnsiTheme="minorHAnsi" w:cstheme="minorBidi"/>
                <w:lang w:val="es-ES" w:eastAsia="en-US"/>
              </w:rPr>
              <w:t>,</w:t>
            </w:r>
            <w:r w:rsidR="00F67215">
              <w:rPr>
                <w:rFonts w:asciiTheme="minorHAnsi" w:eastAsiaTheme="minorEastAsia" w:hAnsiTheme="minorHAnsi" w:cstheme="minorBidi"/>
                <w:lang w:val="es-ES" w:eastAsia="en-US"/>
              </w:rPr>
              <w:t xml:space="preserve"> sino que son referidos por </w:t>
            </w:r>
            <w:del w:id="184" w:author="Ronald Fernando Rodríguez Barbosa" w:date="2020-04-11T13:30:00Z">
              <w:r w:rsidR="00F67215" w:rsidDel="00A656B2">
                <w:rPr>
                  <w:rFonts w:asciiTheme="minorHAnsi" w:eastAsiaTheme="minorEastAsia" w:hAnsiTheme="minorHAnsi" w:cstheme="minorBidi"/>
                  <w:lang w:val="es-ES" w:eastAsia="en-US"/>
                </w:rPr>
                <w:delText>los</w:delText>
              </w:r>
              <w:r w:rsidR="001B3E00" w:rsidRPr="003524B5" w:rsidDel="00A656B2">
                <w:rPr>
                  <w:rFonts w:asciiTheme="minorHAnsi" w:eastAsiaTheme="minorEastAsia" w:hAnsiTheme="minorHAnsi" w:cstheme="minorBidi"/>
                  <w:lang w:val="es-ES" w:eastAsia="en-US"/>
                </w:rPr>
                <w:delText xml:space="preserve"> trabajadores</w:delText>
              </w:r>
            </w:del>
            <w:ins w:id="185" w:author="Ronald Fernando Rodríguez Barbosa" w:date="2020-04-11T13:30:00Z">
              <w:r w:rsidR="00A656B2">
                <w:rPr>
                  <w:rFonts w:asciiTheme="minorHAnsi" w:eastAsiaTheme="minorEastAsia" w:hAnsiTheme="minorHAnsi" w:cstheme="minorBidi"/>
                  <w:lang w:val="es-ES" w:eastAsia="en-US"/>
                </w:rPr>
                <w:t>las personas</w:t>
              </w:r>
            </w:ins>
            <w:ins w:id="186" w:author="Ronald Fernando Rodríguez Barbosa" w:date="2020-04-11T13:31:00Z">
              <w:r w:rsidR="00A656B2" w:rsidRPr="00A656B2">
                <w:rPr>
                  <w:rFonts w:asciiTheme="minorHAnsi" w:eastAsiaTheme="minorEastAsia" w:hAnsiTheme="minorHAnsi" w:cstheme="minorBidi"/>
                  <w:lang w:val="es-ES" w:eastAsia="en-US"/>
                </w:rPr>
                <w:t>[</w:t>
              </w:r>
              <w:r w:rsidR="00A656B2">
                <w:rPr>
                  <w:rFonts w:asciiTheme="minorHAnsi" w:eastAsiaTheme="minorEastAsia" w:hAnsiTheme="minorHAnsi" w:cstheme="minorBidi"/>
                  <w:lang w:val="es-ES" w:eastAsia="en-US"/>
                </w:rPr>
                <w:t>21</w:t>
              </w:r>
              <w:r w:rsidR="00A656B2" w:rsidRPr="00A656B2">
                <w:rPr>
                  <w:rFonts w:asciiTheme="minorHAnsi" w:eastAsiaTheme="minorEastAsia" w:hAnsiTheme="minorHAnsi" w:cstheme="minorBidi"/>
                  <w:lang w:val="es-ES" w:eastAsia="en-US"/>
                </w:rPr>
                <w:t>]</w:t>
              </w:r>
            </w:ins>
            <w:del w:id="187" w:author="Ronald Fernando Rodríguez Barbosa" w:date="2020-04-11T13:31:00Z">
              <w:r w:rsidR="001B3E00" w:rsidRPr="003524B5" w:rsidDel="00A656B2">
                <w:rPr>
                  <w:rFonts w:asciiTheme="minorHAnsi" w:eastAsiaTheme="minorEastAsia" w:hAnsiTheme="minorHAnsi" w:cstheme="minorBidi"/>
                  <w:lang w:val="es-ES" w:eastAsia="en-US"/>
                </w:rPr>
                <w:delText xml:space="preserve"> </w:delText>
              </w:r>
              <w:r w:rsidR="001B3E00" w:rsidRPr="003524B5" w:rsidDel="00A656B2">
                <w:rPr>
                  <w:rFonts w:asciiTheme="minorHAnsi" w:eastAsiaTheme="minorEastAsia" w:hAnsiTheme="minorHAnsi" w:cstheme="minorBidi"/>
                  <w:lang w:val="es-ES" w:eastAsia="en-US"/>
                </w:rPr>
                <w:fldChar w:fldCharType="begin"/>
              </w:r>
              <w:r w:rsidR="001B3E00" w:rsidRPr="003524B5" w:rsidDel="00A656B2">
                <w:rPr>
                  <w:rFonts w:asciiTheme="minorHAnsi" w:eastAsiaTheme="minorEastAsia" w:hAnsiTheme="minorHAnsi" w:cstheme="minorBidi"/>
                  <w:lang w:val="es-ES" w:eastAsia="en-US"/>
                </w:rPr>
                <w:delInstrText>ADDIN RW.CITE{{doc:5cdcd234e4b02cf23c279acf Benavides,F.G 2002}}</w:delInstrText>
              </w:r>
              <w:r w:rsidR="001B3E00" w:rsidRPr="003524B5" w:rsidDel="00A656B2">
                <w:rPr>
                  <w:rFonts w:asciiTheme="minorHAnsi" w:eastAsiaTheme="minorEastAsia" w:hAnsiTheme="minorHAnsi" w:cstheme="minorBidi"/>
                  <w:lang w:val="es-ES" w:eastAsia="en-US"/>
                </w:rPr>
                <w:fldChar w:fldCharType="separate"/>
              </w:r>
              <w:r w:rsidR="00955965" w:rsidRPr="00955965" w:rsidDel="00A656B2">
                <w:rPr>
                  <w:rFonts w:asciiTheme="minorHAnsi" w:eastAsiaTheme="minorEastAsia" w:hAnsiTheme="minorHAnsi" w:cstheme="minorBidi"/>
                  <w:lang w:val="es-ES" w:eastAsia="en-US"/>
                </w:rPr>
                <w:delText>[18]</w:delText>
              </w:r>
              <w:r w:rsidR="001B3E00" w:rsidRPr="003524B5" w:rsidDel="00A656B2">
                <w:rPr>
                  <w:rFonts w:asciiTheme="minorHAnsi" w:eastAsiaTheme="minorEastAsia" w:hAnsiTheme="minorHAnsi" w:cstheme="minorBidi"/>
                  <w:lang w:val="es-ES" w:eastAsia="en-US"/>
                </w:rPr>
                <w:fldChar w:fldCharType="end"/>
              </w:r>
            </w:del>
            <w:r w:rsidR="001B3E00" w:rsidRPr="003524B5">
              <w:rPr>
                <w:rFonts w:asciiTheme="minorHAnsi" w:eastAsiaTheme="minorEastAsia" w:hAnsiTheme="minorHAnsi" w:cstheme="minorBidi"/>
                <w:lang w:val="es-ES" w:eastAsia="en-US"/>
              </w:rPr>
              <w:t>.</w:t>
            </w:r>
          </w:p>
          <w:p w14:paraId="3CAB3561" w14:textId="77777777" w:rsidR="00A32C20" w:rsidRDefault="00A32C20" w:rsidP="00D81914">
            <w:pPr>
              <w:pStyle w:val="HTMLconformatoprevio"/>
              <w:jc w:val="both"/>
              <w:rPr>
                <w:rFonts w:asciiTheme="minorHAnsi" w:eastAsiaTheme="minorEastAsia" w:hAnsiTheme="minorHAnsi" w:cstheme="minorBidi"/>
                <w:color w:val="FF0000"/>
                <w:lang w:val="es-ES" w:eastAsia="en-US"/>
              </w:rPr>
            </w:pPr>
          </w:p>
          <w:p w14:paraId="324A37CA" w14:textId="586950F1" w:rsidR="00CC3AC7" w:rsidRDefault="00605C23" w:rsidP="00CC3AC7">
            <w:pPr>
              <w:pStyle w:val="HTMLconformatoprevio"/>
              <w:jc w:val="both"/>
              <w:rPr>
                <w:rFonts w:asciiTheme="minorHAnsi" w:eastAsiaTheme="minorEastAsia" w:hAnsiTheme="minorHAnsi" w:cstheme="minorBidi"/>
                <w:lang w:val="es-ES" w:eastAsia="en-US"/>
              </w:rPr>
            </w:pPr>
            <w:commentRangeStart w:id="188"/>
            <w:r>
              <w:rPr>
                <w:rFonts w:asciiTheme="minorHAnsi" w:eastAsiaTheme="minorEastAsia" w:hAnsiTheme="minorHAnsi" w:cstheme="minorBidi"/>
                <w:lang w:val="es-ES" w:eastAsia="en-US"/>
              </w:rPr>
              <w:t>Existen</w:t>
            </w:r>
            <w:commentRangeEnd w:id="188"/>
            <w:r w:rsidR="007D06C9" w:rsidRPr="00E57A0C">
              <w:rPr>
                <w:rFonts w:eastAsiaTheme="minorEastAsia"/>
                <w:lang w:val="es-ES"/>
                <w:rPrChange w:id="189" w:author="Ronald Fernando Rodríguez Barbosa" w:date="2020-04-11T13:34:00Z">
                  <w:rPr>
                    <w:rStyle w:val="Refdecomentario"/>
                    <w:rFonts w:asciiTheme="minorHAnsi" w:eastAsiaTheme="minorHAnsi" w:hAnsiTheme="minorHAnsi" w:cstheme="minorBidi"/>
                    <w:lang w:eastAsia="en-US"/>
                  </w:rPr>
                </w:rPrChange>
              </w:rPr>
              <w:commentReference w:id="188"/>
            </w:r>
            <w:del w:id="190" w:author="Ronald Fernando Rodríguez Barbosa" w:date="2020-04-11T13:36:00Z">
              <w:r w:rsidDel="00824794">
                <w:rPr>
                  <w:rFonts w:asciiTheme="minorHAnsi" w:eastAsiaTheme="minorEastAsia" w:hAnsiTheme="minorHAnsi" w:cstheme="minorBidi"/>
                  <w:lang w:val="es-ES" w:eastAsia="en-US"/>
                </w:rPr>
                <w:delText xml:space="preserve"> </w:delText>
              </w:r>
            </w:del>
            <w:del w:id="191" w:author="Ronald Fernando Rodríguez Barbosa" w:date="2020-04-11T13:35:00Z">
              <w:r w:rsidDel="00824794">
                <w:rPr>
                  <w:rFonts w:asciiTheme="minorHAnsi" w:eastAsiaTheme="minorEastAsia" w:hAnsiTheme="minorHAnsi" w:cstheme="minorBidi"/>
                  <w:lang w:val="es-ES" w:eastAsia="en-US"/>
                </w:rPr>
                <w:delText>referentes que han abordado algunos aspectos relacionados con la salud mental de las personas en el entorno laboral</w:delText>
              </w:r>
            </w:del>
            <w:del w:id="192" w:author="Ronald Fernando Rodríguez Barbosa" w:date="2020-04-11T13:32:00Z">
              <w:r w:rsidDel="00E57A0C">
                <w:rPr>
                  <w:rFonts w:asciiTheme="minorHAnsi" w:eastAsiaTheme="minorEastAsia" w:hAnsiTheme="minorHAnsi" w:cstheme="minorBidi"/>
                  <w:lang w:val="es-ES" w:eastAsia="en-US"/>
                </w:rPr>
                <w:delText xml:space="preserve"> </w:delText>
              </w:r>
            </w:del>
            <w:del w:id="193" w:author="Ronald Fernando Rodríguez Barbosa" w:date="2020-04-11T13:35:00Z">
              <w:r w:rsidR="00986278" w:rsidDel="00824794">
                <w:rPr>
                  <w:rFonts w:asciiTheme="minorHAnsi" w:eastAsiaTheme="minorEastAsia" w:hAnsiTheme="minorHAnsi" w:cstheme="minorBidi"/>
                  <w:lang w:val="es-ES" w:eastAsia="en-US"/>
                </w:rPr>
                <w:fldChar w:fldCharType="begin"/>
              </w:r>
              <w:r w:rsidR="004213FF" w:rsidRPr="004213FF" w:rsidDel="00824794">
                <w:rPr>
                  <w:rFonts w:asciiTheme="minorHAnsi" w:eastAsiaTheme="minorEastAsia" w:hAnsiTheme="minorHAnsi" w:cstheme="minorBidi"/>
                  <w:lang w:val="es-ES" w:eastAsia="en-US"/>
                </w:rPr>
                <w:delInstrText>ADDIN RW.CITE{{doc:5ca198aee4b03723cb54d0b6 Choi,Sehoon 2018; doc:5cbbab16e4b0a584f9b6a60c Golonka,Krystyna 2019}}</w:delInstrText>
              </w:r>
              <w:r w:rsidR="00986278" w:rsidDel="00824794">
                <w:rPr>
                  <w:rFonts w:asciiTheme="minorHAnsi" w:eastAsiaTheme="minorEastAsia" w:hAnsiTheme="minorHAnsi" w:cstheme="minorBidi"/>
                  <w:lang w:val="es-ES" w:eastAsia="en-US"/>
                </w:rPr>
                <w:fldChar w:fldCharType="separate"/>
              </w:r>
              <w:r w:rsidR="00AD3CD3" w:rsidDel="00824794">
                <w:rPr>
                  <w:rFonts w:asciiTheme="minorHAnsi" w:eastAsiaTheme="minorEastAsia" w:hAnsiTheme="minorHAnsi" w:cstheme="minorBidi"/>
                  <w:lang w:val="es-ES" w:eastAsia="en-US"/>
                </w:rPr>
                <w:delText>[19]</w:delText>
              </w:r>
              <w:r w:rsidR="00706889" w:rsidRPr="00706889" w:rsidDel="00824794">
                <w:rPr>
                  <w:rFonts w:asciiTheme="minorHAnsi" w:eastAsiaTheme="minorEastAsia" w:hAnsiTheme="minorHAnsi" w:cstheme="minorBidi"/>
                  <w:lang w:val="es-ES" w:eastAsia="en-US"/>
                </w:rPr>
                <w:delText>[20]</w:delText>
              </w:r>
              <w:r w:rsidR="00986278" w:rsidDel="00824794">
                <w:rPr>
                  <w:rFonts w:asciiTheme="minorHAnsi" w:eastAsiaTheme="minorEastAsia" w:hAnsiTheme="minorHAnsi" w:cstheme="minorBidi"/>
                  <w:lang w:val="es-ES" w:eastAsia="en-US"/>
                </w:rPr>
                <w:fldChar w:fldCharType="end"/>
              </w:r>
              <w:r w:rsidR="00986278" w:rsidDel="00824794">
                <w:rPr>
                  <w:rFonts w:asciiTheme="minorHAnsi" w:eastAsiaTheme="minorEastAsia" w:hAnsiTheme="minorHAnsi" w:cstheme="minorBidi"/>
                  <w:lang w:val="es-ES" w:eastAsia="en-US"/>
                </w:rPr>
                <w:delText xml:space="preserve">. Algunos de estos trabajos, han dado como resultado, </w:delText>
              </w:r>
              <w:r w:rsidDel="00824794">
                <w:rPr>
                  <w:rFonts w:asciiTheme="minorHAnsi" w:eastAsiaTheme="minorEastAsia" w:hAnsiTheme="minorHAnsi" w:cstheme="minorBidi"/>
                  <w:lang w:val="es-ES" w:eastAsia="en-US"/>
                </w:rPr>
                <w:delText xml:space="preserve">soluciones tecnológicas para el monitoreo </w:delText>
              </w:r>
              <w:r w:rsidR="00712C7D" w:rsidDel="00824794">
                <w:rPr>
                  <w:rFonts w:asciiTheme="minorHAnsi" w:eastAsiaTheme="minorEastAsia" w:hAnsiTheme="minorHAnsi" w:cstheme="minorBidi"/>
                  <w:lang w:val="es-ES" w:eastAsia="en-US"/>
                </w:rPr>
                <w:delText xml:space="preserve">de algunos aspectos específicos </w:delText>
              </w:r>
              <w:r w:rsidDel="00824794">
                <w:rPr>
                  <w:rFonts w:asciiTheme="minorHAnsi" w:eastAsiaTheme="minorEastAsia" w:hAnsiTheme="minorHAnsi" w:cstheme="minorBidi"/>
                  <w:lang w:val="es-ES" w:eastAsia="en-US"/>
                </w:rPr>
                <w:delText>de</w:delText>
              </w:r>
              <w:r w:rsidR="00712C7D" w:rsidDel="00824794">
                <w:rPr>
                  <w:rFonts w:asciiTheme="minorHAnsi" w:eastAsiaTheme="minorEastAsia" w:hAnsiTheme="minorHAnsi" w:cstheme="minorBidi"/>
                  <w:lang w:val="es-ES" w:eastAsia="en-US"/>
                </w:rPr>
                <w:delText xml:space="preserve"> los</w:delText>
              </w:r>
              <w:r w:rsidDel="00824794">
                <w:rPr>
                  <w:rFonts w:asciiTheme="minorHAnsi" w:eastAsiaTheme="minorEastAsia" w:hAnsiTheme="minorHAnsi" w:cstheme="minorBidi"/>
                  <w:lang w:val="es-ES" w:eastAsia="en-US"/>
                </w:rPr>
                <w:delText xml:space="preserve"> FRPO</w:delText>
              </w:r>
              <w:r w:rsidR="00712C7D" w:rsidDel="00824794">
                <w:rPr>
                  <w:rFonts w:asciiTheme="minorHAnsi" w:eastAsiaTheme="minorEastAsia" w:hAnsiTheme="minorHAnsi" w:cstheme="minorBidi"/>
                  <w:lang w:val="es-ES" w:eastAsia="en-US"/>
                </w:rPr>
                <w:delText xml:space="preserve"> </w:delText>
              </w:r>
              <w:r w:rsidDel="00824794">
                <w:rPr>
                  <w:rFonts w:asciiTheme="minorHAnsi" w:eastAsiaTheme="minorEastAsia" w:hAnsiTheme="minorHAnsi" w:cstheme="minorBidi"/>
                  <w:lang w:val="es-ES" w:eastAsia="en-US"/>
                </w:rPr>
                <w:delText xml:space="preserve">que van desde </w:delText>
              </w:r>
              <w:r w:rsidR="00986278" w:rsidDel="00824794">
                <w:rPr>
                  <w:rFonts w:asciiTheme="minorHAnsi" w:eastAsiaTheme="minorEastAsia" w:hAnsiTheme="minorHAnsi" w:cstheme="minorBidi"/>
                  <w:lang w:val="es-ES" w:eastAsia="en-US"/>
                </w:rPr>
                <w:delText xml:space="preserve">la implementación de </w:delText>
              </w:r>
              <w:r w:rsidR="00986278" w:rsidRPr="007104D6" w:rsidDel="00824794">
                <w:rPr>
                  <w:rFonts w:asciiTheme="minorHAnsi" w:eastAsiaTheme="minorEastAsia" w:hAnsiTheme="minorHAnsi" w:cstheme="minorBidi"/>
                  <w:lang w:val="es-ES" w:eastAsia="en-US"/>
                </w:rPr>
                <w:delText>controles de carga en las extremidades y otras partes del cuerpo a partir de sensores</w:delText>
              </w:r>
              <w:r w:rsidR="00986278" w:rsidDel="00824794">
                <w:rPr>
                  <w:rFonts w:asciiTheme="minorHAnsi" w:eastAsiaTheme="minorEastAsia" w:hAnsiTheme="minorHAnsi" w:cstheme="minorBidi"/>
                  <w:lang w:val="es-ES" w:eastAsia="en-US"/>
                </w:rPr>
                <w:delText xml:space="preserve"> </w:delText>
              </w:r>
              <w:r w:rsidR="00986278" w:rsidRPr="007104D6" w:rsidDel="00824794">
                <w:rPr>
                  <w:rFonts w:asciiTheme="minorHAnsi" w:eastAsiaTheme="minorEastAsia" w:hAnsiTheme="minorHAnsi" w:cstheme="minorBidi"/>
                  <w:lang w:val="es-ES" w:eastAsia="en-US"/>
                </w:rPr>
                <w:fldChar w:fldCharType="begin"/>
              </w:r>
              <w:r w:rsidR="00712C7D" w:rsidDel="00824794">
                <w:rPr>
                  <w:rFonts w:asciiTheme="minorHAnsi" w:eastAsiaTheme="minorEastAsia" w:hAnsiTheme="minorHAnsi" w:cstheme="minorBidi"/>
                  <w:lang w:val="es-ES" w:eastAsia="en-US"/>
                </w:rPr>
                <w:delInstrText>ADDIN RW.CITE{{doc:5cbb96a0e4b06bbb8aabeda7 Yong-RenHuang Oct 2012}}</w:delInstrText>
              </w:r>
              <w:r w:rsidR="00986278" w:rsidRPr="007104D6" w:rsidDel="00824794">
                <w:rPr>
                  <w:rFonts w:asciiTheme="minorHAnsi" w:eastAsiaTheme="minorEastAsia" w:hAnsiTheme="minorHAnsi" w:cstheme="minorBidi"/>
                  <w:lang w:val="es-ES" w:eastAsia="en-US"/>
                </w:rPr>
                <w:fldChar w:fldCharType="separate"/>
              </w:r>
              <w:r w:rsidR="00712C7D" w:rsidRPr="00712C7D" w:rsidDel="00824794">
                <w:rPr>
                  <w:rFonts w:asciiTheme="minorHAnsi" w:eastAsiaTheme="minorEastAsia" w:hAnsiTheme="minorHAnsi" w:cstheme="minorBidi"/>
                  <w:lang w:val="es-ES" w:eastAsia="en-US"/>
                </w:rPr>
                <w:delText>[21]</w:delText>
              </w:r>
              <w:r w:rsidR="00986278" w:rsidRPr="007104D6" w:rsidDel="00824794">
                <w:rPr>
                  <w:rFonts w:asciiTheme="minorHAnsi" w:eastAsiaTheme="minorEastAsia" w:hAnsiTheme="minorHAnsi" w:cstheme="minorBidi"/>
                  <w:lang w:val="es-ES" w:eastAsia="en-US"/>
                </w:rPr>
                <w:fldChar w:fldCharType="end"/>
              </w:r>
              <w:r w:rsidR="00712C7D" w:rsidDel="00824794">
                <w:rPr>
                  <w:rFonts w:asciiTheme="minorHAnsi" w:eastAsiaTheme="minorEastAsia" w:hAnsiTheme="minorHAnsi" w:cstheme="minorBidi"/>
                  <w:lang w:val="es-ES" w:eastAsia="en-US"/>
                </w:rPr>
                <w:delText xml:space="preserve">, hasta </w:delText>
              </w:r>
              <w:r w:rsidR="00986278" w:rsidDel="00824794">
                <w:rPr>
                  <w:rFonts w:asciiTheme="minorHAnsi" w:eastAsiaTheme="minorEastAsia" w:hAnsiTheme="minorHAnsi" w:cstheme="minorBidi"/>
                  <w:lang w:val="es-ES" w:eastAsia="en-US"/>
                </w:rPr>
                <w:delText>la</w:delText>
              </w:r>
              <w:r w:rsidR="00986278" w:rsidRPr="3535C29E" w:rsidDel="00824794">
                <w:rPr>
                  <w:rFonts w:asciiTheme="minorHAnsi" w:eastAsiaTheme="minorEastAsia" w:hAnsiTheme="minorHAnsi" w:cstheme="minorBidi"/>
                  <w:lang w:val="es-ES" w:eastAsia="en-US"/>
                </w:rPr>
                <w:delText xml:space="preserve"> </w:delText>
              </w:r>
              <w:r w:rsidR="00986278" w:rsidDel="00824794">
                <w:rPr>
                  <w:rFonts w:asciiTheme="minorHAnsi" w:eastAsiaTheme="minorEastAsia" w:hAnsiTheme="minorHAnsi" w:cstheme="minorBidi"/>
                  <w:lang w:val="es-ES" w:eastAsia="en-US"/>
                </w:rPr>
                <w:delText xml:space="preserve">evaluación de </w:delText>
              </w:r>
              <w:r w:rsidR="00986278" w:rsidRPr="3535C29E" w:rsidDel="00824794">
                <w:rPr>
                  <w:rFonts w:asciiTheme="minorHAnsi" w:eastAsiaTheme="minorEastAsia" w:hAnsiTheme="minorHAnsi" w:cstheme="minorBidi"/>
                  <w:lang w:val="es-ES" w:eastAsia="en-US"/>
                </w:rPr>
                <w:delText>estrés en personas</w:delText>
              </w:r>
              <w:r w:rsidR="00986278" w:rsidDel="00824794">
                <w:rPr>
                  <w:rFonts w:asciiTheme="minorHAnsi" w:eastAsiaTheme="minorEastAsia" w:hAnsiTheme="minorHAnsi" w:cstheme="minorBidi"/>
                  <w:lang w:val="es-ES" w:eastAsia="en-US"/>
                </w:rPr>
                <w:delText>,</w:delText>
              </w:r>
              <w:r w:rsidR="00986278" w:rsidRPr="007104D6" w:rsidDel="00824794">
                <w:rPr>
                  <w:rFonts w:asciiTheme="minorHAnsi" w:eastAsiaTheme="minorEastAsia" w:hAnsiTheme="minorHAnsi" w:cstheme="minorBidi"/>
                  <w:lang w:val="es-ES" w:eastAsia="en-US"/>
                </w:rPr>
                <w:delText xml:space="preserve"> </w:delText>
              </w:r>
              <w:r w:rsidR="00986278" w:rsidDel="00824794">
                <w:rPr>
                  <w:rFonts w:asciiTheme="minorHAnsi" w:eastAsiaTheme="minorEastAsia" w:hAnsiTheme="minorHAnsi" w:cstheme="minorBidi"/>
                  <w:lang w:val="es-ES" w:eastAsia="en-US"/>
                </w:rPr>
                <w:delText>empleando imágenes de</w:delText>
              </w:r>
              <w:r w:rsidR="00986278" w:rsidRPr="007104D6" w:rsidDel="00824794">
                <w:rPr>
                  <w:rFonts w:asciiTheme="minorHAnsi" w:eastAsiaTheme="minorEastAsia" w:hAnsiTheme="minorHAnsi" w:cstheme="minorBidi"/>
                  <w:lang w:val="es-ES" w:eastAsia="en-US"/>
                </w:rPr>
                <w:delText xml:space="preserve"> electroencefalograma </w:delText>
              </w:r>
              <w:r w:rsidR="00986278" w:rsidRPr="007104D6" w:rsidDel="00824794">
                <w:rPr>
                  <w:rFonts w:asciiTheme="minorHAnsi" w:eastAsiaTheme="minorEastAsia" w:hAnsiTheme="minorHAnsi" w:cstheme="minorBidi"/>
                  <w:lang w:val="es-ES" w:eastAsia="en-US"/>
                </w:rPr>
                <w:fldChar w:fldCharType="begin"/>
              </w:r>
              <w:r w:rsidR="00712C7D" w:rsidDel="00824794">
                <w:rPr>
                  <w:rFonts w:asciiTheme="minorHAnsi" w:eastAsiaTheme="minorEastAsia" w:hAnsiTheme="minorHAnsi" w:cstheme="minorBidi"/>
                  <w:lang w:val="es-ES" w:eastAsia="en-US"/>
                </w:rPr>
                <w:delInstrText>ADDIN RW.CITE{{doc:5ca214bbe4b03723cb551985 Jebelli,Houtan 2018}}</w:delInstrText>
              </w:r>
              <w:r w:rsidR="00986278" w:rsidRPr="007104D6" w:rsidDel="00824794">
                <w:rPr>
                  <w:rFonts w:asciiTheme="minorHAnsi" w:eastAsiaTheme="minorEastAsia" w:hAnsiTheme="minorHAnsi" w:cstheme="minorBidi"/>
                  <w:lang w:val="es-ES" w:eastAsia="en-US"/>
                </w:rPr>
                <w:fldChar w:fldCharType="separate"/>
              </w:r>
              <w:r w:rsidR="00712C7D" w:rsidRPr="00712C7D" w:rsidDel="00824794">
                <w:rPr>
                  <w:rFonts w:asciiTheme="minorHAnsi" w:eastAsiaTheme="minorEastAsia" w:hAnsiTheme="minorHAnsi" w:cstheme="minorBidi"/>
                  <w:lang w:val="es-ES" w:eastAsia="en-US"/>
                </w:rPr>
                <w:delText>[22]</w:delText>
              </w:r>
              <w:r w:rsidR="00986278" w:rsidRPr="007104D6" w:rsidDel="00824794">
                <w:rPr>
                  <w:rFonts w:asciiTheme="minorHAnsi" w:eastAsiaTheme="minorEastAsia" w:hAnsiTheme="minorHAnsi" w:cstheme="minorBidi"/>
                  <w:lang w:val="es-ES" w:eastAsia="en-US"/>
                </w:rPr>
                <w:fldChar w:fldCharType="end"/>
              </w:r>
              <w:r w:rsidR="00986278" w:rsidDel="00824794">
                <w:rPr>
                  <w:rFonts w:asciiTheme="minorHAnsi" w:eastAsiaTheme="minorEastAsia" w:hAnsiTheme="minorHAnsi" w:cstheme="minorBidi"/>
                  <w:lang w:val="es-ES" w:eastAsia="en-US"/>
                </w:rPr>
                <w:delText>.</w:delText>
              </w:r>
              <w:r w:rsidR="00966209" w:rsidDel="00824794">
                <w:rPr>
                  <w:rFonts w:asciiTheme="minorHAnsi" w:eastAsiaTheme="minorEastAsia" w:hAnsiTheme="minorHAnsi" w:cstheme="minorBidi"/>
                  <w:lang w:val="es-ES" w:eastAsia="en-US"/>
                </w:rPr>
                <w:delText xml:space="preserve"> </w:delText>
              </w:r>
              <w:r w:rsidR="00CC3AC7" w:rsidDel="00824794">
                <w:rPr>
                  <w:rFonts w:asciiTheme="minorHAnsi" w:eastAsiaTheme="minorEastAsia" w:hAnsiTheme="minorHAnsi" w:cstheme="minorBidi"/>
                  <w:lang w:val="es-ES" w:eastAsia="en-US"/>
                </w:rPr>
                <w:delText>Trabajos como los de</w:delText>
              </w:r>
              <w:r w:rsidR="00ED0969" w:rsidDel="00824794">
                <w:rPr>
                  <w:rFonts w:asciiTheme="minorHAnsi" w:eastAsiaTheme="minorEastAsia" w:hAnsiTheme="minorHAnsi" w:cstheme="minorBidi"/>
                  <w:lang w:val="es-ES" w:eastAsia="en-US"/>
                </w:rPr>
                <w:delText xml:space="preserve"> Zack</w:delText>
              </w:r>
              <w:r w:rsidR="00712C7D" w:rsidDel="00824794">
                <w:rPr>
                  <w:rFonts w:asciiTheme="minorHAnsi" w:eastAsiaTheme="minorEastAsia" w:hAnsiTheme="minorHAnsi" w:cstheme="minorBidi"/>
                  <w:lang w:val="es-ES" w:eastAsia="en-US"/>
                </w:rPr>
                <w:delText xml:space="preserve"> Zhu</w:delText>
              </w:r>
              <w:r w:rsidR="00966209" w:rsidDel="00824794">
                <w:rPr>
                  <w:rFonts w:asciiTheme="minorHAnsi" w:eastAsiaTheme="minorEastAsia" w:hAnsiTheme="minorHAnsi" w:cstheme="minorBidi"/>
                  <w:lang w:val="es-ES" w:eastAsia="en-US"/>
                </w:rPr>
                <w:delText xml:space="preserve"> </w:delText>
              </w:r>
              <w:r w:rsidR="00712C7D" w:rsidDel="00824794">
                <w:rPr>
                  <w:rFonts w:asciiTheme="minorHAnsi" w:eastAsiaTheme="minorEastAsia" w:hAnsiTheme="minorHAnsi" w:cstheme="minorBidi"/>
                  <w:lang w:val="es-ES" w:eastAsia="en-US"/>
                </w:rPr>
                <w:fldChar w:fldCharType="begin"/>
              </w:r>
              <w:r w:rsidR="00712C7D" w:rsidDel="00824794">
                <w:rPr>
                  <w:rFonts w:asciiTheme="minorHAnsi" w:eastAsiaTheme="minorEastAsia" w:hAnsiTheme="minorHAnsi" w:cstheme="minorBidi"/>
                  <w:lang w:val="es-ES" w:eastAsia="en-US"/>
                </w:rPr>
                <w:delInstrText>ADDIN RW.CITE{{doc:5ca97ad8e4b08b36d9268681 Zhu,Zack 2016}}</w:delInstrText>
              </w:r>
              <w:r w:rsidR="00712C7D" w:rsidDel="00824794">
                <w:rPr>
                  <w:rFonts w:asciiTheme="minorHAnsi" w:eastAsiaTheme="minorEastAsia" w:hAnsiTheme="minorHAnsi" w:cstheme="minorBidi"/>
                  <w:lang w:val="es-ES" w:eastAsia="en-US"/>
                </w:rPr>
                <w:fldChar w:fldCharType="separate"/>
              </w:r>
              <w:r w:rsidR="00D573F9" w:rsidRPr="00D573F9" w:rsidDel="00824794">
                <w:rPr>
                  <w:rFonts w:asciiTheme="minorHAnsi" w:eastAsiaTheme="minorEastAsia" w:hAnsiTheme="minorHAnsi" w:cstheme="minorBidi"/>
                  <w:lang w:val="es-ES" w:eastAsia="en-US"/>
                </w:rPr>
                <w:delText>[23]</w:delText>
              </w:r>
              <w:r w:rsidR="00712C7D" w:rsidDel="00824794">
                <w:rPr>
                  <w:rFonts w:asciiTheme="minorHAnsi" w:eastAsiaTheme="minorEastAsia" w:hAnsiTheme="minorHAnsi" w:cstheme="minorBidi"/>
                  <w:lang w:val="es-ES" w:eastAsia="en-US"/>
                </w:rPr>
                <w:fldChar w:fldCharType="end"/>
              </w:r>
              <w:r w:rsidR="00966209" w:rsidDel="00824794">
                <w:rPr>
                  <w:rFonts w:asciiTheme="minorHAnsi" w:eastAsiaTheme="minorEastAsia" w:hAnsiTheme="minorHAnsi" w:cstheme="minorBidi"/>
                  <w:lang w:val="es-ES" w:eastAsia="en-US"/>
                </w:rPr>
                <w:delText xml:space="preserve"> o Raffaele Gravina </w:delText>
              </w:r>
              <w:r w:rsidR="00966209" w:rsidRPr="004213FF" w:rsidDel="00824794">
                <w:rPr>
                  <w:rFonts w:asciiTheme="minorHAnsi" w:eastAsiaTheme="minorEastAsia" w:hAnsiTheme="minorHAnsi" w:cstheme="minorBidi"/>
                  <w:lang w:val="es-ES" w:eastAsia="en-US"/>
                </w:rPr>
                <w:fldChar w:fldCharType="begin"/>
              </w:r>
              <w:r w:rsidR="00966209" w:rsidRPr="004213FF" w:rsidDel="00824794">
                <w:rPr>
                  <w:rFonts w:asciiTheme="minorHAnsi" w:eastAsiaTheme="minorEastAsia" w:hAnsiTheme="minorHAnsi" w:cstheme="minorBidi"/>
                  <w:lang w:val="es-ES" w:eastAsia="en-US"/>
                </w:rPr>
                <w:delInstrText>ADDIN RW.CITE{{doc:5ca98348e4b09edd5d30de22 Gravina,Raffaele 2019}}</w:delInstrText>
              </w:r>
              <w:r w:rsidR="00966209" w:rsidRPr="004213FF" w:rsidDel="00824794">
                <w:rPr>
                  <w:rFonts w:asciiTheme="minorHAnsi" w:eastAsiaTheme="minorEastAsia" w:hAnsiTheme="minorHAnsi" w:cstheme="minorBidi"/>
                  <w:lang w:val="es-ES" w:eastAsia="en-US"/>
                </w:rPr>
                <w:fldChar w:fldCharType="separate"/>
              </w:r>
              <w:r w:rsidR="00D573F9" w:rsidRPr="00D573F9" w:rsidDel="00824794">
                <w:rPr>
                  <w:rFonts w:asciiTheme="minorHAnsi" w:eastAsiaTheme="minorEastAsia" w:hAnsiTheme="minorHAnsi" w:cstheme="minorBidi"/>
                  <w:lang w:val="es-ES" w:eastAsia="en-US"/>
                </w:rPr>
                <w:delText>[24]</w:delText>
              </w:r>
              <w:r w:rsidR="00966209" w:rsidRPr="004213FF" w:rsidDel="00824794">
                <w:rPr>
                  <w:rFonts w:asciiTheme="minorHAnsi" w:eastAsiaTheme="minorEastAsia" w:hAnsiTheme="minorHAnsi" w:cstheme="minorBidi"/>
                  <w:lang w:val="es-ES" w:eastAsia="en-US"/>
                </w:rPr>
                <w:fldChar w:fldCharType="end"/>
              </w:r>
              <w:r w:rsidR="00712C7D" w:rsidDel="00824794">
                <w:rPr>
                  <w:rFonts w:asciiTheme="minorHAnsi" w:eastAsiaTheme="minorEastAsia" w:hAnsiTheme="minorHAnsi" w:cstheme="minorBidi"/>
                  <w:lang w:val="es-ES" w:eastAsia="en-US"/>
                </w:rPr>
                <w:delText>,</w:delText>
              </w:r>
              <w:r w:rsidR="00ED0969" w:rsidDel="00824794">
                <w:rPr>
                  <w:rFonts w:asciiTheme="minorHAnsi" w:eastAsiaTheme="minorEastAsia" w:hAnsiTheme="minorHAnsi" w:cstheme="minorBidi"/>
                  <w:lang w:val="es-ES" w:eastAsia="en-US"/>
                </w:rPr>
                <w:delText xml:space="preserve"> </w:delText>
              </w:r>
              <w:r w:rsidR="004213FF" w:rsidDel="00824794">
                <w:rPr>
                  <w:rFonts w:asciiTheme="minorHAnsi" w:eastAsiaTheme="minorEastAsia" w:hAnsiTheme="minorHAnsi" w:cstheme="minorBidi"/>
                  <w:lang w:val="es-ES" w:eastAsia="en-US"/>
                </w:rPr>
                <w:delText>sugieren</w:delText>
              </w:r>
              <w:r w:rsidR="00ED0969" w:rsidDel="00824794">
                <w:rPr>
                  <w:rFonts w:asciiTheme="minorHAnsi" w:eastAsiaTheme="minorEastAsia" w:hAnsiTheme="minorHAnsi" w:cstheme="minorBidi"/>
                  <w:lang w:val="es-ES" w:eastAsia="en-US"/>
                </w:rPr>
                <w:delText xml:space="preserve"> perspectiva</w:delText>
              </w:r>
              <w:r w:rsidR="006D0C86" w:rsidDel="00824794">
                <w:rPr>
                  <w:rFonts w:asciiTheme="minorHAnsi" w:eastAsiaTheme="minorEastAsia" w:hAnsiTheme="minorHAnsi" w:cstheme="minorBidi"/>
                  <w:lang w:val="es-ES" w:eastAsia="en-US"/>
                </w:rPr>
                <w:delText>s</w:delText>
              </w:r>
              <w:r w:rsidR="00ED0969" w:rsidDel="00824794">
                <w:rPr>
                  <w:rFonts w:asciiTheme="minorHAnsi" w:eastAsiaTheme="minorEastAsia" w:hAnsiTheme="minorHAnsi" w:cstheme="minorBidi"/>
                  <w:lang w:val="es-ES" w:eastAsia="en-US"/>
                </w:rPr>
                <w:delText xml:space="preserve"> </w:delText>
              </w:r>
              <w:r w:rsidR="00EB514C" w:rsidDel="00824794">
                <w:rPr>
                  <w:rFonts w:asciiTheme="minorHAnsi" w:eastAsiaTheme="minorEastAsia" w:hAnsiTheme="minorHAnsi" w:cstheme="minorBidi"/>
                  <w:lang w:val="es-ES" w:eastAsia="en-US"/>
                </w:rPr>
                <w:delText xml:space="preserve">alternativas, </w:delText>
              </w:r>
              <w:r w:rsidR="006D0C86" w:rsidDel="00824794">
                <w:rPr>
                  <w:rFonts w:asciiTheme="minorHAnsi" w:eastAsiaTheme="minorEastAsia" w:hAnsiTheme="minorHAnsi" w:cstheme="minorBidi"/>
                  <w:lang w:val="es-ES" w:eastAsia="en-US"/>
                </w:rPr>
                <w:delText>basada</w:delText>
              </w:r>
              <w:r w:rsidR="00EB514C" w:rsidDel="00824794">
                <w:rPr>
                  <w:rFonts w:asciiTheme="minorHAnsi" w:eastAsiaTheme="minorEastAsia" w:hAnsiTheme="minorHAnsi" w:cstheme="minorBidi"/>
                  <w:lang w:val="es-ES" w:eastAsia="en-US"/>
                </w:rPr>
                <w:delText>s</w:delText>
              </w:r>
              <w:r w:rsidR="006D0C86" w:rsidDel="00824794">
                <w:rPr>
                  <w:rFonts w:asciiTheme="minorHAnsi" w:eastAsiaTheme="minorEastAsia" w:hAnsiTheme="minorHAnsi" w:cstheme="minorBidi"/>
                  <w:lang w:val="es-ES" w:eastAsia="en-US"/>
                </w:rPr>
                <w:delText xml:space="preserve"> en </w:delText>
              </w:r>
              <w:r w:rsidR="00ED0969" w:rsidDel="00824794">
                <w:rPr>
                  <w:rFonts w:asciiTheme="minorHAnsi" w:eastAsiaTheme="minorEastAsia" w:hAnsiTheme="minorHAnsi" w:cstheme="minorBidi"/>
                  <w:lang w:val="es-ES" w:eastAsia="en-US"/>
                </w:rPr>
                <w:delText xml:space="preserve">el </w:delText>
              </w:r>
              <w:r w:rsidR="00ED0969" w:rsidRPr="3535C29E" w:rsidDel="00824794">
                <w:rPr>
                  <w:rFonts w:asciiTheme="minorHAnsi" w:eastAsiaTheme="minorEastAsia" w:hAnsiTheme="minorHAnsi" w:cstheme="minorBidi"/>
                  <w:lang w:val="es-ES" w:eastAsia="en-US"/>
                </w:rPr>
                <w:delText xml:space="preserve">reconocimiento de </w:delText>
              </w:r>
              <w:r w:rsidR="00ED0969" w:rsidDel="00824794">
                <w:rPr>
                  <w:rFonts w:asciiTheme="minorHAnsi" w:eastAsiaTheme="minorEastAsia" w:hAnsiTheme="minorHAnsi" w:cstheme="minorBidi"/>
                  <w:lang w:val="es-ES" w:eastAsia="en-US"/>
                </w:rPr>
                <w:delText>estado de ánimo</w:delText>
              </w:r>
              <w:r w:rsidR="00884487" w:rsidDel="00824794">
                <w:rPr>
                  <w:rFonts w:asciiTheme="minorHAnsi" w:eastAsiaTheme="minorEastAsia" w:hAnsiTheme="minorHAnsi" w:cstheme="minorBidi"/>
                  <w:lang w:val="es-ES" w:eastAsia="en-US"/>
                </w:rPr>
                <w:delText>,</w:delText>
              </w:r>
              <w:r w:rsidR="00966209" w:rsidDel="00824794">
                <w:rPr>
                  <w:rFonts w:asciiTheme="minorHAnsi" w:eastAsiaTheme="minorEastAsia" w:hAnsiTheme="minorHAnsi" w:cstheme="minorBidi"/>
                  <w:lang w:val="es-ES" w:eastAsia="en-US"/>
                </w:rPr>
                <w:delText xml:space="preserve"> a partir de la captura de señales </w:delText>
              </w:r>
              <w:r w:rsidR="006D0C86" w:rsidDel="00824794">
                <w:rPr>
                  <w:rFonts w:asciiTheme="minorHAnsi" w:eastAsiaTheme="minorEastAsia" w:hAnsiTheme="minorHAnsi" w:cstheme="minorBidi"/>
                  <w:lang w:val="es-ES" w:eastAsia="en-US"/>
                </w:rPr>
                <w:delText>con</w:delText>
              </w:r>
              <w:r w:rsidR="00966209" w:rsidDel="00824794">
                <w:rPr>
                  <w:rFonts w:asciiTheme="minorHAnsi" w:eastAsiaTheme="minorEastAsia" w:hAnsiTheme="minorHAnsi" w:cstheme="minorBidi"/>
                  <w:lang w:val="es-ES" w:eastAsia="en-US"/>
                </w:rPr>
                <w:delText xml:space="preserve"> dispositivos </w:delText>
              </w:r>
              <w:r w:rsidR="00ED0969" w:rsidRPr="3535C29E" w:rsidDel="00824794">
                <w:rPr>
                  <w:rFonts w:asciiTheme="minorHAnsi" w:eastAsiaTheme="minorEastAsia" w:hAnsiTheme="minorHAnsi" w:cstheme="minorBidi"/>
                  <w:lang w:val="es-ES" w:eastAsia="en-US"/>
                </w:rPr>
                <w:delText>electrónicos portátiles</w:delText>
              </w:r>
              <w:r w:rsidR="00966209" w:rsidDel="00824794">
                <w:rPr>
                  <w:rFonts w:asciiTheme="minorHAnsi" w:eastAsiaTheme="minorEastAsia" w:hAnsiTheme="minorHAnsi" w:cstheme="minorBidi"/>
                  <w:lang w:val="es-ES" w:eastAsia="en-US"/>
                </w:rPr>
                <w:delText>.</w:delText>
              </w:r>
              <w:r w:rsidR="00756437" w:rsidDel="00824794">
                <w:rPr>
                  <w:rFonts w:asciiTheme="minorHAnsi" w:eastAsiaTheme="minorEastAsia" w:hAnsiTheme="minorHAnsi" w:cstheme="minorBidi"/>
                  <w:lang w:val="es-ES" w:eastAsia="en-US"/>
                </w:rPr>
                <w:delText xml:space="preserve"> </w:delText>
              </w:r>
              <w:r w:rsidR="00CC3AC7" w:rsidRPr="00756437" w:rsidDel="00824794">
                <w:rPr>
                  <w:rFonts w:asciiTheme="minorHAnsi" w:eastAsiaTheme="minorEastAsia" w:hAnsiTheme="minorHAnsi" w:cstheme="minorBidi"/>
                  <w:lang w:val="es-ES" w:eastAsia="en-US"/>
                </w:rPr>
                <w:delText>Si bien estos avances representan un gran potencial para la industria</w:delText>
              </w:r>
              <w:r w:rsidR="00756437" w:rsidRPr="00756437" w:rsidDel="00824794">
                <w:rPr>
                  <w:rFonts w:asciiTheme="minorHAnsi" w:eastAsiaTheme="minorEastAsia" w:hAnsiTheme="minorHAnsi" w:cstheme="minorBidi"/>
                  <w:lang w:val="es-ES" w:eastAsia="en-US"/>
                </w:rPr>
                <w:delText xml:space="preserve"> de manufactura,</w:delText>
              </w:r>
              <w:r w:rsidR="00CC3AC7" w:rsidRPr="00756437" w:rsidDel="00824794">
                <w:rPr>
                  <w:rFonts w:asciiTheme="minorHAnsi" w:eastAsiaTheme="minorEastAsia" w:hAnsiTheme="minorHAnsi" w:cstheme="minorBidi"/>
                  <w:lang w:val="es-ES" w:eastAsia="en-US"/>
                </w:rPr>
                <w:delText xml:space="preserve"> la construcción</w:delText>
              </w:r>
              <w:r w:rsidR="00756437" w:rsidRPr="00756437" w:rsidDel="00824794">
                <w:rPr>
                  <w:rFonts w:asciiTheme="minorHAnsi" w:eastAsiaTheme="minorEastAsia" w:hAnsiTheme="minorHAnsi" w:cstheme="minorBidi"/>
                  <w:lang w:val="es-ES" w:eastAsia="en-US"/>
                </w:rPr>
                <w:delText>, entre otros</w:delText>
              </w:r>
              <w:r w:rsidR="00CC3AC7" w:rsidRPr="00756437" w:rsidDel="00824794">
                <w:rPr>
                  <w:rFonts w:asciiTheme="minorHAnsi" w:eastAsiaTheme="minorEastAsia" w:hAnsiTheme="minorHAnsi" w:cstheme="minorBidi"/>
                  <w:lang w:val="es-ES" w:eastAsia="en-US"/>
                </w:rPr>
                <w:delText xml:space="preserve"> </w:delText>
              </w:r>
              <w:r w:rsidR="00CC3AC7" w:rsidRPr="00756437" w:rsidDel="00824794">
                <w:rPr>
                  <w:rFonts w:asciiTheme="minorHAnsi" w:eastAsiaTheme="minorEastAsia" w:hAnsiTheme="minorHAnsi" w:cstheme="minorBidi"/>
                  <w:lang w:val="es-ES" w:eastAsia="en-US"/>
                </w:rPr>
                <w:fldChar w:fldCharType="begin"/>
              </w:r>
              <w:r w:rsidR="00CC3AC7" w:rsidRPr="00756437" w:rsidDel="00824794">
                <w:rPr>
                  <w:rFonts w:asciiTheme="minorHAnsi" w:eastAsiaTheme="minorEastAsia" w:hAnsiTheme="minorHAnsi" w:cstheme="minorBidi"/>
                  <w:lang w:val="es-ES" w:eastAsia="en-US"/>
                </w:rPr>
                <w:delInstrText>ADDIN RW.CITE{{doc:5c998d48e4b0a2c6ef08c387 Reid,ChristopherR 2017}}</w:delInstrText>
              </w:r>
              <w:r w:rsidR="00CC3AC7" w:rsidRPr="00756437" w:rsidDel="00824794">
                <w:rPr>
                  <w:rFonts w:asciiTheme="minorHAnsi" w:eastAsiaTheme="minorEastAsia" w:hAnsiTheme="minorHAnsi" w:cstheme="minorBidi"/>
                  <w:lang w:val="es-ES" w:eastAsia="en-US"/>
                </w:rPr>
                <w:fldChar w:fldCharType="separate"/>
              </w:r>
              <w:r w:rsidR="00554FCB" w:rsidRPr="00554FCB" w:rsidDel="00824794">
                <w:rPr>
                  <w:rFonts w:asciiTheme="minorHAnsi" w:eastAsiaTheme="minorEastAsia" w:hAnsiTheme="minorHAnsi" w:cstheme="minorBidi"/>
                  <w:lang w:val="es-ES" w:eastAsia="en-US"/>
                </w:rPr>
                <w:delText>[25]</w:delText>
              </w:r>
              <w:r w:rsidR="00CC3AC7" w:rsidRPr="00756437" w:rsidDel="00824794">
                <w:rPr>
                  <w:rFonts w:asciiTheme="minorHAnsi" w:eastAsiaTheme="minorEastAsia" w:hAnsiTheme="minorHAnsi" w:cstheme="minorBidi"/>
                  <w:lang w:val="es-ES" w:eastAsia="en-US"/>
                </w:rPr>
                <w:fldChar w:fldCharType="end"/>
              </w:r>
              <w:r w:rsidR="00CC3AC7" w:rsidRPr="00756437" w:rsidDel="00824794">
                <w:rPr>
                  <w:rFonts w:asciiTheme="minorHAnsi" w:eastAsiaTheme="minorEastAsia" w:hAnsiTheme="minorHAnsi" w:cstheme="minorBidi"/>
                  <w:lang w:val="es-ES" w:eastAsia="en-US"/>
                </w:rPr>
                <w:delText xml:space="preserve">, existen estudios como el de Shall Mark </w:delText>
              </w:r>
              <w:r w:rsidR="00CC3AC7" w:rsidRPr="00756437" w:rsidDel="00824794">
                <w:rPr>
                  <w:rFonts w:asciiTheme="minorHAnsi" w:eastAsiaTheme="minorEastAsia" w:hAnsiTheme="minorHAnsi" w:cstheme="minorBidi"/>
                  <w:lang w:val="es-ES" w:eastAsia="en-US"/>
                </w:rPr>
                <w:fldChar w:fldCharType="begin"/>
              </w:r>
              <w:r w:rsidR="00CC3AC7" w:rsidRPr="00756437" w:rsidDel="00824794">
                <w:rPr>
                  <w:rFonts w:asciiTheme="minorHAnsi" w:eastAsiaTheme="minorEastAsia" w:hAnsiTheme="minorHAnsi" w:cstheme="minorBidi"/>
                  <w:lang w:val="es-ES" w:eastAsia="en-US"/>
                </w:rPr>
                <w:delInstrText>ADDIN RW.CITE{{doc:5c998e05e4b03723cb52b70c Schall,MarkC 2018}}</w:delInstrText>
              </w:r>
              <w:r w:rsidR="00CC3AC7" w:rsidRPr="00756437" w:rsidDel="00824794">
                <w:rPr>
                  <w:rFonts w:asciiTheme="minorHAnsi" w:eastAsiaTheme="minorEastAsia" w:hAnsiTheme="minorHAnsi" w:cstheme="minorBidi"/>
                  <w:lang w:val="es-ES" w:eastAsia="en-US"/>
                </w:rPr>
                <w:fldChar w:fldCharType="separate"/>
              </w:r>
              <w:r w:rsidR="00554FCB" w:rsidRPr="00554FCB" w:rsidDel="00824794">
                <w:rPr>
                  <w:rFonts w:asciiTheme="minorHAnsi" w:eastAsiaTheme="minorEastAsia" w:hAnsiTheme="minorHAnsi" w:cstheme="minorBidi"/>
                  <w:lang w:val="es-ES" w:eastAsia="en-US"/>
                </w:rPr>
                <w:delText>[26]</w:delText>
              </w:r>
              <w:r w:rsidR="00CC3AC7" w:rsidRPr="00756437" w:rsidDel="00824794">
                <w:rPr>
                  <w:rFonts w:asciiTheme="minorHAnsi" w:eastAsiaTheme="minorEastAsia" w:hAnsiTheme="minorHAnsi" w:cstheme="minorBidi"/>
                  <w:lang w:val="es-ES" w:eastAsia="en-US"/>
                </w:rPr>
                <w:fldChar w:fldCharType="end"/>
              </w:r>
              <w:r w:rsidR="00CC3AC7" w:rsidRPr="00756437" w:rsidDel="00824794">
                <w:rPr>
                  <w:rFonts w:asciiTheme="minorHAnsi" w:eastAsiaTheme="minorEastAsia" w:hAnsiTheme="minorHAnsi" w:cstheme="minorBidi"/>
                  <w:lang w:val="es-ES" w:eastAsia="en-US"/>
                </w:rPr>
                <w:delText xml:space="preserve">, en el que </w:delText>
              </w:r>
              <w:r w:rsidR="00CC3AC7" w:rsidRPr="00660CD4" w:rsidDel="00824794">
                <w:rPr>
                  <w:rFonts w:asciiTheme="minorHAnsi" w:eastAsiaTheme="minorEastAsia" w:hAnsiTheme="minorHAnsi" w:cstheme="minorBidi"/>
                  <w:lang w:val="es-ES" w:eastAsia="en-US"/>
                </w:rPr>
                <w:delText xml:space="preserve">se manifiestan como </w:delText>
              </w:r>
              <w:r w:rsidR="00756437" w:rsidRPr="00660CD4" w:rsidDel="00824794">
                <w:rPr>
                  <w:rFonts w:asciiTheme="minorHAnsi" w:eastAsiaTheme="minorEastAsia" w:hAnsiTheme="minorHAnsi" w:cstheme="minorBidi"/>
                  <w:lang w:val="es-ES" w:eastAsia="en-US"/>
                </w:rPr>
                <w:delText>limitaciones para su</w:delText>
              </w:r>
              <w:r w:rsidR="00CC3AC7" w:rsidRPr="00660CD4" w:rsidDel="00824794">
                <w:rPr>
                  <w:rFonts w:asciiTheme="minorHAnsi" w:eastAsiaTheme="minorEastAsia" w:hAnsiTheme="minorHAnsi" w:cstheme="minorBidi"/>
                  <w:lang w:val="es-ES" w:eastAsia="en-US"/>
                </w:rPr>
                <w:delText xml:space="preserve"> adopción</w:delText>
              </w:r>
              <w:r w:rsidR="00756437" w:rsidRPr="00660CD4" w:rsidDel="00824794">
                <w:rPr>
                  <w:rFonts w:asciiTheme="minorHAnsi" w:eastAsiaTheme="minorEastAsia" w:hAnsiTheme="minorHAnsi" w:cstheme="minorBidi"/>
                  <w:lang w:val="es-ES" w:eastAsia="en-US"/>
                </w:rPr>
                <w:delText>,</w:delText>
              </w:r>
              <w:r w:rsidR="00CC3AC7" w:rsidRPr="00660CD4" w:rsidDel="00824794">
                <w:rPr>
                  <w:rFonts w:asciiTheme="minorHAnsi" w:eastAsiaTheme="minorEastAsia" w:hAnsiTheme="minorHAnsi" w:cstheme="minorBidi"/>
                  <w:lang w:val="es-ES" w:eastAsia="en-US"/>
                </w:rPr>
                <w:delText xml:space="preserve"> </w:delText>
              </w:r>
              <w:r w:rsidR="00756437" w:rsidRPr="00660CD4" w:rsidDel="00824794">
                <w:rPr>
                  <w:rFonts w:asciiTheme="minorHAnsi" w:eastAsiaTheme="minorEastAsia" w:hAnsiTheme="minorHAnsi" w:cstheme="minorBidi"/>
                  <w:lang w:val="es-ES" w:eastAsia="en-US"/>
                </w:rPr>
                <w:delText xml:space="preserve">las </w:delText>
              </w:r>
              <w:r w:rsidR="00CC3AC7" w:rsidRPr="00660CD4" w:rsidDel="00824794">
                <w:rPr>
                  <w:rFonts w:asciiTheme="minorHAnsi" w:eastAsiaTheme="minorEastAsia" w:hAnsiTheme="minorHAnsi" w:cstheme="minorBidi"/>
                  <w:lang w:val="es-ES" w:eastAsia="en-US"/>
                </w:rPr>
                <w:delText>implicaciones de costo;</w:delText>
              </w:r>
              <w:r w:rsidR="00104DF7" w:rsidRPr="00660CD4" w:rsidDel="00824794">
                <w:rPr>
                  <w:rFonts w:asciiTheme="minorHAnsi" w:eastAsiaTheme="minorEastAsia" w:hAnsiTheme="minorHAnsi" w:cstheme="minorBidi"/>
                  <w:lang w:val="es-ES" w:eastAsia="en-US"/>
                </w:rPr>
                <w:delText xml:space="preserve"> la interrupción</w:delText>
              </w:r>
              <w:r w:rsidR="00CC3AC7" w:rsidRPr="00660CD4" w:rsidDel="00824794">
                <w:rPr>
                  <w:rFonts w:asciiTheme="minorHAnsi" w:eastAsiaTheme="minorEastAsia" w:hAnsiTheme="minorHAnsi" w:cstheme="minorBidi"/>
                  <w:lang w:val="es-ES" w:eastAsia="en-US"/>
                </w:rPr>
                <w:delText xml:space="preserve"> </w:delText>
              </w:r>
              <w:r w:rsidR="00104DF7" w:rsidRPr="00660CD4" w:rsidDel="00824794">
                <w:rPr>
                  <w:rFonts w:asciiTheme="minorHAnsi" w:eastAsiaTheme="minorEastAsia" w:hAnsiTheme="minorHAnsi" w:cstheme="minorBidi"/>
                  <w:lang w:val="es-ES" w:eastAsia="en-US"/>
                </w:rPr>
                <w:delText>de las actividades laborales, el carácter intrusivo representado en  la incomodidad con los dispositivos y</w:delText>
              </w:r>
              <w:r w:rsidR="00CC3AC7" w:rsidRPr="00660CD4" w:rsidDel="00824794">
                <w:rPr>
                  <w:rFonts w:asciiTheme="minorHAnsi" w:eastAsiaTheme="minorEastAsia" w:hAnsiTheme="minorHAnsi" w:cstheme="minorBidi"/>
                  <w:lang w:val="es-ES" w:eastAsia="en-US"/>
                </w:rPr>
                <w:delText xml:space="preserve"> la privacidad de las personas</w:delText>
              </w:r>
            </w:del>
            <w:ins w:id="194" w:author="Ronald Fernando Rodríguez Barbosa" w:date="2020-04-11T13:33:00Z">
              <w:r w:rsidR="00E57A0C" w:rsidRPr="00E57A0C">
                <w:rPr>
                  <w:rFonts w:asciiTheme="minorHAnsi" w:eastAsiaTheme="minorEastAsia" w:hAnsiTheme="minorHAnsi" w:cstheme="minorBidi"/>
                  <w:lang w:val="es-ES" w:eastAsia="en-US"/>
                  <w:rPrChange w:id="195" w:author="Ronald Fernando Rodríguez Barbosa" w:date="2020-04-11T13:34:00Z">
                    <w:rPr/>
                  </w:rPrChange>
                </w:rPr>
                <w:t xml:space="preserve"> referentes que han abordado algunos aspectos relacionados con la salud mental de las personas[22][23]. Algunos de estos trabajos, han dado como resultado, soluciones tecnológicas para el monitoreo de algunos aspectos específicos de los FRP que van desde la implementación de controles de carga en las extremidades y otras partes del cuerpo a partir de sensores[24], hasta la evaluación de estrés en personas, empleando imágenes de electroencefalograma[25]. Trabajos como los de Zack Zhu[26] o Raffaele Gravina[27], sugieren perspectivas alternativas, basadas en el reconocimiento de estado de ánimo, a partir de la captura de señales con dispositivos electrónicos portátiles. Si bien estos avances representan un gran potencial para la industria de manufactura, la construcción, entre otros[28], existen estudios como el de </w:t>
              </w:r>
              <w:proofErr w:type="spellStart"/>
              <w:r w:rsidR="00E57A0C" w:rsidRPr="00E57A0C">
                <w:rPr>
                  <w:rFonts w:asciiTheme="minorHAnsi" w:eastAsiaTheme="minorEastAsia" w:hAnsiTheme="minorHAnsi" w:cstheme="minorBidi"/>
                  <w:lang w:val="es-ES" w:eastAsia="en-US"/>
                  <w:rPrChange w:id="196" w:author="Ronald Fernando Rodríguez Barbosa" w:date="2020-04-11T13:34:00Z">
                    <w:rPr/>
                  </w:rPrChange>
                </w:rPr>
                <w:t>Shall</w:t>
              </w:r>
              <w:proofErr w:type="spellEnd"/>
              <w:r w:rsidR="00E57A0C" w:rsidRPr="00E57A0C">
                <w:rPr>
                  <w:rFonts w:asciiTheme="minorHAnsi" w:eastAsiaTheme="minorEastAsia" w:hAnsiTheme="minorHAnsi" w:cstheme="minorBidi"/>
                  <w:lang w:val="es-ES" w:eastAsia="en-US"/>
                  <w:rPrChange w:id="197" w:author="Ronald Fernando Rodríguez Barbosa" w:date="2020-04-11T13:34:00Z">
                    <w:rPr/>
                  </w:rPrChange>
                </w:rPr>
                <w:t xml:space="preserve"> Mark[29], en el que se manifiestan como limitaciones para su adopción, las implicaciones de costo; la interrupción de las actividades laborales, el carácter intrusivo representado en la incomodidad con los dispositivos y la privacidad de las personas.</w:t>
              </w:r>
            </w:ins>
            <w:del w:id="198" w:author="Ronald Fernando Rodríguez Barbosa" w:date="2020-04-11T13:34:00Z">
              <w:r w:rsidR="00CC3AC7" w:rsidRPr="00756437" w:rsidDel="00E57A0C">
                <w:rPr>
                  <w:rFonts w:asciiTheme="minorHAnsi" w:eastAsiaTheme="minorEastAsia" w:hAnsiTheme="minorHAnsi" w:cstheme="minorBidi"/>
                  <w:lang w:val="es-ES" w:eastAsia="en-US"/>
                </w:rPr>
                <w:delText>.</w:delText>
              </w:r>
            </w:del>
            <w:r w:rsidR="00C23729">
              <w:rPr>
                <w:rFonts w:asciiTheme="minorHAnsi" w:eastAsiaTheme="minorEastAsia" w:hAnsiTheme="minorHAnsi" w:cstheme="minorBidi"/>
                <w:lang w:val="es-ES" w:eastAsia="en-US"/>
              </w:rPr>
              <w:t xml:space="preserve"> </w:t>
            </w:r>
          </w:p>
          <w:p w14:paraId="504895E4" w14:textId="4D14CEB1" w:rsidR="00000F33" w:rsidRDefault="00000F33" w:rsidP="00986278">
            <w:pPr>
              <w:pStyle w:val="HTMLconformatoprevio"/>
              <w:jc w:val="both"/>
              <w:rPr>
                <w:rFonts w:asciiTheme="minorHAnsi" w:eastAsiaTheme="minorEastAsia" w:hAnsiTheme="minorHAnsi" w:cstheme="minorBidi"/>
                <w:lang w:val="es-ES" w:eastAsia="en-US"/>
              </w:rPr>
            </w:pPr>
          </w:p>
          <w:p w14:paraId="02198551" w14:textId="4789ADB3" w:rsidR="00793B8E" w:rsidRDefault="00104DF7" w:rsidP="006F7C26">
            <w:pPr>
              <w:pStyle w:val="HTMLconformatoprevio"/>
              <w:jc w:val="both"/>
              <w:rPr>
                <w:rFonts w:asciiTheme="minorHAnsi" w:eastAsiaTheme="minorEastAsia" w:hAnsiTheme="minorHAnsi" w:cstheme="minorBidi"/>
                <w:lang w:val="es-ES" w:eastAsia="en-US"/>
              </w:rPr>
            </w:pPr>
            <w:commentRangeStart w:id="199"/>
            <w:r>
              <w:rPr>
                <w:rFonts w:asciiTheme="minorHAnsi" w:eastAsiaTheme="minorEastAsia" w:hAnsiTheme="minorHAnsi" w:cstheme="minorBidi"/>
                <w:lang w:val="es-ES" w:eastAsia="en-US"/>
              </w:rPr>
              <w:t>O</w:t>
            </w:r>
            <w:r w:rsidR="00CD7F17">
              <w:rPr>
                <w:rFonts w:asciiTheme="minorHAnsi" w:eastAsiaTheme="minorEastAsia" w:hAnsiTheme="minorHAnsi" w:cstheme="minorBidi"/>
                <w:lang w:val="es-ES" w:eastAsia="en-US"/>
              </w:rPr>
              <w:t>tras</w:t>
            </w:r>
            <w:commentRangeEnd w:id="199"/>
            <w:r w:rsidR="007D06C9">
              <w:rPr>
                <w:rStyle w:val="Refdecomentario"/>
                <w:rFonts w:asciiTheme="minorHAnsi" w:eastAsiaTheme="minorHAnsi" w:hAnsiTheme="minorHAnsi" w:cstheme="minorBidi"/>
                <w:lang w:eastAsia="en-US"/>
              </w:rPr>
              <w:commentReference w:id="199"/>
            </w:r>
            <w:r w:rsidR="00CD7F17">
              <w:rPr>
                <w:rFonts w:asciiTheme="minorHAnsi" w:eastAsiaTheme="minorEastAsia" w:hAnsiTheme="minorHAnsi" w:cstheme="minorBidi"/>
                <w:lang w:val="es-ES" w:eastAsia="en-US"/>
              </w:rPr>
              <w:t xml:space="preserve"> </w:t>
            </w:r>
            <w:del w:id="200" w:author="Ronald Fernando Rodríguez Barbosa" w:date="2020-04-11T13:51:00Z">
              <w:r w:rsidR="00CD7F17" w:rsidDel="0032198F">
                <w:rPr>
                  <w:rFonts w:asciiTheme="minorHAnsi" w:eastAsiaTheme="minorEastAsia" w:hAnsiTheme="minorHAnsi" w:cstheme="minorBidi"/>
                  <w:lang w:val="es-ES" w:eastAsia="en-US"/>
                </w:rPr>
                <w:delText>aproximaciones</w:delText>
              </w:r>
              <w:r w:rsidDel="0032198F">
                <w:rPr>
                  <w:rFonts w:asciiTheme="minorHAnsi" w:eastAsiaTheme="minorEastAsia" w:hAnsiTheme="minorHAnsi" w:cstheme="minorBidi"/>
                  <w:lang w:val="es-ES" w:eastAsia="en-US"/>
                </w:rPr>
                <w:delText>, abordan la captura e integración con otras fuentes de datos</w:delText>
              </w:r>
              <w:r w:rsidR="00884487" w:rsidDel="0032198F">
                <w:rPr>
                  <w:rFonts w:asciiTheme="minorHAnsi" w:eastAsiaTheme="minorEastAsia" w:hAnsiTheme="minorHAnsi" w:cstheme="minorBidi"/>
                  <w:lang w:val="es-ES" w:eastAsia="en-US"/>
                </w:rPr>
                <w:delText>,</w:delText>
              </w:r>
              <w:r w:rsidDel="0032198F">
                <w:rPr>
                  <w:rFonts w:asciiTheme="minorHAnsi" w:eastAsiaTheme="minorEastAsia" w:hAnsiTheme="minorHAnsi" w:cstheme="minorBidi"/>
                  <w:lang w:val="es-ES" w:eastAsia="en-US"/>
                </w:rPr>
                <w:delText xml:space="preserve"> dando como resultado arquitecturas multimodales</w:delText>
              </w:r>
              <w:r w:rsidRPr="00F67215" w:rsidDel="0032198F">
                <w:rPr>
                  <w:rFonts w:asciiTheme="minorHAnsi" w:eastAsiaTheme="minorEastAsia" w:hAnsiTheme="minorHAnsi" w:cstheme="minorBidi"/>
                  <w:lang w:val="es-ES" w:eastAsia="en-US"/>
                </w:rPr>
                <w:delText xml:space="preserve"> </w:delText>
              </w:r>
              <w:r w:rsidRPr="00F67215" w:rsidDel="0032198F">
                <w:rPr>
                  <w:rFonts w:asciiTheme="minorHAnsi" w:eastAsiaTheme="minorEastAsia" w:hAnsiTheme="minorHAnsi" w:cstheme="minorBidi"/>
                  <w:lang w:val="es-ES" w:eastAsia="en-US"/>
                </w:rPr>
                <w:fldChar w:fldCharType="begin"/>
              </w:r>
              <w:r w:rsidDel="0032198F">
                <w:rPr>
                  <w:rFonts w:asciiTheme="minorHAnsi" w:eastAsiaTheme="minorEastAsia" w:hAnsiTheme="minorHAnsi" w:cstheme="minorBidi"/>
                  <w:lang w:val="es-ES" w:eastAsia="en-US"/>
                </w:rPr>
                <w:delInstrText>ADDIN RW.CITE{{doc:5ca19906e4b0572cdb6dffdb Magdin,M. 2016; doc:5ca26bc1e4b03723cb557a43 Soleymani,Mohammad 2017}}</w:delInstrText>
              </w:r>
              <w:r w:rsidRPr="00F67215" w:rsidDel="0032198F">
                <w:rPr>
                  <w:rFonts w:asciiTheme="minorHAnsi" w:eastAsiaTheme="minorEastAsia" w:hAnsiTheme="minorHAnsi" w:cstheme="minorBidi"/>
                  <w:lang w:val="es-ES" w:eastAsia="en-US"/>
                </w:rPr>
                <w:fldChar w:fldCharType="separate"/>
              </w:r>
              <w:r w:rsidR="00A013B1" w:rsidDel="0032198F">
                <w:rPr>
                  <w:rFonts w:asciiTheme="minorHAnsi" w:eastAsiaTheme="minorEastAsia" w:hAnsiTheme="minorHAnsi" w:cstheme="minorBidi"/>
                  <w:lang w:val="es-ES" w:eastAsia="en-US"/>
                </w:rPr>
                <w:delText>[27]</w:delText>
              </w:r>
              <w:r w:rsidR="00706889" w:rsidRPr="00706889" w:rsidDel="0032198F">
                <w:rPr>
                  <w:rFonts w:asciiTheme="minorHAnsi" w:eastAsiaTheme="minorEastAsia" w:hAnsiTheme="minorHAnsi" w:cstheme="minorBidi"/>
                  <w:lang w:val="es-ES" w:eastAsia="en-US"/>
                </w:rPr>
                <w:delText>[28]</w:delText>
              </w:r>
              <w:r w:rsidRPr="00F67215" w:rsidDel="0032198F">
                <w:rPr>
                  <w:rFonts w:asciiTheme="minorHAnsi" w:eastAsiaTheme="minorEastAsia" w:hAnsiTheme="minorHAnsi" w:cstheme="minorBidi"/>
                  <w:lang w:val="es-ES" w:eastAsia="en-US"/>
                </w:rPr>
                <w:fldChar w:fldCharType="end"/>
              </w:r>
              <w:r w:rsidDel="0032198F">
                <w:rPr>
                  <w:rFonts w:asciiTheme="minorHAnsi" w:eastAsiaTheme="minorEastAsia" w:hAnsiTheme="minorHAnsi" w:cstheme="minorBidi"/>
                  <w:lang w:val="es-ES" w:eastAsia="en-US"/>
                </w:rPr>
                <w:delText>, en los que se aprovecha el procesamiento de imágenes de video, texto, señales, entre otros, para soportar el diagnóstico de emociones</w:delText>
              </w:r>
              <w:r w:rsidR="00554FCB" w:rsidDel="0032198F">
                <w:rPr>
                  <w:rFonts w:asciiTheme="minorHAnsi" w:eastAsiaTheme="minorEastAsia" w:hAnsiTheme="minorHAnsi" w:cstheme="minorBidi"/>
                  <w:lang w:val="es-ES" w:eastAsia="en-US"/>
                </w:rPr>
                <w:delText xml:space="preserve"> </w:delText>
              </w:r>
              <w:r w:rsidR="00554FCB" w:rsidRPr="005B7231" w:rsidDel="0032198F">
                <w:rPr>
                  <w:rFonts w:asciiTheme="minorHAnsi" w:eastAsiaTheme="minorEastAsia" w:hAnsiTheme="minorHAnsi" w:cstheme="minorBidi"/>
                  <w:lang w:val="es-ES" w:eastAsia="en-US"/>
                </w:rPr>
                <w:fldChar w:fldCharType="begin"/>
              </w:r>
              <w:r w:rsidR="00554FCB" w:rsidDel="0032198F">
                <w:rPr>
                  <w:rFonts w:asciiTheme="minorHAnsi" w:eastAsiaTheme="minorEastAsia" w:hAnsiTheme="minorHAnsi" w:cstheme="minorBidi"/>
                  <w:lang w:val="es-ES" w:eastAsia="en-US"/>
                </w:rPr>
                <w:delInstrText>ADDIN RW.CITE{{doc:5ce094bfe4b0407a3a233811 Harley,JasonM 2015}}</w:delInstrText>
              </w:r>
              <w:r w:rsidR="00554FCB" w:rsidRPr="005B7231" w:rsidDel="0032198F">
                <w:rPr>
                  <w:rFonts w:asciiTheme="minorHAnsi" w:eastAsiaTheme="minorEastAsia" w:hAnsiTheme="minorHAnsi" w:cstheme="minorBidi"/>
                  <w:lang w:val="es-ES" w:eastAsia="en-US"/>
                </w:rPr>
                <w:fldChar w:fldCharType="separate"/>
              </w:r>
              <w:r w:rsidR="00554FCB" w:rsidRPr="00554FCB" w:rsidDel="0032198F">
                <w:rPr>
                  <w:rFonts w:asciiTheme="minorHAnsi" w:eastAsiaTheme="minorEastAsia" w:hAnsiTheme="minorHAnsi" w:cstheme="minorBidi"/>
                  <w:lang w:val="es-ES" w:eastAsia="en-US"/>
                </w:rPr>
                <w:delText>[29]</w:delText>
              </w:r>
              <w:r w:rsidR="00554FCB" w:rsidRPr="005B7231" w:rsidDel="0032198F">
                <w:rPr>
                  <w:rFonts w:asciiTheme="minorHAnsi" w:eastAsiaTheme="minorEastAsia" w:hAnsiTheme="minorHAnsi" w:cstheme="minorBidi"/>
                  <w:lang w:val="es-ES" w:eastAsia="en-US"/>
                </w:rPr>
                <w:fldChar w:fldCharType="end"/>
              </w:r>
              <w:r w:rsidRPr="005B7231" w:rsidDel="0032198F">
                <w:rPr>
                  <w:rFonts w:asciiTheme="minorHAnsi" w:eastAsiaTheme="minorEastAsia" w:hAnsiTheme="minorHAnsi" w:cstheme="minorBidi"/>
                  <w:lang w:val="es-ES" w:eastAsia="en-US"/>
                </w:rPr>
                <w:delText>.</w:delText>
              </w:r>
              <w:r w:rsidR="00554FCB" w:rsidDel="0032198F">
                <w:rPr>
                  <w:rFonts w:asciiTheme="minorHAnsi" w:eastAsiaTheme="minorEastAsia" w:hAnsiTheme="minorHAnsi" w:cstheme="minorBidi"/>
                  <w:lang w:val="es-ES" w:eastAsia="en-US"/>
                </w:rPr>
                <w:delText xml:space="preserve"> </w:delText>
              </w:r>
              <w:r w:rsidR="00767BCD" w:rsidDel="0032198F">
                <w:rPr>
                  <w:rFonts w:asciiTheme="minorHAnsi" w:eastAsiaTheme="minorEastAsia" w:hAnsiTheme="minorHAnsi" w:cstheme="minorBidi"/>
                  <w:lang w:val="es-ES" w:eastAsia="en-US"/>
                </w:rPr>
                <w:delText xml:space="preserve">Trabajos como el de Le Yang </w:delText>
              </w:r>
              <w:r w:rsidR="00767BCD" w:rsidRPr="00554FCB" w:rsidDel="0032198F">
                <w:rPr>
                  <w:rFonts w:asciiTheme="minorHAnsi" w:eastAsiaTheme="minorEastAsia" w:hAnsiTheme="minorHAnsi" w:cstheme="minorBidi"/>
                  <w:lang w:val="es-ES" w:eastAsia="en-US"/>
                </w:rPr>
                <w:fldChar w:fldCharType="begin"/>
              </w:r>
              <w:r w:rsidR="00767BCD" w:rsidDel="0032198F">
                <w:rPr>
                  <w:rFonts w:asciiTheme="minorHAnsi" w:eastAsiaTheme="minorEastAsia" w:hAnsiTheme="minorHAnsi" w:cstheme="minorBidi"/>
                  <w:lang w:val="es-ES" w:eastAsia="en-US"/>
                </w:rPr>
                <w:delInstrText>ADDIN RW.CITE{{doc:5ca98c0de4b08b36d926870d Yang,Le Oct 23, 2017}}</w:delInstrText>
              </w:r>
              <w:r w:rsidR="00767BCD" w:rsidRPr="00554FCB" w:rsidDel="0032198F">
                <w:rPr>
                  <w:rFonts w:asciiTheme="minorHAnsi" w:eastAsiaTheme="minorEastAsia" w:hAnsiTheme="minorHAnsi" w:cstheme="minorBidi"/>
                  <w:lang w:val="es-ES" w:eastAsia="en-US"/>
                </w:rPr>
                <w:fldChar w:fldCharType="separate"/>
              </w:r>
              <w:r w:rsidR="00767BCD" w:rsidRPr="00767BCD" w:rsidDel="0032198F">
                <w:rPr>
                  <w:rFonts w:asciiTheme="minorHAnsi" w:eastAsiaTheme="minorEastAsia" w:hAnsiTheme="minorHAnsi" w:cstheme="minorBidi"/>
                  <w:lang w:val="es-ES" w:eastAsia="en-US"/>
                </w:rPr>
                <w:delText>[30]</w:delText>
              </w:r>
              <w:r w:rsidR="00767BCD" w:rsidRPr="00554FCB" w:rsidDel="0032198F">
                <w:rPr>
                  <w:rFonts w:asciiTheme="minorHAnsi" w:eastAsiaTheme="minorEastAsia" w:hAnsiTheme="minorHAnsi" w:cstheme="minorBidi"/>
                  <w:lang w:val="es-ES" w:eastAsia="en-US"/>
                </w:rPr>
                <w:fldChar w:fldCharType="end"/>
              </w:r>
              <w:r w:rsidR="00767BCD" w:rsidDel="0032198F">
                <w:rPr>
                  <w:rFonts w:asciiTheme="minorHAnsi" w:eastAsiaTheme="minorEastAsia" w:hAnsiTheme="minorHAnsi" w:cstheme="minorBidi"/>
                  <w:lang w:val="es-ES" w:eastAsia="en-US"/>
                </w:rPr>
                <w:delText xml:space="preserve"> y Poria Soujana</w:delText>
              </w:r>
              <w:r w:rsidR="00C838E1" w:rsidDel="0032198F">
                <w:rPr>
                  <w:rFonts w:asciiTheme="minorHAnsi" w:eastAsiaTheme="minorEastAsia" w:hAnsiTheme="minorHAnsi" w:cstheme="minorBidi"/>
                  <w:lang w:val="es-ES" w:eastAsia="en-US"/>
                </w:rPr>
                <w:delText xml:space="preserve"> </w:delText>
              </w:r>
              <w:r w:rsidR="00767BCD" w:rsidRPr="00767BCD" w:rsidDel="0032198F">
                <w:rPr>
                  <w:rFonts w:asciiTheme="minorHAnsi" w:eastAsiaTheme="minorEastAsia" w:hAnsiTheme="minorHAnsi" w:cstheme="minorBidi"/>
                  <w:lang w:val="es-ES" w:eastAsia="en-US"/>
                </w:rPr>
                <w:fldChar w:fldCharType="begin"/>
              </w:r>
              <w:r w:rsidR="00767BCD" w:rsidRPr="00767BCD" w:rsidDel="0032198F">
                <w:rPr>
                  <w:rFonts w:asciiTheme="minorHAnsi" w:eastAsiaTheme="minorEastAsia" w:hAnsiTheme="minorHAnsi" w:cstheme="minorBidi"/>
                  <w:lang w:val="es-ES" w:eastAsia="en-US"/>
                </w:rPr>
                <w:delInstrText>ADDIN RW.CITE{{doc:5ca19928e4b0e0b8f7c77d12 Poria,Soujanya 2017}}</w:delInstrText>
              </w:r>
              <w:r w:rsidR="00767BCD" w:rsidRPr="00767BCD" w:rsidDel="0032198F">
                <w:rPr>
                  <w:rFonts w:asciiTheme="minorHAnsi" w:eastAsiaTheme="minorEastAsia" w:hAnsiTheme="minorHAnsi" w:cstheme="minorBidi"/>
                  <w:lang w:val="es-ES" w:eastAsia="en-US"/>
                </w:rPr>
                <w:fldChar w:fldCharType="separate"/>
              </w:r>
              <w:r w:rsidR="00767BCD" w:rsidRPr="00767BCD" w:rsidDel="0032198F">
                <w:rPr>
                  <w:rFonts w:asciiTheme="minorHAnsi" w:eastAsiaTheme="minorEastAsia" w:hAnsiTheme="minorHAnsi" w:cstheme="minorBidi"/>
                  <w:lang w:val="es-ES" w:eastAsia="en-US"/>
                </w:rPr>
                <w:delText>[31]</w:delText>
              </w:r>
              <w:r w:rsidR="00767BCD" w:rsidRPr="00767BCD" w:rsidDel="0032198F">
                <w:rPr>
                  <w:rFonts w:asciiTheme="minorHAnsi" w:eastAsiaTheme="minorEastAsia" w:hAnsiTheme="minorHAnsi" w:cstheme="minorBidi"/>
                  <w:lang w:val="es-ES" w:eastAsia="en-US"/>
                </w:rPr>
                <w:fldChar w:fldCharType="end"/>
              </w:r>
              <w:r w:rsidR="00767BCD" w:rsidDel="0032198F">
                <w:rPr>
                  <w:rFonts w:asciiTheme="minorHAnsi" w:eastAsiaTheme="minorEastAsia" w:hAnsiTheme="minorHAnsi" w:cstheme="minorBidi"/>
                  <w:lang w:val="es-ES" w:eastAsia="en-US"/>
                </w:rPr>
                <w:delText xml:space="preserve"> </w:delText>
              </w:r>
              <w:r w:rsidR="00554FCB" w:rsidDel="0032198F">
                <w:rPr>
                  <w:rFonts w:asciiTheme="minorHAnsi" w:eastAsiaTheme="minorEastAsia" w:hAnsiTheme="minorHAnsi" w:cstheme="minorBidi"/>
                  <w:lang w:val="es-ES" w:eastAsia="en-US"/>
                </w:rPr>
                <w:delText xml:space="preserve">sugieren la fusión de análisis de </w:delText>
              </w:r>
              <w:r w:rsidR="00CD7F17" w:rsidDel="0032198F">
                <w:rPr>
                  <w:rFonts w:asciiTheme="minorHAnsi" w:eastAsiaTheme="minorEastAsia" w:hAnsiTheme="minorHAnsi" w:cstheme="minorBidi"/>
                  <w:lang w:val="es-ES" w:eastAsia="en-US"/>
                </w:rPr>
                <w:delText>la paralingüística</w:delText>
              </w:r>
              <w:r w:rsidR="006F7C26" w:rsidDel="0032198F">
                <w:rPr>
                  <w:rFonts w:asciiTheme="minorHAnsi" w:eastAsiaTheme="minorEastAsia" w:hAnsiTheme="minorHAnsi" w:cstheme="minorBidi"/>
                  <w:lang w:val="es-ES" w:eastAsia="en-US"/>
                </w:rPr>
                <w:delText>, la captura de respuesta de entrevistas</w:delText>
              </w:r>
              <w:r w:rsidR="003F734C" w:rsidDel="0032198F">
                <w:rPr>
                  <w:rFonts w:asciiTheme="minorHAnsi" w:eastAsiaTheme="minorEastAsia" w:hAnsiTheme="minorHAnsi" w:cstheme="minorBidi"/>
                  <w:lang w:val="es-ES" w:eastAsia="en-US"/>
                </w:rPr>
                <w:delText xml:space="preserve">, </w:delText>
              </w:r>
              <w:r w:rsidR="00751C50" w:rsidDel="0032198F">
                <w:rPr>
                  <w:rFonts w:asciiTheme="minorHAnsi" w:eastAsiaTheme="minorEastAsia" w:hAnsiTheme="minorHAnsi" w:cstheme="minorBidi"/>
                  <w:lang w:val="es-ES" w:eastAsia="en-US"/>
                </w:rPr>
                <w:delText>características</w:delText>
              </w:r>
              <w:r w:rsidR="003F734C" w:rsidDel="0032198F">
                <w:rPr>
                  <w:rFonts w:asciiTheme="minorHAnsi" w:eastAsiaTheme="minorEastAsia" w:hAnsiTheme="minorHAnsi" w:cstheme="minorBidi"/>
                  <w:lang w:val="es-ES" w:eastAsia="en-US"/>
                </w:rPr>
                <w:delText xml:space="preserve"> del rostro</w:delText>
              </w:r>
              <w:r w:rsidR="00751C50" w:rsidDel="0032198F">
                <w:rPr>
                  <w:rFonts w:asciiTheme="minorHAnsi" w:eastAsiaTheme="minorEastAsia" w:hAnsiTheme="minorHAnsi" w:cstheme="minorBidi"/>
                  <w:lang w:val="es-ES" w:eastAsia="en-US"/>
                </w:rPr>
                <w:delText xml:space="preserve"> q</w:delText>
              </w:r>
              <w:r w:rsidR="004415A0" w:rsidDel="0032198F">
                <w:rPr>
                  <w:rFonts w:asciiTheme="minorHAnsi" w:eastAsiaTheme="minorEastAsia" w:hAnsiTheme="minorHAnsi" w:cstheme="minorBidi"/>
                  <w:lang w:val="es-ES" w:eastAsia="en-US"/>
                </w:rPr>
                <w:delText>ue ha sido abordada ampliamente</w:delText>
              </w:r>
              <w:r w:rsidR="004415A0" w:rsidRPr="00955965" w:rsidDel="0032198F">
                <w:rPr>
                  <w:rFonts w:asciiTheme="minorHAnsi" w:eastAsiaTheme="minorEastAsia" w:hAnsiTheme="minorHAnsi" w:cstheme="minorBidi"/>
                  <w:lang w:val="es-ES" w:eastAsia="en-US"/>
                </w:rPr>
                <w:delText xml:space="preserve"> </w:delText>
              </w:r>
              <w:r w:rsidR="004415A0" w:rsidRPr="00955965" w:rsidDel="0032198F">
                <w:rPr>
                  <w:rFonts w:asciiTheme="minorHAnsi" w:eastAsiaTheme="minorEastAsia" w:hAnsiTheme="minorHAnsi" w:cstheme="minorBidi"/>
                  <w:lang w:val="es-ES" w:eastAsia="en-US"/>
                </w:rPr>
                <w:fldChar w:fldCharType="begin"/>
              </w:r>
              <w:r w:rsidR="004415A0" w:rsidDel="0032198F">
                <w:rPr>
                  <w:rFonts w:asciiTheme="minorHAnsi" w:eastAsiaTheme="minorEastAsia" w:hAnsiTheme="minorHAnsi" w:cstheme="minorBidi"/>
                  <w:lang w:val="es-ES" w:eastAsia="en-US"/>
                </w:rPr>
                <w:delInstrText>ADDIN RW.CITE{{doc:5ca198c2e4b029ba3645f176 Campos,Victor 2016; doc:5ca198d9e4b029ba3645f17d Jain,Neha 2018; doc:5ca20ce8e4b0db42a2e65f7c Dinges,DavidF 2005; doc:5ca19958e4b0e0b8f7c77d1e Zhu,Yu 2018}}</w:delInstrText>
              </w:r>
              <w:r w:rsidR="004415A0" w:rsidRPr="00955965" w:rsidDel="0032198F">
                <w:rPr>
                  <w:rFonts w:asciiTheme="minorHAnsi" w:eastAsiaTheme="minorEastAsia" w:hAnsiTheme="minorHAnsi" w:cstheme="minorBidi"/>
                  <w:lang w:val="es-ES" w:eastAsia="en-US"/>
                </w:rPr>
                <w:fldChar w:fldCharType="separate"/>
              </w:r>
              <w:r w:rsidR="004415A0" w:rsidRPr="004415A0" w:rsidDel="0032198F">
                <w:rPr>
                  <w:rFonts w:asciiTheme="minorHAnsi" w:eastAsiaTheme="minorEastAsia" w:hAnsiTheme="minorHAnsi" w:cstheme="minorBidi"/>
                  <w:lang w:val="es-ES" w:eastAsia="en-US"/>
                </w:rPr>
                <w:delText>[32]-[35]</w:delText>
              </w:r>
              <w:r w:rsidR="004415A0" w:rsidRPr="00955965" w:rsidDel="0032198F">
                <w:rPr>
                  <w:rFonts w:asciiTheme="minorHAnsi" w:eastAsiaTheme="minorEastAsia" w:hAnsiTheme="minorHAnsi" w:cstheme="minorBidi"/>
                  <w:lang w:val="es-ES" w:eastAsia="en-US"/>
                </w:rPr>
                <w:fldChar w:fldCharType="end"/>
              </w:r>
              <w:r w:rsidR="00767BCD" w:rsidDel="0032198F">
                <w:rPr>
                  <w:rFonts w:asciiTheme="minorHAnsi" w:eastAsiaTheme="minorEastAsia" w:hAnsiTheme="minorHAnsi" w:cstheme="minorBidi"/>
                  <w:lang w:val="es-ES" w:eastAsia="en-US"/>
                </w:rPr>
                <w:delText xml:space="preserve">, </w:delText>
              </w:r>
              <w:r w:rsidR="00751C50" w:rsidDel="0032198F">
                <w:rPr>
                  <w:rFonts w:asciiTheme="minorHAnsi" w:eastAsiaTheme="minorEastAsia" w:hAnsiTheme="minorHAnsi" w:cstheme="minorBidi"/>
                  <w:lang w:val="es-ES" w:eastAsia="en-US"/>
                </w:rPr>
                <w:delText xml:space="preserve">y </w:delText>
              </w:r>
              <w:r w:rsidR="00554FCB" w:rsidDel="0032198F">
                <w:rPr>
                  <w:rFonts w:asciiTheme="minorHAnsi" w:eastAsiaTheme="minorEastAsia" w:hAnsiTheme="minorHAnsi" w:cstheme="minorBidi"/>
                  <w:lang w:val="es-ES" w:eastAsia="en-US"/>
                </w:rPr>
                <w:delText>el movimiento de los ojos</w:delText>
              </w:r>
              <w:r w:rsidR="00C838E1" w:rsidDel="0032198F">
                <w:rPr>
                  <w:rFonts w:asciiTheme="minorHAnsi" w:eastAsiaTheme="minorEastAsia" w:hAnsiTheme="minorHAnsi" w:cstheme="minorBidi"/>
                  <w:lang w:val="es-ES" w:eastAsia="en-US"/>
                </w:rPr>
                <w:delText xml:space="preserve"> </w:delText>
              </w:r>
              <w:r w:rsidR="00767BCD" w:rsidRPr="002E7E16" w:rsidDel="0032198F">
                <w:rPr>
                  <w:rFonts w:asciiTheme="minorHAnsi" w:eastAsiaTheme="minorEastAsia" w:hAnsiTheme="minorHAnsi" w:cstheme="minorBidi"/>
                  <w:lang w:val="es-ES" w:eastAsia="en-US"/>
                </w:rPr>
                <w:fldChar w:fldCharType="begin"/>
              </w:r>
              <w:r w:rsidR="00767BCD" w:rsidRPr="002E7E16" w:rsidDel="0032198F">
                <w:rPr>
                  <w:rFonts w:asciiTheme="minorHAnsi" w:eastAsiaTheme="minorEastAsia" w:hAnsiTheme="minorHAnsi" w:cstheme="minorBidi"/>
                  <w:lang w:val="es-ES" w:eastAsia="en-US"/>
                </w:rPr>
                <w:delInstrText>ADDIN RW.CITE{{doc:5ce09c79e4b0661506be9e57 Alghowinem,Sharifa 2018}}</w:delInstrText>
              </w:r>
              <w:r w:rsidR="00767BCD" w:rsidRPr="002E7E16" w:rsidDel="0032198F">
                <w:rPr>
                  <w:rFonts w:asciiTheme="minorHAnsi" w:eastAsiaTheme="minorEastAsia" w:hAnsiTheme="minorHAnsi" w:cstheme="minorBidi"/>
                  <w:lang w:val="es-ES" w:eastAsia="en-US"/>
                </w:rPr>
                <w:fldChar w:fldCharType="separate"/>
              </w:r>
              <w:r w:rsidR="004415A0" w:rsidRPr="004415A0" w:rsidDel="0032198F">
                <w:rPr>
                  <w:rFonts w:asciiTheme="minorHAnsi" w:eastAsiaTheme="minorEastAsia" w:hAnsiTheme="minorHAnsi" w:cstheme="minorBidi"/>
                  <w:lang w:val="es-ES" w:eastAsia="en-US"/>
                </w:rPr>
                <w:delText>[36]</w:delText>
              </w:r>
              <w:r w:rsidR="00767BCD" w:rsidRPr="002E7E16" w:rsidDel="0032198F">
                <w:rPr>
                  <w:rFonts w:asciiTheme="minorHAnsi" w:eastAsiaTheme="minorEastAsia" w:hAnsiTheme="minorHAnsi" w:cstheme="minorBidi"/>
                  <w:lang w:val="es-ES" w:eastAsia="en-US"/>
                </w:rPr>
                <w:fldChar w:fldCharType="end"/>
              </w:r>
              <w:r w:rsidR="004415A0" w:rsidDel="0032198F">
                <w:rPr>
                  <w:rFonts w:asciiTheme="minorHAnsi" w:eastAsiaTheme="minorEastAsia" w:hAnsiTheme="minorHAnsi" w:cstheme="minorBidi"/>
                  <w:lang w:val="es-ES" w:eastAsia="en-US"/>
                </w:rPr>
                <w:delText>. En estas aproximaciones</w:delText>
              </w:r>
              <w:r w:rsidR="00F91E52" w:rsidDel="0032198F">
                <w:rPr>
                  <w:rFonts w:asciiTheme="minorHAnsi" w:eastAsiaTheme="minorEastAsia" w:hAnsiTheme="minorHAnsi" w:cstheme="minorBidi"/>
                  <w:lang w:val="es-ES" w:eastAsia="en-US"/>
                </w:rPr>
                <w:delText xml:space="preserve">, </w:delText>
              </w:r>
              <w:r w:rsidR="00CD7F17" w:rsidDel="0032198F">
                <w:rPr>
                  <w:rFonts w:asciiTheme="minorHAnsi" w:eastAsiaTheme="minorEastAsia" w:hAnsiTheme="minorHAnsi" w:cstheme="minorBidi"/>
                  <w:lang w:val="es-ES" w:eastAsia="en-US"/>
                </w:rPr>
                <w:delText xml:space="preserve">se </w:delText>
              </w:r>
              <w:r w:rsidR="00F91E52" w:rsidDel="0032198F">
                <w:rPr>
                  <w:rFonts w:asciiTheme="minorHAnsi" w:eastAsiaTheme="minorEastAsia" w:hAnsiTheme="minorHAnsi" w:cstheme="minorBidi"/>
                  <w:lang w:val="es-ES" w:eastAsia="en-US"/>
                </w:rPr>
                <w:delText>eviden</w:delText>
              </w:r>
              <w:r w:rsidR="00CD7F17" w:rsidDel="0032198F">
                <w:rPr>
                  <w:rFonts w:asciiTheme="minorHAnsi" w:eastAsiaTheme="minorEastAsia" w:hAnsiTheme="minorHAnsi" w:cstheme="minorBidi"/>
                  <w:lang w:val="es-ES" w:eastAsia="en-US"/>
                </w:rPr>
                <w:delText>cia un aporte significativo en el</w:delText>
              </w:r>
              <w:r w:rsidR="00F91E52" w:rsidDel="0032198F">
                <w:rPr>
                  <w:rFonts w:asciiTheme="minorHAnsi" w:eastAsiaTheme="minorEastAsia" w:hAnsiTheme="minorHAnsi" w:cstheme="minorBidi"/>
                  <w:lang w:val="es-ES" w:eastAsia="en-US"/>
                </w:rPr>
                <w:delText xml:space="preserve"> </w:delText>
              </w:r>
              <w:r w:rsidR="00767BCD" w:rsidRPr="002E7E16" w:rsidDel="0032198F">
                <w:rPr>
                  <w:rFonts w:asciiTheme="minorHAnsi" w:eastAsiaTheme="minorEastAsia" w:hAnsiTheme="minorHAnsi" w:cstheme="minorBidi"/>
                  <w:lang w:val="es-ES" w:eastAsia="en-US"/>
                </w:rPr>
                <w:delText>análisis</w:delText>
              </w:r>
              <w:r w:rsidR="00B73D3C" w:rsidDel="0032198F">
                <w:rPr>
                  <w:rFonts w:asciiTheme="minorHAnsi" w:eastAsiaTheme="minorEastAsia" w:hAnsiTheme="minorHAnsi" w:cstheme="minorBidi"/>
                  <w:lang w:val="es-ES" w:eastAsia="en-US"/>
                </w:rPr>
                <w:delText xml:space="preserve"> de</w:delText>
              </w:r>
              <w:r w:rsidR="00751C50" w:rsidDel="0032198F">
                <w:rPr>
                  <w:rFonts w:asciiTheme="minorHAnsi" w:eastAsiaTheme="minorEastAsia" w:hAnsiTheme="minorHAnsi" w:cstheme="minorBidi"/>
                  <w:lang w:val="es-ES" w:eastAsia="en-US"/>
                </w:rPr>
                <w:delText xml:space="preserve"> patrones</w:delText>
              </w:r>
              <w:r w:rsidR="00B73D3C" w:rsidDel="0032198F">
                <w:rPr>
                  <w:rFonts w:asciiTheme="minorHAnsi" w:eastAsiaTheme="minorEastAsia" w:hAnsiTheme="minorHAnsi" w:cstheme="minorBidi"/>
                  <w:lang w:val="es-ES" w:eastAsia="en-US"/>
                </w:rPr>
                <w:delText xml:space="preserve"> de</w:delText>
              </w:r>
              <w:r w:rsidR="00751C50" w:rsidDel="0032198F">
                <w:rPr>
                  <w:rFonts w:asciiTheme="minorHAnsi" w:eastAsiaTheme="minorEastAsia" w:hAnsiTheme="minorHAnsi" w:cstheme="minorBidi"/>
                  <w:lang w:val="es-ES" w:eastAsia="en-US"/>
                </w:rPr>
                <w:delText xml:space="preserve"> voz</w:delText>
              </w:r>
              <w:r w:rsidR="00B73D3C" w:rsidDel="0032198F">
                <w:rPr>
                  <w:rFonts w:asciiTheme="minorHAnsi" w:eastAsiaTheme="minorEastAsia" w:hAnsiTheme="minorHAnsi" w:cstheme="minorBidi"/>
                  <w:lang w:val="es-ES" w:eastAsia="en-US"/>
                </w:rPr>
                <w:delText>,</w:delText>
              </w:r>
              <w:r w:rsidR="00751C50" w:rsidDel="0032198F">
                <w:rPr>
                  <w:rFonts w:asciiTheme="minorHAnsi" w:eastAsiaTheme="minorEastAsia" w:hAnsiTheme="minorHAnsi" w:cstheme="minorBidi"/>
                  <w:lang w:val="es-ES" w:eastAsia="en-US"/>
                </w:rPr>
                <w:delText xml:space="preserve"> </w:delText>
              </w:r>
              <w:r w:rsidR="00767BCD" w:rsidDel="0032198F">
                <w:rPr>
                  <w:rFonts w:asciiTheme="minorHAnsi" w:eastAsiaTheme="minorEastAsia" w:hAnsiTheme="minorHAnsi" w:cstheme="minorBidi"/>
                  <w:lang w:val="es-ES" w:eastAsia="en-US"/>
                </w:rPr>
                <w:delText xml:space="preserve">y se abordan </w:delText>
              </w:r>
              <w:r w:rsidR="00751C50" w:rsidDel="0032198F">
                <w:rPr>
                  <w:rFonts w:asciiTheme="minorHAnsi" w:eastAsiaTheme="minorEastAsia" w:hAnsiTheme="minorHAnsi" w:cstheme="minorBidi"/>
                  <w:lang w:val="es-ES" w:eastAsia="en-US"/>
                </w:rPr>
                <w:delText xml:space="preserve">algunos </w:delText>
              </w:r>
              <w:r w:rsidR="00767BCD" w:rsidDel="0032198F">
                <w:rPr>
                  <w:rFonts w:asciiTheme="minorHAnsi" w:eastAsiaTheme="minorEastAsia" w:hAnsiTheme="minorHAnsi" w:cstheme="minorBidi"/>
                  <w:lang w:val="es-ES" w:eastAsia="en-US"/>
                </w:rPr>
                <w:delText>aspectos de interés dentro de la evaluación de FRPO</w:delText>
              </w:r>
              <w:r w:rsidR="00F91E52" w:rsidDel="0032198F">
                <w:rPr>
                  <w:rFonts w:asciiTheme="minorHAnsi" w:eastAsiaTheme="minorEastAsia" w:hAnsiTheme="minorHAnsi" w:cstheme="minorBidi"/>
                  <w:lang w:val="es-ES" w:eastAsia="en-US"/>
                </w:rPr>
                <w:delText>. Sin embargo,</w:delText>
              </w:r>
              <w:r w:rsidR="00751C50" w:rsidDel="0032198F">
                <w:rPr>
                  <w:rFonts w:asciiTheme="minorHAnsi" w:eastAsiaTheme="minorEastAsia" w:hAnsiTheme="minorHAnsi" w:cstheme="minorBidi"/>
                  <w:lang w:val="es-ES" w:eastAsia="en-US"/>
                </w:rPr>
                <w:delText xml:space="preserve"> </w:delText>
              </w:r>
              <w:r w:rsidR="007F4FD4" w:rsidDel="0032198F">
                <w:rPr>
                  <w:rFonts w:asciiTheme="minorHAnsi" w:eastAsiaTheme="minorEastAsia" w:hAnsiTheme="minorHAnsi" w:cstheme="minorBidi"/>
                  <w:lang w:val="es-ES" w:eastAsia="en-US"/>
                </w:rPr>
                <w:delText>el modo de video</w:delText>
              </w:r>
              <w:r w:rsidR="00CD7F17" w:rsidDel="0032198F">
                <w:rPr>
                  <w:rFonts w:asciiTheme="minorHAnsi" w:eastAsiaTheme="minorEastAsia" w:hAnsiTheme="minorHAnsi" w:cstheme="minorBidi"/>
                  <w:lang w:val="es-ES" w:eastAsia="en-US"/>
                </w:rPr>
                <w:delText xml:space="preserve"> utilizado en las publicaciones mencionadas,</w:delText>
              </w:r>
              <w:r w:rsidR="007F4FD4" w:rsidDel="0032198F">
                <w:rPr>
                  <w:rFonts w:asciiTheme="minorHAnsi" w:eastAsiaTheme="minorEastAsia" w:hAnsiTheme="minorHAnsi" w:cstheme="minorBidi"/>
                  <w:lang w:val="es-ES" w:eastAsia="en-US"/>
                </w:rPr>
                <w:delText xml:space="preserve"> se enfoca</w:delText>
              </w:r>
              <w:r w:rsidR="00CD7F17" w:rsidDel="0032198F">
                <w:rPr>
                  <w:rFonts w:asciiTheme="minorHAnsi" w:eastAsiaTheme="minorEastAsia" w:hAnsiTheme="minorHAnsi" w:cstheme="minorBidi"/>
                  <w:lang w:val="es-ES" w:eastAsia="en-US"/>
                </w:rPr>
                <w:delText>n</w:delText>
              </w:r>
              <w:r w:rsidR="007F4FD4" w:rsidDel="0032198F">
                <w:rPr>
                  <w:rFonts w:asciiTheme="minorHAnsi" w:eastAsiaTheme="minorEastAsia" w:hAnsiTheme="minorHAnsi" w:cstheme="minorBidi"/>
                  <w:lang w:val="es-ES" w:eastAsia="en-US"/>
                </w:rPr>
                <w:delText xml:space="preserve"> sólo en el reconocimiento facial</w:delText>
              </w:r>
              <w:r w:rsidR="00CD7F17" w:rsidDel="0032198F">
                <w:rPr>
                  <w:rFonts w:asciiTheme="minorHAnsi" w:eastAsiaTheme="minorEastAsia" w:hAnsiTheme="minorHAnsi" w:cstheme="minorBidi"/>
                  <w:lang w:val="es-ES" w:eastAsia="en-US"/>
                </w:rPr>
                <w:delText>,</w:delText>
              </w:r>
              <w:r w:rsidR="007F4FD4" w:rsidDel="0032198F">
                <w:rPr>
                  <w:rFonts w:asciiTheme="minorHAnsi" w:eastAsiaTheme="minorEastAsia" w:hAnsiTheme="minorHAnsi" w:cstheme="minorBidi"/>
                  <w:lang w:val="es-ES" w:eastAsia="en-US"/>
                </w:rPr>
                <w:delText xml:space="preserve"> requiriendo</w:delText>
              </w:r>
              <w:r w:rsidR="002E7E16" w:rsidRPr="002E7E16" w:rsidDel="0032198F">
                <w:rPr>
                  <w:rFonts w:asciiTheme="minorHAnsi" w:eastAsiaTheme="minorEastAsia" w:hAnsiTheme="minorHAnsi" w:cstheme="minorBidi"/>
                  <w:lang w:val="es-ES" w:eastAsia="en-US"/>
                </w:rPr>
                <w:delText xml:space="preserve"> </w:delText>
              </w:r>
              <w:r w:rsidR="008111C8" w:rsidDel="0032198F">
                <w:rPr>
                  <w:rFonts w:asciiTheme="minorHAnsi" w:eastAsiaTheme="minorEastAsia" w:hAnsiTheme="minorHAnsi" w:cstheme="minorBidi"/>
                  <w:lang w:val="es-ES" w:eastAsia="en-US"/>
                </w:rPr>
                <w:delText>la captura de primer plano del rostro de las personas</w:delText>
              </w:r>
              <w:r w:rsidR="00751C50" w:rsidDel="0032198F">
                <w:rPr>
                  <w:rFonts w:asciiTheme="minorHAnsi" w:eastAsiaTheme="minorEastAsia" w:hAnsiTheme="minorHAnsi" w:cstheme="minorBidi"/>
                  <w:lang w:val="es-ES" w:eastAsia="en-US"/>
                </w:rPr>
                <w:delText xml:space="preserve"> y el uso de sensores</w:delText>
              </w:r>
              <w:r w:rsidR="00CD7F17" w:rsidDel="0032198F">
                <w:rPr>
                  <w:rFonts w:asciiTheme="minorHAnsi" w:eastAsiaTheme="minorEastAsia" w:hAnsiTheme="minorHAnsi" w:cstheme="minorBidi"/>
                  <w:lang w:val="es-ES" w:eastAsia="en-US"/>
                </w:rPr>
                <w:delText>,</w:delText>
              </w:r>
              <w:r w:rsidR="00751C50" w:rsidDel="0032198F">
                <w:rPr>
                  <w:rFonts w:asciiTheme="minorHAnsi" w:eastAsiaTheme="minorEastAsia" w:hAnsiTheme="minorHAnsi" w:cstheme="minorBidi"/>
                  <w:lang w:val="es-ES" w:eastAsia="en-US"/>
                </w:rPr>
                <w:delText xml:space="preserve"> cuya implementación </w:delText>
              </w:r>
              <w:r w:rsidR="00AF5277" w:rsidDel="0032198F">
                <w:rPr>
                  <w:rFonts w:asciiTheme="minorHAnsi" w:eastAsiaTheme="minorEastAsia" w:hAnsiTheme="minorHAnsi" w:cstheme="minorBidi"/>
                  <w:lang w:val="es-ES" w:eastAsia="en-US"/>
                </w:rPr>
                <w:delText>tiene algunas limitaciones</w:delText>
              </w:r>
              <w:r w:rsidR="006F7C26" w:rsidDel="0032198F">
                <w:rPr>
                  <w:rFonts w:asciiTheme="minorHAnsi" w:eastAsiaTheme="minorEastAsia" w:hAnsiTheme="minorHAnsi" w:cstheme="minorBidi"/>
                  <w:lang w:val="es-ES" w:eastAsia="en-US"/>
                </w:rPr>
                <w:delText xml:space="preserve"> como se mencionó anteriormente</w:delText>
              </w:r>
              <w:r w:rsidR="00767BCD" w:rsidDel="0032198F">
                <w:rPr>
                  <w:rFonts w:asciiTheme="minorHAnsi" w:eastAsiaTheme="minorEastAsia" w:hAnsiTheme="minorHAnsi" w:cstheme="minorBidi"/>
                  <w:lang w:val="es-ES" w:eastAsia="en-US"/>
                </w:rPr>
                <w:delText xml:space="preserve">. </w:delText>
              </w:r>
              <w:r w:rsidR="00751C50" w:rsidDel="0032198F">
                <w:rPr>
                  <w:rFonts w:asciiTheme="minorHAnsi" w:eastAsiaTheme="minorEastAsia" w:hAnsiTheme="minorHAnsi" w:cstheme="minorBidi"/>
                  <w:lang w:val="es-ES" w:eastAsia="en-US"/>
                </w:rPr>
                <w:delText xml:space="preserve">Adicionalmente, </w:delText>
              </w:r>
              <w:r w:rsidR="00D5437B" w:rsidDel="0032198F">
                <w:rPr>
                  <w:rFonts w:asciiTheme="minorHAnsi" w:eastAsiaTheme="minorEastAsia" w:hAnsiTheme="minorHAnsi" w:cstheme="minorBidi"/>
                  <w:lang w:val="es-ES" w:eastAsia="en-US"/>
                </w:rPr>
                <w:delText>no se incluyen</w:delText>
              </w:r>
              <w:r w:rsidR="00B4512C" w:rsidRPr="00751C50" w:rsidDel="0032198F">
                <w:rPr>
                  <w:rFonts w:asciiTheme="minorHAnsi" w:eastAsiaTheme="minorEastAsia" w:hAnsiTheme="minorHAnsi" w:cstheme="minorBidi"/>
                  <w:lang w:val="es-ES" w:eastAsia="en-US"/>
                </w:rPr>
                <w:delText xml:space="preserve"> mecanismo</w:delText>
              </w:r>
              <w:r w:rsidR="00D5437B" w:rsidDel="0032198F">
                <w:rPr>
                  <w:rFonts w:asciiTheme="minorHAnsi" w:eastAsiaTheme="minorEastAsia" w:hAnsiTheme="minorHAnsi" w:cstheme="minorBidi"/>
                  <w:lang w:val="es-ES" w:eastAsia="en-US"/>
                </w:rPr>
                <w:delText>s</w:delText>
              </w:r>
              <w:r w:rsidR="00B4512C" w:rsidRPr="00751C50" w:rsidDel="0032198F">
                <w:rPr>
                  <w:rFonts w:asciiTheme="minorHAnsi" w:eastAsiaTheme="minorEastAsia" w:hAnsiTheme="minorHAnsi" w:cstheme="minorBidi"/>
                  <w:lang w:val="es-ES" w:eastAsia="en-US"/>
                </w:rPr>
                <w:delText xml:space="preserve"> </w:delText>
              </w:r>
              <w:r w:rsidR="00CF747D" w:rsidDel="0032198F">
                <w:rPr>
                  <w:rFonts w:asciiTheme="minorHAnsi" w:eastAsiaTheme="minorEastAsia" w:hAnsiTheme="minorHAnsi" w:cstheme="minorBidi"/>
                  <w:lang w:val="es-ES" w:eastAsia="en-US"/>
                </w:rPr>
                <w:delText xml:space="preserve">en el </w:delText>
              </w:r>
              <w:r w:rsidR="00080BA9" w:rsidRPr="00751C50" w:rsidDel="0032198F">
                <w:rPr>
                  <w:rFonts w:asciiTheme="minorHAnsi" w:eastAsiaTheme="minorEastAsia" w:hAnsiTheme="minorHAnsi" w:cstheme="minorBidi"/>
                  <w:lang w:val="es-ES" w:eastAsia="en-US"/>
                </w:rPr>
                <w:delText xml:space="preserve">que se realice un </w:delText>
              </w:r>
              <w:r w:rsidR="00CF747D" w:rsidDel="0032198F">
                <w:rPr>
                  <w:rFonts w:asciiTheme="minorHAnsi" w:eastAsiaTheme="minorEastAsia" w:hAnsiTheme="minorHAnsi" w:cstheme="minorBidi"/>
                  <w:lang w:val="es-ES" w:eastAsia="en-US"/>
                </w:rPr>
                <w:delText>monitoreo constante</w:delText>
              </w:r>
            </w:del>
            <w:ins w:id="201" w:author="Ronald Fernando Rodríguez Barbosa" w:date="2020-04-11T13:51:00Z">
              <w:r w:rsidR="0032198F" w:rsidRPr="0032198F">
                <w:rPr>
                  <w:rFonts w:asciiTheme="minorHAnsi" w:eastAsiaTheme="minorEastAsia" w:hAnsiTheme="minorHAnsi" w:cstheme="minorBidi"/>
                  <w:lang w:val="es-ES" w:eastAsia="en-US"/>
                  <w:rPrChange w:id="202" w:author="Ronald Fernando Rodríguez Barbosa" w:date="2020-04-11T13:51:00Z">
                    <w:rPr/>
                  </w:rPrChange>
                </w:rPr>
                <w:t xml:space="preserve">aproximaciones, abordan la captura e integración con otras fuentes de datos, dando como resultado arquitecturas multimodales[30][31], en los que se aprovecha el procesamiento de imágenes de video, texto, señales, entre otros, para soportar el diagnóstico de emociones[32]. Trabajos como el de Le Yang[33] y </w:t>
              </w:r>
              <w:proofErr w:type="spellStart"/>
              <w:r w:rsidR="0032198F" w:rsidRPr="0032198F">
                <w:rPr>
                  <w:rFonts w:asciiTheme="minorHAnsi" w:eastAsiaTheme="minorEastAsia" w:hAnsiTheme="minorHAnsi" w:cstheme="minorBidi"/>
                  <w:lang w:val="es-ES" w:eastAsia="en-US"/>
                  <w:rPrChange w:id="203" w:author="Ronald Fernando Rodríguez Barbosa" w:date="2020-04-11T13:51:00Z">
                    <w:rPr/>
                  </w:rPrChange>
                </w:rPr>
                <w:t>Poria</w:t>
              </w:r>
              <w:proofErr w:type="spellEnd"/>
              <w:r w:rsidR="0032198F" w:rsidRPr="0032198F">
                <w:rPr>
                  <w:rFonts w:asciiTheme="minorHAnsi" w:eastAsiaTheme="minorEastAsia" w:hAnsiTheme="minorHAnsi" w:cstheme="minorBidi"/>
                  <w:lang w:val="es-ES" w:eastAsia="en-US"/>
                  <w:rPrChange w:id="204" w:author="Ronald Fernando Rodríguez Barbosa" w:date="2020-04-11T13:51:00Z">
                    <w:rPr/>
                  </w:rPrChange>
                </w:rPr>
                <w:t xml:space="preserve"> </w:t>
              </w:r>
              <w:proofErr w:type="spellStart"/>
              <w:r w:rsidR="0032198F" w:rsidRPr="0032198F">
                <w:rPr>
                  <w:rFonts w:asciiTheme="minorHAnsi" w:eastAsiaTheme="minorEastAsia" w:hAnsiTheme="minorHAnsi" w:cstheme="minorBidi"/>
                  <w:lang w:val="es-ES" w:eastAsia="en-US"/>
                  <w:rPrChange w:id="205" w:author="Ronald Fernando Rodríguez Barbosa" w:date="2020-04-11T13:51:00Z">
                    <w:rPr/>
                  </w:rPrChange>
                </w:rPr>
                <w:t>Soujana</w:t>
              </w:r>
              <w:proofErr w:type="spellEnd"/>
              <w:r w:rsidR="0032198F" w:rsidRPr="0032198F">
                <w:rPr>
                  <w:rFonts w:asciiTheme="minorHAnsi" w:eastAsiaTheme="minorEastAsia" w:hAnsiTheme="minorHAnsi" w:cstheme="minorBidi"/>
                  <w:lang w:val="es-ES" w:eastAsia="en-US"/>
                  <w:rPrChange w:id="206" w:author="Ronald Fernando Rodríguez Barbosa" w:date="2020-04-11T13:51:00Z">
                    <w:rPr/>
                  </w:rPrChange>
                </w:rPr>
                <w:t xml:space="preserve">[34] sugieren la fusión de análisis de la paralingüística, la captura de respuesta de entrevistas, características del rostro </w:t>
              </w:r>
              <w:r w:rsidR="0032198F" w:rsidRPr="0032198F">
                <w:rPr>
                  <w:rFonts w:asciiTheme="minorHAnsi" w:eastAsiaTheme="minorEastAsia" w:hAnsiTheme="minorHAnsi" w:cstheme="minorBidi"/>
                  <w:lang w:val="es-ES" w:eastAsia="en-US"/>
                  <w:rPrChange w:id="207" w:author="Ronald Fernando Rodríguez Barbosa" w:date="2020-04-11T13:51:00Z">
                    <w:rPr/>
                  </w:rPrChange>
                </w:rPr>
                <w:lastRenderedPageBreak/>
                <w:t>que ha sido abordada ampliamente[35]</w:t>
              </w:r>
            </w:ins>
            <w:ins w:id="208" w:author="Ronald Fernando Rodríguez Barbosa" w:date="2020-04-11T13:52:00Z">
              <w:r w:rsidR="0032198F">
                <w:rPr>
                  <w:rFonts w:asciiTheme="minorHAnsi" w:eastAsiaTheme="minorEastAsia" w:hAnsiTheme="minorHAnsi" w:cstheme="minorBidi"/>
                  <w:lang w:val="es-ES" w:eastAsia="en-US"/>
                </w:rPr>
                <w:t>-</w:t>
              </w:r>
            </w:ins>
            <w:ins w:id="209" w:author="Ronald Fernando Rodríguez Barbosa" w:date="2020-04-11T13:51:00Z">
              <w:r w:rsidR="0032198F" w:rsidRPr="0032198F">
                <w:rPr>
                  <w:rFonts w:asciiTheme="minorHAnsi" w:eastAsiaTheme="minorEastAsia" w:hAnsiTheme="minorHAnsi" w:cstheme="minorBidi"/>
                  <w:lang w:val="es-ES" w:eastAsia="en-US"/>
                  <w:rPrChange w:id="210" w:author="Ronald Fernando Rodríguez Barbosa" w:date="2020-04-11T13:51:00Z">
                    <w:rPr/>
                  </w:rPrChange>
                </w:rPr>
                <w:t>[38], y el movimiento de los ojos[39]. En estas aproximaciones, se evidencia un aporte significativo en el análisis de patrones de voz, y se abordan algunos aspectos de interés dentro de la evaluación de FRP. Sin embargo, el modo de video utilizado en las publicaciones mencionadas, se enfocan sólo en el reconocimiento facial, requiriendo la captura de primer plano del rostro de las personas y el uso de sensores, cuya implementación tiene algunas limitaciones como se mencionó anteriormente. Adicionalmente, no se incluyen mecanismos en el que se realice un monitoreo constante</w:t>
              </w:r>
            </w:ins>
            <w:r w:rsidR="00C23729">
              <w:rPr>
                <w:rFonts w:asciiTheme="minorHAnsi" w:eastAsiaTheme="minorEastAsia" w:hAnsiTheme="minorHAnsi" w:cstheme="minorBidi"/>
                <w:lang w:val="es-ES" w:eastAsia="en-US"/>
              </w:rPr>
              <w:t>.</w:t>
            </w:r>
            <w:r w:rsidR="00AF5277">
              <w:rPr>
                <w:rFonts w:asciiTheme="minorHAnsi" w:eastAsiaTheme="minorEastAsia" w:hAnsiTheme="minorHAnsi" w:cstheme="minorBidi"/>
                <w:lang w:val="es-ES" w:eastAsia="en-US"/>
              </w:rPr>
              <w:t xml:space="preserve"> </w:t>
            </w:r>
          </w:p>
          <w:p w14:paraId="568A3314" w14:textId="77777777" w:rsidR="00660CD4" w:rsidRDefault="00660CD4" w:rsidP="006F7C26">
            <w:pPr>
              <w:pStyle w:val="HTMLconformatoprevio"/>
              <w:jc w:val="both"/>
              <w:rPr>
                <w:rFonts w:asciiTheme="minorHAnsi" w:eastAsiaTheme="minorEastAsia" w:hAnsiTheme="minorHAnsi" w:cstheme="minorBidi"/>
                <w:lang w:val="es-ES" w:eastAsia="en-US"/>
              </w:rPr>
            </w:pPr>
          </w:p>
          <w:p w14:paraId="10884521" w14:textId="40978821" w:rsidR="00BF047B" w:rsidRDefault="00660CD4" w:rsidP="00022386">
            <w:pPr>
              <w:pStyle w:val="HTMLconformatoprevio"/>
              <w:jc w:val="both"/>
              <w:rPr>
                <w:rFonts w:asciiTheme="minorHAnsi" w:eastAsiaTheme="minorEastAsia" w:hAnsiTheme="minorHAnsi" w:cstheme="minorBidi"/>
                <w:b/>
                <w:lang w:val="es-ES" w:eastAsia="en-US"/>
              </w:rPr>
            </w:pPr>
            <w:commentRangeStart w:id="211"/>
            <w:r>
              <w:rPr>
                <w:rFonts w:asciiTheme="minorHAnsi" w:eastAsiaTheme="minorEastAsia" w:hAnsiTheme="minorHAnsi" w:cstheme="minorBidi"/>
                <w:lang w:val="es-ES" w:eastAsia="en-US"/>
              </w:rPr>
              <w:t>Dado</w:t>
            </w:r>
            <w:commentRangeEnd w:id="211"/>
            <w:r w:rsidR="000F18E1">
              <w:rPr>
                <w:rStyle w:val="Refdecomentario"/>
                <w:rFonts w:asciiTheme="minorHAnsi" w:eastAsiaTheme="minorHAnsi" w:hAnsiTheme="minorHAnsi" w:cstheme="minorBidi"/>
                <w:lang w:eastAsia="en-US"/>
              </w:rPr>
              <w:commentReference w:id="211"/>
            </w:r>
            <w:r>
              <w:rPr>
                <w:rFonts w:asciiTheme="minorHAnsi" w:eastAsiaTheme="minorEastAsia" w:hAnsiTheme="minorHAnsi" w:cstheme="minorBidi"/>
                <w:lang w:val="es-ES" w:eastAsia="en-US"/>
              </w:rPr>
              <w:t xml:space="preserve"> al abordaje</w:t>
            </w:r>
            <w:r w:rsidR="00D040B9">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que se la hado dado a los aspecto</w:t>
            </w:r>
            <w:ins w:id="212" w:author="Ronald Fernando Rodríguez Barbosa" w:date="2020-04-11T13:53:00Z">
              <w:r w:rsidR="0032198F">
                <w:rPr>
                  <w:rFonts w:asciiTheme="minorHAnsi" w:eastAsiaTheme="minorEastAsia" w:hAnsiTheme="minorHAnsi" w:cstheme="minorBidi"/>
                  <w:lang w:val="es-ES" w:eastAsia="en-US"/>
                </w:rPr>
                <w:t xml:space="preserve">s </w:t>
              </w:r>
            </w:ins>
            <w:ins w:id="213" w:author="Ronald Fernando Rodríguez Barbosa" w:date="2020-04-11T13:54:00Z">
              <w:r w:rsidR="0032198F">
                <w:rPr>
                  <w:rFonts w:asciiTheme="minorHAnsi" w:eastAsiaTheme="minorEastAsia" w:hAnsiTheme="minorHAnsi" w:cstheme="minorBidi"/>
                  <w:lang w:val="es-ES" w:eastAsia="en-US"/>
                </w:rPr>
                <w:t xml:space="preserve">emocionales y actividades relacionadas con FRP, </w:t>
              </w:r>
            </w:ins>
            <w:del w:id="214" w:author="Ronald Fernando Rodríguez Barbosa" w:date="2020-04-11T13:53:00Z">
              <w:r w:rsidDel="0032198F">
                <w:rPr>
                  <w:rFonts w:asciiTheme="minorHAnsi" w:eastAsiaTheme="minorEastAsia" w:hAnsiTheme="minorHAnsi" w:cstheme="minorBidi"/>
                  <w:lang w:val="es-ES" w:eastAsia="en-US"/>
                </w:rPr>
                <w:delText xml:space="preserve"> psicológicos </w:delText>
              </w:r>
            </w:del>
            <w:del w:id="215" w:author="familiarodriguezarias19@outlook.es" w:date="2020-04-09T19:12:00Z">
              <w:r w:rsidR="00D040B9" w:rsidDel="007D06C9">
                <w:rPr>
                  <w:rFonts w:asciiTheme="minorHAnsi" w:eastAsiaTheme="minorEastAsia" w:hAnsiTheme="minorHAnsi" w:cstheme="minorBidi"/>
                  <w:lang w:val="es-ES" w:eastAsia="en-US"/>
                </w:rPr>
                <w:delText>ocupacionales</w:delText>
              </w:r>
              <w:r w:rsidR="00BF047B" w:rsidDel="007D06C9">
                <w:rPr>
                  <w:rFonts w:asciiTheme="minorHAnsi" w:eastAsiaTheme="minorEastAsia" w:hAnsiTheme="minorHAnsi" w:cstheme="minorBidi"/>
                  <w:lang w:val="es-ES" w:eastAsia="en-US"/>
                </w:rPr>
                <w:delText xml:space="preserve"> </w:delText>
              </w:r>
            </w:del>
            <w:del w:id="216" w:author="Ronald Fernando Rodríguez Barbosa" w:date="2020-04-11T13:54:00Z">
              <w:r w:rsidR="00BF047B" w:rsidDel="0032198F">
                <w:rPr>
                  <w:rFonts w:asciiTheme="minorHAnsi" w:eastAsiaTheme="minorEastAsia" w:hAnsiTheme="minorHAnsi" w:cstheme="minorBidi"/>
                  <w:lang w:val="es-ES" w:eastAsia="en-US"/>
                </w:rPr>
                <w:delText>con</w:delText>
              </w:r>
            </w:del>
            <w:ins w:id="217" w:author="Ronald Fernando Rodríguez Barbosa" w:date="2020-04-11T13:54:00Z">
              <w:r w:rsidR="0032198F">
                <w:rPr>
                  <w:rFonts w:asciiTheme="minorHAnsi" w:eastAsiaTheme="minorEastAsia" w:hAnsiTheme="minorHAnsi" w:cstheme="minorBidi"/>
                  <w:lang w:val="es-ES" w:eastAsia="en-US"/>
                </w:rPr>
                <w:t>teniendo en cuenta</w:t>
              </w:r>
            </w:ins>
            <w:r w:rsidR="00BF047B">
              <w:rPr>
                <w:rFonts w:asciiTheme="minorHAnsi" w:eastAsiaTheme="minorEastAsia" w:hAnsiTheme="minorHAnsi" w:cstheme="minorBidi"/>
                <w:lang w:val="es-ES" w:eastAsia="en-US"/>
              </w:rPr>
              <w:t xml:space="preserve"> </w:t>
            </w:r>
            <w:r>
              <w:rPr>
                <w:rFonts w:asciiTheme="minorHAnsi" w:eastAsiaTheme="minorEastAsia" w:hAnsiTheme="minorHAnsi" w:cstheme="minorBidi"/>
                <w:lang w:val="es-ES" w:eastAsia="en-US"/>
              </w:rPr>
              <w:t>la fa</w:t>
            </w:r>
            <w:r w:rsidR="00BF047B">
              <w:rPr>
                <w:rFonts w:asciiTheme="minorHAnsi" w:eastAsiaTheme="minorEastAsia" w:hAnsiTheme="minorHAnsi" w:cstheme="minorBidi"/>
                <w:lang w:val="es-ES" w:eastAsia="en-US"/>
              </w:rPr>
              <w:t>lta de</w:t>
            </w:r>
            <w:r w:rsidR="00D040B9">
              <w:rPr>
                <w:rFonts w:asciiTheme="minorHAnsi" w:eastAsiaTheme="minorEastAsia" w:hAnsiTheme="minorHAnsi" w:cstheme="minorBidi"/>
                <w:lang w:val="es-ES" w:eastAsia="en-US"/>
              </w:rPr>
              <w:t xml:space="preserve"> observación directa,</w:t>
            </w:r>
            <w:r w:rsidR="00BF047B">
              <w:rPr>
                <w:rFonts w:asciiTheme="minorHAnsi" w:eastAsiaTheme="minorEastAsia" w:hAnsiTheme="minorHAnsi" w:cstheme="minorBidi"/>
                <w:lang w:val="es-ES" w:eastAsia="en-US"/>
              </w:rPr>
              <w:t xml:space="preserve"> la carencia de un </w:t>
            </w:r>
            <w:r>
              <w:rPr>
                <w:rFonts w:asciiTheme="minorHAnsi" w:eastAsiaTheme="minorEastAsia" w:hAnsiTheme="minorHAnsi" w:cstheme="minorBidi"/>
                <w:lang w:val="es-ES" w:eastAsia="en-US"/>
              </w:rPr>
              <w:t>seguimie</w:t>
            </w:r>
            <w:r w:rsidR="00D040B9">
              <w:rPr>
                <w:rFonts w:asciiTheme="minorHAnsi" w:eastAsiaTheme="minorEastAsia" w:hAnsiTheme="minorHAnsi" w:cstheme="minorBidi"/>
                <w:lang w:val="es-ES" w:eastAsia="en-US"/>
              </w:rPr>
              <w:t>nto automático</w:t>
            </w:r>
            <w:r w:rsidR="00BF047B">
              <w:rPr>
                <w:rFonts w:asciiTheme="minorHAnsi" w:eastAsiaTheme="minorEastAsia" w:hAnsiTheme="minorHAnsi" w:cstheme="minorBidi"/>
                <w:lang w:val="es-ES" w:eastAsia="en-US"/>
              </w:rPr>
              <w:t xml:space="preserve"> e</w:t>
            </w:r>
            <w:r w:rsidR="00D040B9">
              <w:rPr>
                <w:rFonts w:asciiTheme="minorHAnsi" w:eastAsiaTheme="minorEastAsia" w:hAnsiTheme="minorHAnsi" w:cstheme="minorBidi"/>
                <w:lang w:val="es-ES" w:eastAsia="en-US"/>
              </w:rPr>
              <w:t xml:space="preserve"> inteligente y las limitaciones de índole intrusivo</w:t>
            </w:r>
            <w:r w:rsidR="00BF047B">
              <w:rPr>
                <w:rFonts w:asciiTheme="minorHAnsi" w:eastAsiaTheme="minorEastAsia" w:hAnsiTheme="minorHAnsi" w:cstheme="minorBidi"/>
                <w:lang w:val="es-ES" w:eastAsia="en-US"/>
              </w:rPr>
              <w:t xml:space="preserve">, </w:t>
            </w:r>
            <w:r w:rsidR="00D040B9">
              <w:rPr>
                <w:rFonts w:asciiTheme="minorHAnsi" w:eastAsiaTheme="minorEastAsia" w:hAnsiTheme="minorHAnsi" w:cstheme="minorBidi"/>
                <w:lang w:val="es-ES" w:eastAsia="en-US"/>
              </w:rPr>
              <w:t>surge la pregunta:</w:t>
            </w:r>
            <w:r>
              <w:rPr>
                <w:rFonts w:asciiTheme="minorHAnsi" w:eastAsiaTheme="minorEastAsia" w:hAnsiTheme="minorHAnsi" w:cstheme="minorBidi"/>
                <w:lang w:val="es-ES" w:eastAsia="en-US"/>
              </w:rPr>
              <w:t xml:space="preserve"> </w:t>
            </w:r>
            <w:r w:rsidR="00D040B9" w:rsidRPr="00EE432D">
              <w:rPr>
                <w:rFonts w:asciiTheme="minorHAnsi" w:eastAsiaTheme="minorEastAsia" w:hAnsiTheme="minorHAnsi" w:cstheme="minorBidi"/>
                <w:b/>
                <w:lang w:val="es-ES" w:eastAsia="en-US"/>
              </w:rPr>
              <w:t xml:space="preserve">¿Cómo </w:t>
            </w:r>
            <w:r w:rsidR="00D040B9">
              <w:rPr>
                <w:rFonts w:asciiTheme="minorHAnsi" w:eastAsiaTheme="minorEastAsia" w:hAnsiTheme="minorHAnsi" w:cstheme="minorBidi"/>
                <w:b/>
                <w:lang w:val="es-ES" w:eastAsia="en-US"/>
              </w:rPr>
              <w:t xml:space="preserve">calcular indicadores </w:t>
            </w:r>
            <w:ins w:id="218" w:author="familiarodriguezarias19@outlook.es" w:date="2020-04-09T19:12:00Z">
              <w:r w:rsidR="007D06C9">
                <w:rPr>
                  <w:rFonts w:asciiTheme="minorHAnsi" w:eastAsiaTheme="minorEastAsia" w:hAnsiTheme="minorHAnsi" w:cstheme="minorBidi"/>
                  <w:b/>
                  <w:lang w:val="es-ES" w:eastAsia="en-US"/>
                </w:rPr>
                <w:t xml:space="preserve">a partir de </w:t>
              </w:r>
            </w:ins>
            <w:ins w:id="219" w:author="familiarodriguezarias19@outlook.es" w:date="2020-04-09T19:13:00Z">
              <w:r w:rsidR="007D06C9">
                <w:rPr>
                  <w:rFonts w:asciiTheme="minorHAnsi" w:eastAsiaTheme="minorEastAsia" w:hAnsiTheme="minorHAnsi" w:cstheme="minorBidi"/>
                  <w:b/>
                  <w:lang w:val="es-ES" w:eastAsia="en-US"/>
                </w:rPr>
                <w:t xml:space="preserve">la detección de emociones y actividades </w:t>
              </w:r>
            </w:ins>
            <w:del w:id="220" w:author="familiarodriguezarias19@outlook.es" w:date="2020-04-09T19:13:00Z">
              <w:r w:rsidR="00D040B9" w:rsidDel="007D06C9">
                <w:rPr>
                  <w:rFonts w:asciiTheme="minorHAnsi" w:eastAsiaTheme="minorEastAsia" w:hAnsiTheme="minorHAnsi" w:cstheme="minorBidi"/>
                  <w:b/>
                  <w:lang w:val="es-ES" w:eastAsia="en-US"/>
                </w:rPr>
                <w:delText xml:space="preserve">relacionados con trastornos psicológicos </w:delText>
              </w:r>
            </w:del>
            <w:r w:rsidR="00D040B9">
              <w:rPr>
                <w:rFonts w:asciiTheme="minorHAnsi" w:eastAsiaTheme="minorEastAsia" w:hAnsiTheme="minorHAnsi" w:cstheme="minorBidi"/>
                <w:b/>
                <w:lang w:val="es-ES" w:eastAsia="en-US"/>
              </w:rPr>
              <w:t xml:space="preserve">para el monitoreo y </w:t>
            </w:r>
            <w:ins w:id="221" w:author="familiarodriguezarias19@outlook.es" w:date="2020-04-09T19:13:00Z">
              <w:r w:rsidR="007D06C9">
                <w:rPr>
                  <w:rFonts w:asciiTheme="minorHAnsi" w:eastAsiaTheme="minorEastAsia" w:hAnsiTheme="minorHAnsi" w:cstheme="minorBidi"/>
                  <w:b/>
                  <w:lang w:val="es-ES" w:eastAsia="en-US"/>
                </w:rPr>
                <w:t xml:space="preserve">apoyo a la </w:t>
              </w:r>
            </w:ins>
            <w:r w:rsidR="00D040B9">
              <w:rPr>
                <w:rFonts w:asciiTheme="minorHAnsi" w:eastAsiaTheme="minorEastAsia" w:hAnsiTheme="minorHAnsi" w:cstheme="minorBidi"/>
                <w:b/>
                <w:lang w:val="es-ES" w:eastAsia="en-US"/>
              </w:rPr>
              <w:t xml:space="preserve">evaluación </w:t>
            </w:r>
            <w:r w:rsidR="00D040B9" w:rsidRPr="00EE432D">
              <w:rPr>
                <w:rFonts w:asciiTheme="minorHAnsi" w:eastAsiaTheme="minorEastAsia" w:hAnsiTheme="minorHAnsi" w:cstheme="minorBidi"/>
                <w:b/>
                <w:lang w:val="es-ES" w:eastAsia="en-US"/>
              </w:rPr>
              <w:t>factores de riesgos psicosociales</w:t>
            </w:r>
            <w:del w:id="222" w:author="familiarodriguezarias19@outlook.es" w:date="2020-04-09T19:13:00Z">
              <w:r w:rsidR="00D040B9" w:rsidRPr="00EE432D" w:rsidDel="007D06C9">
                <w:rPr>
                  <w:rFonts w:asciiTheme="minorHAnsi" w:eastAsiaTheme="minorEastAsia" w:hAnsiTheme="minorHAnsi" w:cstheme="minorBidi"/>
                  <w:b/>
                  <w:lang w:val="es-ES" w:eastAsia="en-US"/>
                </w:rPr>
                <w:delText xml:space="preserve"> ocupacionales</w:delText>
              </w:r>
            </w:del>
            <w:r w:rsidR="00D040B9" w:rsidRPr="00EE432D">
              <w:rPr>
                <w:rFonts w:asciiTheme="minorHAnsi" w:eastAsiaTheme="minorEastAsia" w:hAnsiTheme="minorHAnsi" w:cstheme="minorBidi"/>
                <w:b/>
                <w:lang w:val="es-ES" w:eastAsia="en-US"/>
              </w:rPr>
              <w:t xml:space="preserve">, </w:t>
            </w:r>
            <w:r w:rsidR="00D040B9">
              <w:rPr>
                <w:rFonts w:asciiTheme="minorHAnsi" w:eastAsiaTheme="minorEastAsia" w:hAnsiTheme="minorHAnsi" w:cstheme="minorBidi"/>
                <w:b/>
                <w:lang w:val="es-ES" w:eastAsia="en-US"/>
              </w:rPr>
              <w:t>mediante un seguimiento automático no intrusivo</w:t>
            </w:r>
            <w:r w:rsidR="00D040B9" w:rsidRPr="00EE432D">
              <w:rPr>
                <w:rFonts w:asciiTheme="minorHAnsi" w:eastAsiaTheme="minorEastAsia" w:hAnsiTheme="minorHAnsi" w:cstheme="minorBidi"/>
                <w:b/>
                <w:lang w:val="es-ES" w:eastAsia="en-US"/>
              </w:rPr>
              <w:t xml:space="preserve">, </w:t>
            </w:r>
            <w:r w:rsidR="00D040B9">
              <w:rPr>
                <w:rFonts w:asciiTheme="minorHAnsi" w:eastAsiaTheme="minorEastAsia" w:hAnsiTheme="minorHAnsi" w:cstheme="minorBidi"/>
                <w:b/>
                <w:lang w:val="es-ES" w:eastAsia="en-US"/>
              </w:rPr>
              <w:t>utilizando</w:t>
            </w:r>
            <w:r w:rsidR="00D040B9" w:rsidRPr="00EE432D">
              <w:rPr>
                <w:rFonts w:asciiTheme="minorHAnsi" w:eastAsiaTheme="minorEastAsia" w:hAnsiTheme="minorHAnsi" w:cstheme="minorBidi"/>
                <w:b/>
                <w:lang w:val="es-ES" w:eastAsia="en-US"/>
              </w:rPr>
              <w:t xml:space="preserve"> técnicas de inteligencia artificial y visión por computadora?</w:t>
            </w:r>
          </w:p>
          <w:p w14:paraId="0C70E586" w14:textId="77777777" w:rsidR="00BF047B" w:rsidRDefault="00BF047B" w:rsidP="00022386">
            <w:pPr>
              <w:pStyle w:val="HTMLconformatoprevio"/>
              <w:jc w:val="both"/>
              <w:rPr>
                <w:rFonts w:asciiTheme="minorHAnsi" w:eastAsiaTheme="minorEastAsia" w:hAnsiTheme="minorHAnsi" w:cstheme="minorBidi"/>
                <w:lang w:val="es-ES" w:eastAsia="en-US"/>
              </w:rPr>
            </w:pPr>
          </w:p>
          <w:p w14:paraId="01BF779E" w14:textId="09FD6B80" w:rsidR="00603A2E" w:rsidRDefault="00D040B9" w:rsidP="003F20AB">
            <w:pPr>
              <w:pStyle w:val="HTMLconformatoprevio"/>
              <w:jc w:val="both"/>
              <w:rPr>
                <w:rFonts w:asciiTheme="minorHAnsi" w:eastAsiaTheme="minorEastAsia" w:hAnsiTheme="minorHAnsi" w:cstheme="minorBidi"/>
                <w:lang w:val="es-ES" w:eastAsia="en-US"/>
              </w:rPr>
            </w:pPr>
            <w:commentRangeStart w:id="223"/>
            <w:r>
              <w:rPr>
                <w:rFonts w:asciiTheme="minorHAnsi" w:eastAsiaTheme="minorEastAsia" w:hAnsiTheme="minorHAnsi" w:cstheme="minorBidi"/>
                <w:lang w:val="es-ES" w:eastAsia="en-US"/>
              </w:rPr>
              <w:t>Para</w:t>
            </w:r>
            <w:commentRangeEnd w:id="223"/>
            <w:r w:rsidR="000F18E1">
              <w:rPr>
                <w:rStyle w:val="Refdecomentario"/>
                <w:rFonts w:asciiTheme="minorHAnsi" w:eastAsiaTheme="minorHAnsi" w:hAnsiTheme="minorHAnsi" w:cstheme="minorBidi"/>
                <w:lang w:eastAsia="en-US"/>
              </w:rPr>
              <w:commentReference w:id="223"/>
            </w:r>
            <w:r>
              <w:rPr>
                <w:rFonts w:asciiTheme="minorHAnsi" w:eastAsiaTheme="minorEastAsia" w:hAnsiTheme="minorHAnsi" w:cstheme="minorBidi"/>
                <w:lang w:val="es-ES" w:eastAsia="en-US"/>
              </w:rPr>
              <w:t xml:space="preserve"> </w:t>
            </w:r>
            <w:del w:id="224" w:author="Ronald Fernando Rodríguez Barbosa" w:date="2020-04-11T13:57:00Z">
              <w:r w:rsidDel="0032198F">
                <w:rPr>
                  <w:rFonts w:asciiTheme="minorHAnsi" w:eastAsiaTheme="minorEastAsia" w:hAnsiTheme="minorHAnsi" w:cstheme="minorBidi"/>
                  <w:lang w:val="es-ES" w:eastAsia="en-US"/>
                </w:rPr>
                <w:delText>calcular los indicadores, el presente</w:delText>
              </w:r>
              <w:r w:rsidRPr="007104D6" w:rsidDel="0032198F">
                <w:rPr>
                  <w:rFonts w:asciiTheme="minorHAnsi" w:eastAsiaTheme="minorEastAsia" w:hAnsiTheme="minorHAnsi" w:cstheme="minorBidi"/>
                  <w:lang w:val="es-ES" w:eastAsia="en-US"/>
                </w:rPr>
                <w:delText xml:space="preserve"> </w:delText>
              </w:r>
              <w:r w:rsidDel="0032198F">
                <w:rPr>
                  <w:rFonts w:asciiTheme="minorHAnsi" w:eastAsiaTheme="minorEastAsia" w:hAnsiTheme="minorHAnsi" w:cstheme="minorBidi"/>
                  <w:lang w:val="es-ES" w:eastAsia="en-US"/>
                </w:rPr>
                <w:delText xml:space="preserve">proyecto se enfocará </w:delText>
              </w:r>
              <w:r w:rsidR="00351CB0" w:rsidDel="0032198F">
                <w:rPr>
                  <w:rFonts w:asciiTheme="minorHAnsi" w:eastAsiaTheme="minorEastAsia" w:hAnsiTheme="minorHAnsi" w:cstheme="minorBidi"/>
                  <w:lang w:val="es-ES" w:eastAsia="en-US"/>
                </w:rPr>
                <w:delText>en el diseño de mecanismos para</w:delText>
              </w:r>
              <w:r w:rsidDel="0032198F">
                <w:rPr>
                  <w:rFonts w:asciiTheme="minorHAnsi" w:eastAsiaTheme="minorEastAsia" w:hAnsiTheme="minorHAnsi" w:cstheme="minorBidi"/>
                  <w:lang w:val="es-ES" w:eastAsia="en-US"/>
                </w:rPr>
                <w:delText xml:space="preserve"> la observación </w:delText>
              </w:r>
              <w:r w:rsidR="00351CB0" w:rsidDel="0032198F">
                <w:rPr>
                  <w:rFonts w:asciiTheme="minorHAnsi" w:eastAsiaTheme="minorEastAsia" w:hAnsiTheme="minorHAnsi" w:cstheme="minorBidi"/>
                  <w:lang w:val="es-ES" w:eastAsia="en-US"/>
                </w:rPr>
                <w:delText>de forma continua</w:delText>
              </w:r>
              <w:r w:rsidDel="0032198F">
                <w:rPr>
                  <w:rFonts w:asciiTheme="minorHAnsi" w:eastAsiaTheme="minorEastAsia" w:hAnsiTheme="minorHAnsi" w:cstheme="minorBidi"/>
                  <w:lang w:val="es-ES" w:eastAsia="en-US"/>
                </w:rPr>
                <w:delText xml:space="preserve"> </w:delText>
              </w:r>
              <w:r w:rsidR="00351CB0" w:rsidDel="0032198F">
                <w:rPr>
                  <w:rFonts w:asciiTheme="minorHAnsi" w:eastAsiaTheme="minorEastAsia" w:hAnsiTheme="minorHAnsi" w:cstheme="minorBidi"/>
                  <w:lang w:val="es-ES" w:eastAsia="en-US"/>
                </w:rPr>
                <w:delText>de un</w:delText>
              </w:r>
              <w:r w:rsidDel="0032198F">
                <w:rPr>
                  <w:rFonts w:asciiTheme="minorHAnsi" w:eastAsiaTheme="minorEastAsia" w:hAnsiTheme="minorHAnsi" w:cstheme="minorBidi"/>
                  <w:lang w:val="es-ES" w:eastAsia="en-US"/>
                </w:rPr>
                <w:delText xml:space="preserve"> conjunto de estados de ánimo y las actividades de una persona</w:delText>
              </w:r>
              <w:r w:rsidR="00351CB0" w:rsidDel="0032198F">
                <w:rPr>
                  <w:rFonts w:asciiTheme="minorHAnsi" w:eastAsiaTheme="minorEastAsia" w:hAnsiTheme="minorHAnsi" w:cstheme="minorBidi"/>
                  <w:lang w:val="es-ES" w:eastAsia="en-US"/>
                </w:rPr>
                <w:delText>.</w:delText>
              </w:r>
              <w:r w:rsidR="00737F8B" w:rsidDel="0032198F">
                <w:rPr>
                  <w:rFonts w:asciiTheme="minorHAnsi" w:eastAsiaTheme="minorEastAsia" w:hAnsiTheme="minorHAnsi" w:cstheme="minorBidi"/>
                  <w:lang w:val="es-ES" w:eastAsia="en-US"/>
                </w:rPr>
                <w:delText xml:space="preserve"> Dichos mecanismos</w:delText>
              </w:r>
              <w:r w:rsidR="00022386" w:rsidDel="0032198F">
                <w:rPr>
                  <w:rFonts w:asciiTheme="minorHAnsi" w:eastAsiaTheme="minorEastAsia" w:hAnsiTheme="minorHAnsi" w:cstheme="minorBidi"/>
                  <w:lang w:val="es-ES" w:eastAsia="en-US"/>
                </w:rPr>
                <w:delText>,</w:delText>
              </w:r>
              <w:r w:rsidR="00351CB0" w:rsidDel="0032198F">
                <w:rPr>
                  <w:rFonts w:asciiTheme="minorHAnsi" w:eastAsiaTheme="minorEastAsia" w:hAnsiTheme="minorHAnsi" w:cstheme="minorBidi"/>
                  <w:lang w:val="es-ES" w:eastAsia="en-US"/>
                </w:rPr>
                <w:delText xml:space="preserve"> extraerá</w:delText>
              </w:r>
              <w:r w:rsidR="00737F8B" w:rsidDel="0032198F">
                <w:rPr>
                  <w:rFonts w:asciiTheme="minorHAnsi" w:eastAsiaTheme="minorEastAsia" w:hAnsiTheme="minorHAnsi" w:cstheme="minorBidi"/>
                  <w:lang w:val="es-ES" w:eastAsia="en-US"/>
                </w:rPr>
                <w:delText>n</w:delText>
              </w:r>
              <w:r w:rsidR="00022386" w:rsidDel="0032198F">
                <w:rPr>
                  <w:rFonts w:asciiTheme="minorHAnsi" w:eastAsiaTheme="minorEastAsia" w:hAnsiTheme="minorHAnsi" w:cstheme="minorBidi"/>
                  <w:lang w:val="es-ES" w:eastAsia="en-US"/>
                </w:rPr>
                <w:delText xml:space="preserve"> información de</w:delText>
              </w:r>
              <w:r w:rsidR="00351CB0" w:rsidDel="0032198F">
                <w:rPr>
                  <w:rFonts w:asciiTheme="minorHAnsi" w:eastAsiaTheme="minorEastAsia" w:hAnsiTheme="minorHAnsi" w:cstheme="minorBidi"/>
                  <w:lang w:val="es-ES" w:eastAsia="en-US"/>
                </w:rPr>
                <w:delText xml:space="preserve"> características diversas como las emociones </w:delText>
              </w:r>
              <w:r w:rsidR="00022386" w:rsidDel="0032198F">
                <w:rPr>
                  <w:rFonts w:asciiTheme="minorHAnsi" w:eastAsiaTheme="minorEastAsia" w:hAnsiTheme="minorHAnsi" w:cstheme="minorBidi"/>
                  <w:lang w:val="es-ES" w:eastAsia="en-US"/>
                </w:rPr>
                <w:delText>y escenarios que se</w:delText>
              </w:r>
              <w:r w:rsidR="00737F8B" w:rsidDel="0032198F">
                <w:rPr>
                  <w:rFonts w:asciiTheme="minorHAnsi" w:eastAsiaTheme="minorEastAsia" w:hAnsiTheme="minorHAnsi" w:cstheme="minorBidi"/>
                  <w:lang w:val="es-ES" w:eastAsia="en-US"/>
                </w:rPr>
                <w:delText xml:space="preserve"> desarrollen durante la jornada laboral, relacionado</w:delText>
              </w:r>
              <w:r w:rsidR="00351CB0" w:rsidDel="0032198F">
                <w:rPr>
                  <w:rFonts w:asciiTheme="minorHAnsi" w:eastAsiaTheme="minorEastAsia" w:hAnsiTheme="minorHAnsi" w:cstheme="minorBidi"/>
                  <w:lang w:val="es-ES" w:eastAsia="en-US"/>
                </w:rPr>
                <w:delText>s con FRPO</w:delText>
              </w:r>
              <w:r w:rsidR="00737F8B" w:rsidDel="0032198F">
                <w:rPr>
                  <w:rFonts w:asciiTheme="minorHAnsi" w:eastAsiaTheme="minorEastAsia" w:hAnsiTheme="minorHAnsi" w:cstheme="minorBidi"/>
                  <w:lang w:val="es-ES" w:eastAsia="en-US"/>
                </w:rPr>
                <w:delText xml:space="preserve">. Adicionalmente se diseñarán mecanismos que integrarán la información </w:delText>
              </w:r>
              <w:r w:rsidR="00E1211B" w:rsidDel="0032198F">
                <w:rPr>
                  <w:rFonts w:asciiTheme="minorHAnsi" w:eastAsiaTheme="minorEastAsia" w:hAnsiTheme="minorHAnsi" w:cstheme="minorBidi"/>
                  <w:lang w:val="es-ES" w:eastAsia="en-US"/>
                </w:rPr>
                <w:delText>extraída</w:delText>
              </w:r>
              <w:r w:rsidR="00737F8B" w:rsidDel="0032198F">
                <w:rPr>
                  <w:rFonts w:asciiTheme="minorHAnsi" w:eastAsiaTheme="minorEastAsia" w:hAnsiTheme="minorHAnsi" w:cstheme="minorBidi"/>
                  <w:lang w:val="es-ES" w:eastAsia="en-US"/>
                </w:rPr>
                <w:delText xml:space="preserve"> y con ello</w:delText>
              </w:r>
              <w:r w:rsidR="00871553" w:rsidDel="0032198F">
                <w:rPr>
                  <w:rFonts w:asciiTheme="minorHAnsi" w:eastAsiaTheme="minorEastAsia" w:hAnsiTheme="minorHAnsi" w:cstheme="minorBidi"/>
                  <w:lang w:val="es-ES" w:eastAsia="en-US"/>
                </w:rPr>
                <w:delText>,</w:delText>
              </w:r>
              <w:r w:rsidR="00737F8B" w:rsidDel="0032198F">
                <w:rPr>
                  <w:rFonts w:asciiTheme="minorHAnsi" w:eastAsiaTheme="minorEastAsia" w:hAnsiTheme="minorHAnsi" w:cstheme="minorBidi"/>
                  <w:lang w:val="es-ES" w:eastAsia="en-US"/>
                </w:rPr>
                <w:delText xml:space="preserve"> </w:delText>
              </w:r>
              <w:r w:rsidR="00871553" w:rsidDel="0032198F">
                <w:rPr>
                  <w:rFonts w:asciiTheme="minorHAnsi" w:eastAsiaTheme="minorEastAsia" w:hAnsiTheme="minorHAnsi" w:cstheme="minorBidi"/>
                  <w:lang w:val="es-ES" w:eastAsia="en-US"/>
                </w:rPr>
                <w:delText>se conformará</w:delText>
              </w:r>
              <w:r w:rsidR="00737F8B" w:rsidDel="0032198F">
                <w:rPr>
                  <w:rFonts w:asciiTheme="minorHAnsi" w:eastAsiaTheme="minorEastAsia" w:hAnsiTheme="minorHAnsi" w:cstheme="minorBidi"/>
                  <w:lang w:val="es-ES" w:eastAsia="en-US"/>
                </w:rPr>
                <w:delText xml:space="preserve"> una serie de indicadores</w:delText>
              </w:r>
              <w:r w:rsidR="00E1211B" w:rsidDel="0032198F">
                <w:rPr>
                  <w:rFonts w:asciiTheme="minorHAnsi" w:eastAsiaTheme="minorEastAsia" w:hAnsiTheme="minorHAnsi" w:cstheme="minorBidi"/>
                  <w:lang w:val="es-ES" w:eastAsia="en-US"/>
                </w:rPr>
                <w:delText xml:space="preserve"> relacionados con trastornos psicológicos</w:delText>
              </w:r>
              <w:r w:rsidR="00C81533" w:rsidDel="0032198F">
                <w:rPr>
                  <w:rFonts w:asciiTheme="minorHAnsi" w:eastAsiaTheme="minorEastAsia" w:hAnsiTheme="minorHAnsi" w:cstheme="minorBidi"/>
                  <w:lang w:val="es-ES" w:eastAsia="en-US"/>
                </w:rPr>
                <w:delText>,</w:delText>
              </w:r>
              <w:r w:rsidR="00E1211B" w:rsidDel="0032198F">
                <w:rPr>
                  <w:rFonts w:asciiTheme="minorHAnsi" w:eastAsiaTheme="minorEastAsia" w:hAnsiTheme="minorHAnsi" w:cstheme="minorBidi"/>
                  <w:lang w:val="es-ES" w:eastAsia="en-US"/>
                </w:rPr>
                <w:delText xml:space="preserve"> </w:delText>
              </w:r>
              <w:r w:rsidR="00C81533" w:rsidDel="0032198F">
                <w:rPr>
                  <w:rFonts w:asciiTheme="minorHAnsi" w:eastAsiaTheme="minorEastAsia" w:hAnsiTheme="minorHAnsi" w:cstheme="minorBidi"/>
                  <w:lang w:val="es-ES" w:eastAsia="en-US"/>
                </w:rPr>
                <w:delText>para asistir al monitoreo y evaluación de FRPO</w:delText>
              </w:r>
              <w:r w:rsidR="00BF047B" w:rsidDel="0032198F">
                <w:rPr>
                  <w:rFonts w:asciiTheme="minorHAnsi" w:eastAsiaTheme="minorEastAsia" w:hAnsiTheme="minorHAnsi" w:cstheme="minorBidi"/>
                  <w:lang w:val="es-ES" w:eastAsia="en-US"/>
                </w:rPr>
                <w:delText xml:space="preserve">. </w:delText>
              </w:r>
              <w:r w:rsidR="00C81533" w:rsidDel="0032198F">
                <w:rPr>
                  <w:rFonts w:asciiTheme="minorHAnsi" w:eastAsiaTheme="minorEastAsia" w:hAnsiTheme="minorHAnsi" w:cstheme="minorBidi"/>
                  <w:lang w:val="es-ES" w:eastAsia="en-US"/>
                </w:rPr>
                <w:delText>El reto tecnológico</w:delText>
              </w:r>
              <w:r w:rsidR="00BF047B" w:rsidDel="0032198F">
                <w:rPr>
                  <w:rFonts w:asciiTheme="minorHAnsi" w:eastAsiaTheme="minorEastAsia" w:hAnsiTheme="minorHAnsi" w:cstheme="minorBidi"/>
                  <w:lang w:val="es-ES" w:eastAsia="en-US"/>
                </w:rPr>
                <w:delText>,</w:delText>
              </w:r>
              <w:r w:rsidR="00C81533" w:rsidDel="0032198F">
                <w:rPr>
                  <w:rFonts w:asciiTheme="minorHAnsi" w:eastAsiaTheme="minorEastAsia" w:hAnsiTheme="minorHAnsi" w:cstheme="minorBidi"/>
                  <w:lang w:val="es-ES" w:eastAsia="en-US"/>
                </w:rPr>
                <w:delText xml:space="preserve"> está represent</w:delText>
              </w:r>
              <w:r w:rsidR="0055159A" w:rsidDel="0032198F">
                <w:rPr>
                  <w:rFonts w:asciiTheme="minorHAnsi" w:eastAsiaTheme="minorEastAsia" w:hAnsiTheme="minorHAnsi" w:cstheme="minorBidi"/>
                  <w:lang w:val="es-ES" w:eastAsia="en-US"/>
                </w:rPr>
                <w:delText xml:space="preserve">ado </w:delText>
              </w:r>
              <w:r w:rsidR="00AD3CD3" w:rsidDel="0032198F">
                <w:rPr>
                  <w:rFonts w:asciiTheme="minorHAnsi" w:eastAsiaTheme="minorEastAsia" w:hAnsiTheme="minorHAnsi" w:cstheme="minorBidi"/>
                  <w:lang w:val="es-ES" w:eastAsia="en-US"/>
                </w:rPr>
                <w:delText xml:space="preserve">en tres aspectos principales: El primero, corresponde al </w:delText>
              </w:r>
              <w:r w:rsidR="0055159A" w:rsidDel="0032198F">
                <w:rPr>
                  <w:rFonts w:asciiTheme="minorHAnsi" w:eastAsiaTheme="minorEastAsia" w:hAnsiTheme="minorHAnsi" w:cstheme="minorBidi"/>
                  <w:lang w:val="es-ES" w:eastAsia="en-US"/>
                </w:rPr>
                <w:delText>procesamiento de imágenes provenientes de cámaras convencionales</w:delText>
              </w:r>
              <w:r w:rsidR="00307F45" w:rsidDel="0032198F">
                <w:rPr>
                  <w:rFonts w:asciiTheme="minorHAnsi" w:eastAsiaTheme="minorEastAsia" w:hAnsiTheme="minorHAnsi" w:cstheme="minorBidi"/>
                  <w:lang w:val="es-ES" w:eastAsia="en-US"/>
                </w:rPr>
                <w:delText>,</w:delText>
              </w:r>
              <w:r w:rsidR="0055159A" w:rsidDel="0032198F">
                <w:rPr>
                  <w:rFonts w:asciiTheme="minorHAnsi" w:eastAsiaTheme="minorEastAsia" w:hAnsiTheme="minorHAnsi" w:cstheme="minorBidi"/>
                  <w:lang w:val="es-ES" w:eastAsia="en-US"/>
                </w:rPr>
                <w:delText xml:space="preserve"> que son susceptibles a limitaciones como la posición </w:delText>
              </w:r>
              <w:r w:rsidR="002A0DE0" w:rsidDel="0032198F">
                <w:rPr>
                  <w:rFonts w:asciiTheme="minorHAnsi" w:eastAsiaTheme="minorEastAsia" w:hAnsiTheme="minorHAnsi" w:cstheme="minorBidi"/>
                  <w:lang w:val="es-ES" w:eastAsia="en-US"/>
                </w:rPr>
                <w:delText>y los datos que pueden proporcionar</w:delText>
              </w:r>
              <w:r w:rsidR="00AD3CD3" w:rsidDel="0032198F">
                <w:rPr>
                  <w:rFonts w:asciiTheme="minorHAnsi" w:eastAsiaTheme="minorEastAsia" w:hAnsiTheme="minorHAnsi" w:cstheme="minorBidi"/>
                  <w:lang w:val="es-ES" w:eastAsia="en-US"/>
                </w:rPr>
                <w:delText>. El segundo, implica</w:delText>
              </w:r>
              <w:r w:rsidR="0055159A" w:rsidDel="0032198F">
                <w:rPr>
                  <w:rFonts w:asciiTheme="minorHAnsi" w:eastAsiaTheme="minorEastAsia" w:hAnsiTheme="minorHAnsi" w:cstheme="minorBidi"/>
                  <w:lang w:val="es-ES" w:eastAsia="en-US"/>
                </w:rPr>
                <w:delText xml:space="preserve"> </w:delText>
              </w:r>
              <w:r w:rsidR="00871553" w:rsidDel="0032198F">
                <w:rPr>
                  <w:rFonts w:asciiTheme="minorHAnsi" w:eastAsiaTheme="minorEastAsia" w:hAnsiTheme="minorHAnsi" w:cstheme="minorBidi"/>
                  <w:lang w:val="es-ES" w:eastAsia="en-US"/>
                </w:rPr>
                <w:delText>el seguimiento continuo e inteligente para l</w:delText>
              </w:r>
              <w:r w:rsidR="00AD3CD3" w:rsidDel="0032198F">
                <w:rPr>
                  <w:rFonts w:asciiTheme="minorHAnsi" w:eastAsiaTheme="minorEastAsia" w:hAnsiTheme="minorHAnsi" w:cstheme="minorBidi"/>
                  <w:lang w:val="es-ES" w:eastAsia="en-US"/>
                </w:rPr>
                <w:delText>a extracción de características y</w:delText>
              </w:r>
              <w:r w:rsidR="00871553" w:rsidDel="0032198F">
                <w:rPr>
                  <w:rFonts w:asciiTheme="minorHAnsi" w:eastAsiaTheme="minorEastAsia" w:hAnsiTheme="minorHAnsi" w:cstheme="minorBidi"/>
                  <w:lang w:val="es-ES" w:eastAsia="en-US"/>
                </w:rPr>
                <w:delText xml:space="preserve"> el</w:delText>
              </w:r>
              <w:r w:rsidR="00AD3CD3" w:rsidDel="0032198F">
                <w:rPr>
                  <w:rFonts w:asciiTheme="minorHAnsi" w:eastAsiaTheme="minorEastAsia" w:hAnsiTheme="minorHAnsi" w:cstheme="minorBidi"/>
                  <w:lang w:val="es-ES" w:eastAsia="en-US"/>
                </w:rPr>
                <w:delText xml:space="preserve"> cálculo de indicadores relacionados con</w:delText>
              </w:r>
              <w:r w:rsidR="00C81533" w:rsidDel="0032198F">
                <w:rPr>
                  <w:rFonts w:asciiTheme="minorHAnsi" w:eastAsiaTheme="minorEastAsia" w:hAnsiTheme="minorHAnsi" w:cstheme="minorBidi"/>
                  <w:lang w:val="es-ES" w:eastAsia="en-US"/>
                </w:rPr>
                <w:delText xml:space="preserve"> estado de ánimo</w:delText>
              </w:r>
              <w:r w:rsidR="003F20AB" w:rsidDel="0032198F">
                <w:rPr>
                  <w:rFonts w:asciiTheme="minorHAnsi" w:eastAsiaTheme="minorEastAsia" w:hAnsiTheme="minorHAnsi" w:cstheme="minorBidi"/>
                  <w:lang w:val="es-ES" w:eastAsia="en-US"/>
                </w:rPr>
                <w:delText xml:space="preserve"> y</w:delText>
              </w:r>
              <w:r w:rsidR="00AD3CD3" w:rsidDel="0032198F">
                <w:rPr>
                  <w:rFonts w:asciiTheme="minorHAnsi" w:eastAsiaTheme="minorEastAsia" w:hAnsiTheme="minorHAnsi" w:cstheme="minorBidi"/>
                  <w:lang w:val="es-ES" w:eastAsia="en-US"/>
                </w:rPr>
                <w:delText xml:space="preserve"> las</w:delText>
              </w:r>
              <w:r w:rsidR="00C81533" w:rsidDel="0032198F">
                <w:rPr>
                  <w:rFonts w:asciiTheme="minorHAnsi" w:eastAsiaTheme="minorEastAsia" w:hAnsiTheme="minorHAnsi" w:cstheme="minorBidi"/>
                  <w:lang w:val="es-ES" w:eastAsia="en-US"/>
                </w:rPr>
                <w:delText xml:space="preserve"> actividades</w:delText>
              </w:r>
              <w:r w:rsidR="003F20AB" w:rsidDel="0032198F">
                <w:rPr>
                  <w:rFonts w:asciiTheme="minorHAnsi" w:eastAsiaTheme="minorEastAsia" w:hAnsiTheme="minorHAnsi" w:cstheme="minorBidi"/>
                  <w:lang w:val="es-ES" w:eastAsia="en-US"/>
                </w:rPr>
                <w:delText xml:space="preserve">. </w:delText>
              </w:r>
              <w:r w:rsidR="00AD3CD3" w:rsidDel="0032198F">
                <w:rPr>
                  <w:rFonts w:asciiTheme="minorHAnsi" w:eastAsiaTheme="minorEastAsia" w:hAnsiTheme="minorHAnsi" w:cstheme="minorBidi"/>
                  <w:lang w:val="es-ES" w:eastAsia="en-US"/>
                </w:rPr>
                <w:delText>El tercer aspecto, corresponde a la</w:delText>
              </w:r>
              <w:r w:rsidR="003F20AB" w:rsidDel="0032198F">
                <w:rPr>
                  <w:rFonts w:asciiTheme="minorHAnsi" w:eastAsiaTheme="minorEastAsia" w:hAnsiTheme="minorHAnsi" w:cstheme="minorBidi"/>
                  <w:lang w:val="es-ES" w:eastAsia="en-US"/>
                </w:rPr>
                <w:delText xml:space="preserve"> </w:delText>
              </w:r>
              <w:r w:rsidR="00871553" w:rsidDel="0032198F">
                <w:rPr>
                  <w:rFonts w:asciiTheme="minorHAnsi" w:eastAsiaTheme="minorEastAsia" w:hAnsiTheme="minorHAnsi" w:cstheme="minorBidi"/>
                  <w:lang w:val="es-ES" w:eastAsia="en-US"/>
                </w:rPr>
                <w:delText>integra</w:delText>
              </w:r>
              <w:r w:rsidR="00307F45" w:rsidDel="0032198F">
                <w:rPr>
                  <w:rFonts w:asciiTheme="minorHAnsi" w:eastAsiaTheme="minorEastAsia" w:hAnsiTheme="minorHAnsi" w:cstheme="minorBidi"/>
                  <w:lang w:val="es-ES" w:eastAsia="en-US"/>
                </w:rPr>
                <w:delText>ción</w:delText>
              </w:r>
              <w:r w:rsidR="003F20AB" w:rsidDel="0032198F">
                <w:rPr>
                  <w:rFonts w:asciiTheme="minorHAnsi" w:eastAsiaTheme="minorEastAsia" w:hAnsiTheme="minorHAnsi" w:cstheme="minorBidi"/>
                  <w:lang w:val="es-ES" w:eastAsia="en-US"/>
                </w:rPr>
                <w:delText xml:space="preserve"> de </w:delText>
              </w:r>
              <w:r w:rsidR="00AD3CD3" w:rsidDel="0032198F">
                <w:rPr>
                  <w:rFonts w:asciiTheme="minorHAnsi" w:eastAsiaTheme="minorEastAsia" w:hAnsiTheme="minorHAnsi" w:cstheme="minorBidi"/>
                  <w:lang w:val="es-ES" w:eastAsia="en-US"/>
                </w:rPr>
                <w:delText xml:space="preserve">la información mencionada anteriormente, </w:delText>
              </w:r>
              <w:r w:rsidR="002A0DE0" w:rsidDel="0032198F">
                <w:rPr>
                  <w:rFonts w:asciiTheme="minorHAnsi" w:eastAsiaTheme="minorEastAsia" w:hAnsiTheme="minorHAnsi" w:cstheme="minorBidi"/>
                  <w:lang w:val="es-ES" w:eastAsia="en-US"/>
                </w:rPr>
                <w:delText xml:space="preserve">para </w:delText>
              </w:r>
              <w:r w:rsidR="00AD3CD3" w:rsidDel="0032198F">
                <w:rPr>
                  <w:rFonts w:asciiTheme="minorHAnsi" w:eastAsiaTheme="minorEastAsia" w:hAnsiTheme="minorHAnsi" w:cstheme="minorBidi"/>
                  <w:lang w:val="es-ES" w:eastAsia="en-US"/>
                </w:rPr>
                <w:delText>la conformación de</w:delText>
              </w:r>
              <w:r w:rsidR="00603A2E" w:rsidDel="0032198F">
                <w:rPr>
                  <w:rFonts w:asciiTheme="minorHAnsi" w:eastAsiaTheme="minorEastAsia" w:hAnsiTheme="minorHAnsi" w:cstheme="minorBidi"/>
                  <w:lang w:val="es-ES" w:eastAsia="en-US"/>
                </w:rPr>
                <w:delText xml:space="preserve"> </w:delText>
              </w:r>
              <w:r w:rsidR="002A0DE0" w:rsidDel="0032198F">
                <w:rPr>
                  <w:rFonts w:asciiTheme="minorHAnsi" w:eastAsiaTheme="minorEastAsia" w:hAnsiTheme="minorHAnsi" w:cstheme="minorBidi"/>
                  <w:lang w:val="es-ES" w:eastAsia="en-US"/>
                </w:rPr>
                <w:delText>indicadores</w:delText>
              </w:r>
              <w:r w:rsidR="00307F45" w:rsidDel="0032198F">
                <w:rPr>
                  <w:rFonts w:asciiTheme="minorHAnsi" w:eastAsiaTheme="minorEastAsia" w:hAnsiTheme="minorHAnsi" w:cstheme="minorBidi"/>
                  <w:lang w:val="es-ES" w:eastAsia="en-US"/>
                </w:rPr>
                <w:delText xml:space="preserve"> de hábitos relacionados con trastornos psicológicos</w:delText>
              </w:r>
              <w:r w:rsidR="00B44E2A" w:rsidDel="0032198F">
                <w:rPr>
                  <w:rFonts w:asciiTheme="minorHAnsi" w:eastAsiaTheme="minorEastAsia" w:hAnsiTheme="minorHAnsi" w:cstheme="minorBidi"/>
                  <w:lang w:val="es-ES" w:eastAsia="en-US"/>
                </w:rPr>
                <w:delText xml:space="preserve"> y la materialización de riesgos ocupacionales</w:delText>
              </w:r>
            </w:del>
            <w:ins w:id="225" w:author="Ronald Fernando Rodríguez Barbosa" w:date="2020-04-11T13:57:00Z">
              <w:r w:rsidR="0032198F" w:rsidRPr="0032198F">
                <w:rPr>
                  <w:rFonts w:asciiTheme="minorHAnsi" w:eastAsiaTheme="minorEastAsia" w:hAnsiTheme="minorHAnsi" w:cstheme="minorBidi"/>
                  <w:lang w:val="es-ES" w:eastAsia="en-US"/>
                </w:rPr>
                <w:t>calcular los indicadores, el presente proyecto se enfocará en el diseño de mecanismos para la observación de forma continua</w:t>
              </w:r>
            </w:ins>
            <w:ins w:id="226" w:author="Ronald Fernando Rodríguez Barbosa" w:date="2020-04-11T14:00:00Z">
              <w:r w:rsidR="0032198F">
                <w:rPr>
                  <w:rFonts w:asciiTheme="minorHAnsi" w:eastAsiaTheme="minorEastAsia" w:hAnsiTheme="minorHAnsi" w:cstheme="minorBidi"/>
                  <w:lang w:val="es-ES" w:eastAsia="en-US"/>
                </w:rPr>
                <w:t xml:space="preserve"> y extracción</w:t>
              </w:r>
            </w:ins>
            <w:ins w:id="227" w:author="Ronald Fernando Rodríguez Barbosa" w:date="2020-04-11T13:57:00Z">
              <w:r w:rsidR="0032198F" w:rsidRPr="0032198F">
                <w:rPr>
                  <w:rFonts w:asciiTheme="minorHAnsi" w:eastAsiaTheme="minorEastAsia" w:hAnsiTheme="minorHAnsi" w:cstheme="minorBidi"/>
                  <w:lang w:val="es-ES" w:eastAsia="en-US"/>
                </w:rPr>
                <w:t xml:space="preserve"> de un conjunto</w:t>
              </w:r>
            </w:ins>
            <w:ins w:id="228" w:author="Ronald Fernando Rodríguez Barbosa" w:date="2020-04-11T14:00:00Z">
              <w:r w:rsidR="0032198F">
                <w:rPr>
                  <w:rFonts w:asciiTheme="minorHAnsi" w:eastAsiaTheme="minorEastAsia" w:hAnsiTheme="minorHAnsi" w:cstheme="minorBidi"/>
                  <w:lang w:val="es-ES" w:eastAsia="en-US"/>
                </w:rPr>
                <w:t xml:space="preserve"> </w:t>
              </w:r>
            </w:ins>
            <w:ins w:id="229" w:author="Ronald Fernando Rodríguez Barbosa" w:date="2020-04-11T14:01:00Z">
              <w:r w:rsidR="0032198F">
                <w:rPr>
                  <w:rFonts w:asciiTheme="minorHAnsi" w:eastAsiaTheme="minorEastAsia" w:hAnsiTheme="minorHAnsi" w:cstheme="minorBidi"/>
                  <w:lang w:val="es-ES" w:eastAsia="en-US"/>
                </w:rPr>
                <w:t xml:space="preserve">de </w:t>
              </w:r>
            </w:ins>
            <w:ins w:id="230" w:author="Ronald Fernando Rodríguez Barbosa" w:date="2020-04-11T13:57:00Z">
              <w:r w:rsidR="0032198F" w:rsidRPr="0032198F">
                <w:rPr>
                  <w:rFonts w:asciiTheme="minorHAnsi" w:eastAsiaTheme="minorEastAsia" w:hAnsiTheme="minorHAnsi" w:cstheme="minorBidi"/>
                  <w:lang w:val="es-ES" w:eastAsia="en-US"/>
                </w:rPr>
                <w:t>regiones de interés y características espacio-temporales</w:t>
              </w:r>
            </w:ins>
            <w:ins w:id="231" w:author="Ronald Fernando Rodríguez Barbosa" w:date="2020-04-11T13:59:00Z">
              <w:r w:rsidR="0032198F">
                <w:rPr>
                  <w:rFonts w:asciiTheme="minorHAnsi" w:eastAsiaTheme="minorEastAsia" w:hAnsiTheme="minorHAnsi" w:cstheme="minorBidi"/>
                  <w:lang w:val="es-ES" w:eastAsia="en-US"/>
                </w:rPr>
                <w:t>,</w:t>
              </w:r>
            </w:ins>
            <w:ins w:id="232" w:author="Ronald Fernando Rodríguez Barbosa" w:date="2020-04-11T13:57:00Z">
              <w:r w:rsidR="0032198F" w:rsidRPr="0032198F">
                <w:rPr>
                  <w:rFonts w:asciiTheme="minorHAnsi" w:eastAsiaTheme="minorEastAsia" w:hAnsiTheme="minorHAnsi" w:cstheme="minorBidi"/>
                  <w:lang w:val="es-ES" w:eastAsia="en-US"/>
                </w:rPr>
                <w:t xml:space="preserve"> que están relacionadas con aspectos cuantificables</w:t>
              </w:r>
            </w:ins>
            <w:ins w:id="233" w:author="Ronald Fernando Rodríguez Barbosa" w:date="2020-04-11T14:01:00Z">
              <w:r w:rsidR="00AB585B">
                <w:rPr>
                  <w:rFonts w:asciiTheme="minorHAnsi" w:eastAsiaTheme="minorEastAsia" w:hAnsiTheme="minorHAnsi" w:cstheme="minorBidi"/>
                  <w:lang w:val="es-ES" w:eastAsia="en-US"/>
                </w:rPr>
                <w:t xml:space="preserve"> </w:t>
              </w:r>
              <w:r w:rsidR="00AB585B" w:rsidRPr="0032198F">
                <w:rPr>
                  <w:rFonts w:asciiTheme="minorHAnsi" w:eastAsiaTheme="minorEastAsia" w:hAnsiTheme="minorHAnsi" w:cstheme="minorBidi"/>
                  <w:lang w:val="es-ES" w:eastAsia="en-US"/>
                </w:rPr>
                <w:t>de</w:t>
              </w:r>
              <w:r w:rsidR="00AB585B">
                <w:rPr>
                  <w:rFonts w:asciiTheme="minorHAnsi" w:eastAsiaTheme="minorEastAsia" w:hAnsiTheme="minorHAnsi" w:cstheme="minorBidi"/>
                  <w:lang w:val="es-ES" w:eastAsia="en-US"/>
                </w:rPr>
                <w:t xml:space="preserve"> las</w:t>
              </w:r>
              <w:r w:rsidR="00AB585B" w:rsidRPr="0032198F">
                <w:rPr>
                  <w:rFonts w:asciiTheme="minorHAnsi" w:eastAsiaTheme="minorEastAsia" w:hAnsiTheme="minorHAnsi" w:cstheme="minorBidi"/>
                  <w:lang w:val="es-ES" w:eastAsia="en-US"/>
                </w:rPr>
                <w:t xml:space="preserve"> emociones y actividades de una persona</w:t>
              </w:r>
            </w:ins>
            <w:ins w:id="234" w:author="Ronald Fernando Rodríguez Barbosa" w:date="2020-04-11T13:57:00Z">
              <w:r w:rsidR="0032198F" w:rsidRPr="0032198F">
                <w:rPr>
                  <w:rFonts w:asciiTheme="minorHAnsi" w:eastAsiaTheme="minorEastAsia" w:hAnsiTheme="minorHAnsi" w:cstheme="minorBidi"/>
                  <w:lang w:val="es-ES" w:eastAsia="en-US"/>
                </w:rPr>
                <w:t>. Est</w:t>
              </w:r>
            </w:ins>
            <w:ins w:id="235" w:author="Ronald Fernando Rodríguez Barbosa" w:date="2020-04-11T14:01:00Z">
              <w:r w:rsidR="00AB585B">
                <w:rPr>
                  <w:rFonts w:asciiTheme="minorHAnsi" w:eastAsiaTheme="minorEastAsia" w:hAnsiTheme="minorHAnsi" w:cstheme="minorBidi"/>
                  <w:lang w:val="es-ES" w:eastAsia="en-US"/>
                </w:rPr>
                <w:t>as características serán</w:t>
              </w:r>
            </w:ins>
            <w:ins w:id="236" w:author="Ronald Fernando Rodríguez Barbosa" w:date="2020-04-11T13:57:00Z">
              <w:r w:rsidR="0032198F" w:rsidRPr="0032198F">
                <w:rPr>
                  <w:rFonts w:asciiTheme="minorHAnsi" w:eastAsiaTheme="minorEastAsia" w:hAnsiTheme="minorHAnsi" w:cstheme="minorBidi"/>
                  <w:lang w:val="es-ES" w:eastAsia="en-US"/>
                </w:rPr>
                <w:t xml:space="preserve"> </w:t>
              </w:r>
            </w:ins>
            <w:ins w:id="237" w:author="Ronald Fernando Rodríguez Barbosa" w:date="2020-04-11T14:06:00Z">
              <w:r w:rsidR="00AB585B" w:rsidRPr="0032198F">
                <w:rPr>
                  <w:rFonts w:asciiTheme="minorHAnsi" w:eastAsiaTheme="minorEastAsia" w:hAnsiTheme="minorHAnsi" w:cstheme="minorBidi"/>
                  <w:lang w:val="es-ES" w:eastAsia="en-US"/>
                </w:rPr>
                <w:t>integra</w:t>
              </w:r>
              <w:r w:rsidR="00AB585B">
                <w:rPr>
                  <w:rFonts w:asciiTheme="minorHAnsi" w:eastAsiaTheme="minorEastAsia" w:hAnsiTheme="minorHAnsi" w:cstheme="minorBidi"/>
                  <w:lang w:val="es-ES" w:eastAsia="en-US"/>
                </w:rPr>
                <w:t>das</w:t>
              </w:r>
            </w:ins>
            <w:ins w:id="238" w:author="Ronald Fernando Rodríguez Barbosa" w:date="2020-04-11T13:57:00Z">
              <w:r w:rsidR="0032198F" w:rsidRPr="0032198F">
                <w:rPr>
                  <w:rFonts w:asciiTheme="minorHAnsi" w:eastAsiaTheme="minorEastAsia" w:hAnsiTheme="minorHAnsi" w:cstheme="minorBidi"/>
                  <w:lang w:val="es-ES" w:eastAsia="en-US"/>
                </w:rPr>
                <w:t xml:space="preserve"> para la conformación de una serie de indicadores relacionados con estados de ánimo y comportamiento, para asistir al monitoreo y evaluación de FRP. El reto tecnológico, está representado en tres aspectos principales: El primero, corresponde al procesamiento de imágenes provenientes de cámaras convencionales, que son susceptibles a limitaciones como la posición y los datos que pueden proporcionar. El segundo, implica el seguimiento continuo e inteligente para la extracción de características y el cálculo de indicadores relacionados con estado de ánimo y las actividades. El tercer aspecto, corresponde a la integración de la información mencionada anteriormente, para la conformación de indicadores para la asistencia en la evaluación e incluso la materialización de FRP</w:t>
              </w:r>
            </w:ins>
            <w:r w:rsidR="00B44E2A">
              <w:rPr>
                <w:rFonts w:asciiTheme="minorHAnsi" w:eastAsiaTheme="minorEastAsia" w:hAnsiTheme="minorHAnsi" w:cstheme="minorBidi"/>
                <w:lang w:val="es-ES" w:eastAsia="en-US"/>
              </w:rPr>
              <w:t>.</w:t>
            </w:r>
            <w:r w:rsidR="003F20AB" w:rsidRPr="003F20AB">
              <w:rPr>
                <w:rFonts w:asciiTheme="minorHAnsi" w:eastAsiaTheme="minorEastAsia" w:hAnsiTheme="minorHAnsi" w:cstheme="minorBidi"/>
                <w:lang w:val="es-ES" w:eastAsia="en-US"/>
              </w:rPr>
              <w:t xml:space="preserve"> </w:t>
            </w:r>
          </w:p>
          <w:p w14:paraId="30D634C1" w14:textId="77777777" w:rsidR="00F833C9" w:rsidRDefault="00F833C9" w:rsidP="003F20AB">
            <w:pPr>
              <w:pStyle w:val="HTMLconformatoprevio"/>
              <w:jc w:val="both"/>
              <w:rPr>
                <w:rFonts w:asciiTheme="minorHAnsi" w:eastAsiaTheme="minorEastAsia" w:hAnsiTheme="minorHAnsi" w:cstheme="minorBidi"/>
                <w:color w:val="00B050"/>
                <w:lang w:val="es-ES" w:eastAsia="en-US"/>
              </w:rPr>
            </w:pPr>
          </w:p>
          <w:p w14:paraId="2CB4D82E" w14:textId="56B65452" w:rsidR="00F833C9" w:rsidDel="00AB585B" w:rsidRDefault="00AD3CD3" w:rsidP="003F20AB">
            <w:pPr>
              <w:pStyle w:val="HTMLconformatoprevio"/>
              <w:jc w:val="both"/>
              <w:rPr>
                <w:del w:id="239" w:author="Ronald Fernando Rodríguez Barbosa" w:date="2020-04-11T14:03:00Z"/>
                <w:rFonts w:asciiTheme="minorHAnsi" w:eastAsiaTheme="minorEastAsia" w:hAnsiTheme="minorHAnsi" w:cstheme="minorBidi"/>
                <w:lang w:val="es-ES" w:eastAsia="en-US"/>
              </w:rPr>
            </w:pPr>
            <w:commentRangeStart w:id="240"/>
            <w:r>
              <w:rPr>
                <w:rFonts w:asciiTheme="minorHAnsi" w:eastAsiaTheme="minorEastAsia" w:hAnsiTheme="minorHAnsi" w:cstheme="minorBidi"/>
                <w:lang w:val="es-ES" w:eastAsia="en-US"/>
              </w:rPr>
              <w:t>Los</w:t>
            </w:r>
            <w:commentRangeEnd w:id="240"/>
            <w:r w:rsidR="000F18E1" w:rsidRPr="00AB585B">
              <w:rPr>
                <w:rFonts w:eastAsiaTheme="minorEastAsia"/>
                <w:lang w:val="es-ES"/>
                <w:rPrChange w:id="241" w:author="Ronald Fernando Rodríguez Barbosa" w:date="2020-04-11T14:03:00Z">
                  <w:rPr>
                    <w:rStyle w:val="Refdecomentario"/>
                    <w:rFonts w:asciiTheme="minorHAnsi" w:eastAsiaTheme="minorHAnsi" w:hAnsiTheme="minorHAnsi" w:cstheme="minorBidi"/>
                    <w:lang w:eastAsia="en-US"/>
                  </w:rPr>
                </w:rPrChange>
              </w:rPr>
              <w:commentReference w:id="240"/>
            </w:r>
            <w:r>
              <w:rPr>
                <w:rFonts w:asciiTheme="minorHAnsi" w:eastAsiaTheme="minorEastAsia" w:hAnsiTheme="minorHAnsi" w:cstheme="minorBidi"/>
                <w:lang w:val="es-ES" w:eastAsia="en-US"/>
              </w:rPr>
              <w:t xml:space="preserve"> </w:t>
            </w:r>
            <w:del w:id="242" w:author="Ronald Fernando Rodríguez Barbosa" w:date="2020-04-11T14:03:00Z">
              <w:r w:rsidDel="00AB585B">
                <w:rPr>
                  <w:rFonts w:asciiTheme="minorHAnsi" w:eastAsiaTheme="minorEastAsia" w:hAnsiTheme="minorHAnsi" w:cstheme="minorBidi"/>
                  <w:lang w:val="es-ES" w:eastAsia="en-US"/>
                </w:rPr>
                <w:delText>aspectos mencionados, se</w:delText>
              </w:r>
              <w:r w:rsidR="00F833C9" w:rsidRPr="00544F47" w:rsidDel="00AB585B">
                <w:rPr>
                  <w:rFonts w:asciiTheme="minorHAnsi" w:eastAsiaTheme="minorEastAsia" w:hAnsiTheme="minorHAnsi" w:cstheme="minorBidi"/>
                  <w:lang w:val="es-ES" w:eastAsia="en-US"/>
                </w:rPr>
                <w:delText xml:space="preserve"> abordará</w:delText>
              </w:r>
              <w:r w:rsidDel="00AB585B">
                <w:rPr>
                  <w:rFonts w:asciiTheme="minorHAnsi" w:eastAsiaTheme="minorEastAsia" w:hAnsiTheme="minorHAnsi" w:cstheme="minorBidi"/>
                  <w:lang w:val="es-ES" w:eastAsia="en-US"/>
                </w:rPr>
                <w:delText>n</w:delText>
              </w:r>
              <w:r w:rsidR="00F833C9" w:rsidRPr="00544F47" w:rsidDel="00AB585B">
                <w:rPr>
                  <w:rFonts w:asciiTheme="minorHAnsi" w:eastAsiaTheme="minorEastAsia" w:hAnsiTheme="minorHAnsi" w:cstheme="minorBidi"/>
                  <w:lang w:val="es-ES" w:eastAsia="en-US"/>
                </w:rPr>
                <w:delText xml:space="preserve"> mediante la investigación y complementación de mecanismos para el reconocimiento de</w:delText>
              </w:r>
              <w:r w:rsidR="00F833C9" w:rsidDel="00AB585B">
                <w:rPr>
                  <w:rFonts w:asciiTheme="minorHAnsi" w:eastAsiaTheme="minorEastAsia" w:hAnsiTheme="minorHAnsi" w:cstheme="minorBidi"/>
                  <w:lang w:val="es-ES" w:eastAsia="en-US"/>
                </w:rPr>
                <w:delText xml:space="preserve"> personas, sus posturas,</w:delText>
              </w:r>
              <w:r w:rsidR="00F833C9" w:rsidRPr="00544F47" w:rsidDel="00AB585B">
                <w:rPr>
                  <w:rFonts w:asciiTheme="minorHAnsi" w:eastAsiaTheme="minorEastAsia" w:hAnsiTheme="minorHAnsi" w:cstheme="minorBidi"/>
                  <w:lang w:val="es-ES" w:eastAsia="en-US"/>
                </w:rPr>
                <w:delText xml:space="preserve"> expresiones faciales y corporales </w:delText>
              </w:r>
              <w:r w:rsidR="00F833C9" w:rsidRPr="000E3CA2" w:rsidDel="00AB585B">
                <w:rPr>
                  <w:rFonts w:asciiTheme="minorHAnsi" w:eastAsiaTheme="minorEastAsia" w:hAnsiTheme="minorHAnsi" w:cstheme="minorBidi"/>
                  <w:lang w:val="es-ES" w:eastAsia="en-US"/>
                </w:rPr>
                <w:fldChar w:fldCharType="begin"/>
              </w:r>
              <w:r w:rsidR="00F833C9" w:rsidDel="00AB585B">
                <w:rPr>
                  <w:rFonts w:asciiTheme="minorHAnsi" w:eastAsiaTheme="minorEastAsia" w:hAnsiTheme="minorHAnsi" w:cstheme="minorBidi"/>
                  <w:lang w:val="es-ES" w:eastAsia="en-US"/>
                </w:rPr>
                <w:delInstrText>ADDIN RW.CITE{{doc:5ca979ede4b04cf84db8f4d9 Schindler,Konrad 2008; doc:5cbfcc66e4b05d27abf43ff8 Steunebrink,B.R 2010}}</w:delInstrText>
              </w:r>
              <w:r w:rsidR="00F833C9" w:rsidRPr="000E3CA2" w:rsidDel="00AB585B">
                <w:rPr>
                  <w:rFonts w:asciiTheme="minorHAnsi" w:eastAsiaTheme="minorEastAsia" w:hAnsiTheme="minorHAnsi" w:cstheme="minorBidi"/>
                  <w:lang w:val="es-ES" w:eastAsia="en-US"/>
                </w:rPr>
                <w:fldChar w:fldCharType="separate"/>
              </w:r>
              <w:r w:rsidDel="00AB585B">
                <w:rPr>
                  <w:rFonts w:asciiTheme="minorHAnsi" w:eastAsiaTheme="minorEastAsia" w:hAnsiTheme="minorHAnsi" w:cstheme="minorBidi"/>
                  <w:lang w:val="es-ES" w:eastAsia="en-US"/>
                </w:rPr>
                <w:delText>[41]</w:delText>
              </w:r>
              <w:r w:rsidR="00F833C9" w:rsidRPr="00F833C9" w:rsidDel="00AB585B">
                <w:rPr>
                  <w:rFonts w:asciiTheme="minorHAnsi" w:eastAsiaTheme="minorEastAsia" w:hAnsiTheme="minorHAnsi" w:cstheme="minorBidi"/>
                  <w:lang w:val="es-ES" w:eastAsia="en-US"/>
                </w:rPr>
                <w:delText>[42]</w:delText>
              </w:r>
              <w:r w:rsidR="00F833C9" w:rsidRPr="000E3CA2" w:rsidDel="00AB585B">
                <w:rPr>
                  <w:rFonts w:asciiTheme="minorHAnsi" w:eastAsiaTheme="minorEastAsia" w:hAnsiTheme="minorHAnsi" w:cstheme="minorBidi"/>
                  <w:lang w:val="es-ES" w:eastAsia="en-US"/>
                </w:rPr>
                <w:fldChar w:fldCharType="end"/>
              </w:r>
              <w:r w:rsidR="00F833C9" w:rsidRPr="00544F47" w:rsidDel="00AB585B">
                <w:rPr>
                  <w:rFonts w:asciiTheme="minorHAnsi" w:eastAsiaTheme="minorEastAsia" w:hAnsiTheme="minorHAnsi" w:cstheme="minorBidi"/>
                  <w:lang w:val="es-ES" w:eastAsia="en-US"/>
                </w:rPr>
                <w:delText xml:space="preserve">. Con estos mecanismos, se extraerán </w:delText>
              </w:r>
              <w:r w:rsidR="00504CFE" w:rsidDel="00AB585B">
                <w:rPr>
                  <w:rFonts w:asciiTheme="minorHAnsi" w:eastAsiaTheme="minorEastAsia" w:hAnsiTheme="minorHAnsi" w:cstheme="minorBidi"/>
                  <w:lang w:val="es-ES" w:eastAsia="en-US"/>
                </w:rPr>
                <w:delText>indicadores a partir de métricas</w:delText>
              </w:r>
              <w:r w:rsidR="00F833C9" w:rsidRPr="00544F47" w:rsidDel="00AB585B">
                <w:rPr>
                  <w:rFonts w:asciiTheme="minorHAnsi" w:eastAsiaTheme="minorEastAsia" w:hAnsiTheme="minorHAnsi" w:cstheme="minorBidi"/>
                  <w:lang w:val="es-ES" w:eastAsia="en-US"/>
                </w:rPr>
                <w:delText xml:space="preserve"> como la cantidad de veces en las que se ha manifestado tristeza o enojo. Por otra parte, estará el cálculo de </w:delText>
              </w:r>
              <w:r w:rsidR="00504CFE" w:rsidDel="00AB585B">
                <w:rPr>
                  <w:rFonts w:asciiTheme="minorHAnsi" w:eastAsiaTheme="minorEastAsia" w:hAnsiTheme="minorHAnsi" w:cstheme="minorBidi"/>
                  <w:lang w:val="es-ES" w:eastAsia="en-US"/>
                </w:rPr>
                <w:delText>indicadores relacionados con</w:delText>
              </w:r>
              <w:r w:rsidR="00F833C9" w:rsidRPr="00544F47" w:rsidDel="00AB585B">
                <w:rPr>
                  <w:rFonts w:asciiTheme="minorHAnsi" w:eastAsiaTheme="minorEastAsia" w:hAnsiTheme="minorHAnsi" w:cstheme="minorBidi"/>
                  <w:lang w:val="es-ES" w:eastAsia="en-US"/>
                </w:rPr>
                <w:delText xml:space="preserve"> actividades desarrolladas durante la jornada laboral. En este caso, </w:delText>
              </w:r>
              <w:r w:rsidR="00F833C9" w:rsidDel="00AB585B">
                <w:rPr>
                  <w:rFonts w:asciiTheme="minorHAnsi" w:eastAsiaTheme="minorEastAsia" w:hAnsiTheme="minorHAnsi" w:cstheme="minorBidi"/>
                  <w:lang w:val="es-ES" w:eastAsia="en-US"/>
                </w:rPr>
                <w:delText xml:space="preserve">se identificará </w:delText>
              </w:r>
              <w:r w:rsidR="00F833C9" w:rsidRPr="003F20AB" w:rsidDel="00AB585B">
                <w:rPr>
                  <w:rFonts w:asciiTheme="minorHAnsi" w:eastAsiaTheme="minorEastAsia" w:hAnsiTheme="minorHAnsi" w:cstheme="minorBidi"/>
                  <w:lang w:val="es-ES" w:eastAsia="en-US"/>
                </w:rPr>
                <w:delText>si una persona ha permanecido por más tiempo del normal en las instalaciones, si ha adoptado una</w:delText>
              </w:r>
              <w:r w:rsidR="00F833C9" w:rsidDel="00AB585B">
                <w:rPr>
                  <w:rFonts w:asciiTheme="minorHAnsi" w:eastAsiaTheme="minorEastAsia" w:hAnsiTheme="minorHAnsi" w:cstheme="minorBidi"/>
                  <w:lang w:val="es-ES" w:eastAsia="en-US"/>
                </w:rPr>
                <w:delText xml:space="preserve"> conducta sedentaria</w:delText>
              </w:r>
              <w:r w:rsidR="00F833C9" w:rsidRPr="003F20AB" w:rsidDel="00AB585B">
                <w:rPr>
                  <w:rFonts w:asciiTheme="minorHAnsi" w:eastAsiaTheme="minorEastAsia" w:hAnsiTheme="minorHAnsi" w:cstheme="minorBidi"/>
                  <w:lang w:val="es-ES" w:eastAsia="en-US"/>
                </w:rPr>
                <w:delText>, o  si ha manifestado episodios constantes de insomnio</w:delText>
              </w:r>
              <w:r w:rsidR="00F833C9" w:rsidDel="00AB585B">
                <w:rPr>
                  <w:rFonts w:asciiTheme="minorHAnsi" w:eastAsiaTheme="minorEastAsia" w:hAnsiTheme="minorHAnsi" w:cstheme="minorBidi"/>
                  <w:lang w:val="es-ES" w:eastAsia="en-US"/>
                </w:rPr>
                <w:delText xml:space="preserve">. </w:delText>
              </w:r>
              <w:r w:rsidR="00B11055" w:rsidDel="00AB585B">
                <w:rPr>
                  <w:rFonts w:asciiTheme="minorHAnsi" w:eastAsiaTheme="minorEastAsia" w:hAnsiTheme="minorHAnsi" w:cstheme="minorBidi"/>
                  <w:lang w:val="es-ES" w:eastAsia="en-US"/>
                </w:rPr>
                <w:delText>Para la concepción de l</w:delText>
              </w:r>
              <w:r w:rsidR="00504CFE" w:rsidDel="00AB585B">
                <w:rPr>
                  <w:rFonts w:asciiTheme="minorHAnsi" w:eastAsiaTheme="minorEastAsia" w:hAnsiTheme="minorHAnsi" w:cstheme="minorBidi"/>
                  <w:lang w:val="es-ES" w:eastAsia="en-US"/>
                </w:rPr>
                <w:delText>os indicadores</w:delText>
              </w:r>
              <w:r w:rsidR="00F833C9" w:rsidDel="00AB585B">
                <w:rPr>
                  <w:rFonts w:asciiTheme="minorHAnsi" w:eastAsiaTheme="minorEastAsia" w:hAnsiTheme="minorHAnsi" w:cstheme="minorBidi"/>
                  <w:lang w:val="es-ES" w:eastAsia="en-US"/>
                </w:rPr>
                <w:delText xml:space="preserve">, se tomará como referencia cuestionarios o instrumentos manuales como el inventario de Beck </w:delText>
              </w:r>
              <w:r w:rsidR="00F833C9" w:rsidRPr="00EE432D" w:rsidDel="00AB585B">
                <w:rPr>
                  <w:rFonts w:asciiTheme="minorHAnsi" w:eastAsiaTheme="minorEastAsia" w:hAnsiTheme="minorHAnsi" w:cstheme="minorBidi"/>
                  <w:lang w:val="es-ES" w:eastAsia="en-US"/>
                </w:rPr>
                <w:fldChar w:fldCharType="begin"/>
              </w:r>
              <w:r w:rsidR="00F833C9" w:rsidRPr="00EE432D" w:rsidDel="00AB585B">
                <w:rPr>
                  <w:rFonts w:asciiTheme="minorHAnsi" w:eastAsiaTheme="minorEastAsia" w:hAnsiTheme="minorHAnsi" w:cstheme="minorBidi"/>
                  <w:lang w:val="es-ES" w:eastAsia="en-US"/>
                </w:rPr>
                <w:delInstrText>ADDIN RW.CITE{{doc:5cdfe82ae4b030c92f1644a1 SMRC 2012}}</w:delInstrText>
              </w:r>
              <w:r w:rsidR="00F833C9" w:rsidRPr="00EE432D" w:rsidDel="00AB585B">
                <w:rPr>
                  <w:rFonts w:asciiTheme="minorHAnsi" w:eastAsiaTheme="minorEastAsia" w:hAnsiTheme="minorHAnsi" w:cstheme="minorBidi"/>
                  <w:lang w:val="es-ES" w:eastAsia="en-US"/>
                </w:rPr>
                <w:fldChar w:fldCharType="separate"/>
              </w:r>
              <w:r w:rsidR="00F833C9" w:rsidRPr="00F833C9" w:rsidDel="00AB585B">
                <w:rPr>
                  <w:rFonts w:asciiTheme="minorHAnsi" w:eastAsiaTheme="minorEastAsia" w:hAnsiTheme="minorHAnsi" w:cstheme="minorBidi"/>
                  <w:lang w:val="es-ES" w:eastAsia="en-US"/>
                </w:rPr>
                <w:delText>[43]</w:delText>
              </w:r>
              <w:r w:rsidR="00F833C9" w:rsidRPr="00EE432D" w:rsidDel="00AB585B">
                <w:rPr>
                  <w:rFonts w:asciiTheme="minorHAnsi" w:eastAsiaTheme="minorEastAsia" w:hAnsiTheme="minorHAnsi" w:cstheme="minorBidi"/>
                  <w:lang w:val="es-ES" w:eastAsia="en-US"/>
                </w:rPr>
                <w:fldChar w:fldCharType="end"/>
              </w:r>
              <w:r w:rsidR="00F833C9" w:rsidDel="00AB585B">
                <w:rPr>
                  <w:rFonts w:asciiTheme="minorHAnsi" w:eastAsiaTheme="minorEastAsia" w:hAnsiTheme="minorHAnsi" w:cstheme="minorBidi"/>
                  <w:lang w:val="es-ES" w:eastAsia="en-US"/>
                </w:rPr>
                <w:delText>,</w:delText>
              </w:r>
              <w:r w:rsidR="00F833C9" w:rsidRPr="00EE432D" w:rsidDel="00AB585B">
                <w:rPr>
                  <w:rFonts w:asciiTheme="minorHAnsi" w:eastAsiaTheme="minorEastAsia" w:hAnsiTheme="minorHAnsi" w:cstheme="minorBidi"/>
                  <w:lang w:val="es-ES" w:eastAsia="en-US"/>
                </w:rPr>
                <w:delText xml:space="preserve"> la escala PHQ-</w:delText>
              </w:r>
              <w:r w:rsidR="00F833C9" w:rsidDel="00AB585B">
                <w:rPr>
                  <w:rFonts w:asciiTheme="minorHAnsi" w:eastAsiaTheme="minorEastAsia" w:hAnsiTheme="minorHAnsi" w:cstheme="minorBidi"/>
                  <w:lang w:val="es-ES" w:eastAsia="en-US"/>
                </w:rPr>
                <w:delText xml:space="preserve">8 </w:delText>
              </w:r>
              <w:r w:rsidR="00F833C9" w:rsidRPr="00EE432D" w:rsidDel="00AB585B">
                <w:rPr>
                  <w:rFonts w:asciiTheme="minorHAnsi" w:eastAsiaTheme="minorEastAsia" w:hAnsiTheme="minorHAnsi" w:cstheme="minorBidi"/>
                  <w:lang w:val="es-ES" w:eastAsia="en-US"/>
                </w:rPr>
                <w:fldChar w:fldCharType="begin"/>
              </w:r>
              <w:r w:rsidR="00F833C9" w:rsidRPr="00EE432D" w:rsidDel="00AB585B">
                <w:rPr>
                  <w:rFonts w:asciiTheme="minorHAnsi" w:eastAsiaTheme="minorEastAsia" w:hAnsiTheme="minorHAnsi" w:cstheme="minorBidi"/>
                  <w:lang w:val="es-ES" w:eastAsia="en-US"/>
                </w:rPr>
                <w:delInstrText>ADDIN RW.CITE{{doc:5cdfe82ae4b030c92f1644a1 SMRC 2012}}</w:delInstrText>
              </w:r>
              <w:r w:rsidR="00F833C9" w:rsidRPr="00EE432D" w:rsidDel="00AB585B">
                <w:rPr>
                  <w:rFonts w:asciiTheme="minorHAnsi" w:eastAsiaTheme="minorEastAsia" w:hAnsiTheme="minorHAnsi" w:cstheme="minorBidi"/>
                  <w:lang w:val="es-ES" w:eastAsia="en-US"/>
                </w:rPr>
                <w:fldChar w:fldCharType="separate"/>
              </w:r>
              <w:r w:rsidR="00F833C9" w:rsidRPr="00F833C9" w:rsidDel="00AB585B">
                <w:rPr>
                  <w:rFonts w:asciiTheme="minorHAnsi" w:eastAsiaTheme="minorEastAsia" w:hAnsiTheme="minorHAnsi" w:cstheme="minorBidi"/>
                  <w:lang w:val="es-ES" w:eastAsia="en-US"/>
                </w:rPr>
                <w:delText>[43]</w:delText>
              </w:r>
              <w:r w:rsidR="00F833C9" w:rsidRPr="00EE432D" w:rsidDel="00AB585B">
                <w:rPr>
                  <w:rFonts w:asciiTheme="minorHAnsi" w:eastAsiaTheme="minorEastAsia" w:hAnsiTheme="minorHAnsi" w:cstheme="minorBidi"/>
                  <w:lang w:val="es-ES" w:eastAsia="en-US"/>
                </w:rPr>
                <w:fldChar w:fldCharType="end"/>
              </w:r>
              <w:r w:rsidR="00F833C9" w:rsidDel="00AB585B">
                <w:rPr>
                  <w:rFonts w:asciiTheme="minorHAnsi" w:eastAsiaTheme="minorEastAsia" w:hAnsiTheme="minorHAnsi" w:cstheme="minorBidi"/>
                  <w:lang w:val="es-ES" w:eastAsia="en-US"/>
                </w:rPr>
                <w:delText xml:space="preserve">, entre otros </w:delText>
              </w:r>
              <w:r w:rsidR="00F833C9" w:rsidRPr="00EE432D" w:rsidDel="00AB585B">
                <w:rPr>
                  <w:rFonts w:asciiTheme="minorHAnsi" w:eastAsiaTheme="minorEastAsia" w:hAnsiTheme="minorHAnsi" w:cstheme="minorBidi"/>
                  <w:lang w:val="es-ES" w:eastAsia="en-US"/>
                </w:rPr>
                <w:fldChar w:fldCharType="begin"/>
              </w:r>
              <w:r w:rsidR="00F833C9" w:rsidRPr="00EE432D" w:rsidDel="00AB585B">
                <w:rPr>
                  <w:rFonts w:asciiTheme="minorHAnsi" w:eastAsiaTheme="minorEastAsia" w:hAnsiTheme="minorHAnsi" w:cstheme="minorBidi"/>
                  <w:lang w:val="es-ES" w:eastAsia="en-US"/>
                </w:rPr>
                <w:delInstrText>ADDIN RW.CITE{{doc:5ce09426e4b030c92f168f78 CalvodeMoraMartínez,Javier 1991; doc:5ce09421e4b0407a3a23380e Pekrun,Reinhard 2011}}</w:delInstrText>
              </w:r>
              <w:r w:rsidR="00F833C9" w:rsidRPr="00EE432D" w:rsidDel="00AB585B">
                <w:rPr>
                  <w:rFonts w:asciiTheme="minorHAnsi" w:eastAsiaTheme="minorEastAsia" w:hAnsiTheme="minorHAnsi" w:cstheme="minorBidi"/>
                  <w:lang w:val="es-ES" w:eastAsia="en-US"/>
                </w:rPr>
                <w:fldChar w:fldCharType="separate"/>
              </w:r>
              <w:r w:rsidR="00F833C9" w:rsidRPr="00F833C9" w:rsidDel="00AB585B">
                <w:rPr>
                  <w:rFonts w:asciiTheme="minorHAnsi" w:eastAsiaTheme="minorEastAsia" w:hAnsiTheme="minorHAnsi" w:cstheme="minorBidi"/>
                  <w:lang w:val="es-ES" w:eastAsia="en-US"/>
                </w:rPr>
                <w:delText>[44], [45]</w:delText>
              </w:r>
              <w:r w:rsidR="00F833C9" w:rsidRPr="00EE432D" w:rsidDel="00AB585B">
                <w:rPr>
                  <w:rFonts w:asciiTheme="minorHAnsi" w:eastAsiaTheme="minorEastAsia" w:hAnsiTheme="minorHAnsi" w:cstheme="minorBidi"/>
                  <w:lang w:val="es-ES" w:eastAsia="en-US"/>
                </w:rPr>
                <w:fldChar w:fldCharType="end"/>
              </w:r>
              <w:r w:rsidR="00F833C9" w:rsidDel="00AB585B">
                <w:rPr>
                  <w:rFonts w:asciiTheme="minorHAnsi" w:eastAsiaTheme="minorEastAsia" w:hAnsiTheme="minorHAnsi" w:cstheme="minorBidi"/>
                  <w:lang w:val="es-ES" w:eastAsia="en-US"/>
                </w:rPr>
                <w:delText xml:space="preserve">. </w:delText>
              </w:r>
              <w:r w:rsidR="00B11055" w:rsidDel="00AB585B">
                <w:rPr>
                  <w:rFonts w:asciiTheme="minorHAnsi" w:eastAsiaTheme="minorEastAsia" w:hAnsiTheme="minorHAnsi" w:cstheme="minorBidi"/>
                  <w:lang w:val="es-ES" w:eastAsia="en-US"/>
                </w:rPr>
                <w:delText>Para el aspecto de</w:delText>
              </w:r>
              <w:r w:rsidR="00F833C9" w:rsidRPr="00544F47" w:rsidDel="00AB585B">
                <w:rPr>
                  <w:rFonts w:asciiTheme="minorHAnsi" w:eastAsiaTheme="minorEastAsia" w:hAnsiTheme="minorHAnsi" w:cstheme="minorBidi"/>
                  <w:lang w:val="es-ES" w:eastAsia="en-US"/>
                </w:rPr>
                <w:delText xml:space="preserve"> la captura y el procesamiento de bajo nivel de las imágenes, se emplearán herramientas existentes. Sin embargo, existen escenarios en el que para la captura y seguimiento continuo de una persona, se requerirá el procesamiento de múltiples características de la misma fuente. Adicionalmente, la persona puede ser identificada a través de una cámara en un momento determinado y posteriormente cambiar su posición y ser identificada por otra cámara. </w:delText>
              </w:r>
              <w:r w:rsidR="00B11055" w:rsidDel="00AB585B">
                <w:rPr>
                  <w:rFonts w:asciiTheme="minorHAnsi" w:eastAsiaTheme="minorEastAsia" w:hAnsiTheme="minorHAnsi" w:cstheme="minorBidi"/>
                  <w:lang w:val="es-ES" w:eastAsia="en-US"/>
                </w:rPr>
                <w:delText>Este tipo de problemáticas, han sido</w:delText>
              </w:r>
              <w:r w:rsidR="00F833C9" w:rsidRPr="00544F47" w:rsidDel="00AB585B">
                <w:rPr>
                  <w:rFonts w:asciiTheme="minorHAnsi" w:eastAsiaTheme="minorEastAsia" w:hAnsiTheme="minorHAnsi" w:cstheme="minorBidi"/>
                  <w:lang w:val="es-ES" w:eastAsia="en-US"/>
                </w:rPr>
                <w:delText xml:space="preserve"> </w:delText>
              </w:r>
              <w:r w:rsidR="00B11055" w:rsidDel="00AB585B">
                <w:rPr>
                  <w:rFonts w:asciiTheme="minorHAnsi" w:eastAsiaTheme="minorEastAsia" w:hAnsiTheme="minorHAnsi" w:cstheme="minorBidi"/>
                  <w:lang w:val="es-ES" w:eastAsia="en-US"/>
                </w:rPr>
                <w:delText xml:space="preserve">abordadas mediante </w:delText>
              </w:r>
              <w:r w:rsidR="00F833C9" w:rsidRPr="00544F47" w:rsidDel="00AB585B">
                <w:rPr>
                  <w:rFonts w:asciiTheme="minorHAnsi" w:eastAsiaTheme="minorEastAsia" w:hAnsiTheme="minorHAnsi" w:cstheme="minorBidi"/>
                  <w:lang w:val="es-ES" w:eastAsia="en-US"/>
                </w:rPr>
                <w:delText>arquitecturas basadas en agentes</w:delText>
              </w:r>
              <w:r w:rsidR="00F833C9" w:rsidDel="00AB585B">
                <w:rPr>
                  <w:rFonts w:asciiTheme="minorHAnsi" w:eastAsiaTheme="minorEastAsia" w:hAnsiTheme="minorHAnsi" w:cstheme="minorBidi"/>
                  <w:lang w:val="es-ES" w:eastAsia="en-US"/>
                </w:rPr>
                <w:delText xml:space="preserve"> </w:delText>
              </w:r>
              <w:r w:rsidR="00F833C9" w:rsidDel="00AB585B">
                <w:rPr>
                  <w:rFonts w:asciiTheme="minorHAnsi" w:eastAsiaTheme="minorEastAsia" w:hAnsiTheme="minorHAnsi" w:cstheme="minorBidi"/>
                  <w:lang w:val="es-ES" w:eastAsia="en-US"/>
                </w:rPr>
                <w:fldChar w:fldCharType="begin"/>
              </w:r>
              <w:r w:rsidR="00F833C9" w:rsidDel="00AB585B">
                <w:rPr>
                  <w:rFonts w:asciiTheme="minorHAnsi" w:eastAsiaTheme="minorEastAsia" w:hAnsiTheme="minorHAnsi" w:cstheme="minorBidi"/>
                  <w:lang w:val="es-ES" w:eastAsia="en-US"/>
                </w:rPr>
                <w:delInstrText>ADDIN RW.CITE{{doc:5ccbd56ae4b01d4e329c2c85 JONKER,CATHOLIJNM. 2001; doc:5cbc0d06e4b097bc89af2737 EderMauricioAbelloRodríguez 2018; doc:5cbc0d80e4b04c969d297e56 DanielStevenValenciaParada 2015; doc:5cbc0ef4e4b04c969d297e58 JavierAlcaláVásquez 2017}}</w:delInstrText>
              </w:r>
              <w:r w:rsidR="00F833C9" w:rsidDel="00AB585B">
                <w:rPr>
                  <w:rFonts w:asciiTheme="minorHAnsi" w:eastAsiaTheme="minorEastAsia" w:hAnsiTheme="minorHAnsi" w:cstheme="minorBidi"/>
                  <w:lang w:val="es-ES" w:eastAsia="en-US"/>
                </w:rPr>
                <w:fldChar w:fldCharType="separate"/>
              </w:r>
              <w:r w:rsidR="00F833C9" w:rsidRPr="00F833C9" w:rsidDel="00AB585B">
                <w:rPr>
                  <w:rFonts w:asciiTheme="minorHAnsi" w:eastAsiaTheme="minorEastAsia" w:hAnsiTheme="minorHAnsi" w:cstheme="minorBidi"/>
                  <w:lang w:val="es-ES" w:eastAsia="en-US"/>
                </w:rPr>
                <w:delText>[46]-[49]</w:delText>
              </w:r>
              <w:r w:rsidR="00F833C9" w:rsidDel="00AB585B">
                <w:rPr>
                  <w:rFonts w:asciiTheme="minorHAnsi" w:eastAsiaTheme="minorEastAsia" w:hAnsiTheme="minorHAnsi" w:cstheme="minorBidi"/>
                  <w:lang w:val="es-ES" w:eastAsia="en-US"/>
                </w:rPr>
                <w:fldChar w:fldCharType="end"/>
              </w:r>
              <w:r w:rsidR="00B11055" w:rsidDel="00AB585B">
                <w:rPr>
                  <w:rFonts w:asciiTheme="minorHAnsi" w:eastAsiaTheme="minorEastAsia" w:hAnsiTheme="minorHAnsi" w:cstheme="minorBidi"/>
                  <w:lang w:val="es-ES" w:eastAsia="en-US"/>
                </w:rPr>
                <w:delText xml:space="preserve"> en las que se definen tareas para su solución </w:delText>
              </w:r>
              <w:r w:rsidR="00B11055" w:rsidRPr="00544F47" w:rsidDel="00AB585B">
                <w:rPr>
                  <w:rFonts w:asciiTheme="minorHAnsi" w:eastAsiaTheme="minorEastAsia" w:hAnsiTheme="minorHAnsi" w:cstheme="minorBidi"/>
                  <w:lang w:val="es-ES" w:eastAsia="en-US"/>
                </w:rPr>
                <w:delText>especializada</w:delText>
              </w:r>
              <w:r w:rsidR="00B11055" w:rsidDel="00AB585B">
                <w:rPr>
                  <w:rFonts w:asciiTheme="minorHAnsi" w:eastAsiaTheme="minorEastAsia" w:hAnsiTheme="minorHAnsi" w:cstheme="minorBidi"/>
                  <w:lang w:val="es-ES" w:eastAsia="en-US"/>
                </w:rPr>
                <w:delText xml:space="preserve">, concurrente mediante la definición de </w:delText>
              </w:r>
              <w:r w:rsidR="00C320FA" w:rsidDel="00AB585B">
                <w:rPr>
                  <w:rFonts w:asciiTheme="minorHAnsi" w:eastAsiaTheme="minorEastAsia" w:hAnsiTheme="minorHAnsi" w:cstheme="minorBidi"/>
                  <w:lang w:val="es-ES" w:eastAsia="en-US"/>
                </w:rPr>
                <w:delText>estrategias</w:delText>
              </w:r>
              <w:r w:rsidR="00B11055" w:rsidRPr="00544F47" w:rsidDel="00AB585B">
                <w:rPr>
                  <w:rFonts w:asciiTheme="minorHAnsi" w:eastAsiaTheme="minorEastAsia" w:hAnsiTheme="minorHAnsi" w:cstheme="minorBidi"/>
                  <w:lang w:val="es-ES" w:eastAsia="en-US"/>
                </w:rPr>
                <w:delText xml:space="preserve"> </w:delText>
              </w:r>
              <w:r w:rsidR="00B11055" w:rsidDel="00AB585B">
                <w:rPr>
                  <w:rFonts w:asciiTheme="minorHAnsi" w:eastAsiaTheme="minorEastAsia" w:hAnsiTheme="minorHAnsi" w:cstheme="minorBidi"/>
                  <w:lang w:val="es-ES" w:eastAsia="en-US"/>
                </w:rPr>
                <w:delText>de cooperación</w:delText>
              </w:r>
              <w:r w:rsidR="00F833C9" w:rsidRPr="00544F47" w:rsidDel="00AB585B">
                <w:rPr>
                  <w:rFonts w:asciiTheme="minorHAnsi" w:eastAsiaTheme="minorEastAsia" w:hAnsiTheme="minorHAnsi" w:cstheme="minorBidi"/>
                  <w:lang w:val="es-ES" w:eastAsia="en-US"/>
                </w:rPr>
                <w:delText>.</w:delText>
              </w:r>
              <w:r w:rsidR="00F833C9" w:rsidDel="00AB585B">
                <w:rPr>
                  <w:rFonts w:asciiTheme="minorHAnsi" w:eastAsiaTheme="minorEastAsia" w:hAnsiTheme="minorHAnsi" w:cstheme="minorBidi"/>
                  <w:lang w:val="es-ES" w:eastAsia="en-US"/>
                </w:rPr>
                <w:delText xml:space="preserve"> Estas arquitecturas</w:delText>
              </w:r>
              <w:r w:rsidR="000F029E" w:rsidDel="00AB585B">
                <w:rPr>
                  <w:rFonts w:asciiTheme="minorHAnsi" w:eastAsiaTheme="minorEastAsia" w:hAnsiTheme="minorHAnsi" w:cstheme="minorBidi"/>
                  <w:lang w:val="es-ES" w:eastAsia="en-US"/>
                </w:rPr>
                <w:delText>,</w:delText>
              </w:r>
              <w:r w:rsidR="00F833C9" w:rsidDel="00AB585B">
                <w:rPr>
                  <w:rFonts w:asciiTheme="minorHAnsi" w:eastAsiaTheme="minorEastAsia" w:hAnsiTheme="minorHAnsi" w:cstheme="minorBidi"/>
                  <w:lang w:val="es-ES" w:eastAsia="en-US"/>
                </w:rPr>
                <w:delText xml:space="preserve"> brindan otros atributos como la concepción modular y la escalabilidad para desarrollo de sistemas distribuidos</w:delText>
              </w:r>
              <w:r w:rsidR="000F029E" w:rsidDel="00AB585B">
                <w:rPr>
                  <w:rFonts w:asciiTheme="minorHAnsi" w:eastAsiaTheme="minorEastAsia" w:hAnsiTheme="minorHAnsi" w:cstheme="minorBidi"/>
                  <w:lang w:val="es-ES" w:eastAsia="en-US"/>
                </w:rPr>
                <w:delText xml:space="preserve"> </w:delText>
              </w:r>
              <w:r w:rsidR="00F833C9" w:rsidDel="00AB585B">
                <w:rPr>
                  <w:rFonts w:asciiTheme="minorHAnsi" w:eastAsiaTheme="minorEastAsia" w:hAnsiTheme="minorHAnsi" w:cstheme="minorBidi"/>
                  <w:lang w:val="es-ES" w:eastAsia="en-US"/>
                </w:rPr>
                <w:fldChar w:fldCharType="begin"/>
              </w:r>
              <w:r w:rsidR="00F833C9" w:rsidDel="00AB585B">
                <w:rPr>
                  <w:rFonts w:asciiTheme="minorHAnsi" w:eastAsiaTheme="minorEastAsia" w:hAnsiTheme="minorHAnsi" w:cstheme="minorBidi"/>
                  <w:lang w:val="es-ES" w:eastAsia="en-US"/>
                </w:rPr>
                <w:delInstrText>ADDIN RW.CITE{{doc:5cec27e2e4b0ab7c5b498c7b Manfredi,Sabato 2016; doc:5cec27e3e4b051d56c15c728 Mitrovic,D 2014}}</w:delInstrText>
              </w:r>
              <w:r w:rsidR="00F833C9" w:rsidDel="00AB585B">
                <w:rPr>
                  <w:rFonts w:asciiTheme="minorHAnsi" w:eastAsiaTheme="minorEastAsia" w:hAnsiTheme="minorHAnsi" w:cstheme="minorBidi"/>
                  <w:lang w:val="es-ES" w:eastAsia="en-US"/>
                </w:rPr>
                <w:fldChar w:fldCharType="separate"/>
              </w:r>
              <w:r w:rsidR="00F833C9" w:rsidRPr="00AB585B" w:rsidDel="00AB585B">
                <w:rPr>
                  <w:rFonts w:asciiTheme="minorHAnsi" w:eastAsiaTheme="minorEastAsia" w:hAnsiTheme="minorHAnsi" w:cstheme="minorBidi"/>
                  <w:lang w:val="es-ES" w:eastAsia="en-US"/>
                  <w:rPrChange w:id="243" w:author="Ronald Fernando Rodríguez Barbosa" w:date="2020-04-11T14:03:00Z">
                    <w:rPr>
                      <w:rFonts w:ascii="Calibri" w:eastAsiaTheme="minorEastAsia" w:hAnsi="Calibri" w:cstheme="minorBidi"/>
                      <w:bCs/>
                      <w:lang w:val="es-ES" w:eastAsia="en-US"/>
                    </w:rPr>
                  </w:rPrChange>
                </w:rPr>
                <w:delText>[50][51]</w:delText>
              </w:r>
              <w:r w:rsidR="00F833C9" w:rsidDel="00AB585B">
                <w:rPr>
                  <w:rFonts w:asciiTheme="minorHAnsi" w:eastAsiaTheme="minorEastAsia" w:hAnsiTheme="minorHAnsi" w:cstheme="minorBidi"/>
                  <w:lang w:val="es-ES" w:eastAsia="en-US"/>
                </w:rPr>
                <w:fldChar w:fldCharType="end"/>
              </w:r>
              <w:r w:rsidR="00F833C9" w:rsidDel="00AB585B">
                <w:rPr>
                  <w:rFonts w:asciiTheme="minorHAnsi" w:eastAsiaTheme="minorEastAsia" w:hAnsiTheme="minorHAnsi" w:cstheme="minorBidi"/>
                  <w:lang w:val="es-ES" w:eastAsia="en-US"/>
                </w:rPr>
                <w:delText xml:space="preserve">, que son relevantes para el </w:delText>
              </w:r>
              <w:r w:rsidR="000F029E" w:rsidDel="00AB585B">
                <w:rPr>
                  <w:rFonts w:asciiTheme="minorHAnsi" w:eastAsiaTheme="minorEastAsia" w:hAnsiTheme="minorHAnsi" w:cstheme="minorBidi"/>
                  <w:lang w:val="es-ES" w:eastAsia="en-US"/>
                </w:rPr>
                <w:delText>diseño de los mecanismos, dentro</w:delText>
              </w:r>
              <w:r w:rsidR="00F833C9" w:rsidDel="00AB585B">
                <w:rPr>
                  <w:rFonts w:asciiTheme="minorHAnsi" w:eastAsiaTheme="minorEastAsia" w:hAnsiTheme="minorHAnsi" w:cstheme="minorBidi"/>
                  <w:lang w:val="es-ES" w:eastAsia="en-US"/>
                </w:rPr>
                <w:delText xml:space="preserve"> de este proyecto</w:delText>
              </w:r>
            </w:del>
            <w:ins w:id="244" w:author="Ronald Fernando Rodríguez Barbosa" w:date="2020-04-11T14:02:00Z">
              <w:r w:rsidR="00AB585B" w:rsidRPr="00AB585B">
                <w:rPr>
                  <w:rFonts w:asciiTheme="minorHAnsi" w:eastAsiaTheme="minorEastAsia" w:hAnsiTheme="minorHAnsi" w:cstheme="minorBidi"/>
                  <w:lang w:val="es-ES" w:eastAsia="en-US"/>
                  <w:rPrChange w:id="245" w:author="Ronald Fernando Rodríguez Barbosa" w:date="2020-04-11T14:03:00Z">
                    <w:rPr/>
                  </w:rPrChange>
                </w:rPr>
                <w:t>aspectos del reto tecnológico, se abordarán mediante la investigación y complementación de mecanismos para el reconocimiento de personas, sus posturas, expresiones faciales y corporales[40][41]. Con estos mecanismos, se extraerán indicadores a partir de métricas como la cantidad de veces en las que se ha manifestado tristeza o enojo. Por otra parte, estará el cálculo de indicadores relacionados con actividades desarrolladas durante la jornada laboral. En este caso, se identificará si una persona ha permanecido por más tiempo del normal en las instalaciones, si ha adoptado una conducta sedentaria, o si ha manifestado episodios constantes de insomnio. Para la concepción de</w:t>
              </w:r>
            </w:ins>
            <w:ins w:id="246" w:author="Ronald Fernando Rodríguez Barbosa" w:date="2020-04-11T14:04:00Z">
              <w:r w:rsidR="00AB585B">
                <w:rPr>
                  <w:rFonts w:asciiTheme="minorHAnsi" w:eastAsiaTheme="minorEastAsia" w:hAnsiTheme="minorHAnsi" w:cstheme="minorBidi"/>
                  <w:lang w:val="es-ES" w:eastAsia="en-US"/>
                </w:rPr>
                <w:t xml:space="preserve"> características relacionadas con</w:t>
              </w:r>
            </w:ins>
            <w:ins w:id="247" w:author="Ronald Fernando Rodríguez Barbosa" w:date="2020-04-11T14:02:00Z">
              <w:r w:rsidR="00AB585B" w:rsidRPr="00AB585B">
                <w:rPr>
                  <w:rFonts w:asciiTheme="minorHAnsi" w:eastAsiaTheme="minorEastAsia" w:hAnsiTheme="minorHAnsi" w:cstheme="minorBidi"/>
                  <w:lang w:val="es-ES" w:eastAsia="en-US"/>
                  <w:rPrChange w:id="248" w:author="Ronald Fernando Rodríguez Barbosa" w:date="2020-04-11T14:03:00Z">
                    <w:rPr/>
                  </w:rPrChange>
                </w:rPr>
                <w:t xml:space="preserve"> emociones, act</w:t>
              </w:r>
            </w:ins>
            <w:ins w:id="249" w:author="Ronald Fernando Rodríguez Barbosa" w:date="2020-04-11T14:03:00Z">
              <w:r w:rsidR="00AB585B">
                <w:rPr>
                  <w:rFonts w:asciiTheme="minorHAnsi" w:eastAsiaTheme="minorEastAsia" w:hAnsiTheme="minorHAnsi" w:cstheme="minorBidi"/>
                  <w:lang w:val="es-ES" w:eastAsia="en-US"/>
                </w:rPr>
                <w:t>i</w:t>
              </w:r>
            </w:ins>
            <w:ins w:id="250" w:author="Ronald Fernando Rodríguez Barbosa" w:date="2020-04-11T14:02:00Z">
              <w:r w:rsidR="00AB585B" w:rsidRPr="00AB585B">
                <w:rPr>
                  <w:rFonts w:asciiTheme="minorHAnsi" w:eastAsiaTheme="minorEastAsia" w:hAnsiTheme="minorHAnsi" w:cstheme="minorBidi"/>
                  <w:lang w:val="es-ES" w:eastAsia="en-US"/>
                  <w:rPrChange w:id="251" w:author="Ronald Fernando Rodríguez Barbosa" w:date="2020-04-11T14:03:00Z">
                    <w:rPr/>
                  </w:rPrChange>
                </w:rPr>
                <w:t>vidades e indicadores</w:t>
              </w:r>
            </w:ins>
            <w:ins w:id="252" w:author="Ronald Fernando Rodríguez Barbosa" w:date="2020-04-11T14:04:00Z">
              <w:r w:rsidR="00AB585B">
                <w:rPr>
                  <w:rFonts w:asciiTheme="minorHAnsi" w:eastAsiaTheme="minorEastAsia" w:hAnsiTheme="minorHAnsi" w:cstheme="minorBidi"/>
                  <w:lang w:val="es-ES" w:eastAsia="en-US"/>
                </w:rPr>
                <w:t xml:space="preserve"> orientados a FRP</w:t>
              </w:r>
            </w:ins>
            <w:ins w:id="253" w:author="Ronald Fernando Rodríguez Barbosa" w:date="2020-04-11T14:02:00Z">
              <w:r w:rsidR="00AB585B" w:rsidRPr="00AB585B">
                <w:rPr>
                  <w:rFonts w:asciiTheme="minorHAnsi" w:eastAsiaTheme="minorEastAsia" w:hAnsiTheme="minorHAnsi" w:cstheme="minorBidi"/>
                  <w:lang w:val="es-ES" w:eastAsia="en-US"/>
                  <w:rPrChange w:id="254" w:author="Ronald Fernando Rodríguez Barbosa" w:date="2020-04-11T14:03:00Z">
                    <w:rPr/>
                  </w:rPrChange>
                </w:rPr>
                <w:t xml:space="preserve">, se tomará como referencia cuestionarios o instrumentos manuales como el inventario de Beck[42], la escala PHQ-8[42], entre otros[43][44]. Para el aspecto de la captura y el procesamiento de bajo nivel de las imágenes, se emplearán herramientas existentes. Sin embargo, existen escenarios en el </w:t>
              </w:r>
            </w:ins>
            <w:ins w:id="255" w:author="Ronald Fernando Rodríguez Barbosa" w:date="2020-04-11T14:05:00Z">
              <w:r w:rsidR="00AB585B" w:rsidRPr="009F3810">
                <w:rPr>
                  <w:rFonts w:asciiTheme="minorHAnsi" w:eastAsiaTheme="minorEastAsia" w:hAnsiTheme="minorHAnsi" w:cstheme="minorBidi"/>
                  <w:lang w:val="es-ES" w:eastAsia="en-US"/>
                </w:rPr>
                <w:t>que,</w:t>
              </w:r>
            </w:ins>
            <w:ins w:id="256" w:author="Ronald Fernando Rodríguez Barbosa" w:date="2020-04-11T14:02:00Z">
              <w:r w:rsidR="00AB585B" w:rsidRPr="00AB585B">
                <w:rPr>
                  <w:rFonts w:asciiTheme="minorHAnsi" w:eastAsiaTheme="minorEastAsia" w:hAnsiTheme="minorHAnsi" w:cstheme="minorBidi"/>
                  <w:lang w:val="es-ES" w:eastAsia="en-US"/>
                  <w:rPrChange w:id="257" w:author="Ronald Fernando Rodríguez Barbosa" w:date="2020-04-11T14:03:00Z">
                    <w:rPr/>
                  </w:rPrChange>
                </w:rPr>
                <w:t xml:space="preserve"> para la captura y seguimiento continuo de una persona, se requerirá el procesamiento de múltiples características de la misma fuente. Adicionalmente, la persona puede ser identificada a través de una cámara en un momento determinado y posteriormente cambiar su posición y ser identificada por otra cámara. Este tipo de problemáticas, han sido abordadas mediante arquitecturas basadas en agentes[45]</w:t>
              </w:r>
            </w:ins>
            <w:ins w:id="258" w:author="Ronald Fernando Rodríguez Barbosa" w:date="2020-04-11T14:07:00Z">
              <w:r w:rsidR="00AB585B">
                <w:rPr>
                  <w:rFonts w:asciiTheme="minorHAnsi" w:eastAsiaTheme="minorEastAsia" w:hAnsiTheme="minorHAnsi" w:cstheme="minorBidi"/>
                  <w:lang w:val="es-ES" w:eastAsia="en-US"/>
                </w:rPr>
                <w:t>-</w:t>
              </w:r>
            </w:ins>
            <w:ins w:id="259" w:author="Ronald Fernando Rodríguez Barbosa" w:date="2020-04-11T14:02:00Z">
              <w:r w:rsidR="00AB585B" w:rsidRPr="00AB585B">
                <w:rPr>
                  <w:rFonts w:asciiTheme="minorHAnsi" w:eastAsiaTheme="minorEastAsia" w:hAnsiTheme="minorHAnsi" w:cstheme="minorBidi"/>
                  <w:lang w:val="es-ES" w:eastAsia="en-US"/>
                  <w:rPrChange w:id="260" w:author="Ronald Fernando Rodríguez Barbosa" w:date="2020-04-11T14:03:00Z">
                    <w:rPr/>
                  </w:rPrChange>
                </w:rPr>
                <w:t>[47] en las que se definen tareas para su solución especializada, concurrente mediante la definición de estrategias de cooperación. Estas arquitecturas, brindan otros atributos como la concepción modular y la escalabilidad para desarrollo de sistemas distribuidos[48][49], que son relevantes para el diseño de los mecanismos, dentro de este proyecto.</w:t>
              </w:r>
            </w:ins>
            <w:del w:id="261" w:author="Ronald Fernando Rodríguez Barbosa" w:date="2020-04-11T14:03:00Z">
              <w:r w:rsidR="00F833C9" w:rsidDel="00AB585B">
                <w:rPr>
                  <w:rFonts w:asciiTheme="minorHAnsi" w:eastAsiaTheme="minorEastAsia" w:hAnsiTheme="minorHAnsi" w:cstheme="minorBidi"/>
                  <w:lang w:val="es-ES" w:eastAsia="en-US"/>
                </w:rPr>
                <w:delText>.</w:delText>
              </w:r>
            </w:del>
          </w:p>
          <w:p w14:paraId="0392F25A" w14:textId="77777777" w:rsidR="00AB585B" w:rsidRPr="00F833C9" w:rsidRDefault="00AB585B" w:rsidP="00F833C9">
            <w:pPr>
              <w:pStyle w:val="HTMLconformatoprevio"/>
              <w:jc w:val="both"/>
              <w:rPr>
                <w:ins w:id="262" w:author="Ronald Fernando Rodríguez Barbosa" w:date="2020-04-11T14:03:00Z"/>
                <w:rFonts w:asciiTheme="minorHAnsi" w:eastAsiaTheme="minorEastAsia" w:hAnsiTheme="minorHAnsi" w:cstheme="minorBidi"/>
                <w:lang w:val="es-ES" w:eastAsia="en-US"/>
              </w:rPr>
            </w:pPr>
          </w:p>
          <w:p w14:paraId="32C908FD" w14:textId="77777777" w:rsidR="00B44E2A" w:rsidRDefault="00B44E2A" w:rsidP="003F20AB">
            <w:pPr>
              <w:pStyle w:val="HTMLconformatoprevio"/>
              <w:jc w:val="both"/>
              <w:rPr>
                <w:rFonts w:asciiTheme="minorHAnsi" w:eastAsiaTheme="minorEastAsia" w:hAnsiTheme="minorHAnsi" w:cstheme="minorBidi"/>
                <w:color w:val="00B050"/>
                <w:lang w:val="es-ES" w:eastAsia="en-US"/>
              </w:rPr>
            </w:pPr>
          </w:p>
          <w:p w14:paraId="2B5C8365" w14:textId="1DE09925" w:rsidR="00603A2E" w:rsidRPr="00A926DE" w:rsidRDefault="00E54DC2" w:rsidP="00D754DF">
            <w:pPr>
              <w:pStyle w:val="HTMLconformatoprevio"/>
              <w:jc w:val="both"/>
              <w:rPr>
                <w:rFonts w:asciiTheme="minorHAnsi" w:eastAsiaTheme="minorEastAsia" w:hAnsiTheme="minorHAnsi" w:cstheme="minorBidi"/>
                <w:lang w:val="es-ES" w:eastAsia="en-US"/>
              </w:rPr>
            </w:pPr>
            <w:commentRangeStart w:id="263"/>
            <w:del w:id="264" w:author="Ronald Fernando Rodríguez Barbosa" w:date="2020-04-11T14:05:00Z">
              <w:r w:rsidRPr="00E06E4E" w:rsidDel="00AB585B">
                <w:rPr>
                  <w:rFonts w:asciiTheme="minorHAnsi" w:eastAsiaTheme="minorEastAsia" w:hAnsiTheme="minorHAnsi" w:cstheme="minorBidi"/>
                  <w:highlight w:val="yellow"/>
                  <w:lang w:val="es-ES" w:eastAsia="en-US"/>
                  <w:rPrChange w:id="265" w:author="Ronald Fernando Rodríguez Barbosa" w:date="2020-04-11T16:47:00Z">
                    <w:rPr>
                      <w:rFonts w:asciiTheme="minorHAnsi" w:eastAsiaTheme="minorEastAsia" w:hAnsiTheme="minorHAnsi" w:cstheme="minorBidi"/>
                      <w:lang w:val="es-ES" w:eastAsia="en-US"/>
                    </w:rPr>
                  </w:rPrChange>
                </w:rPr>
                <w:lastRenderedPageBreak/>
                <w:delText>E</w:delText>
              </w:r>
            </w:del>
            <w:ins w:id="266" w:author="Ronald Fernando Rodríguez Barbosa" w:date="2020-04-11T14:05:00Z">
              <w:r w:rsidR="00AB585B" w:rsidRPr="00E06E4E">
                <w:rPr>
                  <w:rFonts w:asciiTheme="minorHAnsi" w:eastAsiaTheme="minorEastAsia" w:hAnsiTheme="minorHAnsi" w:cstheme="minorBidi"/>
                  <w:highlight w:val="yellow"/>
                  <w:lang w:val="es-ES" w:eastAsia="en-US"/>
                  <w:rPrChange w:id="267" w:author="Ronald Fernando Rodríguez Barbosa" w:date="2020-04-11T16:47:00Z">
                    <w:rPr>
                      <w:rFonts w:asciiTheme="minorHAnsi" w:eastAsiaTheme="minorEastAsia" w:hAnsiTheme="minorHAnsi" w:cstheme="minorBidi"/>
                      <w:lang w:val="es-ES" w:eastAsia="en-US"/>
                    </w:rPr>
                  </w:rPrChange>
                </w:rPr>
                <w:t>L</w:t>
              </w:r>
            </w:ins>
            <w:del w:id="268" w:author="Ronald Fernando Rodríguez Barbosa" w:date="2020-04-11T14:05:00Z">
              <w:r w:rsidR="00E71C60" w:rsidRPr="00E06E4E" w:rsidDel="00AB585B">
                <w:rPr>
                  <w:rFonts w:asciiTheme="minorHAnsi" w:eastAsiaTheme="minorEastAsia" w:hAnsiTheme="minorHAnsi" w:cstheme="minorBidi"/>
                  <w:highlight w:val="yellow"/>
                  <w:lang w:val="es-ES" w:eastAsia="en-US"/>
                  <w:rPrChange w:id="269" w:author="Ronald Fernando Rodríguez Barbosa" w:date="2020-04-11T16:47:00Z">
                    <w:rPr>
                      <w:rFonts w:asciiTheme="minorHAnsi" w:eastAsiaTheme="minorEastAsia" w:hAnsiTheme="minorHAnsi" w:cstheme="minorBidi"/>
                      <w:lang w:val="es-ES" w:eastAsia="en-US"/>
                    </w:rPr>
                  </w:rPrChange>
                </w:rPr>
                <w:delText>l</w:delText>
              </w:r>
              <w:commentRangeEnd w:id="263"/>
              <w:r w:rsidR="000F18E1" w:rsidRPr="00E06E4E" w:rsidDel="00AB585B">
                <w:rPr>
                  <w:rStyle w:val="Refdecomentario"/>
                  <w:rFonts w:asciiTheme="minorHAnsi" w:eastAsiaTheme="minorHAnsi" w:hAnsiTheme="minorHAnsi" w:cstheme="minorBidi"/>
                  <w:highlight w:val="yellow"/>
                  <w:lang w:eastAsia="en-US"/>
                  <w:rPrChange w:id="270" w:author="Ronald Fernando Rodríguez Barbosa" w:date="2020-04-11T16:47:00Z">
                    <w:rPr>
                      <w:rStyle w:val="Refdecomentario"/>
                      <w:rFonts w:asciiTheme="minorHAnsi" w:eastAsiaTheme="minorHAnsi" w:hAnsiTheme="minorHAnsi" w:cstheme="minorBidi"/>
                      <w:lang w:eastAsia="en-US"/>
                    </w:rPr>
                  </w:rPrChange>
                </w:rPr>
                <w:commentReference w:id="263"/>
              </w:r>
              <w:r w:rsidR="00E71C60" w:rsidRPr="00E06E4E" w:rsidDel="00AB585B">
                <w:rPr>
                  <w:rFonts w:asciiTheme="minorHAnsi" w:eastAsiaTheme="minorEastAsia" w:hAnsiTheme="minorHAnsi" w:cstheme="minorBidi"/>
                  <w:highlight w:val="yellow"/>
                  <w:lang w:val="es-ES" w:eastAsia="en-US"/>
                  <w:rPrChange w:id="271" w:author="Ronald Fernando Rodríguez Barbosa" w:date="2020-04-11T16:47:00Z">
                    <w:rPr>
                      <w:rFonts w:asciiTheme="minorHAnsi" w:eastAsiaTheme="minorEastAsia" w:hAnsiTheme="minorHAnsi" w:cstheme="minorBidi"/>
                      <w:lang w:val="es-ES" w:eastAsia="en-US"/>
                    </w:rPr>
                  </w:rPrChange>
                </w:rPr>
                <w:delText xml:space="preserve"> </w:delText>
              </w:r>
            </w:del>
            <w:ins w:id="272" w:author="Ronald Fernando Rodríguez Barbosa" w:date="2020-04-11T14:05:00Z">
              <w:r w:rsidR="00AB585B" w:rsidRPr="00E06E4E">
                <w:rPr>
                  <w:rFonts w:asciiTheme="minorHAnsi" w:eastAsiaTheme="minorEastAsia" w:hAnsiTheme="minorHAnsi" w:cstheme="minorBidi"/>
                  <w:highlight w:val="yellow"/>
                  <w:lang w:val="es-ES" w:eastAsia="en-US"/>
                  <w:rPrChange w:id="273" w:author="Ronald Fernando Rodríguez Barbosa" w:date="2020-04-11T16:47:00Z">
                    <w:rPr>
                      <w:rFonts w:asciiTheme="minorHAnsi" w:eastAsiaTheme="minorEastAsia" w:hAnsiTheme="minorHAnsi" w:cstheme="minorBidi"/>
                      <w:lang w:val="es-ES" w:eastAsia="en-US"/>
                    </w:rPr>
                  </w:rPrChange>
                </w:rPr>
                <w:t>o</w:t>
              </w:r>
              <w:r w:rsidR="00AB585B" w:rsidRPr="00E06E4E">
                <w:rPr>
                  <w:rFonts w:asciiTheme="minorHAnsi" w:eastAsiaTheme="minorEastAsia" w:hAnsiTheme="minorHAnsi" w:cstheme="minorBidi"/>
                  <w:highlight w:val="yellow"/>
                  <w:lang w:val="es-ES" w:eastAsia="en-US"/>
                  <w:rPrChange w:id="274" w:author="Ronald Fernando Rodríguez Barbosa" w:date="2020-04-11T16:47:00Z">
                    <w:rPr/>
                  </w:rPrChange>
                </w:rPr>
                <w:t>s casos de referencia seleccionado</w:t>
              </w:r>
            </w:ins>
            <w:ins w:id="275" w:author="Ronald Fernando Rodríguez Barbosa" w:date="2020-04-11T14:06:00Z">
              <w:r w:rsidR="00AB585B" w:rsidRPr="00E06E4E">
                <w:rPr>
                  <w:rFonts w:asciiTheme="minorHAnsi" w:eastAsiaTheme="minorEastAsia" w:hAnsiTheme="minorHAnsi" w:cstheme="minorBidi"/>
                  <w:highlight w:val="yellow"/>
                  <w:lang w:val="es-ES" w:eastAsia="en-US"/>
                  <w:rPrChange w:id="276" w:author="Ronald Fernando Rodríguez Barbosa" w:date="2020-04-11T16:47:00Z">
                    <w:rPr>
                      <w:rFonts w:asciiTheme="minorHAnsi" w:eastAsiaTheme="minorEastAsia" w:hAnsiTheme="minorHAnsi" w:cstheme="minorBidi"/>
                      <w:lang w:val="es-ES" w:eastAsia="en-US"/>
                    </w:rPr>
                  </w:rPrChange>
                </w:rPr>
                <w:t>s</w:t>
              </w:r>
            </w:ins>
            <w:ins w:id="277" w:author="Ronald Fernando Rodríguez Barbosa" w:date="2020-04-11T14:05:00Z">
              <w:r w:rsidR="00AB585B" w:rsidRPr="00E06E4E">
                <w:rPr>
                  <w:rFonts w:asciiTheme="minorHAnsi" w:eastAsiaTheme="minorEastAsia" w:hAnsiTheme="minorHAnsi" w:cstheme="minorBidi"/>
                  <w:highlight w:val="yellow"/>
                  <w:lang w:val="es-ES" w:eastAsia="en-US"/>
                  <w:rPrChange w:id="278" w:author="Ronald Fernando Rodríguez Barbosa" w:date="2020-04-11T16:47:00Z">
                    <w:rPr/>
                  </w:rPrChange>
                </w:rPr>
                <w:t xml:space="preserve"> para este proyecto, son los factores de riesgo </w:t>
              </w:r>
            </w:ins>
            <w:ins w:id="279" w:author="Ronald Fernando Rodríguez Barbosa" w:date="2020-04-11T14:06:00Z">
              <w:r w:rsidR="00AB585B" w:rsidRPr="00E06E4E">
                <w:rPr>
                  <w:rFonts w:asciiTheme="minorHAnsi" w:eastAsiaTheme="minorEastAsia" w:hAnsiTheme="minorHAnsi" w:cstheme="minorBidi"/>
                  <w:highlight w:val="yellow"/>
                  <w:lang w:val="es-ES" w:eastAsia="en-US"/>
                  <w:rPrChange w:id="280" w:author="Ronald Fernando Rodríguez Barbosa" w:date="2020-04-11T16:47:00Z">
                    <w:rPr>
                      <w:rFonts w:asciiTheme="minorHAnsi" w:eastAsiaTheme="minorEastAsia" w:hAnsiTheme="minorHAnsi" w:cstheme="minorBidi"/>
                      <w:lang w:val="es-ES" w:eastAsia="en-US"/>
                    </w:rPr>
                  </w:rPrChange>
                </w:rPr>
                <w:t>psicosocial</w:t>
              </w:r>
            </w:ins>
            <w:ins w:id="281" w:author="Ronald Fernando Rodríguez Barbosa" w:date="2020-04-11T14:05:00Z">
              <w:r w:rsidR="00AB585B" w:rsidRPr="00E06E4E">
                <w:rPr>
                  <w:rFonts w:asciiTheme="minorHAnsi" w:eastAsiaTheme="minorEastAsia" w:hAnsiTheme="minorHAnsi" w:cstheme="minorBidi"/>
                  <w:highlight w:val="yellow"/>
                  <w:lang w:val="es-ES" w:eastAsia="en-US"/>
                  <w:rPrChange w:id="282" w:author="Ronald Fernando Rodríguez Barbosa" w:date="2020-04-11T16:47:00Z">
                    <w:rPr/>
                  </w:rPrChange>
                </w:rPr>
                <w:t>, que pueden estar presentes en el entorno académico por parte de los estudiantes y laboral para el caso de los profesores y personal administrativo</w:t>
              </w:r>
            </w:ins>
            <w:del w:id="283" w:author="Ronald Fernando Rodríguez Barbosa" w:date="2020-04-11T14:05:00Z">
              <w:r w:rsidR="00E71C60" w:rsidRPr="007104D6" w:rsidDel="00AB585B">
                <w:rPr>
                  <w:rFonts w:asciiTheme="minorHAnsi" w:eastAsiaTheme="minorEastAsia" w:hAnsiTheme="minorHAnsi" w:cstheme="minorBidi"/>
                  <w:lang w:val="es-ES" w:eastAsia="en-US"/>
                </w:rPr>
                <w:delText xml:space="preserve">caso de referencia </w:delText>
              </w:r>
              <w:r w:rsidR="00E71C60" w:rsidDel="00AB585B">
                <w:rPr>
                  <w:rFonts w:asciiTheme="minorHAnsi" w:eastAsiaTheme="minorEastAsia" w:hAnsiTheme="minorHAnsi" w:cstheme="minorBidi"/>
                  <w:lang w:val="es-ES" w:eastAsia="en-US"/>
                </w:rPr>
                <w:delText>seleccionado</w:delText>
              </w:r>
              <w:r w:rsidDel="00AB585B">
                <w:rPr>
                  <w:rFonts w:asciiTheme="minorHAnsi" w:eastAsiaTheme="minorEastAsia" w:hAnsiTheme="minorHAnsi" w:cstheme="minorBidi"/>
                  <w:lang w:val="es-ES" w:eastAsia="en-US"/>
                </w:rPr>
                <w:delText xml:space="preserve"> para este proyecto</w:delText>
              </w:r>
              <w:r w:rsidR="00E71C60" w:rsidDel="00AB585B">
                <w:rPr>
                  <w:rFonts w:asciiTheme="minorHAnsi" w:eastAsiaTheme="minorEastAsia" w:hAnsiTheme="minorHAnsi" w:cstheme="minorBidi"/>
                  <w:lang w:val="es-ES" w:eastAsia="en-US"/>
                </w:rPr>
                <w:delText>, es la oficina</w:delText>
              </w:r>
              <w:r w:rsidR="00E71C60" w:rsidRPr="007104D6" w:rsidDel="00AB585B">
                <w:rPr>
                  <w:rFonts w:asciiTheme="minorHAnsi" w:eastAsiaTheme="minorEastAsia" w:hAnsiTheme="minorHAnsi" w:cstheme="minorBidi"/>
                  <w:lang w:val="es-ES" w:eastAsia="en-US"/>
                </w:rPr>
                <w:delText xml:space="preserve"> del área de consultoría y transformación digital de la empresa Vector ITC Colombia. </w:delText>
              </w:r>
              <w:r w:rsidR="002E203F" w:rsidDel="00AB585B">
                <w:rPr>
                  <w:rFonts w:asciiTheme="minorHAnsi" w:eastAsiaTheme="minorEastAsia" w:hAnsiTheme="minorHAnsi" w:cstheme="minorBidi"/>
                  <w:lang w:val="es-ES" w:eastAsia="en-US"/>
                </w:rPr>
                <w:delText>Este escenario tiene</w:delText>
              </w:r>
              <w:r w:rsidR="00E71C60" w:rsidRPr="007104D6" w:rsidDel="00AB585B">
                <w:rPr>
                  <w:rFonts w:asciiTheme="minorHAnsi" w:eastAsiaTheme="minorEastAsia" w:hAnsiTheme="minorHAnsi" w:cstheme="minorBidi"/>
                  <w:lang w:val="es-ES" w:eastAsia="en-US"/>
                </w:rPr>
                <w:delText xml:space="preserve"> afinidad co</w:delText>
              </w:r>
              <w:r w:rsidR="002E203F" w:rsidDel="00AB585B">
                <w:rPr>
                  <w:rFonts w:asciiTheme="minorHAnsi" w:eastAsiaTheme="minorEastAsia" w:hAnsiTheme="minorHAnsi" w:cstheme="minorBidi"/>
                  <w:lang w:val="es-ES" w:eastAsia="en-US"/>
                </w:rPr>
                <w:delText>n la problemática propuesta y se cuenta con la</w:delText>
              </w:r>
              <w:r w:rsidR="00E71C60" w:rsidRPr="007104D6" w:rsidDel="00AB585B">
                <w:rPr>
                  <w:rFonts w:asciiTheme="minorHAnsi" w:eastAsiaTheme="minorEastAsia" w:hAnsiTheme="minorHAnsi" w:cstheme="minorBidi"/>
                  <w:lang w:val="es-ES" w:eastAsia="en-US"/>
                </w:rPr>
                <w:delText xml:space="preserve"> colaboración de</w:delText>
              </w:r>
              <w:r w:rsidDel="00AB585B">
                <w:rPr>
                  <w:rFonts w:asciiTheme="minorHAnsi" w:eastAsiaTheme="minorEastAsia" w:hAnsiTheme="minorHAnsi" w:cstheme="minorBidi"/>
                  <w:lang w:val="es-ES" w:eastAsia="en-US"/>
                </w:rPr>
                <w:delText xml:space="preserve"> la empresa </w:delText>
              </w:r>
              <w:r w:rsidR="00D754DF" w:rsidDel="00AB585B">
                <w:rPr>
                  <w:rFonts w:asciiTheme="minorHAnsi" w:eastAsiaTheme="minorEastAsia" w:hAnsiTheme="minorHAnsi" w:cstheme="minorBidi"/>
                  <w:lang w:val="es-ES" w:eastAsia="en-US"/>
                </w:rPr>
                <w:delText>mediante la</w:delText>
              </w:r>
              <w:r w:rsidR="00E71C60" w:rsidRPr="007104D6" w:rsidDel="00AB585B">
                <w:rPr>
                  <w:rFonts w:asciiTheme="minorHAnsi" w:eastAsiaTheme="minorEastAsia" w:hAnsiTheme="minorHAnsi" w:cstheme="minorBidi"/>
                  <w:lang w:val="es-ES" w:eastAsia="en-US"/>
                </w:rPr>
                <w:delText xml:space="preserve"> asesorí</w:delText>
              </w:r>
              <w:r w:rsidR="00E71C60" w:rsidDel="00AB585B">
                <w:rPr>
                  <w:rFonts w:asciiTheme="minorHAnsi" w:eastAsiaTheme="minorEastAsia" w:hAnsiTheme="minorHAnsi" w:cstheme="minorBidi"/>
                  <w:lang w:val="es-ES" w:eastAsia="en-US"/>
                </w:rPr>
                <w:delText xml:space="preserve">a del área de </w:delText>
              </w:r>
              <w:r w:rsidR="00884487" w:rsidDel="00AB585B">
                <w:rPr>
                  <w:rFonts w:asciiTheme="minorHAnsi" w:eastAsiaTheme="minorEastAsia" w:hAnsiTheme="minorHAnsi" w:cstheme="minorBidi"/>
                  <w:lang w:val="es-ES" w:eastAsia="en-US"/>
                </w:rPr>
                <w:delText>Personas y Cultura que se encarga del bienestar físico y psicológico de los trabajadores</w:delText>
              </w:r>
              <w:r w:rsidDel="00AB585B">
                <w:rPr>
                  <w:rFonts w:asciiTheme="minorHAnsi" w:eastAsiaTheme="minorEastAsia" w:hAnsiTheme="minorHAnsi" w:cstheme="minorBidi"/>
                  <w:lang w:val="es-ES" w:eastAsia="en-US"/>
                </w:rPr>
                <w:delText>;</w:delText>
              </w:r>
              <w:r w:rsidR="00E71C60" w:rsidRPr="007104D6" w:rsidDel="00AB585B">
                <w:rPr>
                  <w:rFonts w:asciiTheme="minorHAnsi" w:eastAsiaTheme="minorEastAsia" w:hAnsiTheme="minorHAnsi" w:cstheme="minorBidi"/>
                  <w:lang w:val="es-ES" w:eastAsia="en-US"/>
                </w:rPr>
                <w:delText xml:space="preserve"> el acceso </w:delText>
              </w:r>
              <w:r w:rsidR="00E71C60" w:rsidDel="00AB585B">
                <w:rPr>
                  <w:rFonts w:asciiTheme="minorHAnsi" w:eastAsiaTheme="minorEastAsia" w:hAnsiTheme="minorHAnsi" w:cstheme="minorBidi"/>
                  <w:lang w:val="es-ES" w:eastAsia="en-US"/>
                </w:rPr>
                <w:delText>a</w:delText>
              </w:r>
              <w:r w:rsidR="00E71C60" w:rsidRPr="007104D6" w:rsidDel="00AB585B">
                <w:rPr>
                  <w:rFonts w:asciiTheme="minorHAnsi" w:eastAsiaTheme="minorEastAsia" w:hAnsiTheme="minorHAnsi" w:cstheme="minorBidi"/>
                  <w:lang w:val="es-ES" w:eastAsia="en-US"/>
                </w:rPr>
                <w:delText xml:space="preserve"> las imágenes de video</w:delText>
              </w:r>
              <w:r w:rsidR="00E71C60" w:rsidDel="00AB585B">
                <w:rPr>
                  <w:rFonts w:asciiTheme="minorHAnsi" w:eastAsiaTheme="minorEastAsia" w:hAnsiTheme="minorHAnsi" w:cstheme="minorBidi"/>
                  <w:lang w:val="es-ES" w:eastAsia="en-US"/>
                </w:rPr>
                <w:delText xml:space="preserve"> y la colaboración de las personas para la experimentación.</w:delText>
              </w:r>
            </w:del>
          </w:p>
        </w:tc>
      </w:tr>
      <w:tr w:rsidR="00D66689" w14:paraId="636A400E" w14:textId="77777777" w:rsidTr="395B0C8A">
        <w:tblPrEx>
          <w:tblCellMar>
            <w:left w:w="108" w:type="dxa"/>
            <w:right w:w="108" w:type="dxa"/>
          </w:tblCellMar>
        </w:tblPrEx>
        <w:tc>
          <w:tcPr>
            <w:tcW w:w="9464" w:type="dxa"/>
            <w:gridSpan w:val="2"/>
          </w:tcPr>
          <w:p w14:paraId="6A413A66" w14:textId="032A310A" w:rsidR="00D66689" w:rsidRDefault="00D66689" w:rsidP="00D66689">
            <w:pPr>
              <w:spacing w:before="120" w:after="120"/>
              <w:jc w:val="center"/>
              <w:rPr>
                <w:b/>
                <w:color w:val="31849B" w:themeColor="accent5" w:themeShade="BF"/>
                <w:sz w:val="20"/>
              </w:rPr>
            </w:pPr>
            <w:r>
              <w:rPr>
                <w:b/>
                <w:color w:val="31849B" w:themeColor="accent5" w:themeShade="BF"/>
                <w:sz w:val="20"/>
              </w:rPr>
              <w:lastRenderedPageBreak/>
              <w:t>METODOLOGÍA</w:t>
            </w:r>
          </w:p>
        </w:tc>
      </w:tr>
      <w:tr w:rsidR="00E56F19" w14:paraId="5CAE6683" w14:textId="77777777" w:rsidTr="395B0C8A">
        <w:tblPrEx>
          <w:tblCellMar>
            <w:left w:w="108" w:type="dxa"/>
            <w:right w:w="108" w:type="dxa"/>
          </w:tblCellMar>
        </w:tblPrEx>
        <w:tc>
          <w:tcPr>
            <w:tcW w:w="1668" w:type="dxa"/>
            <w:tcBorders>
              <w:bottom w:val="single" w:sz="4" w:space="0" w:color="000000" w:themeColor="text1"/>
              <w:right w:val="single" w:sz="4" w:space="0" w:color="000000" w:themeColor="text1"/>
            </w:tcBorders>
            <w:vAlign w:val="center"/>
          </w:tcPr>
          <w:p w14:paraId="7E285397" w14:textId="77777777" w:rsidR="00D66689" w:rsidRDefault="00D66689" w:rsidP="00D66689">
            <w:pPr>
              <w:spacing w:before="120" w:after="120"/>
              <w:jc w:val="center"/>
              <w:rPr>
                <w:b/>
                <w:color w:val="31849B" w:themeColor="accent5" w:themeShade="BF"/>
                <w:sz w:val="20"/>
              </w:rPr>
            </w:pPr>
            <w:r>
              <w:rPr>
                <w:b/>
                <w:color w:val="31849B" w:themeColor="accent5" w:themeShade="BF"/>
                <w:sz w:val="20"/>
              </w:rPr>
              <w:t>DESCRIPCIÓN GENERAL</w:t>
            </w:r>
          </w:p>
        </w:tc>
        <w:tc>
          <w:tcPr>
            <w:tcW w:w="7796" w:type="dxa"/>
            <w:tcBorders>
              <w:left w:val="single" w:sz="4" w:space="0" w:color="000000" w:themeColor="text1"/>
              <w:bottom w:val="single" w:sz="4" w:space="0" w:color="000000" w:themeColor="text1"/>
            </w:tcBorders>
            <w:vAlign w:val="center"/>
          </w:tcPr>
          <w:p w14:paraId="0B521E87" w14:textId="5FD2F7E5" w:rsidR="00B305F0" w:rsidRPr="00B305F0" w:rsidRDefault="395B0C8A" w:rsidP="395B0C8A">
            <w:pPr>
              <w:spacing w:before="60" w:after="120"/>
              <w:jc w:val="both"/>
              <w:rPr>
                <w:sz w:val="20"/>
                <w:szCs w:val="20"/>
              </w:rPr>
            </w:pPr>
            <w:r w:rsidRPr="00EF52D1">
              <w:rPr>
                <w:sz w:val="20"/>
                <w:szCs w:val="20"/>
              </w:rPr>
              <w:t>El presente proyecto</w:t>
            </w:r>
            <w:r w:rsidR="00A14C79" w:rsidRPr="00EF52D1">
              <w:rPr>
                <w:sz w:val="20"/>
                <w:szCs w:val="20"/>
              </w:rPr>
              <w:t xml:space="preserve"> se basará </w:t>
            </w:r>
            <w:r w:rsidR="005B7252" w:rsidRPr="00EF52D1">
              <w:rPr>
                <w:sz w:val="20"/>
                <w:szCs w:val="20"/>
              </w:rPr>
              <w:t xml:space="preserve">en </w:t>
            </w:r>
            <w:r w:rsidR="00A14C79" w:rsidRPr="00EF52D1">
              <w:rPr>
                <w:sz w:val="20"/>
                <w:szCs w:val="20"/>
              </w:rPr>
              <w:t>el ciclo básico de ingeniería y</w:t>
            </w:r>
            <w:r w:rsidRPr="00EF52D1">
              <w:rPr>
                <w:sz w:val="20"/>
                <w:szCs w:val="20"/>
              </w:rPr>
              <w:t xml:space="preserve"> se</w:t>
            </w:r>
            <w:r w:rsidRPr="00A14C79">
              <w:rPr>
                <w:color w:val="FF0000"/>
                <w:sz w:val="20"/>
                <w:szCs w:val="20"/>
              </w:rPr>
              <w:t xml:space="preserve"> </w:t>
            </w:r>
            <w:r w:rsidRPr="395B0C8A">
              <w:rPr>
                <w:sz w:val="20"/>
                <w:szCs w:val="20"/>
              </w:rPr>
              <w:t xml:space="preserve">llevará a cabo en 3 fases principales consecutivas: </w:t>
            </w:r>
          </w:p>
          <w:p w14:paraId="133B2B59" w14:textId="2718AC16"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Investigación y análisis.</w:t>
            </w:r>
          </w:p>
          <w:p w14:paraId="1B5F8CC8" w14:textId="518D914D"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Diseño.</w:t>
            </w:r>
          </w:p>
          <w:p w14:paraId="65477E07" w14:textId="3F0C0D71" w:rsidR="00B305F0" w:rsidRPr="00B305F0" w:rsidRDefault="395B0C8A" w:rsidP="395B0C8A">
            <w:pPr>
              <w:pStyle w:val="Prrafodelista"/>
              <w:numPr>
                <w:ilvl w:val="0"/>
                <w:numId w:val="10"/>
              </w:numPr>
              <w:spacing w:before="60" w:after="120"/>
              <w:jc w:val="both"/>
              <w:rPr>
                <w:color w:val="000000" w:themeColor="text1"/>
                <w:sz w:val="20"/>
                <w:szCs w:val="20"/>
              </w:rPr>
            </w:pPr>
            <w:r w:rsidRPr="395B0C8A">
              <w:rPr>
                <w:sz w:val="20"/>
                <w:szCs w:val="20"/>
              </w:rPr>
              <w:t>Evaluación.</w:t>
            </w:r>
          </w:p>
          <w:p w14:paraId="0F9BBE33" w14:textId="6496C711" w:rsidR="009F1A4E" w:rsidRDefault="00B305F0" w:rsidP="009F1A4E">
            <w:pPr>
              <w:pStyle w:val="Default"/>
              <w:jc w:val="both"/>
              <w:rPr>
                <w:color w:val="FF0000"/>
                <w:sz w:val="20"/>
                <w:szCs w:val="20"/>
              </w:rPr>
            </w:pPr>
            <w:commentRangeStart w:id="284"/>
            <w:r>
              <w:rPr>
                <w:sz w:val="20"/>
                <w:szCs w:val="20"/>
              </w:rPr>
              <w:t>En</w:t>
            </w:r>
            <w:commentRangeEnd w:id="284"/>
            <w:r w:rsidR="000C7B7D">
              <w:rPr>
                <w:rStyle w:val="Refdecomentario"/>
                <w:rFonts w:asciiTheme="minorHAnsi" w:hAnsiTheme="minorHAnsi" w:cstheme="minorBidi"/>
                <w:color w:val="auto"/>
              </w:rPr>
              <w:commentReference w:id="284"/>
            </w:r>
            <w:r>
              <w:rPr>
                <w:sz w:val="20"/>
                <w:szCs w:val="20"/>
              </w:rPr>
              <w:t xml:space="preserve"> la primera fase, se realizará un</w:t>
            </w:r>
            <w:r w:rsidR="008F6BA4">
              <w:rPr>
                <w:sz w:val="20"/>
                <w:szCs w:val="20"/>
              </w:rPr>
              <w:t xml:space="preserve">a </w:t>
            </w:r>
            <w:r w:rsidR="00CD6D38">
              <w:rPr>
                <w:sz w:val="20"/>
                <w:szCs w:val="20"/>
              </w:rPr>
              <w:t>investigación exploratoria</w:t>
            </w:r>
            <w:r w:rsidR="00E84A88">
              <w:rPr>
                <w:sz w:val="20"/>
                <w:szCs w:val="20"/>
              </w:rPr>
              <w:t xml:space="preserve">, con el fin de </w:t>
            </w:r>
            <w:r w:rsidR="00CB403E">
              <w:rPr>
                <w:sz w:val="20"/>
                <w:szCs w:val="20"/>
              </w:rPr>
              <w:t>caracterizar</w:t>
            </w:r>
            <w:ins w:id="285" w:author="Ronald Fernando Rodríguez Barbosa" w:date="2020-04-11T14:11:00Z">
              <w:r w:rsidR="000C7B7D">
                <w:rPr>
                  <w:sz w:val="20"/>
                  <w:szCs w:val="20"/>
                </w:rPr>
                <w:t xml:space="preserve"> los aspectos </w:t>
              </w:r>
            </w:ins>
            <w:ins w:id="286" w:author="Ronald Fernando Rodríguez Barbosa" w:date="2020-04-11T14:12:00Z">
              <w:r w:rsidR="000C7B7D">
                <w:rPr>
                  <w:sz w:val="20"/>
                  <w:szCs w:val="20"/>
                </w:rPr>
                <w:t>cuantificables</w:t>
              </w:r>
            </w:ins>
            <w:ins w:id="287" w:author="Ronald Fernando Rodríguez Barbosa" w:date="2020-04-11T14:13:00Z">
              <w:r w:rsidR="000C7B7D">
                <w:rPr>
                  <w:sz w:val="20"/>
                  <w:szCs w:val="20"/>
                </w:rPr>
                <w:t xml:space="preserve"> de emociones y actividades re</w:t>
              </w:r>
            </w:ins>
            <w:ins w:id="288" w:author="Ronald Fernando Rodríguez Barbosa" w:date="2020-04-11T14:14:00Z">
              <w:r w:rsidR="000C7B7D">
                <w:rPr>
                  <w:sz w:val="20"/>
                  <w:szCs w:val="20"/>
                </w:rPr>
                <w:t xml:space="preserve">lacionados con FRP, tomando como referencia </w:t>
              </w:r>
            </w:ins>
            <w:ins w:id="289" w:author="Ronald Fernando Rodríguez Barbosa" w:date="2020-04-11T14:15:00Z">
              <w:r w:rsidR="000C7B7D">
                <w:rPr>
                  <w:sz w:val="20"/>
                  <w:szCs w:val="20"/>
                </w:rPr>
                <w:t xml:space="preserve">los mecanismos actuales como cuestionarios y escalas de medición. Adicionalmente, </w:t>
              </w:r>
            </w:ins>
            <w:ins w:id="290" w:author="Ronald Fernando Rodríguez Barbosa" w:date="2020-04-11T14:16:00Z">
              <w:r w:rsidR="000C7B7D">
                <w:rPr>
                  <w:sz w:val="20"/>
                  <w:szCs w:val="20"/>
                </w:rPr>
                <w:t>se explorarán</w:t>
              </w:r>
            </w:ins>
            <w:del w:id="291" w:author="Ronald Fernando Rodríguez Barbosa" w:date="2020-04-11T14:16:00Z">
              <w:r w:rsidR="00E84A88" w:rsidDel="000C7B7D">
                <w:rPr>
                  <w:sz w:val="20"/>
                  <w:szCs w:val="20"/>
                </w:rPr>
                <w:delText xml:space="preserve"> </w:delText>
              </w:r>
            </w:del>
            <w:r w:rsidR="00E84A88">
              <w:rPr>
                <w:sz w:val="20"/>
                <w:szCs w:val="20"/>
              </w:rPr>
              <w:t xml:space="preserve"> los aportes y limitaciones de </w:t>
            </w:r>
            <w:r w:rsidR="00CB403E">
              <w:rPr>
                <w:sz w:val="20"/>
                <w:szCs w:val="20"/>
              </w:rPr>
              <w:t xml:space="preserve">los trabajos y </w:t>
            </w:r>
            <w:r w:rsidR="00E84A88">
              <w:rPr>
                <w:sz w:val="20"/>
                <w:szCs w:val="20"/>
              </w:rPr>
              <w:t>publicaciones en los que se aborda</w:t>
            </w:r>
            <w:r w:rsidR="00CB403E">
              <w:rPr>
                <w:sz w:val="20"/>
                <w:szCs w:val="20"/>
              </w:rPr>
              <w:t xml:space="preserve"> la detección</w:t>
            </w:r>
            <w:r w:rsidR="00CD6D38">
              <w:rPr>
                <w:sz w:val="20"/>
                <w:szCs w:val="20"/>
              </w:rPr>
              <w:t xml:space="preserve"> e identificación</w:t>
            </w:r>
            <w:r w:rsidR="00CB403E">
              <w:rPr>
                <w:sz w:val="20"/>
                <w:szCs w:val="20"/>
              </w:rPr>
              <w:t xml:space="preserve"> de </w:t>
            </w:r>
            <w:r w:rsidR="00CD6D38">
              <w:rPr>
                <w:sz w:val="20"/>
                <w:szCs w:val="20"/>
              </w:rPr>
              <w:t xml:space="preserve">personas, </w:t>
            </w:r>
            <w:r w:rsidR="00CB403E">
              <w:rPr>
                <w:sz w:val="20"/>
                <w:szCs w:val="20"/>
              </w:rPr>
              <w:t xml:space="preserve">emociones y </w:t>
            </w:r>
            <w:del w:id="292" w:author="Ronald Fernando Rodríguez Barbosa" w:date="2020-04-11T14:16:00Z">
              <w:r w:rsidR="0025715E" w:rsidRPr="009F1A4E" w:rsidDel="000C7B7D">
                <w:rPr>
                  <w:sz w:val="20"/>
                  <w:szCs w:val="20"/>
                </w:rPr>
                <w:delText>trastornos psicológicos</w:delText>
              </w:r>
            </w:del>
            <w:ins w:id="293" w:author="Ronald Fernando Rodríguez Barbosa" w:date="2020-04-11T14:16:00Z">
              <w:r w:rsidR="000C7B7D">
                <w:rPr>
                  <w:sz w:val="20"/>
                  <w:szCs w:val="20"/>
                </w:rPr>
                <w:t>actividades</w:t>
              </w:r>
            </w:ins>
            <w:del w:id="294" w:author="Ronald Fernando Rodríguez Barbosa" w:date="2020-04-11T14:16:00Z">
              <w:r w:rsidR="00CB403E" w:rsidRPr="009F1A4E" w:rsidDel="000C7B7D">
                <w:rPr>
                  <w:sz w:val="20"/>
                  <w:szCs w:val="20"/>
                </w:rPr>
                <w:delText>.</w:delText>
              </w:r>
              <w:r w:rsidR="0025715E" w:rsidRPr="00DE7324" w:rsidDel="000C7B7D">
                <w:rPr>
                  <w:sz w:val="20"/>
                  <w:szCs w:val="20"/>
                </w:rPr>
                <w:delText xml:space="preserve"> Posteriormente,</w:delText>
              </w:r>
              <w:r w:rsidR="00CB403E" w:rsidRPr="00DE7324" w:rsidDel="000C7B7D">
                <w:rPr>
                  <w:sz w:val="20"/>
                  <w:szCs w:val="20"/>
                </w:rPr>
                <w:delText xml:space="preserve"> se </w:delText>
              </w:r>
              <w:r w:rsidR="0025715E" w:rsidRPr="00DE7324" w:rsidDel="000C7B7D">
                <w:rPr>
                  <w:sz w:val="20"/>
                  <w:szCs w:val="20"/>
                </w:rPr>
                <w:delText>profundizará la investigación en</w:delText>
              </w:r>
              <w:r w:rsidR="00CB403E" w:rsidRPr="00DE7324" w:rsidDel="000C7B7D">
                <w:rPr>
                  <w:sz w:val="20"/>
                  <w:szCs w:val="20"/>
                </w:rPr>
                <w:delText xml:space="preserve"> los aspectos</w:delText>
              </w:r>
              <w:r w:rsidR="00A27FE1" w:rsidDel="000C7B7D">
                <w:rPr>
                  <w:sz w:val="20"/>
                  <w:szCs w:val="20"/>
                </w:rPr>
                <w:delText xml:space="preserve"> psicosociales</w:delText>
              </w:r>
              <w:r w:rsidR="00CB403E" w:rsidRPr="00DE7324" w:rsidDel="000C7B7D">
                <w:rPr>
                  <w:sz w:val="20"/>
                  <w:szCs w:val="20"/>
                </w:rPr>
                <w:delText xml:space="preserve"> relevantes en la evaluación de </w:delText>
              </w:r>
              <w:r w:rsidR="0025715E" w:rsidRPr="00DE7324" w:rsidDel="000C7B7D">
                <w:rPr>
                  <w:sz w:val="20"/>
                  <w:szCs w:val="20"/>
                </w:rPr>
                <w:delText>FRPO,</w:delText>
              </w:r>
              <w:r w:rsidR="00CB403E" w:rsidRPr="00DE7324" w:rsidDel="000C7B7D">
                <w:rPr>
                  <w:sz w:val="20"/>
                  <w:szCs w:val="20"/>
                </w:rPr>
                <w:delText xml:space="preserve"> los procedimientos</w:delText>
              </w:r>
              <w:r w:rsidR="0025715E" w:rsidRPr="00DE7324" w:rsidDel="000C7B7D">
                <w:rPr>
                  <w:sz w:val="20"/>
                  <w:szCs w:val="20"/>
                </w:rPr>
                <w:delText xml:space="preserve"> y los instrumentos</w:delText>
              </w:r>
              <w:r w:rsidR="00CB403E" w:rsidRPr="00DE7324" w:rsidDel="000C7B7D">
                <w:rPr>
                  <w:sz w:val="20"/>
                  <w:szCs w:val="20"/>
                </w:rPr>
                <w:delText xml:space="preserve"> </w:delText>
              </w:r>
              <w:r w:rsidR="0025715E" w:rsidRPr="00DE7324" w:rsidDel="000C7B7D">
                <w:rPr>
                  <w:sz w:val="20"/>
                  <w:szCs w:val="20"/>
                </w:rPr>
                <w:delText>utilizados para su medición</w:delText>
              </w:r>
            </w:del>
            <w:r w:rsidR="0025715E" w:rsidRPr="00DE7324">
              <w:rPr>
                <w:sz w:val="20"/>
                <w:szCs w:val="20"/>
              </w:rPr>
              <w:t>.</w:t>
            </w:r>
            <w:r w:rsidR="002F15D2" w:rsidRPr="00DE7324">
              <w:rPr>
                <w:sz w:val="20"/>
                <w:szCs w:val="20"/>
              </w:rPr>
              <w:t xml:space="preserve"> De este p</w:t>
            </w:r>
            <w:r w:rsidR="00A01CB5">
              <w:rPr>
                <w:sz w:val="20"/>
                <w:szCs w:val="20"/>
              </w:rPr>
              <w:t>rocedimiento, se obtendrán</w:t>
            </w:r>
            <w:r w:rsidR="002F15D2" w:rsidRPr="00DE7324">
              <w:rPr>
                <w:sz w:val="20"/>
                <w:szCs w:val="20"/>
              </w:rPr>
              <w:t xml:space="preserve"> las características o escenarios de mayor relevancia </w:t>
            </w:r>
            <w:r w:rsidR="000F029E">
              <w:rPr>
                <w:sz w:val="20"/>
                <w:szCs w:val="20"/>
              </w:rPr>
              <w:t>pa</w:t>
            </w:r>
            <w:r w:rsidR="00504CFE">
              <w:rPr>
                <w:sz w:val="20"/>
                <w:szCs w:val="20"/>
              </w:rPr>
              <w:t xml:space="preserve">ra el diseño de los mecanismos e </w:t>
            </w:r>
            <w:r w:rsidR="000F029E">
              <w:rPr>
                <w:sz w:val="20"/>
                <w:szCs w:val="20"/>
              </w:rPr>
              <w:t xml:space="preserve">indicadores, </w:t>
            </w:r>
            <w:r w:rsidR="00A27FE1">
              <w:rPr>
                <w:sz w:val="20"/>
                <w:szCs w:val="20"/>
              </w:rPr>
              <w:t>para el apoyo en la evaluación de FRP</w:t>
            </w:r>
            <w:del w:id="295" w:author="Ronald Fernando Rodríguez Barbosa" w:date="2020-04-11T14:16:00Z">
              <w:r w:rsidR="00A27FE1" w:rsidDel="000C7B7D">
                <w:rPr>
                  <w:sz w:val="20"/>
                  <w:szCs w:val="20"/>
                </w:rPr>
                <w:delText>O</w:delText>
              </w:r>
            </w:del>
            <w:r w:rsidR="00D51249" w:rsidRPr="00DE7324">
              <w:rPr>
                <w:sz w:val="20"/>
                <w:szCs w:val="20"/>
              </w:rPr>
              <w:t>.</w:t>
            </w:r>
            <w:r w:rsidR="009F1A4E" w:rsidRPr="00DE7324">
              <w:rPr>
                <w:sz w:val="20"/>
                <w:szCs w:val="20"/>
              </w:rPr>
              <w:t xml:space="preserve"> </w:t>
            </w:r>
            <w:r w:rsidR="00DE7324" w:rsidRPr="00DE7324">
              <w:rPr>
                <w:sz w:val="20"/>
                <w:szCs w:val="20"/>
              </w:rPr>
              <w:t>A partir de la investigación y</w:t>
            </w:r>
            <w:r w:rsidR="009F1A4E" w:rsidRPr="00DE7324">
              <w:rPr>
                <w:sz w:val="20"/>
                <w:szCs w:val="20"/>
              </w:rPr>
              <w:t xml:space="preserve"> definiciones</w:t>
            </w:r>
            <w:r w:rsidR="00DE7324" w:rsidRPr="00DE7324">
              <w:rPr>
                <w:sz w:val="20"/>
                <w:szCs w:val="20"/>
              </w:rPr>
              <w:t xml:space="preserve"> anteriores</w:t>
            </w:r>
            <w:r w:rsidR="00EF52D1">
              <w:rPr>
                <w:sz w:val="20"/>
                <w:szCs w:val="20"/>
              </w:rPr>
              <w:t>,</w:t>
            </w:r>
            <w:r w:rsidR="009F1A4E" w:rsidRPr="00DE7324">
              <w:rPr>
                <w:sz w:val="20"/>
                <w:szCs w:val="20"/>
              </w:rPr>
              <w:t xml:space="preserve"> se llevará a cabo una evaluación</w:t>
            </w:r>
            <w:r w:rsidR="003040EF">
              <w:rPr>
                <w:sz w:val="20"/>
                <w:szCs w:val="20"/>
              </w:rPr>
              <w:t xml:space="preserve"> sistemática</w:t>
            </w:r>
            <w:r w:rsidR="009F1A4E" w:rsidRPr="00DE7324">
              <w:rPr>
                <w:sz w:val="20"/>
                <w:szCs w:val="20"/>
              </w:rPr>
              <w:t xml:space="preserve"> de las herramientas y marcos de trabajo disponibles que puedan ser utilizados </w:t>
            </w:r>
            <w:r w:rsidR="00EF52D1">
              <w:rPr>
                <w:sz w:val="20"/>
                <w:szCs w:val="20"/>
              </w:rPr>
              <w:t>para el diseño</w:t>
            </w:r>
            <w:r w:rsidR="00A01CB5">
              <w:rPr>
                <w:sz w:val="20"/>
                <w:szCs w:val="20"/>
              </w:rPr>
              <w:t xml:space="preserve"> y posterior</w:t>
            </w:r>
            <w:r w:rsidR="000F029E">
              <w:rPr>
                <w:sz w:val="20"/>
                <w:szCs w:val="20"/>
              </w:rPr>
              <w:t xml:space="preserve"> validación</w:t>
            </w:r>
            <w:r w:rsidR="00A01CB5">
              <w:rPr>
                <w:sz w:val="20"/>
                <w:szCs w:val="20"/>
              </w:rPr>
              <w:t xml:space="preserve"> </w:t>
            </w:r>
            <w:r w:rsidR="009F1A4E" w:rsidRPr="00DE7324">
              <w:rPr>
                <w:sz w:val="20"/>
                <w:szCs w:val="20"/>
              </w:rPr>
              <w:t>d</w:t>
            </w:r>
            <w:r w:rsidR="003040EF">
              <w:rPr>
                <w:sz w:val="20"/>
                <w:szCs w:val="20"/>
              </w:rPr>
              <w:t>e la arquitectura</w:t>
            </w:r>
            <w:r w:rsidR="00DE7324">
              <w:rPr>
                <w:color w:val="FF0000"/>
                <w:sz w:val="20"/>
                <w:szCs w:val="20"/>
              </w:rPr>
              <w:t>.</w:t>
            </w:r>
          </w:p>
          <w:p w14:paraId="07A8C83C" w14:textId="77777777" w:rsidR="00B305F0" w:rsidRDefault="00B305F0" w:rsidP="00B305F0">
            <w:pPr>
              <w:pStyle w:val="Default"/>
              <w:jc w:val="both"/>
              <w:rPr>
                <w:sz w:val="20"/>
                <w:szCs w:val="20"/>
              </w:rPr>
            </w:pPr>
          </w:p>
          <w:p w14:paraId="0A5931CD" w14:textId="2EDAB57C" w:rsidR="001A534A" w:rsidRDefault="38CA1D9A" w:rsidP="38CA1D9A">
            <w:pPr>
              <w:pStyle w:val="Default"/>
              <w:jc w:val="both"/>
              <w:rPr>
                <w:sz w:val="20"/>
                <w:szCs w:val="20"/>
              </w:rPr>
            </w:pPr>
            <w:commentRangeStart w:id="296"/>
            <w:r w:rsidRPr="38CA1D9A">
              <w:rPr>
                <w:sz w:val="20"/>
                <w:szCs w:val="20"/>
              </w:rPr>
              <w:t>En</w:t>
            </w:r>
            <w:commentRangeEnd w:id="296"/>
            <w:r w:rsidR="00012558">
              <w:rPr>
                <w:rStyle w:val="Refdecomentario"/>
                <w:rFonts w:asciiTheme="minorHAnsi" w:hAnsiTheme="minorHAnsi" w:cstheme="minorBidi"/>
                <w:color w:val="auto"/>
              </w:rPr>
              <w:commentReference w:id="296"/>
            </w:r>
            <w:r w:rsidRPr="38CA1D9A">
              <w:rPr>
                <w:sz w:val="20"/>
                <w:szCs w:val="20"/>
              </w:rPr>
              <w:t xml:space="preserve"> la segunda</w:t>
            </w:r>
            <w:r w:rsidR="003D554D">
              <w:rPr>
                <w:sz w:val="20"/>
                <w:szCs w:val="20"/>
              </w:rPr>
              <w:t xml:space="preserve"> fase</w:t>
            </w:r>
            <w:r w:rsidRPr="38CA1D9A">
              <w:rPr>
                <w:sz w:val="20"/>
                <w:szCs w:val="20"/>
              </w:rPr>
              <w:t xml:space="preserve"> se </w:t>
            </w:r>
            <w:r w:rsidR="00A01CB5">
              <w:rPr>
                <w:sz w:val="20"/>
                <w:szCs w:val="20"/>
              </w:rPr>
              <w:t>contemplan dos partes. E</w:t>
            </w:r>
            <w:r w:rsidR="00030150">
              <w:rPr>
                <w:sz w:val="20"/>
                <w:szCs w:val="20"/>
              </w:rPr>
              <w:t>n la primera parte</w:t>
            </w:r>
            <w:r w:rsidR="00A01CB5">
              <w:rPr>
                <w:sz w:val="20"/>
                <w:szCs w:val="20"/>
              </w:rPr>
              <w:t>,</w:t>
            </w:r>
            <w:r w:rsidR="00030150">
              <w:rPr>
                <w:sz w:val="20"/>
                <w:szCs w:val="20"/>
              </w:rPr>
              <w:t xml:space="preserve"> se llevará a cabo la captura en video</w:t>
            </w:r>
            <w:r w:rsidR="000970E8">
              <w:rPr>
                <w:sz w:val="20"/>
                <w:szCs w:val="20"/>
              </w:rPr>
              <w:t xml:space="preserve"> para la extracción</w:t>
            </w:r>
            <w:r w:rsidR="00A27FE1">
              <w:rPr>
                <w:sz w:val="20"/>
                <w:szCs w:val="20"/>
              </w:rPr>
              <w:t xml:space="preserve"> de</w:t>
            </w:r>
            <w:r w:rsidR="00030150">
              <w:rPr>
                <w:sz w:val="20"/>
                <w:szCs w:val="20"/>
              </w:rPr>
              <w:t xml:space="preserve"> características antropométricas </w:t>
            </w:r>
            <w:r w:rsidR="00A01CB5">
              <w:rPr>
                <w:sz w:val="20"/>
                <w:szCs w:val="20"/>
              </w:rPr>
              <w:t>que se usarán el reconocimiento individual</w:t>
            </w:r>
            <w:r w:rsidR="00030150">
              <w:rPr>
                <w:sz w:val="20"/>
                <w:szCs w:val="20"/>
              </w:rPr>
              <w:t xml:space="preserve"> y</w:t>
            </w:r>
            <w:r w:rsidR="000970E8">
              <w:rPr>
                <w:sz w:val="20"/>
                <w:szCs w:val="20"/>
              </w:rPr>
              <w:t xml:space="preserve"> la captura</w:t>
            </w:r>
            <w:r w:rsidR="00030150">
              <w:rPr>
                <w:sz w:val="20"/>
                <w:szCs w:val="20"/>
              </w:rPr>
              <w:t xml:space="preserve"> escenarios simulados</w:t>
            </w:r>
            <w:r w:rsidR="00DA682B">
              <w:rPr>
                <w:sz w:val="20"/>
                <w:szCs w:val="20"/>
              </w:rPr>
              <w:t>,</w:t>
            </w:r>
            <w:r w:rsidR="00030150">
              <w:rPr>
                <w:sz w:val="20"/>
                <w:szCs w:val="20"/>
              </w:rPr>
              <w:t xml:space="preserve"> que conformarán el conjunto de datos para el entren</w:t>
            </w:r>
            <w:r w:rsidR="006D2816">
              <w:rPr>
                <w:sz w:val="20"/>
                <w:szCs w:val="20"/>
              </w:rPr>
              <w:t>amiento, validación y pruebas de los mecanismos de clasificación</w:t>
            </w:r>
            <w:r w:rsidR="0081690D">
              <w:rPr>
                <w:sz w:val="20"/>
                <w:szCs w:val="20"/>
              </w:rPr>
              <w:t xml:space="preserve"> y extracción de </w:t>
            </w:r>
            <w:r w:rsidR="00504CFE">
              <w:rPr>
                <w:sz w:val="20"/>
                <w:szCs w:val="20"/>
              </w:rPr>
              <w:t>indicadores</w:t>
            </w:r>
            <w:del w:id="297" w:author="Ronald Fernando Rodríguez Barbosa" w:date="2020-04-11T14:29:00Z">
              <w:r w:rsidR="00030150" w:rsidDel="00494F87">
                <w:rPr>
                  <w:sz w:val="20"/>
                  <w:szCs w:val="20"/>
                </w:rPr>
                <w:delText>.</w:delText>
              </w:r>
              <w:r w:rsidR="0081690D" w:rsidDel="00494F87">
                <w:rPr>
                  <w:sz w:val="20"/>
                  <w:szCs w:val="20"/>
                </w:rPr>
                <w:delText xml:space="preserve"> La definición de los escenarios, se realizará con el apoyo y acompañamiento de los especialistas en psicología y SST</w:delText>
              </w:r>
            </w:del>
            <w:r w:rsidR="0081690D">
              <w:rPr>
                <w:sz w:val="20"/>
                <w:szCs w:val="20"/>
              </w:rPr>
              <w:t>.</w:t>
            </w:r>
            <w:r w:rsidR="00030150">
              <w:rPr>
                <w:sz w:val="20"/>
                <w:szCs w:val="20"/>
              </w:rPr>
              <w:t xml:space="preserve"> En la segunda parte, se </w:t>
            </w:r>
            <w:r w:rsidR="00FE5A9D">
              <w:rPr>
                <w:sz w:val="20"/>
                <w:szCs w:val="20"/>
              </w:rPr>
              <w:t>efectúa diseño iterativo</w:t>
            </w:r>
            <w:r w:rsidRPr="38CA1D9A">
              <w:rPr>
                <w:sz w:val="20"/>
                <w:szCs w:val="20"/>
              </w:rPr>
              <w:t xml:space="preserve"> de la arquitectura definiendo </w:t>
            </w:r>
            <w:r w:rsidR="009F2FF2">
              <w:rPr>
                <w:sz w:val="20"/>
                <w:szCs w:val="20"/>
              </w:rPr>
              <w:t>los</w:t>
            </w:r>
            <w:r w:rsidRPr="38CA1D9A">
              <w:rPr>
                <w:sz w:val="20"/>
                <w:szCs w:val="20"/>
              </w:rPr>
              <w:t xml:space="preserve"> componentes para </w:t>
            </w:r>
            <w:r w:rsidR="00EF52D1">
              <w:rPr>
                <w:sz w:val="20"/>
                <w:szCs w:val="20"/>
              </w:rPr>
              <w:t>la extracción</w:t>
            </w:r>
            <w:r w:rsidR="005550B0">
              <w:rPr>
                <w:sz w:val="20"/>
                <w:szCs w:val="20"/>
              </w:rPr>
              <w:t xml:space="preserve"> </w:t>
            </w:r>
            <w:r w:rsidR="00EF52D1">
              <w:rPr>
                <w:sz w:val="20"/>
                <w:szCs w:val="20"/>
              </w:rPr>
              <w:t>de características a partir</w:t>
            </w:r>
            <w:r w:rsidRPr="38CA1D9A">
              <w:rPr>
                <w:sz w:val="20"/>
                <w:szCs w:val="20"/>
              </w:rPr>
              <w:t xml:space="preserve"> de imágenes de video.</w:t>
            </w:r>
            <w:r w:rsidR="00FE5A9D">
              <w:rPr>
                <w:sz w:val="20"/>
                <w:szCs w:val="20"/>
              </w:rPr>
              <w:t xml:space="preserve"> </w:t>
            </w:r>
            <w:r w:rsidR="005E21F5">
              <w:rPr>
                <w:sz w:val="20"/>
                <w:szCs w:val="20"/>
              </w:rPr>
              <w:t>Para</w:t>
            </w:r>
            <w:r w:rsidR="00FE5A9D">
              <w:rPr>
                <w:sz w:val="20"/>
                <w:szCs w:val="20"/>
              </w:rPr>
              <w:t xml:space="preserve"> cada iteración</w:t>
            </w:r>
            <w:r w:rsidR="005E21F5">
              <w:rPr>
                <w:sz w:val="20"/>
                <w:szCs w:val="20"/>
              </w:rPr>
              <w:t>,</w:t>
            </w:r>
            <w:r w:rsidR="00FE5A9D">
              <w:rPr>
                <w:sz w:val="20"/>
                <w:szCs w:val="20"/>
              </w:rPr>
              <w:t xml:space="preserve"> se evalúan de form</w:t>
            </w:r>
            <w:r w:rsidR="0081690D">
              <w:rPr>
                <w:sz w:val="20"/>
                <w:szCs w:val="20"/>
              </w:rPr>
              <w:t xml:space="preserve">a sistemática </w:t>
            </w:r>
            <w:r w:rsidR="003E2C6C">
              <w:rPr>
                <w:sz w:val="20"/>
                <w:szCs w:val="20"/>
              </w:rPr>
              <w:t>los mecanismos de reconocimiento</w:t>
            </w:r>
            <w:ins w:id="298" w:author="Ronald Fernando Rodríguez Barbosa" w:date="2020-04-11T14:34:00Z">
              <w:r w:rsidR="00012558">
                <w:rPr>
                  <w:sz w:val="20"/>
                  <w:szCs w:val="20"/>
                </w:rPr>
                <w:t xml:space="preserve"> y </w:t>
              </w:r>
            </w:ins>
            <w:del w:id="299" w:author="Ronald Fernando Rodríguez Barbosa" w:date="2020-04-11T14:34:00Z">
              <w:r w:rsidR="003E2C6C" w:rsidDel="00012558">
                <w:rPr>
                  <w:sz w:val="20"/>
                  <w:szCs w:val="20"/>
                </w:rPr>
                <w:delText xml:space="preserve">, </w:delText>
              </w:r>
            </w:del>
            <w:r w:rsidR="00504CFE">
              <w:rPr>
                <w:sz w:val="20"/>
                <w:szCs w:val="20"/>
              </w:rPr>
              <w:t>los</w:t>
            </w:r>
            <w:r w:rsidR="0081690D">
              <w:rPr>
                <w:sz w:val="20"/>
                <w:szCs w:val="20"/>
              </w:rPr>
              <w:t xml:space="preserve"> indicadores relacionados </w:t>
            </w:r>
            <w:ins w:id="300" w:author="Ronald Fernando Rodríguez Barbosa" w:date="2020-04-11T14:34:00Z">
              <w:r w:rsidR="00012558">
                <w:rPr>
                  <w:sz w:val="20"/>
                  <w:szCs w:val="20"/>
                </w:rPr>
                <w:t xml:space="preserve">con </w:t>
              </w:r>
            </w:ins>
            <w:del w:id="301" w:author="Ronald Fernando Rodríguez Barbosa" w:date="2020-04-11T14:34:00Z">
              <w:r w:rsidR="0081690D" w:rsidDel="00012558">
                <w:rPr>
                  <w:sz w:val="20"/>
                  <w:szCs w:val="20"/>
                </w:rPr>
                <w:delText xml:space="preserve">con trastornos psicológicos y materialización de </w:delText>
              </w:r>
            </w:del>
            <w:r w:rsidR="0081690D">
              <w:rPr>
                <w:sz w:val="20"/>
                <w:szCs w:val="20"/>
              </w:rPr>
              <w:t>FRP</w:t>
            </w:r>
            <w:del w:id="302" w:author="Ronald Fernando Rodríguez Barbosa" w:date="2020-04-11T14:34:00Z">
              <w:r w:rsidR="0081690D" w:rsidDel="00012558">
                <w:rPr>
                  <w:sz w:val="20"/>
                  <w:szCs w:val="20"/>
                </w:rPr>
                <w:delText>O</w:delText>
              </w:r>
            </w:del>
            <w:r w:rsidR="00FE5A9D">
              <w:rPr>
                <w:sz w:val="20"/>
                <w:szCs w:val="20"/>
              </w:rPr>
              <w:t xml:space="preserve">. </w:t>
            </w:r>
            <w:r w:rsidR="003040EF">
              <w:rPr>
                <w:sz w:val="20"/>
                <w:szCs w:val="20"/>
              </w:rPr>
              <w:t>E</w:t>
            </w:r>
            <w:r w:rsidR="00F929D2">
              <w:rPr>
                <w:sz w:val="20"/>
                <w:szCs w:val="20"/>
              </w:rPr>
              <w:t>s importante aclarar</w:t>
            </w:r>
            <w:r w:rsidR="003040EF">
              <w:rPr>
                <w:sz w:val="20"/>
                <w:szCs w:val="20"/>
              </w:rPr>
              <w:t>,</w:t>
            </w:r>
            <w:r w:rsidR="00F929D2">
              <w:rPr>
                <w:sz w:val="20"/>
                <w:szCs w:val="20"/>
              </w:rPr>
              <w:t xml:space="preserve"> que</w:t>
            </w:r>
            <w:r w:rsidRPr="38CA1D9A">
              <w:rPr>
                <w:sz w:val="20"/>
                <w:szCs w:val="20"/>
              </w:rPr>
              <w:t xml:space="preserve"> </w:t>
            </w:r>
            <w:r w:rsidR="00F929D2">
              <w:rPr>
                <w:sz w:val="20"/>
                <w:szCs w:val="20"/>
              </w:rPr>
              <w:t>den</w:t>
            </w:r>
            <w:r w:rsidR="003040EF">
              <w:rPr>
                <w:sz w:val="20"/>
                <w:szCs w:val="20"/>
              </w:rPr>
              <w:t xml:space="preserve">tro de </w:t>
            </w:r>
            <w:r w:rsidR="00FE5A9D">
              <w:rPr>
                <w:sz w:val="20"/>
                <w:szCs w:val="20"/>
              </w:rPr>
              <w:t>esta etapa</w:t>
            </w:r>
            <w:r w:rsidR="003040EF">
              <w:rPr>
                <w:sz w:val="20"/>
                <w:szCs w:val="20"/>
              </w:rPr>
              <w:t xml:space="preserve"> no</w:t>
            </w:r>
            <w:r w:rsidR="00FE5A9D">
              <w:rPr>
                <w:sz w:val="20"/>
                <w:szCs w:val="20"/>
              </w:rPr>
              <w:t xml:space="preserve"> se</w:t>
            </w:r>
            <w:r w:rsidR="003040EF">
              <w:rPr>
                <w:sz w:val="20"/>
                <w:szCs w:val="20"/>
              </w:rPr>
              <w:t xml:space="preserve"> </w:t>
            </w:r>
            <w:r w:rsidR="00F929D2">
              <w:rPr>
                <w:sz w:val="20"/>
                <w:szCs w:val="20"/>
              </w:rPr>
              <w:t>conte</w:t>
            </w:r>
            <w:r w:rsidR="003040EF">
              <w:rPr>
                <w:sz w:val="20"/>
                <w:szCs w:val="20"/>
              </w:rPr>
              <w:t>mplará el diseño o desarrollo de mecanismos de</w:t>
            </w:r>
            <w:r w:rsidR="001B2F93">
              <w:rPr>
                <w:sz w:val="20"/>
                <w:szCs w:val="20"/>
              </w:rPr>
              <w:t xml:space="preserve"> procesamiento</w:t>
            </w:r>
            <w:r w:rsidR="00F929D2">
              <w:rPr>
                <w:sz w:val="20"/>
                <w:szCs w:val="20"/>
              </w:rPr>
              <w:t xml:space="preserve"> de imágenes</w:t>
            </w:r>
            <w:r w:rsidR="0025449E">
              <w:rPr>
                <w:sz w:val="20"/>
                <w:szCs w:val="20"/>
              </w:rPr>
              <w:t xml:space="preserve"> de nivel bajo</w:t>
            </w:r>
            <w:r w:rsidR="003040EF">
              <w:rPr>
                <w:sz w:val="20"/>
                <w:szCs w:val="20"/>
              </w:rPr>
              <w:t xml:space="preserve"> para su limpieza</w:t>
            </w:r>
            <w:r w:rsidR="0025449E">
              <w:rPr>
                <w:sz w:val="20"/>
                <w:szCs w:val="20"/>
              </w:rPr>
              <w:t xml:space="preserve"> o segmentación</w:t>
            </w:r>
            <w:r w:rsidR="00F929D2">
              <w:rPr>
                <w:sz w:val="20"/>
                <w:szCs w:val="20"/>
              </w:rPr>
              <w:t xml:space="preserve">. El enfoque del diseño de la </w:t>
            </w:r>
            <w:del w:id="303" w:author="Ronald Fernando Rodríguez Barbosa" w:date="2020-04-11T14:35:00Z">
              <w:r w:rsidR="00F929D2" w:rsidDel="00012558">
                <w:rPr>
                  <w:sz w:val="20"/>
                  <w:szCs w:val="20"/>
                </w:rPr>
                <w:delText>arquitectura</w:delText>
              </w:r>
              <w:r w:rsidR="003040EF" w:rsidDel="00012558">
                <w:rPr>
                  <w:sz w:val="20"/>
                  <w:szCs w:val="20"/>
                </w:rPr>
                <w:delText>,</w:delText>
              </w:r>
            </w:del>
            <w:ins w:id="304" w:author="Ronald Fernando Rodríguez Barbosa" w:date="2020-04-11T14:35:00Z">
              <w:r w:rsidR="00012558">
                <w:rPr>
                  <w:sz w:val="20"/>
                  <w:szCs w:val="20"/>
                </w:rPr>
                <w:t>arquitectura</w:t>
              </w:r>
            </w:ins>
            <w:r w:rsidR="00F929D2">
              <w:rPr>
                <w:sz w:val="20"/>
                <w:szCs w:val="20"/>
              </w:rPr>
              <w:t xml:space="preserve"> </w:t>
            </w:r>
            <w:r w:rsidR="003040EF">
              <w:rPr>
                <w:sz w:val="20"/>
                <w:szCs w:val="20"/>
              </w:rPr>
              <w:t>será</w:t>
            </w:r>
            <w:r w:rsidR="00DA682B">
              <w:rPr>
                <w:sz w:val="20"/>
                <w:szCs w:val="20"/>
              </w:rPr>
              <w:t xml:space="preserve"> la </w:t>
            </w:r>
            <w:r w:rsidR="000C6464">
              <w:rPr>
                <w:sz w:val="20"/>
                <w:szCs w:val="20"/>
              </w:rPr>
              <w:t>captura de video no intrusiva;</w:t>
            </w:r>
            <w:r w:rsidR="0025449E">
              <w:rPr>
                <w:sz w:val="20"/>
                <w:szCs w:val="20"/>
              </w:rPr>
              <w:t xml:space="preserve"> el</w:t>
            </w:r>
            <w:r w:rsidR="00F929D2">
              <w:rPr>
                <w:sz w:val="20"/>
                <w:szCs w:val="20"/>
              </w:rPr>
              <w:t xml:space="preserve"> </w:t>
            </w:r>
            <w:r w:rsidR="005550B0">
              <w:rPr>
                <w:sz w:val="20"/>
                <w:szCs w:val="20"/>
              </w:rPr>
              <w:t>reconocimiento</w:t>
            </w:r>
            <w:r w:rsidR="000C6464">
              <w:rPr>
                <w:sz w:val="20"/>
                <w:szCs w:val="20"/>
              </w:rPr>
              <w:t xml:space="preserve"> de estados de ánimo y actividades en un</w:t>
            </w:r>
            <w:r w:rsidR="0081690D">
              <w:rPr>
                <w:sz w:val="20"/>
                <w:szCs w:val="20"/>
              </w:rPr>
              <w:t xml:space="preserve"> </w:t>
            </w:r>
            <w:r w:rsidR="00F929D2">
              <w:rPr>
                <w:sz w:val="20"/>
                <w:szCs w:val="20"/>
              </w:rPr>
              <w:t xml:space="preserve">alto </w:t>
            </w:r>
            <w:r w:rsidR="001A534A">
              <w:rPr>
                <w:sz w:val="20"/>
                <w:szCs w:val="20"/>
              </w:rPr>
              <w:t>nivel</w:t>
            </w:r>
            <w:r w:rsidR="0081690D">
              <w:rPr>
                <w:sz w:val="20"/>
                <w:szCs w:val="20"/>
              </w:rPr>
              <w:t xml:space="preserve"> </w:t>
            </w:r>
            <w:r w:rsidR="003040EF">
              <w:rPr>
                <w:sz w:val="20"/>
                <w:szCs w:val="20"/>
              </w:rPr>
              <w:t xml:space="preserve">y la interacción inteligente </w:t>
            </w:r>
            <w:r w:rsidR="0081690D">
              <w:rPr>
                <w:sz w:val="20"/>
                <w:szCs w:val="20"/>
              </w:rPr>
              <w:t xml:space="preserve">de </w:t>
            </w:r>
            <w:r w:rsidR="003040EF">
              <w:rPr>
                <w:sz w:val="20"/>
                <w:szCs w:val="20"/>
              </w:rPr>
              <w:t>entre componentes</w:t>
            </w:r>
            <w:r w:rsidR="005550B0">
              <w:rPr>
                <w:sz w:val="20"/>
                <w:szCs w:val="20"/>
              </w:rPr>
              <w:t>,</w:t>
            </w:r>
            <w:r w:rsidR="001B2F93">
              <w:rPr>
                <w:sz w:val="20"/>
                <w:szCs w:val="20"/>
              </w:rPr>
              <w:t xml:space="preserve"> para la </w:t>
            </w:r>
            <w:r w:rsidR="0025449E">
              <w:rPr>
                <w:sz w:val="20"/>
                <w:szCs w:val="20"/>
              </w:rPr>
              <w:t>extracción de características</w:t>
            </w:r>
            <w:r w:rsidR="000C6464">
              <w:rPr>
                <w:sz w:val="20"/>
                <w:szCs w:val="20"/>
              </w:rPr>
              <w:t xml:space="preserve"> e indicadores</w:t>
            </w:r>
            <w:r w:rsidR="0025449E">
              <w:rPr>
                <w:sz w:val="20"/>
                <w:szCs w:val="20"/>
              </w:rPr>
              <w:t xml:space="preserve"> </w:t>
            </w:r>
            <w:r w:rsidR="003040EF">
              <w:rPr>
                <w:sz w:val="20"/>
                <w:szCs w:val="20"/>
              </w:rPr>
              <w:t>orientado</w:t>
            </w:r>
            <w:r w:rsidR="0025449E">
              <w:rPr>
                <w:sz w:val="20"/>
                <w:szCs w:val="20"/>
              </w:rPr>
              <w:t>s</w:t>
            </w:r>
            <w:r w:rsidR="003040EF">
              <w:rPr>
                <w:sz w:val="20"/>
                <w:szCs w:val="20"/>
              </w:rPr>
              <w:t xml:space="preserve"> </w:t>
            </w:r>
            <w:r w:rsidR="00FE5A9D">
              <w:rPr>
                <w:sz w:val="20"/>
                <w:szCs w:val="20"/>
              </w:rPr>
              <w:t>a dar soporte en</w:t>
            </w:r>
            <w:r w:rsidR="003040EF">
              <w:rPr>
                <w:sz w:val="20"/>
                <w:szCs w:val="20"/>
              </w:rPr>
              <w:t xml:space="preserve"> la evaluación de factores de riesgo</w:t>
            </w:r>
            <w:del w:id="305" w:author="Ronald Fernando Rodríguez Barbosa" w:date="2020-04-11T14:35:00Z">
              <w:r w:rsidR="003040EF" w:rsidDel="00012558">
                <w:rPr>
                  <w:sz w:val="20"/>
                  <w:szCs w:val="20"/>
                </w:rPr>
                <w:delText xml:space="preserve"> </w:delText>
              </w:r>
            </w:del>
            <w:ins w:id="306" w:author="Ronald Fernando Rodríguez Barbosa" w:date="2020-04-11T14:35:00Z">
              <w:r w:rsidR="00012558">
                <w:rPr>
                  <w:sz w:val="20"/>
                  <w:szCs w:val="20"/>
                </w:rPr>
                <w:t xml:space="preserve"> psicosocial</w:t>
              </w:r>
            </w:ins>
            <w:del w:id="307" w:author="Ronald Fernando Rodríguez Barbosa" w:date="2020-04-11T14:35:00Z">
              <w:r w:rsidR="003040EF" w:rsidDel="00012558">
                <w:rPr>
                  <w:sz w:val="20"/>
                  <w:szCs w:val="20"/>
                </w:rPr>
                <w:delText>psicosocial</w:delText>
              </w:r>
              <w:r w:rsidR="000C6464" w:rsidDel="00012558">
                <w:rPr>
                  <w:sz w:val="20"/>
                  <w:szCs w:val="20"/>
                </w:rPr>
                <w:delText xml:space="preserve"> y trastornos psicológicos</w:delText>
              </w:r>
            </w:del>
            <w:r w:rsidR="005550B0">
              <w:rPr>
                <w:sz w:val="20"/>
                <w:szCs w:val="20"/>
              </w:rPr>
              <w:t xml:space="preserve">. </w:t>
            </w:r>
          </w:p>
          <w:p w14:paraId="0AA1887D" w14:textId="77777777" w:rsidR="00AF5B56" w:rsidRDefault="00AF5B56" w:rsidP="00B305F0">
            <w:pPr>
              <w:pStyle w:val="Default"/>
              <w:jc w:val="both"/>
              <w:rPr>
                <w:sz w:val="20"/>
                <w:szCs w:val="20"/>
              </w:rPr>
            </w:pPr>
          </w:p>
          <w:p w14:paraId="1F68938A" w14:textId="11FAD847" w:rsidR="004131DC" w:rsidDel="00E06E4E" w:rsidRDefault="006D2816" w:rsidP="00E06E4E">
            <w:pPr>
              <w:pStyle w:val="Default"/>
              <w:jc w:val="both"/>
              <w:rPr>
                <w:del w:id="308" w:author="Ronald Fernando Rodríguez Barbosa" w:date="2020-04-11T16:47:00Z"/>
                <w:sz w:val="20"/>
                <w:szCs w:val="20"/>
              </w:rPr>
              <w:pPrChange w:id="309" w:author="Ronald Fernando Rodríguez Barbosa" w:date="2020-04-11T16:47:00Z">
                <w:pPr>
                  <w:pStyle w:val="Default"/>
                  <w:jc w:val="both"/>
                </w:pPr>
              </w:pPrChange>
            </w:pPr>
            <w:r>
              <w:rPr>
                <w:sz w:val="20"/>
                <w:szCs w:val="20"/>
              </w:rPr>
              <w:t>En la tercera fase</w:t>
            </w:r>
            <w:r w:rsidR="000C6464">
              <w:rPr>
                <w:sz w:val="20"/>
                <w:szCs w:val="20"/>
              </w:rPr>
              <w:t>, se realizar</w:t>
            </w:r>
            <w:r w:rsidR="00C320FA">
              <w:rPr>
                <w:sz w:val="20"/>
                <w:szCs w:val="20"/>
              </w:rPr>
              <w:t>á una</w:t>
            </w:r>
            <w:r w:rsidR="000C6464">
              <w:rPr>
                <w:sz w:val="20"/>
                <w:szCs w:val="20"/>
              </w:rPr>
              <w:t xml:space="preserve"> evaluación de la a</w:t>
            </w:r>
            <w:r w:rsidR="003E2C6C">
              <w:rPr>
                <w:sz w:val="20"/>
                <w:szCs w:val="20"/>
              </w:rPr>
              <w:t>rquitectura</w:t>
            </w:r>
            <w:r w:rsidR="00C320FA">
              <w:rPr>
                <w:sz w:val="20"/>
                <w:szCs w:val="20"/>
              </w:rPr>
              <w:t xml:space="preserve"> en un entorno real</w:t>
            </w:r>
            <w:r w:rsidR="003E2C6C">
              <w:rPr>
                <w:sz w:val="20"/>
                <w:szCs w:val="20"/>
              </w:rPr>
              <w:t>,</w:t>
            </w:r>
            <w:r w:rsidR="000C6464">
              <w:rPr>
                <w:sz w:val="20"/>
                <w:szCs w:val="20"/>
              </w:rPr>
              <w:t xml:space="preserve"> mediante la </w:t>
            </w:r>
            <w:r w:rsidR="00D5563A">
              <w:rPr>
                <w:sz w:val="20"/>
                <w:szCs w:val="20"/>
              </w:rPr>
              <w:t>implementa</w:t>
            </w:r>
            <w:r w:rsidR="00C03501">
              <w:rPr>
                <w:sz w:val="20"/>
                <w:szCs w:val="20"/>
              </w:rPr>
              <w:t>ción parcial</w:t>
            </w:r>
            <w:r w:rsidR="003E2C6C">
              <w:rPr>
                <w:sz w:val="20"/>
                <w:szCs w:val="20"/>
              </w:rPr>
              <w:t xml:space="preserve"> de los mecanismos</w:t>
            </w:r>
            <w:r w:rsidR="00C03501">
              <w:rPr>
                <w:sz w:val="20"/>
                <w:szCs w:val="20"/>
              </w:rPr>
              <w:t xml:space="preserve"> y</w:t>
            </w:r>
            <w:r w:rsidR="003E2C6C">
              <w:rPr>
                <w:sz w:val="20"/>
                <w:szCs w:val="20"/>
              </w:rPr>
              <w:t xml:space="preserve"> su puesta en operación controlada. Para dicha evaluación se diseñará un </w:t>
            </w:r>
            <w:r w:rsidR="00C03501">
              <w:rPr>
                <w:sz w:val="20"/>
                <w:szCs w:val="20"/>
              </w:rPr>
              <w:t>protocolo experimental</w:t>
            </w:r>
            <w:ins w:id="310" w:author="Ronald Fernando Rodríguez Barbosa" w:date="2020-04-11T14:37:00Z">
              <w:r w:rsidR="00012558">
                <w:rPr>
                  <w:sz w:val="20"/>
                  <w:szCs w:val="20"/>
                </w:rPr>
                <w:t xml:space="preserve">, utilizando las bases de datos </w:t>
              </w:r>
            </w:ins>
            <w:ins w:id="311" w:author="Ronald Fernando Rodríguez Barbosa" w:date="2020-04-11T14:38:00Z">
              <w:r w:rsidR="00012558">
                <w:rPr>
                  <w:sz w:val="20"/>
                  <w:szCs w:val="20"/>
                </w:rPr>
                <w:t xml:space="preserve">públicas y generadas en un </w:t>
              </w:r>
            </w:ins>
            <w:ins w:id="312" w:author="Ronald Fernando Rodríguez Barbosa" w:date="2020-04-11T14:39:00Z">
              <w:r w:rsidR="00012558">
                <w:rPr>
                  <w:sz w:val="20"/>
                  <w:szCs w:val="20"/>
                </w:rPr>
                <w:t>ambiente</w:t>
              </w:r>
            </w:ins>
            <w:ins w:id="313" w:author="Ronald Fernando Rodríguez Barbosa" w:date="2020-04-11T14:38:00Z">
              <w:r w:rsidR="00012558">
                <w:rPr>
                  <w:sz w:val="20"/>
                  <w:szCs w:val="20"/>
                </w:rPr>
                <w:t xml:space="preserve"> controlado,</w:t>
              </w:r>
            </w:ins>
            <w:ins w:id="314" w:author="Ronald Fernando Rodríguez Barbosa" w:date="2020-04-11T14:37:00Z">
              <w:r w:rsidR="00012558">
                <w:rPr>
                  <w:sz w:val="20"/>
                  <w:szCs w:val="20"/>
                </w:rPr>
                <w:t xml:space="preserve"> para la detección de emociones y actividades.</w:t>
              </w:r>
            </w:ins>
            <w:ins w:id="315" w:author="Ronald Fernando Rodríguez Barbosa" w:date="2020-04-11T14:38:00Z">
              <w:r w:rsidR="00012558">
                <w:rPr>
                  <w:sz w:val="20"/>
                  <w:szCs w:val="20"/>
                </w:rPr>
                <w:t xml:space="preserve"> </w:t>
              </w:r>
            </w:ins>
            <w:del w:id="316" w:author="Ronald Fernando Rodríguez Barbosa" w:date="2020-04-11T14:37:00Z">
              <w:r w:rsidR="00C03501" w:rsidRPr="00E72637" w:rsidDel="00012558">
                <w:rPr>
                  <w:sz w:val="20"/>
                  <w:szCs w:val="20"/>
                  <w:highlight w:val="yellow"/>
                  <w:rPrChange w:id="317" w:author="Ronald Fernando Rodríguez Barbosa" w:date="2020-04-11T14:43:00Z">
                    <w:rPr>
                      <w:sz w:val="20"/>
                      <w:szCs w:val="20"/>
                    </w:rPr>
                  </w:rPrChange>
                </w:rPr>
                <w:delText xml:space="preserve"> diseñado </w:delText>
              </w:r>
            </w:del>
            <w:del w:id="318" w:author="Ronald Fernando Rodríguez Barbosa" w:date="2020-04-11T14:38:00Z">
              <w:r w:rsidR="00C03501" w:rsidRPr="00E72637" w:rsidDel="00012558">
                <w:rPr>
                  <w:sz w:val="20"/>
                  <w:szCs w:val="20"/>
                  <w:highlight w:val="yellow"/>
                  <w:rPrChange w:id="319" w:author="Ronald Fernando Rodríguez Barbosa" w:date="2020-04-11T14:43:00Z">
                    <w:rPr>
                      <w:sz w:val="20"/>
                      <w:szCs w:val="20"/>
                    </w:rPr>
                  </w:rPrChange>
                </w:rPr>
                <w:delText>y</w:delText>
              </w:r>
              <w:r w:rsidR="003E2C6C" w:rsidRPr="00E72637" w:rsidDel="00012558">
                <w:rPr>
                  <w:sz w:val="20"/>
                  <w:szCs w:val="20"/>
                  <w:highlight w:val="yellow"/>
                  <w:rPrChange w:id="320" w:author="Ronald Fernando Rodríguez Barbosa" w:date="2020-04-11T14:43:00Z">
                    <w:rPr>
                      <w:sz w:val="20"/>
                      <w:szCs w:val="20"/>
                    </w:rPr>
                  </w:rPrChange>
                </w:rPr>
                <w:delText xml:space="preserve"> se efectuará una evaluación de utilidad</w:delText>
              </w:r>
              <w:r w:rsidR="00C03501" w:rsidRPr="00E72637" w:rsidDel="00012558">
                <w:rPr>
                  <w:sz w:val="20"/>
                  <w:szCs w:val="20"/>
                  <w:highlight w:val="yellow"/>
                  <w:rPrChange w:id="321" w:author="Ronald Fernando Rodríguez Barbosa" w:date="2020-04-11T14:43:00Z">
                    <w:rPr>
                      <w:sz w:val="20"/>
                      <w:szCs w:val="20"/>
                    </w:rPr>
                  </w:rPrChange>
                </w:rPr>
                <w:delText xml:space="preserve"> efectuando una </w:delText>
              </w:r>
            </w:del>
            <w:del w:id="322" w:author="Ronald Fernando Rodríguez Barbosa" w:date="2020-04-11T16:47:00Z">
              <w:r w:rsidR="00C03501" w:rsidRPr="00E72637" w:rsidDel="00E06E4E">
                <w:rPr>
                  <w:sz w:val="20"/>
                  <w:szCs w:val="20"/>
                  <w:highlight w:val="yellow"/>
                  <w:rPrChange w:id="323" w:author="Ronald Fernando Rodríguez Barbosa" w:date="2020-04-11T14:43:00Z">
                    <w:rPr>
                      <w:sz w:val="20"/>
                      <w:szCs w:val="20"/>
                    </w:rPr>
                  </w:rPrChange>
                </w:rPr>
                <w:delText>prueba de con</w:delText>
              </w:r>
              <w:r w:rsidR="00AF51E0" w:rsidRPr="00E72637" w:rsidDel="00E06E4E">
                <w:rPr>
                  <w:sz w:val="20"/>
                  <w:szCs w:val="20"/>
                  <w:highlight w:val="yellow"/>
                  <w:rPrChange w:id="324" w:author="Ronald Fernando Rodríguez Barbosa" w:date="2020-04-11T14:43:00Z">
                    <w:rPr>
                      <w:sz w:val="20"/>
                      <w:szCs w:val="20"/>
                    </w:rPr>
                  </w:rPrChange>
                </w:rPr>
                <w:delText xml:space="preserve">cepto, en la que </w:delText>
              </w:r>
            </w:del>
            <w:del w:id="325" w:author="Ronald Fernando Rodríguez Barbosa" w:date="2020-04-11T14:43:00Z">
              <w:r w:rsidR="00AF51E0" w:rsidRPr="00E72637" w:rsidDel="00E72637">
                <w:rPr>
                  <w:sz w:val="20"/>
                  <w:szCs w:val="20"/>
                  <w:highlight w:val="yellow"/>
                  <w:rPrChange w:id="326" w:author="Ronald Fernando Rodríguez Barbosa" w:date="2020-04-11T14:43:00Z">
                    <w:rPr>
                      <w:sz w:val="20"/>
                      <w:szCs w:val="20"/>
                    </w:rPr>
                  </w:rPrChange>
                </w:rPr>
                <w:delText xml:space="preserve">el personal </w:delText>
              </w:r>
            </w:del>
            <w:del w:id="327" w:author="Ronald Fernando Rodríguez Barbosa" w:date="2020-04-11T16:47:00Z">
              <w:r w:rsidR="00AF51E0" w:rsidRPr="00E72637" w:rsidDel="00E06E4E">
                <w:rPr>
                  <w:sz w:val="20"/>
                  <w:szCs w:val="20"/>
                  <w:highlight w:val="yellow"/>
                  <w:rPrChange w:id="328" w:author="Ronald Fernando Rodríguez Barbosa" w:date="2020-04-11T14:43:00Z">
                    <w:rPr>
                      <w:sz w:val="20"/>
                      <w:szCs w:val="20"/>
                    </w:rPr>
                  </w:rPrChange>
                </w:rPr>
                <w:delText>del</w:delText>
              </w:r>
            </w:del>
            <w:del w:id="329" w:author="Ronald Fernando Rodríguez Barbosa" w:date="2020-04-11T14:39:00Z">
              <w:r w:rsidR="00AF51E0" w:rsidRPr="00E72637" w:rsidDel="00012558">
                <w:rPr>
                  <w:sz w:val="20"/>
                  <w:szCs w:val="20"/>
                  <w:highlight w:val="yellow"/>
                  <w:rPrChange w:id="330" w:author="Ronald Fernando Rodríguez Barbosa" w:date="2020-04-11T14:43:00Z">
                    <w:rPr>
                      <w:sz w:val="20"/>
                      <w:szCs w:val="20"/>
                    </w:rPr>
                  </w:rPrChange>
                </w:rPr>
                <w:delText xml:space="preserve"> área de Personas y Cultura </w:delText>
              </w:r>
              <w:r w:rsidR="00C03501" w:rsidRPr="00E72637" w:rsidDel="00012558">
                <w:rPr>
                  <w:sz w:val="20"/>
                  <w:szCs w:val="20"/>
                  <w:highlight w:val="yellow"/>
                  <w:rPrChange w:id="331" w:author="Ronald Fernando Rodríguez Barbosa" w:date="2020-04-11T14:43:00Z">
                    <w:rPr>
                      <w:sz w:val="20"/>
                      <w:szCs w:val="20"/>
                    </w:rPr>
                  </w:rPrChange>
                </w:rPr>
                <w:delText>de la empresa</w:delText>
              </w:r>
              <w:r w:rsidR="003E2C6C" w:rsidRPr="00E72637" w:rsidDel="00012558">
                <w:rPr>
                  <w:sz w:val="20"/>
                  <w:szCs w:val="20"/>
                  <w:highlight w:val="yellow"/>
                  <w:rPrChange w:id="332" w:author="Ronald Fernando Rodríguez Barbosa" w:date="2020-04-11T14:43:00Z">
                    <w:rPr>
                      <w:sz w:val="20"/>
                      <w:szCs w:val="20"/>
                    </w:rPr>
                  </w:rPrChange>
                </w:rPr>
                <w:delText xml:space="preserve"> Vector ITC Colombia</w:delText>
              </w:r>
            </w:del>
            <w:del w:id="333" w:author="Ronald Fernando Rodríguez Barbosa" w:date="2020-04-11T16:47:00Z">
              <w:r w:rsidR="003E2C6C" w:rsidRPr="00E72637" w:rsidDel="00E06E4E">
                <w:rPr>
                  <w:sz w:val="20"/>
                  <w:szCs w:val="20"/>
                  <w:highlight w:val="yellow"/>
                  <w:rPrChange w:id="334" w:author="Ronald Fernando Rodríguez Barbosa" w:date="2020-04-11T14:43:00Z">
                    <w:rPr>
                      <w:sz w:val="20"/>
                      <w:szCs w:val="20"/>
                    </w:rPr>
                  </w:rPrChange>
                </w:rPr>
                <w:delText xml:space="preserve">, </w:delText>
              </w:r>
            </w:del>
            <w:del w:id="335" w:author="Ronald Fernando Rodríguez Barbosa" w:date="2020-04-11T14:39:00Z">
              <w:r w:rsidR="003E2C6C" w:rsidRPr="00E72637" w:rsidDel="00012558">
                <w:rPr>
                  <w:sz w:val="20"/>
                  <w:szCs w:val="20"/>
                  <w:highlight w:val="yellow"/>
                  <w:rPrChange w:id="336" w:author="Ronald Fernando Rodríguez Barbosa" w:date="2020-04-11T14:43:00Z">
                    <w:rPr>
                      <w:sz w:val="20"/>
                      <w:szCs w:val="20"/>
                    </w:rPr>
                  </w:rPrChange>
                </w:rPr>
                <w:delText>evalúa</w:delText>
              </w:r>
            </w:del>
            <w:del w:id="337" w:author="Ronald Fernando Rodríguez Barbosa" w:date="2020-04-11T16:47:00Z">
              <w:r w:rsidR="003E2C6C" w:rsidRPr="00E72637" w:rsidDel="00E06E4E">
                <w:rPr>
                  <w:sz w:val="20"/>
                  <w:szCs w:val="20"/>
                  <w:highlight w:val="yellow"/>
                  <w:rPrChange w:id="338" w:author="Ronald Fernando Rodríguez Barbosa" w:date="2020-04-11T14:43:00Z">
                    <w:rPr>
                      <w:sz w:val="20"/>
                      <w:szCs w:val="20"/>
                    </w:rPr>
                  </w:rPrChange>
                </w:rPr>
                <w:delText xml:space="preserve"> los indicadores propuestos</w:delText>
              </w:r>
            </w:del>
            <w:del w:id="339" w:author="Ronald Fernando Rodríguez Barbosa" w:date="2020-04-11T14:39:00Z">
              <w:r w:rsidR="003E2C6C" w:rsidRPr="00E72637" w:rsidDel="00012558">
                <w:rPr>
                  <w:sz w:val="20"/>
                  <w:szCs w:val="20"/>
                  <w:highlight w:val="yellow"/>
                  <w:rPrChange w:id="340" w:author="Ronald Fernando Rodríguez Barbosa" w:date="2020-04-11T14:43:00Z">
                    <w:rPr>
                      <w:sz w:val="20"/>
                      <w:szCs w:val="20"/>
                    </w:rPr>
                  </w:rPrChange>
                </w:rPr>
                <w:delText>,</w:delText>
              </w:r>
            </w:del>
            <w:del w:id="341" w:author="Ronald Fernando Rodríguez Barbosa" w:date="2020-04-11T16:47:00Z">
              <w:r w:rsidR="00C03501" w:rsidRPr="00E72637" w:rsidDel="00E06E4E">
                <w:rPr>
                  <w:sz w:val="20"/>
                  <w:szCs w:val="20"/>
                  <w:highlight w:val="yellow"/>
                  <w:rPrChange w:id="342" w:author="Ronald Fernando Rodríguez Barbosa" w:date="2020-04-11T14:43:00Z">
                    <w:rPr>
                      <w:sz w:val="20"/>
                      <w:szCs w:val="20"/>
                    </w:rPr>
                  </w:rPrChange>
                </w:rPr>
                <w:delText xml:space="preserve"> dentro de un proceso de evaluación de FRP</w:delText>
              </w:r>
            </w:del>
            <w:del w:id="343" w:author="Ronald Fernando Rodríguez Barbosa" w:date="2020-04-11T14:39:00Z">
              <w:r w:rsidR="00C03501" w:rsidRPr="00E72637" w:rsidDel="00012558">
                <w:rPr>
                  <w:sz w:val="20"/>
                  <w:szCs w:val="20"/>
                  <w:highlight w:val="yellow"/>
                  <w:rPrChange w:id="344" w:author="Ronald Fernando Rodríguez Barbosa" w:date="2020-04-11T14:43:00Z">
                    <w:rPr>
                      <w:sz w:val="20"/>
                      <w:szCs w:val="20"/>
                    </w:rPr>
                  </w:rPrChange>
                </w:rPr>
                <w:delText>O</w:delText>
              </w:r>
            </w:del>
            <w:del w:id="345" w:author="Ronald Fernando Rodríguez Barbosa" w:date="2020-04-11T16:47:00Z">
              <w:r w:rsidR="00D5563A" w:rsidRPr="00E72637" w:rsidDel="00E06E4E">
                <w:rPr>
                  <w:sz w:val="20"/>
                  <w:szCs w:val="20"/>
                  <w:highlight w:val="yellow"/>
                  <w:rPrChange w:id="346" w:author="Ronald Fernando Rodríguez Barbosa" w:date="2020-04-11T14:43:00Z">
                    <w:rPr>
                      <w:sz w:val="20"/>
                      <w:szCs w:val="20"/>
                    </w:rPr>
                  </w:rPrChange>
                </w:rPr>
                <w:delText>.</w:delText>
              </w:r>
              <w:r w:rsidR="00D5563A" w:rsidDel="00E06E4E">
                <w:rPr>
                  <w:sz w:val="20"/>
                  <w:szCs w:val="20"/>
                </w:rPr>
                <w:delText xml:space="preserve">  </w:delText>
              </w:r>
            </w:del>
          </w:p>
          <w:p w14:paraId="29DEA00A" w14:textId="78257399" w:rsidR="009A2BD8" w:rsidRPr="00B305F0" w:rsidRDefault="009A2BD8" w:rsidP="00E06E4E">
            <w:pPr>
              <w:pStyle w:val="Default"/>
              <w:jc w:val="both"/>
              <w:rPr>
                <w:sz w:val="20"/>
                <w:szCs w:val="20"/>
              </w:rPr>
              <w:pPrChange w:id="347" w:author="Ronald Fernando Rodríguez Barbosa" w:date="2020-04-11T16:47:00Z">
                <w:pPr>
                  <w:pStyle w:val="Default"/>
                  <w:jc w:val="both"/>
                </w:pPr>
              </w:pPrChange>
            </w:pPr>
          </w:p>
        </w:tc>
      </w:tr>
    </w:tbl>
    <w:p w14:paraId="3AF64FB4" w14:textId="77777777" w:rsidR="00494F87" w:rsidRDefault="00494F87">
      <w:pPr>
        <w:rPr>
          <w:ins w:id="348" w:author="Ronald Fernando Rodríguez Barbosa" w:date="2020-04-11T14:30:00Z"/>
        </w:rPr>
      </w:pPr>
      <w:ins w:id="349" w:author="Ronald Fernando Rodríguez Barbosa" w:date="2020-04-11T14:30:00Z">
        <w:r>
          <w:br w:type="page"/>
        </w:r>
      </w:ins>
    </w:p>
    <w:tbl>
      <w:tblPr>
        <w:tblStyle w:val="Tablaconcuadrcula"/>
        <w:tblW w:w="9464" w:type="dxa"/>
        <w:tblLayout w:type="fixed"/>
        <w:tblLook w:val="04A0" w:firstRow="1" w:lastRow="0" w:firstColumn="1" w:lastColumn="0" w:noHBand="0" w:noVBand="1"/>
      </w:tblPr>
      <w:tblGrid>
        <w:gridCol w:w="1668"/>
        <w:gridCol w:w="7796"/>
      </w:tblGrid>
      <w:tr w:rsidR="00F16927" w14:paraId="6BA02B38" w14:textId="77777777" w:rsidTr="395B0C8A">
        <w:tc>
          <w:tcPr>
            <w:tcW w:w="1668" w:type="dxa"/>
          </w:tcPr>
          <w:p w14:paraId="0166E470" w14:textId="3CD10D41" w:rsidR="00214843" w:rsidRDefault="00214843" w:rsidP="00527749">
            <w:pPr>
              <w:spacing w:before="120" w:after="120"/>
              <w:jc w:val="center"/>
              <w:rPr>
                <w:b/>
                <w:color w:val="31849B" w:themeColor="accent5" w:themeShade="BF"/>
                <w:sz w:val="20"/>
              </w:rPr>
            </w:pPr>
          </w:p>
          <w:p w14:paraId="462D02BC" w14:textId="77777777" w:rsidR="008C3A0A" w:rsidRDefault="008C3A0A" w:rsidP="00CC2A74">
            <w:pPr>
              <w:spacing w:before="120" w:after="120"/>
              <w:jc w:val="center"/>
              <w:rPr>
                <w:b/>
                <w:color w:val="31849B" w:themeColor="accent5" w:themeShade="BF"/>
                <w:sz w:val="20"/>
              </w:rPr>
            </w:pPr>
          </w:p>
          <w:p w14:paraId="47CEC53B" w14:textId="77777777" w:rsidR="008C3A0A" w:rsidRDefault="008C3A0A" w:rsidP="00CC2A74">
            <w:pPr>
              <w:spacing w:before="120" w:after="120"/>
              <w:jc w:val="center"/>
              <w:rPr>
                <w:b/>
                <w:color w:val="31849B" w:themeColor="accent5" w:themeShade="BF"/>
                <w:sz w:val="20"/>
              </w:rPr>
            </w:pPr>
          </w:p>
          <w:p w14:paraId="62714797" w14:textId="77777777" w:rsidR="008C3A0A" w:rsidRDefault="008C3A0A" w:rsidP="00CC2A74">
            <w:pPr>
              <w:spacing w:before="120" w:after="120"/>
              <w:jc w:val="center"/>
              <w:rPr>
                <w:b/>
                <w:color w:val="31849B" w:themeColor="accent5" w:themeShade="BF"/>
                <w:sz w:val="20"/>
              </w:rPr>
            </w:pPr>
          </w:p>
          <w:p w14:paraId="2ED45FEC" w14:textId="77777777" w:rsidR="008C3A0A" w:rsidRDefault="008C3A0A" w:rsidP="00CC2A74">
            <w:pPr>
              <w:spacing w:before="120" w:after="120"/>
              <w:jc w:val="center"/>
              <w:rPr>
                <w:b/>
                <w:color w:val="31849B" w:themeColor="accent5" w:themeShade="BF"/>
                <w:sz w:val="20"/>
              </w:rPr>
            </w:pPr>
          </w:p>
          <w:p w14:paraId="2470A213" w14:textId="77777777" w:rsidR="008C3A0A" w:rsidRDefault="008C3A0A" w:rsidP="00CC2A74">
            <w:pPr>
              <w:spacing w:before="120" w:after="120"/>
              <w:jc w:val="center"/>
              <w:rPr>
                <w:b/>
                <w:color w:val="31849B" w:themeColor="accent5" w:themeShade="BF"/>
                <w:sz w:val="20"/>
              </w:rPr>
            </w:pPr>
          </w:p>
          <w:p w14:paraId="090D6E82" w14:textId="77777777" w:rsidR="00E06E4E" w:rsidRDefault="00E06E4E" w:rsidP="00CC2A74">
            <w:pPr>
              <w:spacing w:before="120" w:after="120"/>
              <w:jc w:val="center"/>
              <w:rPr>
                <w:ins w:id="350" w:author="Ronald Fernando Rodríguez Barbosa" w:date="2020-04-11T16:49:00Z"/>
                <w:b/>
                <w:color w:val="31849B" w:themeColor="accent5" w:themeShade="BF"/>
                <w:sz w:val="20"/>
              </w:rPr>
            </w:pPr>
          </w:p>
          <w:p w14:paraId="54DDFA05" w14:textId="77777777" w:rsidR="00E06E4E" w:rsidRDefault="00E06E4E" w:rsidP="00CC2A74">
            <w:pPr>
              <w:spacing w:before="120" w:after="120"/>
              <w:jc w:val="center"/>
              <w:rPr>
                <w:ins w:id="351" w:author="Ronald Fernando Rodríguez Barbosa" w:date="2020-04-11T16:49:00Z"/>
                <w:b/>
                <w:color w:val="31849B" w:themeColor="accent5" w:themeShade="BF"/>
                <w:sz w:val="20"/>
              </w:rPr>
            </w:pPr>
          </w:p>
          <w:p w14:paraId="7C7FCB05" w14:textId="77777777" w:rsidR="00E06E4E" w:rsidRDefault="00E06E4E" w:rsidP="00CC2A74">
            <w:pPr>
              <w:spacing w:before="120" w:after="120"/>
              <w:jc w:val="center"/>
              <w:rPr>
                <w:ins w:id="352" w:author="Ronald Fernando Rodríguez Barbosa" w:date="2020-04-11T16:49:00Z"/>
                <w:b/>
                <w:color w:val="31849B" w:themeColor="accent5" w:themeShade="BF"/>
                <w:sz w:val="20"/>
              </w:rPr>
            </w:pPr>
          </w:p>
          <w:p w14:paraId="080F5126" w14:textId="77777777" w:rsidR="00E06E4E" w:rsidRDefault="00E06E4E" w:rsidP="00CC2A74">
            <w:pPr>
              <w:spacing w:before="120" w:after="120"/>
              <w:jc w:val="center"/>
              <w:rPr>
                <w:ins w:id="353" w:author="Ronald Fernando Rodríguez Barbosa" w:date="2020-04-11T16:49:00Z"/>
                <w:b/>
                <w:color w:val="31849B" w:themeColor="accent5" w:themeShade="BF"/>
                <w:sz w:val="20"/>
              </w:rPr>
            </w:pPr>
          </w:p>
          <w:p w14:paraId="402FE7F4" w14:textId="77777777" w:rsidR="00E06E4E" w:rsidRDefault="00E06E4E" w:rsidP="00CC2A74">
            <w:pPr>
              <w:spacing w:before="120" w:after="120"/>
              <w:jc w:val="center"/>
              <w:rPr>
                <w:ins w:id="354" w:author="Ronald Fernando Rodríguez Barbosa" w:date="2020-04-11T16:49:00Z"/>
                <w:b/>
                <w:color w:val="31849B" w:themeColor="accent5" w:themeShade="BF"/>
                <w:sz w:val="20"/>
              </w:rPr>
            </w:pPr>
          </w:p>
          <w:p w14:paraId="6EF5F5D8" w14:textId="77777777" w:rsidR="00E06E4E" w:rsidRDefault="00E06E4E" w:rsidP="00CC2A74">
            <w:pPr>
              <w:spacing w:before="120" w:after="120"/>
              <w:jc w:val="center"/>
              <w:rPr>
                <w:ins w:id="355" w:author="Ronald Fernando Rodríguez Barbosa" w:date="2020-04-11T16:49:00Z"/>
                <w:b/>
                <w:color w:val="31849B" w:themeColor="accent5" w:themeShade="BF"/>
                <w:sz w:val="20"/>
              </w:rPr>
            </w:pPr>
          </w:p>
          <w:p w14:paraId="3349E133" w14:textId="77777777" w:rsidR="00E06E4E" w:rsidRDefault="00E06E4E" w:rsidP="00CC2A74">
            <w:pPr>
              <w:spacing w:before="120" w:after="120"/>
              <w:jc w:val="center"/>
              <w:rPr>
                <w:ins w:id="356" w:author="Ronald Fernando Rodríguez Barbosa" w:date="2020-04-11T16:49:00Z"/>
                <w:b/>
                <w:color w:val="31849B" w:themeColor="accent5" w:themeShade="BF"/>
                <w:sz w:val="20"/>
              </w:rPr>
            </w:pPr>
          </w:p>
          <w:p w14:paraId="299FA95A" w14:textId="6CE549B7" w:rsidR="00F16927" w:rsidRDefault="00F16927" w:rsidP="00CC2A74">
            <w:pPr>
              <w:spacing w:before="120" w:after="120"/>
              <w:jc w:val="center"/>
              <w:rPr>
                <w:b/>
                <w:color w:val="31849B" w:themeColor="accent5" w:themeShade="BF"/>
                <w:sz w:val="20"/>
              </w:rPr>
            </w:pPr>
            <w:r>
              <w:rPr>
                <w:b/>
                <w:color w:val="31849B" w:themeColor="accent5" w:themeShade="BF"/>
                <w:sz w:val="20"/>
              </w:rPr>
              <w:t>FASE 1</w:t>
            </w:r>
          </w:p>
          <w:p w14:paraId="6D309B8A" w14:textId="77777777" w:rsidR="00F16927" w:rsidRDefault="00F16927" w:rsidP="00527749">
            <w:pPr>
              <w:spacing w:before="120" w:after="120"/>
              <w:jc w:val="center"/>
              <w:rPr>
                <w:b/>
                <w:color w:val="31849B" w:themeColor="accent5" w:themeShade="BF"/>
                <w:sz w:val="20"/>
              </w:rPr>
            </w:pPr>
          </w:p>
          <w:p w14:paraId="7CCBDFA9" w14:textId="5C0FABA4" w:rsidR="00F16927" w:rsidRDefault="000678E9" w:rsidP="00527749">
            <w:pPr>
              <w:spacing w:before="120" w:after="120"/>
              <w:jc w:val="center"/>
              <w:rPr>
                <w:b/>
                <w:color w:val="31849B" w:themeColor="accent5" w:themeShade="BF"/>
                <w:sz w:val="20"/>
              </w:rPr>
            </w:pPr>
            <w:r>
              <w:rPr>
                <w:b/>
                <w:color w:val="31849B" w:themeColor="accent5" w:themeShade="BF"/>
                <w:sz w:val="20"/>
              </w:rPr>
              <w:t xml:space="preserve">INVESTIGACIÓN Y ANÁLISIS </w:t>
            </w:r>
          </w:p>
        </w:tc>
        <w:tc>
          <w:tcPr>
            <w:tcW w:w="7796" w:type="dxa"/>
          </w:tcPr>
          <w:p w14:paraId="27DAAC0D" w14:textId="77777777" w:rsidR="008C3A0A" w:rsidDel="00E72637" w:rsidRDefault="008C3A0A" w:rsidP="006F621C">
            <w:pPr>
              <w:pStyle w:val="Default"/>
              <w:jc w:val="both"/>
              <w:rPr>
                <w:del w:id="357" w:author="Ronald Fernando Rodríguez Barbosa" w:date="2020-04-11T14:48:00Z"/>
                <w:sz w:val="20"/>
                <w:szCs w:val="20"/>
              </w:rPr>
            </w:pPr>
            <w:commentRangeStart w:id="358"/>
          </w:p>
          <w:p w14:paraId="36A8B8A4" w14:textId="5C8DF58A" w:rsidR="0081754A" w:rsidRDefault="38CA1D9A" w:rsidP="006F621C">
            <w:pPr>
              <w:pStyle w:val="Default"/>
              <w:jc w:val="both"/>
              <w:rPr>
                <w:sz w:val="20"/>
                <w:szCs w:val="20"/>
              </w:rPr>
            </w:pPr>
            <w:r w:rsidRPr="38CA1D9A">
              <w:rPr>
                <w:sz w:val="20"/>
                <w:szCs w:val="20"/>
              </w:rPr>
              <w:t>Durante</w:t>
            </w:r>
            <w:commentRangeEnd w:id="358"/>
            <w:r w:rsidR="009F3810">
              <w:rPr>
                <w:rStyle w:val="Refdecomentario"/>
                <w:rFonts w:asciiTheme="minorHAnsi" w:hAnsiTheme="minorHAnsi" w:cstheme="minorBidi"/>
                <w:color w:val="auto"/>
              </w:rPr>
              <w:commentReference w:id="358"/>
            </w:r>
            <w:r w:rsidRPr="38CA1D9A">
              <w:rPr>
                <w:sz w:val="20"/>
                <w:szCs w:val="20"/>
              </w:rPr>
              <w:t xml:space="preserve"> esta fase, se realiza </w:t>
            </w:r>
            <w:r w:rsidR="00CD6D38">
              <w:rPr>
                <w:sz w:val="20"/>
                <w:szCs w:val="20"/>
              </w:rPr>
              <w:t>una investigación exploratoria, profundizando</w:t>
            </w:r>
            <w:r w:rsidR="008F6BA4">
              <w:rPr>
                <w:sz w:val="20"/>
                <w:szCs w:val="20"/>
              </w:rPr>
              <w:t xml:space="preserve"> y </w:t>
            </w:r>
            <w:r w:rsidR="002E2244">
              <w:rPr>
                <w:sz w:val="20"/>
                <w:szCs w:val="20"/>
              </w:rPr>
              <w:t>an</w:t>
            </w:r>
            <w:r w:rsidR="00CD6D38">
              <w:rPr>
                <w:sz w:val="20"/>
                <w:szCs w:val="20"/>
              </w:rPr>
              <w:t>alizando</w:t>
            </w:r>
            <w:ins w:id="359" w:author="Ronald Fernando Rodríguez Barbosa" w:date="2020-04-11T14:59:00Z">
              <w:r w:rsidR="007662D6">
                <w:rPr>
                  <w:sz w:val="20"/>
                  <w:szCs w:val="20"/>
                </w:rPr>
                <w:t xml:space="preserve"> los instrumentos y escalas de medición </w:t>
              </w:r>
            </w:ins>
            <w:ins w:id="360" w:author="Ronald Fernando Rodríguez Barbosa" w:date="2020-04-11T15:00:00Z">
              <w:r w:rsidR="007662D6">
                <w:rPr>
                  <w:sz w:val="20"/>
                  <w:szCs w:val="20"/>
                </w:rPr>
                <w:t>empleados en evaluación de FRP,</w:t>
              </w:r>
            </w:ins>
            <w:ins w:id="361" w:author="Ronald Fernando Rodríguez Barbosa" w:date="2020-04-11T14:59:00Z">
              <w:r w:rsidR="007662D6">
                <w:rPr>
                  <w:sz w:val="20"/>
                  <w:szCs w:val="20"/>
                </w:rPr>
                <w:t xml:space="preserve"> con el fin de identificar características que puedan ser potenciales descriptores para los modelos que se contemplarán en el diseño</w:t>
              </w:r>
            </w:ins>
            <w:ins w:id="362" w:author="Ronald Fernando Rodríguez Barbosa" w:date="2020-04-11T15:01:00Z">
              <w:r w:rsidR="007662D6">
                <w:rPr>
                  <w:sz w:val="20"/>
                  <w:szCs w:val="20"/>
                </w:rPr>
                <w:t xml:space="preserve">. Adicionalmente se analizarán </w:t>
              </w:r>
            </w:ins>
            <w:del w:id="363" w:author="Ronald Fernando Rodríguez Barbosa" w:date="2020-04-11T15:00:00Z">
              <w:r w:rsidRPr="38CA1D9A" w:rsidDel="007662D6">
                <w:rPr>
                  <w:sz w:val="20"/>
                  <w:szCs w:val="20"/>
                </w:rPr>
                <w:delText xml:space="preserve"> </w:delText>
              </w:r>
            </w:del>
            <w:r w:rsidRPr="38CA1D9A">
              <w:rPr>
                <w:sz w:val="20"/>
                <w:szCs w:val="20"/>
              </w:rPr>
              <w:t>los trabajos y publicaciones sobre las técnicas y modelos para la detección de</w:t>
            </w:r>
            <w:r w:rsidR="00CD6D38">
              <w:rPr>
                <w:sz w:val="20"/>
                <w:szCs w:val="20"/>
              </w:rPr>
              <w:t xml:space="preserve"> </w:t>
            </w:r>
            <w:ins w:id="364" w:author="Ronald Fernando Rodríguez Barbosa" w:date="2020-04-11T15:01:00Z">
              <w:r w:rsidR="007662D6">
                <w:rPr>
                  <w:sz w:val="20"/>
                  <w:szCs w:val="20"/>
                </w:rPr>
                <w:t>actividades de personas</w:t>
              </w:r>
            </w:ins>
            <w:del w:id="365" w:author="Ronald Fernando Rodríguez Barbosa" w:date="2020-04-11T15:01:00Z">
              <w:r w:rsidR="00CD6D38" w:rsidDel="007662D6">
                <w:rPr>
                  <w:sz w:val="20"/>
                  <w:szCs w:val="20"/>
                </w:rPr>
                <w:delText>personas,</w:delText>
              </w:r>
            </w:del>
            <w:ins w:id="366" w:author="Ronald Fernando Rodríguez Barbosa" w:date="2020-04-11T15:02:00Z">
              <w:r w:rsidR="007662D6">
                <w:rPr>
                  <w:sz w:val="20"/>
                  <w:szCs w:val="20"/>
                </w:rPr>
                <w:t xml:space="preserve">, </w:t>
              </w:r>
            </w:ins>
            <w:del w:id="367" w:author="Ronald Fernando Rodríguez Barbosa" w:date="2020-04-11T15:01:00Z">
              <w:r w:rsidR="00CD6D38" w:rsidDel="007662D6">
                <w:rPr>
                  <w:sz w:val="20"/>
                  <w:szCs w:val="20"/>
                </w:rPr>
                <w:delText xml:space="preserve"> </w:delText>
              </w:r>
            </w:del>
            <w:del w:id="368" w:author="Ronald Fernando Rodríguez Barbosa" w:date="2020-04-11T15:02:00Z">
              <w:r w:rsidRPr="38CA1D9A" w:rsidDel="007662D6">
                <w:rPr>
                  <w:sz w:val="20"/>
                  <w:szCs w:val="20"/>
                </w:rPr>
                <w:delText xml:space="preserve"> </w:delText>
              </w:r>
            </w:del>
            <w:r w:rsidRPr="38CA1D9A">
              <w:rPr>
                <w:sz w:val="20"/>
                <w:szCs w:val="20"/>
              </w:rPr>
              <w:t>emociones</w:t>
            </w:r>
            <w:r w:rsidR="00CD6D38">
              <w:rPr>
                <w:sz w:val="20"/>
                <w:szCs w:val="20"/>
              </w:rPr>
              <w:t xml:space="preserve"> </w:t>
            </w:r>
            <w:ins w:id="369" w:author="Ronald Fernando Rodríguez Barbosa" w:date="2020-04-11T15:03:00Z">
              <w:r w:rsidR="00815CA4">
                <w:rPr>
                  <w:sz w:val="20"/>
                  <w:szCs w:val="20"/>
                </w:rPr>
                <w:t>y aspectos psicológicos asociados a FRP</w:t>
              </w:r>
            </w:ins>
            <w:ins w:id="370" w:author="Ronald Fernando Rodríguez Barbosa" w:date="2020-04-11T15:02:00Z">
              <w:r w:rsidR="00815CA4">
                <w:rPr>
                  <w:sz w:val="20"/>
                  <w:szCs w:val="20"/>
                </w:rPr>
                <w:t xml:space="preserve"> </w:t>
              </w:r>
            </w:ins>
            <w:del w:id="371" w:author="Ronald Fernando Rodríguez Barbosa" w:date="2020-04-11T15:02:00Z">
              <w:r w:rsidR="00CD6D38" w:rsidDel="00815CA4">
                <w:rPr>
                  <w:sz w:val="20"/>
                  <w:szCs w:val="20"/>
                </w:rPr>
                <w:delText>y</w:delText>
              </w:r>
            </w:del>
            <w:del w:id="372" w:author="Ronald Fernando Rodríguez Barbosa" w:date="2020-04-11T15:04:00Z">
              <w:r w:rsidR="00CD6D38" w:rsidDel="00815CA4">
                <w:rPr>
                  <w:sz w:val="20"/>
                  <w:szCs w:val="20"/>
                </w:rPr>
                <w:delText xml:space="preserve"> trastornos psicológicos como el estrés severo, la ansiedad y la </w:delText>
              </w:r>
            </w:del>
            <w:del w:id="373" w:author="Ronald Fernando Rodríguez Barbosa" w:date="2020-04-11T14:48:00Z">
              <w:r w:rsidR="00CD6D38" w:rsidDel="00E72637">
                <w:rPr>
                  <w:sz w:val="20"/>
                  <w:szCs w:val="20"/>
                </w:rPr>
                <w:delText xml:space="preserve">depresión </w:delText>
              </w:r>
              <w:r w:rsidRPr="38CA1D9A" w:rsidDel="00E72637">
                <w:rPr>
                  <w:sz w:val="20"/>
                  <w:szCs w:val="20"/>
                </w:rPr>
                <w:delText xml:space="preserve"> a</w:delText>
              </w:r>
            </w:del>
            <w:ins w:id="374" w:author="Ronald Fernando Rodríguez Barbosa" w:date="2020-04-11T14:48:00Z">
              <w:r w:rsidR="00E72637">
                <w:rPr>
                  <w:sz w:val="20"/>
                  <w:szCs w:val="20"/>
                </w:rPr>
                <w:t xml:space="preserve"> </w:t>
              </w:r>
              <w:r w:rsidR="00E72637" w:rsidRPr="38CA1D9A">
                <w:rPr>
                  <w:sz w:val="20"/>
                  <w:szCs w:val="20"/>
                </w:rPr>
                <w:t>a</w:t>
              </w:r>
            </w:ins>
            <w:r w:rsidRPr="38CA1D9A">
              <w:rPr>
                <w:sz w:val="20"/>
                <w:szCs w:val="20"/>
              </w:rPr>
              <w:t xml:space="preserve"> partir del procesamiento </w:t>
            </w:r>
            <w:r w:rsidR="00CD6D38">
              <w:rPr>
                <w:sz w:val="20"/>
                <w:szCs w:val="20"/>
              </w:rPr>
              <w:t>de imágenes de los gestos, posturas</w:t>
            </w:r>
            <w:ins w:id="375" w:author="Ronald Fernando Rodríguez Barbosa" w:date="2020-04-11T15:04:00Z">
              <w:r w:rsidR="00815CA4">
                <w:rPr>
                  <w:sz w:val="20"/>
                  <w:szCs w:val="20"/>
                </w:rPr>
                <w:t xml:space="preserve"> y</w:t>
              </w:r>
            </w:ins>
            <w:del w:id="376" w:author="Ronald Fernando Rodríguez Barbosa" w:date="2020-04-11T15:04:00Z">
              <w:r w:rsidR="00CD6D38" w:rsidDel="00815CA4">
                <w:rPr>
                  <w:sz w:val="20"/>
                  <w:szCs w:val="20"/>
                </w:rPr>
                <w:delText>,</w:delText>
              </w:r>
            </w:del>
            <w:r w:rsidR="00CD6D38">
              <w:rPr>
                <w:sz w:val="20"/>
                <w:szCs w:val="20"/>
              </w:rPr>
              <w:t xml:space="preserve"> expresiones </w:t>
            </w:r>
            <w:ins w:id="377" w:author="Ronald Fernando Rodríguez Barbosa" w:date="2020-04-11T15:05:00Z">
              <w:r w:rsidR="00815CA4">
                <w:rPr>
                  <w:sz w:val="20"/>
                  <w:szCs w:val="20"/>
                </w:rPr>
                <w:t>corporales</w:t>
              </w:r>
            </w:ins>
            <w:del w:id="378" w:author="Ronald Fernando Rodríguez Barbosa" w:date="2020-04-11T15:05:00Z">
              <w:r w:rsidR="00CD6D38" w:rsidDel="00815CA4">
                <w:rPr>
                  <w:sz w:val="20"/>
                  <w:szCs w:val="20"/>
                </w:rPr>
                <w:delText>faciales</w:delText>
              </w:r>
            </w:del>
            <w:del w:id="379" w:author="Ronald Fernando Rodríguez Barbosa" w:date="2020-04-11T15:04:00Z">
              <w:r w:rsidR="00CD6D38" w:rsidDel="00815CA4">
                <w:rPr>
                  <w:sz w:val="20"/>
                  <w:szCs w:val="20"/>
                </w:rPr>
                <w:delText>, acciones y comportamiento</w:delText>
              </w:r>
            </w:del>
            <w:del w:id="380" w:author="Ronald Fernando Rodríguez Barbosa" w:date="2020-04-11T15:05:00Z">
              <w:r w:rsidRPr="38CA1D9A" w:rsidDel="00815CA4">
                <w:rPr>
                  <w:sz w:val="20"/>
                  <w:szCs w:val="20"/>
                </w:rPr>
                <w:delText xml:space="preserve">. </w:delText>
              </w:r>
              <w:r w:rsidR="0081754A" w:rsidDel="00815CA4">
                <w:rPr>
                  <w:sz w:val="20"/>
                  <w:szCs w:val="20"/>
                </w:rPr>
                <w:delText>Dentro de la revisión se tendrán en cuenta las publicaciones relacionados con instrumentos y cuestionarios de medición de aspectos psicológicos relevantes para el diagnóstico de emociones y trastornos psicológicos con el fin de identificar características que</w:delText>
              </w:r>
            </w:del>
            <w:del w:id="381" w:author="Ronald Fernando Rodríguez Barbosa" w:date="2020-04-11T14:49:00Z">
              <w:r w:rsidR="008C3A0A" w:rsidDel="00E72637">
                <w:rPr>
                  <w:sz w:val="20"/>
                  <w:szCs w:val="20"/>
                </w:rPr>
                <w:delText xml:space="preserve"> </w:delText>
              </w:r>
              <w:r w:rsidR="0081754A" w:rsidDel="00E72637">
                <w:rPr>
                  <w:sz w:val="20"/>
                  <w:szCs w:val="20"/>
                </w:rPr>
                <w:delText>no se hayan utilizado</w:delText>
              </w:r>
            </w:del>
            <w:del w:id="382" w:author="Ronald Fernando Rodríguez Barbosa" w:date="2020-04-11T15:05:00Z">
              <w:r w:rsidR="0081754A" w:rsidDel="00815CA4">
                <w:rPr>
                  <w:sz w:val="20"/>
                  <w:szCs w:val="20"/>
                </w:rPr>
                <w:delText xml:space="preserve"> que puedan ser potenciales descriptores para los modelos que se contemplarán en el diseño</w:delText>
              </w:r>
            </w:del>
            <w:r w:rsidR="0081754A">
              <w:rPr>
                <w:sz w:val="20"/>
                <w:szCs w:val="20"/>
              </w:rPr>
              <w:t>.</w:t>
            </w:r>
            <w:r w:rsidR="00CD6D38">
              <w:rPr>
                <w:sz w:val="20"/>
                <w:szCs w:val="20"/>
              </w:rPr>
              <w:t xml:space="preserve"> </w:t>
            </w:r>
          </w:p>
          <w:p w14:paraId="1006755E" w14:textId="77777777" w:rsidR="008C3A0A" w:rsidRDefault="008C3A0A" w:rsidP="006F621C">
            <w:pPr>
              <w:pStyle w:val="Default"/>
              <w:jc w:val="both"/>
              <w:rPr>
                <w:sz w:val="20"/>
                <w:szCs w:val="20"/>
              </w:rPr>
            </w:pPr>
          </w:p>
          <w:p w14:paraId="7EE37361" w14:textId="39E99BF5" w:rsidR="00097610" w:rsidRDefault="006F621C" w:rsidP="006F621C">
            <w:pPr>
              <w:pStyle w:val="Default"/>
              <w:jc w:val="both"/>
              <w:rPr>
                <w:sz w:val="20"/>
                <w:szCs w:val="20"/>
              </w:rPr>
            </w:pPr>
            <w:r>
              <w:rPr>
                <w:sz w:val="20"/>
                <w:szCs w:val="20"/>
              </w:rPr>
              <w:t>A partir de la base de artículos obtenida,</w:t>
            </w:r>
            <w:r w:rsidR="00097610">
              <w:rPr>
                <w:sz w:val="20"/>
                <w:szCs w:val="20"/>
              </w:rPr>
              <w:t xml:space="preserve"> </w:t>
            </w:r>
            <w:del w:id="383" w:author="Ronald Fernando Rodríguez Barbosa" w:date="2020-04-11T15:06:00Z">
              <w:r w:rsidR="00097610" w:rsidDel="00815CA4">
                <w:rPr>
                  <w:sz w:val="20"/>
                  <w:szCs w:val="20"/>
                </w:rPr>
                <w:delText xml:space="preserve">se enlistarán los requisitos </w:delText>
              </w:r>
              <w:r w:rsidR="009A2BD8" w:rsidDel="00815CA4">
                <w:rPr>
                  <w:sz w:val="20"/>
                  <w:szCs w:val="20"/>
                </w:rPr>
                <w:delText>del contexto para el diseño de mecanismo</w:delText>
              </w:r>
              <w:r w:rsidR="00097610" w:rsidDel="00815CA4">
                <w:rPr>
                  <w:sz w:val="20"/>
                  <w:szCs w:val="20"/>
                </w:rPr>
                <w:delText xml:space="preserve"> </w:delText>
              </w:r>
              <w:r w:rsidR="009A2BD8" w:rsidDel="00815CA4">
                <w:rPr>
                  <w:sz w:val="20"/>
                  <w:szCs w:val="20"/>
                </w:rPr>
                <w:delText xml:space="preserve"> para el seguimiento continuo mediante </w:delText>
              </w:r>
              <w:r w:rsidR="00097610" w:rsidDel="00815CA4">
                <w:rPr>
                  <w:sz w:val="20"/>
                  <w:szCs w:val="20"/>
                </w:rPr>
                <w:delText xml:space="preserve">captura de video convencional existentes en las instalaciones y </w:delText>
              </w:r>
            </w:del>
            <w:r w:rsidR="00097610">
              <w:rPr>
                <w:sz w:val="20"/>
                <w:szCs w:val="20"/>
              </w:rPr>
              <w:t xml:space="preserve">se establecerá </w:t>
            </w:r>
            <w:ins w:id="384" w:author="Ronald Fernando Rodríguez Barbosa" w:date="2020-04-11T15:09:00Z">
              <w:r w:rsidR="00815CA4">
                <w:rPr>
                  <w:sz w:val="20"/>
                  <w:szCs w:val="20"/>
                </w:rPr>
                <w:t xml:space="preserve">una </w:t>
              </w:r>
            </w:ins>
            <w:del w:id="385" w:author="Ronald Fernando Rodríguez Barbosa" w:date="2020-04-11T15:09:00Z">
              <w:r w:rsidR="00097610" w:rsidDel="00815CA4">
                <w:rPr>
                  <w:sz w:val="20"/>
                  <w:szCs w:val="20"/>
                </w:rPr>
                <w:delText xml:space="preserve">una lista </w:delText>
              </w:r>
            </w:del>
            <w:ins w:id="386" w:author="Ronald Fernando Rodríguez Barbosa" w:date="2020-04-11T15:06:00Z">
              <w:r w:rsidR="00815CA4">
                <w:rPr>
                  <w:sz w:val="20"/>
                  <w:szCs w:val="20"/>
                </w:rPr>
                <w:t xml:space="preserve">lista </w:t>
              </w:r>
            </w:ins>
            <w:r w:rsidR="00097610">
              <w:rPr>
                <w:sz w:val="20"/>
                <w:szCs w:val="20"/>
              </w:rPr>
              <w:t xml:space="preserve">de </w:t>
            </w:r>
            <w:r w:rsidR="00BE4DA2">
              <w:rPr>
                <w:sz w:val="20"/>
                <w:szCs w:val="20"/>
              </w:rPr>
              <w:t>características</w:t>
            </w:r>
            <w:ins w:id="387" w:author="Ronald Fernando Rodríguez Barbosa" w:date="2020-04-11T15:06:00Z">
              <w:r w:rsidR="00815CA4">
                <w:rPr>
                  <w:sz w:val="20"/>
                  <w:szCs w:val="20"/>
                </w:rPr>
                <w:t xml:space="preserve"> potenciales</w:t>
              </w:r>
            </w:ins>
            <w:ins w:id="388" w:author="Ronald Fernando Rodríguez Barbosa" w:date="2020-04-11T15:08:00Z">
              <w:r w:rsidR="00815CA4">
                <w:rPr>
                  <w:sz w:val="20"/>
                  <w:szCs w:val="20"/>
                </w:rPr>
                <w:t xml:space="preserve"> para un esquema de monitoreo continuo</w:t>
              </w:r>
            </w:ins>
            <w:ins w:id="389" w:author="Ronald Fernando Rodríguez Barbosa" w:date="2020-04-11T15:09:00Z">
              <w:r w:rsidR="00815CA4">
                <w:rPr>
                  <w:sz w:val="20"/>
                  <w:szCs w:val="20"/>
                </w:rPr>
                <w:t xml:space="preserve"> dentro del contexto de la evaluación de FRP</w:t>
              </w:r>
            </w:ins>
            <w:del w:id="390" w:author="Ronald Fernando Rodríguez Barbosa" w:date="2020-04-11T15:07:00Z">
              <w:r w:rsidR="00AF51E0" w:rsidDel="00815CA4">
                <w:rPr>
                  <w:sz w:val="20"/>
                  <w:szCs w:val="20"/>
                </w:rPr>
                <w:delText xml:space="preserve"> </w:delText>
              </w:r>
              <w:r w:rsidR="00AF51E0" w:rsidRPr="00E72637" w:rsidDel="00815CA4">
                <w:rPr>
                  <w:sz w:val="20"/>
                  <w:szCs w:val="20"/>
                  <w:highlight w:val="yellow"/>
                  <w:rPrChange w:id="391" w:author="Ronald Fernando Rodríguez Barbosa" w:date="2020-04-11T14:51:00Z">
                    <w:rPr>
                      <w:sz w:val="20"/>
                      <w:szCs w:val="20"/>
                    </w:rPr>
                  </w:rPrChange>
                </w:rPr>
                <w:delText xml:space="preserve">en conjunto con el área de </w:delText>
              </w:r>
              <w:r w:rsidR="00097610" w:rsidRPr="00E72637" w:rsidDel="00815CA4">
                <w:rPr>
                  <w:sz w:val="20"/>
                  <w:szCs w:val="20"/>
                  <w:highlight w:val="yellow"/>
                  <w:rPrChange w:id="392" w:author="Ronald Fernando Rodríguez Barbosa" w:date="2020-04-11T14:51:00Z">
                    <w:rPr>
                      <w:sz w:val="20"/>
                      <w:szCs w:val="20"/>
                    </w:rPr>
                  </w:rPrChange>
                </w:rPr>
                <w:delText xml:space="preserve"> </w:delText>
              </w:r>
              <w:r w:rsidR="00AF51E0" w:rsidRPr="00E72637" w:rsidDel="00815CA4">
                <w:rPr>
                  <w:sz w:val="20"/>
                  <w:szCs w:val="20"/>
                  <w:highlight w:val="yellow"/>
                  <w:rPrChange w:id="393" w:author="Ronald Fernando Rodríguez Barbosa" w:date="2020-04-11T14:51:00Z">
                    <w:rPr>
                      <w:sz w:val="20"/>
                      <w:szCs w:val="20"/>
                    </w:rPr>
                  </w:rPrChange>
                </w:rPr>
                <w:delText>Personas y Cultura</w:delText>
              </w:r>
              <w:r w:rsidR="00097610" w:rsidDel="00815CA4">
                <w:rPr>
                  <w:sz w:val="20"/>
                  <w:szCs w:val="20"/>
                </w:rPr>
                <w:delText>, haciendo énfasis en los aspectos que pueden proporcionar mayor valor en</w:delText>
              </w:r>
            </w:del>
            <w:del w:id="394" w:author="Ronald Fernando Rodríguez Barbosa" w:date="2020-04-11T15:09:00Z">
              <w:r w:rsidR="00097610" w:rsidDel="00815CA4">
                <w:rPr>
                  <w:sz w:val="20"/>
                  <w:szCs w:val="20"/>
                </w:rPr>
                <w:delText xml:space="preserve"> un proceso de evaluación de riesgos psicosociales</w:delText>
              </w:r>
            </w:del>
            <w:r w:rsidR="00097610">
              <w:rPr>
                <w:sz w:val="20"/>
                <w:szCs w:val="20"/>
              </w:rPr>
              <w:t>. Posteriormente,</w:t>
            </w:r>
            <w:r>
              <w:rPr>
                <w:sz w:val="20"/>
                <w:szCs w:val="20"/>
              </w:rPr>
              <w:t xml:space="preserve"> se realizará un cuadro comparativo que identifique y relacione claramente los aportes de cada uno de los trabajos. Se establecerá un proceso de evaluación a partir de cr</w:t>
            </w:r>
            <w:r w:rsidR="0081754A">
              <w:rPr>
                <w:sz w:val="20"/>
                <w:szCs w:val="20"/>
              </w:rPr>
              <w:t>iterios, en d</w:t>
            </w:r>
            <w:r w:rsidR="00EA0C3B">
              <w:rPr>
                <w:sz w:val="20"/>
                <w:szCs w:val="20"/>
              </w:rPr>
              <w:t>onde se identifique el objetivo;</w:t>
            </w:r>
            <w:r w:rsidR="0081754A">
              <w:rPr>
                <w:sz w:val="20"/>
                <w:szCs w:val="20"/>
              </w:rPr>
              <w:t xml:space="preserve"> l</w:t>
            </w:r>
            <w:r w:rsidR="00EA0C3B">
              <w:rPr>
                <w:sz w:val="20"/>
                <w:szCs w:val="20"/>
              </w:rPr>
              <w:t>os canales de datos que utiliza;</w:t>
            </w:r>
            <w:r w:rsidR="0081754A">
              <w:rPr>
                <w:sz w:val="20"/>
                <w:szCs w:val="20"/>
              </w:rPr>
              <w:t xml:space="preserve"> los mecani</w:t>
            </w:r>
            <w:r w:rsidR="00EA0C3B">
              <w:rPr>
                <w:sz w:val="20"/>
                <w:szCs w:val="20"/>
              </w:rPr>
              <w:t>smos de inteligencia artificial;</w:t>
            </w:r>
            <w:r w:rsidR="0081754A">
              <w:rPr>
                <w:sz w:val="20"/>
                <w:szCs w:val="20"/>
              </w:rPr>
              <w:t xml:space="preserve"> las bases </w:t>
            </w:r>
            <w:r w:rsidR="00097610">
              <w:rPr>
                <w:sz w:val="20"/>
                <w:szCs w:val="20"/>
              </w:rPr>
              <w:t xml:space="preserve">conceptuales e instrumentos de medición </w:t>
            </w:r>
            <w:del w:id="395" w:author="Ronald Fernando Rodríguez Barbosa" w:date="2020-04-11T15:10:00Z">
              <w:r w:rsidR="00097610" w:rsidDel="00815CA4">
                <w:rPr>
                  <w:sz w:val="20"/>
                  <w:szCs w:val="20"/>
                </w:rPr>
                <w:delText>de aspectos psicológicos</w:delText>
              </w:r>
              <w:r w:rsidR="00EA0C3B" w:rsidDel="00815CA4">
                <w:rPr>
                  <w:sz w:val="20"/>
                  <w:szCs w:val="20"/>
                </w:rPr>
                <w:delText>;</w:delText>
              </w:r>
              <w:r w:rsidR="0081754A" w:rsidDel="00815CA4">
                <w:rPr>
                  <w:sz w:val="20"/>
                  <w:szCs w:val="20"/>
                </w:rPr>
                <w:delText xml:space="preserve"> </w:delText>
              </w:r>
            </w:del>
            <w:ins w:id="396" w:author="Ronald Fernando Rodríguez Barbosa" w:date="2020-04-11T15:10:00Z">
              <w:r w:rsidR="00815CA4">
                <w:rPr>
                  <w:sz w:val="20"/>
                  <w:szCs w:val="20"/>
                </w:rPr>
                <w:t>relacionadas con FRP</w:t>
              </w:r>
            </w:ins>
            <w:ins w:id="397" w:author="Ronald Fernando Rodríguez Barbosa" w:date="2020-04-11T15:11:00Z">
              <w:r w:rsidR="00815CA4">
                <w:rPr>
                  <w:sz w:val="20"/>
                  <w:szCs w:val="20"/>
                </w:rPr>
                <w:t xml:space="preserve"> y </w:t>
              </w:r>
            </w:ins>
            <w:r w:rsidR="0081754A">
              <w:rPr>
                <w:sz w:val="20"/>
                <w:szCs w:val="20"/>
              </w:rPr>
              <w:t>las bases de datos utilizadas</w:t>
            </w:r>
            <w:del w:id="398" w:author="Ronald Fernando Rodríguez Barbosa" w:date="2020-04-11T15:11:00Z">
              <w:r w:rsidR="00097610" w:rsidDel="00815CA4">
                <w:rPr>
                  <w:sz w:val="20"/>
                  <w:szCs w:val="20"/>
                </w:rPr>
                <w:delText xml:space="preserve"> y al menos 2 aportes,</w:delText>
              </w:r>
              <w:r w:rsidR="00EA0C3B" w:rsidDel="00815CA4">
                <w:rPr>
                  <w:sz w:val="20"/>
                  <w:szCs w:val="20"/>
                </w:rPr>
                <w:delText xml:space="preserve"> por cada uno</w:delText>
              </w:r>
            </w:del>
            <w:r w:rsidR="00097610">
              <w:rPr>
                <w:sz w:val="20"/>
                <w:szCs w:val="20"/>
              </w:rPr>
              <w:t>. Por cada una de las publicaciones</w:t>
            </w:r>
            <w:r w:rsidR="00EA0C3B">
              <w:rPr>
                <w:sz w:val="20"/>
                <w:szCs w:val="20"/>
              </w:rPr>
              <w:t xml:space="preserve"> o trabajos</w:t>
            </w:r>
            <w:r w:rsidR="00097610">
              <w:rPr>
                <w:sz w:val="20"/>
                <w:szCs w:val="20"/>
              </w:rPr>
              <w:t>, se profundizará y se establecerá</w:t>
            </w:r>
            <w:r>
              <w:rPr>
                <w:sz w:val="20"/>
                <w:szCs w:val="20"/>
              </w:rPr>
              <w:t xml:space="preserve"> </w:t>
            </w:r>
            <w:r w:rsidR="00097610">
              <w:rPr>
                <w:sz w:val="20"/>
                <w:szCs w:val="20"/>
              </w:rPr>
              <w:t>su aplicabilidad</w:t>
            </w:r>
            <w:r>
              <w:rPr>
                <w:sz w:val="20"/>
                <w:szCs w:val="20"/>
              </w:rPr>
              <w:t xml:space="preserve"> dentro del proyecto de investigación</w:t>
            </w:r>
            <w:r w:rsidR="00097610">
              <w:rPr>
                <w:sz w:val="20"/>
                <w:szCs w:val="20"/>
              </w:rPr>
              <w:t>, valorando en una escala de 1 a 3 su nivel de relevancia</w:t>
            </w:r>
            <w:r w:rsidR="001D3185">
              <w:rPr>
                <w:sz w:val="20"/>
                <w:szCs w:val="20"/>
              </w:rPr>
              <w:t>,</w:t>
            </w:r>
            <w:r w:rsidR="00836A41">
              <w:rPr>
                <w:sz w:val="20"/>
                <w:szCs w:val="20"/>
              </w:rPr>
              <w:t xml:space="preserve"> para </w:t>
            </w:r>
            <w:r w:rsidR="001D3185">
              <w:rPr>
                <w:sz w:val="20"/>
                <w:szCs w:val="20"/>
              </w:rPr>
              <w:t xml:space="preserve">el diseño de </w:t>
            </w:r>
            <w:r w:rsidR="00836A41">
              <w:rPr>
                <w:sz w:val="20"/>
                <w:szCs w:val="20"/>
              </w:rPr>
              <w:t>la arquitectura</w:t>
            </w:r>
            <w:r w:rsidR="00097610">
              <w:rPr>
                <w:sz w:val="20"/>
                <w:szCs w:val="20"/>
              </w:rPr>
              <w:t xml:space="preserve">. </w:t>
            </w:r>
          </w:p>
          <w:p w14:paraId="3248DFD0" w14:textId="77777777" w:rsidR="00097610" w:rsidRDefault="00097610" w:rsidP="006F621C">
            <w:pPr>
              <w:pStyle w:val="Default"/>
              <w:jc w:val="both"/>
              <w:rPr>
                <w:sz w:val="20"/>
                <w:szCs w:val="20"/>
              </w:rPr>
            </w:pPr>
          </w:p>
          <w:p w14:paraId="5FD9977A" w14:textId="5309A5D5" w:rsidR="006F621C" w:rsidRDefault="00344EBD" w:rsidP="006F621C">
            <w:pPr>
              <w:pStyle w:val="Default"/>
              <w:jc w:val="both"/>
              <w:rPr>
                <w:sz w:val="20"/>
                <w:szCs w:val="20"/>
              </w:rPr>
            </w:pPr>
            <w:r>
              <w:rPr>
                <w:sz w:val="20"/>
                <w:szCs w:val="20"/>
              </w:rPr>
              <w:t>Posteriormente</w:t>
            </w:r>
            <w:r w:rsidR="00EA0C3B">
              <w:rPr>
                <w:sz w:val="20"/>
                <w:szCs w:val="20"/>
              </w:rPr>
              <w:t>,</w:t>
            </w:r>
            <w:r>
              <w:rPr>
                <w:sz w:val="20"/>
                <w:szCs w:val="20"/>
              </w:rPr>
              <w:t xml:space="preserve"> </w:t>
            </w:r>
            <w:del w:id="399" w:author="Ronald Fernando Rodríguez Barbosa" w:date="2020-04-11T15:23:00Z">
              <w:r w:rsidDel="006E1F48">
                <w:rPr>
                  <w:sz w:val="20"/>
                  <w:szCs w:val="20"/>
                </w:rPr>
                <w:delText xml:space="preserve">se </w:delText>
              </w:r>
              <w:r w:rsidR="006F621C" w:rsidDel="006E1F48">
                <w:rPr>
                  <w:sz w:val="20"/>
                  <w:szCs w:val="20"/>
                </w:rPr>
                <w:delText xml:space="preserve"> realizará</w:delText>
              </w:r>
            </w:del>
            <w:ins w:id="400" w:author="Ronald Fernando Rodríguez Barbosa" w:date="2020-04-11T15:23:00Z">
              <w:r w:rsidR="006E1F48">
                <w:rPr>
                  <w:sz w:val="20"/>
                  <w:szCs w:val="20"/>
                </w:rPr>
                <w:t>se realizará</w:t>
              </w:r>
            </w:ins>
            <w:r w:rsidR="006F621C">
              <w:rPr>
                <w:sz w:val="20"/>
                <w:szCs w:val="20"/>
              </w:rPr>
              <w:t xml:space="preserve"> una revisión de las herramientas y marcos de trabajo disponibles para </w:t>
            </w:r>
            <w:r w:rsidR="00A013B1">
              <w:rPr>
                <w:sz w:val="20"/>
                <w:szCs w:val="20"/>
              </w:rPr>
              <w:t>el diseño y posible implementación de la arquitectura</w:t>
            </w:r>
            <w:r w:rsidR="006F621C">
              <w:rPr>
                <w:sz w:val="20"/>
                <w:szCs w:val="20"/>
              </w:rPr>
              <w:t>. Al igual que la evaluación de los aportes, se realizará una preselección siguiendo una calificación criterios, e</w:t>
            </w:r>
            <w:r>
              <w:rPr>
                <w:sz w:val="20"/>
                <w:szCs w:val="20"/>
              </w:rPr>
              <w:t>ntre los cuales se considerará: licenciamiento libre, lenguajes soportados,</w:t>
            </w:r>
            <w:r w:rsidR="006F621C">
              <w:rPr>
                <w:sz w:val="20"/>
                <w:szCs w:val="20"/>
              </w:rPr>
              <w:t xml:space="preserve"> </w:t>
            </w:r>
            <w:r>
              <w:rPr>
                <w:sz w:val="20"/>
                <w:szCs w:val="20"/>
              </w:rPr>
              <w:t>cantidad de funcionalidades, posibilidad de extensibilidad de sus funciones</w:t>
            </w:r>
            <w:r w:rsidR="001C7B99">
              <w:rPr>
                <w:sz w:val="20"/>
                <w:szCs w:val="20"/>
              </w:rPr>
              <w:t xml:space="preserve">, tipos de </w:t>
            </w:r>
            <w:r w:rsidR="00AB1C2F">
              <w:rPr>
                <w:sz w:val="20"/>
                <w:szCs w:val="20"/>
              </w:rPr>
              <w:t xml:space="preserve">procesamiento </w:t>
            </w:r>
            <w:r w:rsidR="001C7B99">
              <w:rPr>
                <w:sz w:val="20"/>
                <w:szCs w:val="20"/>
              </w:rPr>
              <w:t>de nivel bajo, medio y alto</w:t>
            </w:r>
            <w:r>
              <w:rPr>
                <w:sz w:val="20"/>
                <w:szCs w:val="20"/>
              </w:rPr>
              <w:t xml:space="preserve"> de imágenes, </w:t>
            </w:r>
            <w:r w:rsidR="00CB2BF0">
              <w:rPr>
                <w:sz w:val="20"/>
                <w:szCs w:val="20"/>
              </w:rPr>
              <w:t xml:space="preserve">posibilidad integración con sistemas adicionales </w:t>
            </w:r>
            <w:r w:rsidR="001C7B99">
              <w:rPr>
                <w:sz w:val="20"/>
                <w:szCs w:val="20"/>
              </w:rPr>
              <w:t>y</w:t>
            </w:r>
            <w:r w:rsidR="006F621C">
              <w:rPr>
                <w:sz w:val="20"/>
                <w:szCs w:val="20"/>
              </w:rPr>
              <w:t xml:space="preserve"> documentación existente.</w:t>
            </w:r>
            <w:r>
              <w:rPr>
                <w:sz w:val="20"/>
                <w:szCs w:val="20"/>
              </w:rPr>
              <w:t xml:space="preserve"> Para la ejecución de la evaluación, se </w:t>
            </w:r>
            <w:del w:id="401" w:author="Ronald Fernando Rodríguez Barbosa" w:date="2020-04-10T13:20:00Z">
              <w:r w:rsidDel="002F47E9">
                <w:rPr>
                  <w:sz w:val="20"/>
                  <w:szCs w:val="20"/>
                </w:rPr>
                <w:delText>realizara</w:delText>
              </w:r>
            </w:del>
            <w:ins w:id="402" w:author="Ronald Fernando Rodríguez Barbosa" w:date="2020-04-10T13:20:00Z">
              <w:r w:rsidR="002F47E9">
                <w:rPr>
                  <w:sz w:val="20"/>
                  <w:szCs w:val="20"/>
                </w:rPr>
                <w:t>realizará</w:t>
              </w:r>
            </w:ins>
            <w:r>
              <w:rPr>
                <w:sz w:val="20"/>
                <w:szCs w:val="20"/>
              </w:rPr>
              <w:t xml:space="preserve"> la instalación e implementación </w:t>
            </w:r>
            <w:r w:rsidR="00CB2BF0">
              <w:rPr>
                <w:sz w:val="20"/>
                <w:szCs w:val="20"/>
              </w:rPr>
              <w:t>de un código básico de prueba</w:t>
            </w:r>
            <w:r w:rsidR="00F26B60">
              <w:rPr>
                <w:sz w:val="20"/>
                <w:szCs w:val="20"/>
              </w:rPr>
              <w:t xml:space="preserve"> en las alternativas seleccionadas</w:t>
            </w:r>
            <w:r w:rsidR="00CB2BF0">
              <w:rPr>
                <w:sz w:val="20"/>
                <w:szCs w:val="20"/>
              </w:rPr>
              <w:t>, tomando como base de datos</w:t>
            </w:r>
            <w:ins w:id="403" w:author="Ronald Fernando Rodríguez Barbosa" w:date="2020-04-11T15:17:00Z">
              <w:r w:rsidR="009F3810">
                <w:rPr>
                  <w:sz w:val="20"/>
                  <w:szCs w:val="20"/>
                </w:rPr>
                <w:t>,</w:t>
              </w:r>
            </w:ins>
            <w:r w:rsidR="00CB2BF0">
              <w:rPr>
                <w:sz w:val="20"/>
                <w:szCs w:val="20"/>
              </w:rPr>
              <w:t xml:space="preserve"> </w:t>
            </w:r>
            <w:del w:id="404" w:author="Ronald Fernando Rodríguez Barbosa" w:date="2020-04-11T15:15:00Z">
              <w:r w:rsidR="00CB2BF0" w:rsidDel="009F3810">
                <w:rPr>
                  <w:sz w:val="20"/>
                  <w:szCs w:val="20"/>
                </w:rPr>
                <w:delText xml:space="preserve">una de los </w:delText>
              </w:r>
            </w:del>
            <w:r w:rsidR="00CB2BF0">
              <w:rPr>
                <w:sz w:val="20"/>
                <w:szCs w:val="20"/>
              </w:rPr>
              <w:t xml:space="preserve">bancos de videos públicos </w:t>
            </w:r>
            <w:del w:id="405" w:author="Ronald Fernando Rodríguez Barbosa" w:date="2020-04-11T15:16:00Z">
              <w:r w:rsidR="00CB2BF0" w:rsidDel="009F3810">
                <w:rPr>
                  <w:sz w:val="20"/>
                  <w:szCs w:val="20"/>
                </w:rPr>
                <w:delText xml:space="preserve">utilizados </w:delText>
              </w:r>
            </w:del>
            <w:ins w:id="406" w:author="Ronald Fernando Rodríguez Barbosa" w:date="2020-04-11T15:16:00Z">
              <w:r w:rsidR="009F3810">
                <w:rPr>
                  <w:sz w:val="20"/>
                  <w:szCs w:val="20"/>
                </w:rPr>
                <w:t xml:space="preserve">empleados </w:t>
              </w:r>
            </w:ins>
            <w:r w:rsidR="00CB2BF0">
              <w:rPr>
                <w:sz w:val="20"/>
                <w:szCs w:val="20"/>
              </w:rPr>
              <w:t>en los retos y talleres de re</w:t>
            </w:r>
            <w:r w:rsidR="00F26B60">
              <w:rPr>
                <w:sz w:val="20"/>
                <w:szCs w:val="20"/>
              </w:rPr>
              <w:t>co</w:t>
            </w:r>
            <w:r w:rsidR="00CB2BF0">
              <w:rPr>
                <w:sz w:val="20"/>
                <w:szCs w:val="20"/>
              </w:rPr>
              <w:t>nocimiento audio-visual de emociones (</w:t>
            </w:r>
            <w:r w:rsidR="00CB2BF0" w:rsidRPr="00CB2BF0">
              <w:rPr>
                <w:sz w:val="20"/>
                <w:szCs w:val="20"/>
              </w:rPr>
              <w:t xml:space="preserve">Audio/Visual </w:t>
            </w:r>
            <w:proofErr w:type="spellStart"/>
            <w:r w:rsidR="00CB2BF0" w:rsidRPr="00CB2BF0">
              <w:rPr>
                <w:sz w:val="20"/>
                <w:szCs w:val="20"/>
              </w:rPr>
              <w:t>Emotion</w:t>
            </w:r>
            <w:proofErr w:type="spellEnd"/>
            <w:r w:rsidR="00CB2BF0" w:rsidRPr="00CB2BF0">
              <w:rPr>
                <w:sz w:val="20"/>
                <w:szCs w:val="20"/>
              </w:rPr>
              <w:t xml:space="preserve"> </w:t>
            </w:r>
            <w:proofErr w:type="spellStart"/>
            <w:r w:rsidR="00CB2BF0" w:rsidRPr="00CB2BF0">
              <w:rPr>
                <w:sz w:val="20"/>
                <w:szCs w:val="20"/>
              </w:rPr>
              <w:t>Challenge</w:t>
            </w:r>
            <w:proofErr w:type="spellEnd"/>
            <w:r w:rsidR="00CB2BF0" w:rsidRPr="00CB2BF0">
              <w:rPr>
                <w:sz w:val="20"/>
                <w:szCs w:val="20"/>
              </w:rPr>
              <w:t xml:space="preserve"> and Workshop - AVEC</w:t>
            </w:r>
            <w:r w:rsidR="00CB2BF0">
              <w:rPr>
                <w:sz w:val="20"/>
                <w:szCs w:val="20"/>
              </w:rPr>
              <w:t>)</w:t>
            </w:r>
            <w:ins w:id="407" w:author="Ronald Fernando Rodríguez Barbosa" w:date="2020-04-11T15:23:00Z">
              <w:r w:rsidR="006E1F48">
                <w:rPr>
                  <w:sz w:val="20"/>
                  <w:szCs w:val="20"/>
                </w:rPr>
                <w:t>[50]</w:t>
              </w:r>
            </w:ins>
            <w:r w:rsidR="00F26B60">
              <w:rPr>
                <w:sz w:val="20"/>
                <w:szCs w:val="20"/>
              </w:rPr>
              <w:t xml:space="preserve"> </w:t>
            </w:r>
            <w:ins w:id="408" w:author="Ronald Fernando Rodríguez Barbosa" w:date="2020-04-11T15:17:00Z">
              <w:r w:rsidR="009F3810">
                <w:rPr>
                  <w:sz w:val="20"/>
                  <w:szCs w:val="20"/>
                </w:rPr>
                <w:t xml:space="preserve">y segmentos de videos generados de forma controlada, </w:t>
              </w:r>
            </w:ins>
            <w:r w:rsidR="00F26B60">
              <w:rPr>
                <w:sz w:val="20"/>
                <w:szCs w:val="20"/>
              </w:rPr>
              <w:t>con</w:t>
            </w:r>
            <w:del w:id="409" w:author="Ronald Fernando Rodríguez Barbosa" w:date="2020-04-11T15:18:00Z">
              <w:r w:rsidR="00F26B60" w:rsidDel="009F3810">
                <w:rPr>
                  <w:sz w:val="20"/>
                  <w:szCs w:val="20"/>
                </w:rPr>
                <w:delText xml:space="preserve"> las</w:delText>
              </w:r>
            </w:del>
            <w:r w:rsidR="00F26B60">
              <w:rPr>
                <w:sz w:val="20"/>
                <w:szCs w:val="20"/>
              </w:rPr>
              <w:t xml:space="preserve"> características</w:t>
            </w:r>
            <w:del w:id="410" w:author="Ronald Fernando Rodríguez Barbosa" w:date="2020-04-11T15:18:00Z">
              <w:r w:rsidR="00F26B60" w:rsidDel="009F3810">
                <w:rPr>
                  <w:sz w:val="20"/>
                  <w:szCs w:val="20"/>
                </w:rPr>
                <w:delText xml:space="preserve"> más</w:delText>
              </w:r>
            </w:del>
            <w:r w:rsidR="00F26B60">
              <w:rPr>
                <w:sz w:val="20"/>
                <w:szCs w:val="20"/>
              </w:rPr>
              <w:t xml:space="preserve"> similares a las de</w:t>
            </w:r>
            <w:ins w:id="411" w:author="Ronald Fernando Rodríguez Barbosa" w:date="2020-04-11T15:18:00Z">
              <w:r w:rsidR="009F3810">
                <w:rPr>
                  <w:sz w:val="20"/>
                  <w:szCs w:val="20"/>
                </w:rPr>
                <w:t xml:space="preserve"> los</w:t>
              </w:r>
            </w:ins>
            <w:del w:id="412" w:author="Ronald Fernando Rodríguez Barbosa" w:date="2020-04-11T15:18:00Z">
              <w:r w:rsidR="00F26B60" w:rsidDel="009F3810">
                <w:rPr>
                  <w:sz w:val="20"/>
                  <w:szCs w:val="20"/>
                </w:rPr>
                <w:delText>l</w:delText>
              </w:r>
            </w:del>
            <w:r w:rsidR="00F26B60">
              <w:rPr>
                <w:sz w:val="20"/>
                <w:szCs w:val="20"/>
              </w:rPr>
              <w:t xml:space="preserve"> caso</w:t>
            </w:r>
            <w:ins w:id="413" w:author="Ronald Fernando Rodríguez Barbosa" w:date="2020-04-11T15:18:00Z">
              <w:r w:rsidR="009F3810">
                <w:rPr>
                  <w:sz w:val="20"/>
                  <w:szCs w:val="20"/>
                </w:rPr>
                <w:t>s</w:t>
              </w:r>
            </w:ins>
            <w:r w:rsidR="00F26B60">
              <w:rPr>
                <w:sz w:val="20"/>
                <w:szCs w:val="20"/>
              </w:rPr>
              <w:t xml:space="preserve"> de referencia. La calificación de las </w:t>
            </w:r>
            <w:del w:id="414" w:author="Ronald Fernando Rodríguez Barbosa" w:date="2020-04-11T15:24:00Z">
              <w:r w:rsidR="00F26B60" w:rsidDel="006E1F48">
                <w:rPr>
                  <w:sz w:val="20"/>
                  <w:szCs w:val="20"/>
                </w:rPr>
                <w:delText>herramientas</w:delText>
              </w:r>
            </w:del>
            <w:ins w:id="415" w:author="Ronald Fernando Rodríguez Barbosa" w:date="2020-04-11T15:24:00Z">
              <w:r w:rsidR="006E1F48">
                <w:rPr>
                  <w:sz w:val="20"/>
                  <w:szCs w:val="20"/>
                </w:rPr>
                <w:t>herramientas</w:t>
              </w:r>
            </w:ins>
            <w:r w:rsidR="00F26B60">
              <w:rPr>
                <w:sz w:val="20"/>
                <w:szCs w:val="20"/>
              </w:rPr>
              <w:t xml:space="preserve"> se efectuará de manera sistemática, y se utilizará aquella o aquellas que </w:t>
            </w:r>
            <w:r w:rsidR="00836A41">
              <w:rPr>
                <w:sz w:val="20"/>
                <w:szCs w:val="20"/>
              </w:rPr>
              <w:t xml:space="preserve">obtengan </w:t>
            </w:r>
            <w:r w:rsidR="00F26B60">
              <w:rPr>
                <w:sz w:val="20"/>
                <w:szCs w:val="20"/>
              </w:rPr>
              <w:t>la mejor calificación en los criterios.</w:t>
            </w:r>
            <w:r w:rsidR="00CA67A7">
              <w:rPr>
                <w:sz w:val="20"/>
                <w:szCs w:val="20"/>
              </w:rPr>
              <w:t xml:space="preserve"> Finalmente, el resultado de la investigación se plasmará en la redacción de un artículo</w:t>
            </w:r>
            <w:del w:id="416" w:author="Ronald Fernando Rodríguez Barbosa" w:date="2020-04-11T15:24:00Z">
              <w:r w:rsidR="00CA67A7" w:rsidDel="006E1F48">
                <w:rPr>
                  <w:sz w:val="20"/>
                  <w:szCs w:val="20"/>
                </w:rPr>
                <w:delText xml:space="preserve"> de revisión</w:delText>
              </w:r>
            </w:del>
            <w:r w:rsidR="00CA67A7">
              <w:rPr>
                <w:sz w:val="20"/>
                <w:szCs w:val="20"/>
              </w:rPr>
              <w:t xml:space="preserve">, </w:t>
            </w:r>
            <w:r w:rsidR="00A4780A">
              <w:rPr>
                <w:sz w:val="20"/>
                <w:szCs w:val="20"/>
              </w:rPr>
              <w:t xml:space="preserve">el cual será presentado en un llamado de trabajos de </w:t>
            </w:r>
            <w:r w:rsidR="00CA67A7">
              <w:rPr>
                <w:sz w:val="20"/>
                <w:szCs w:val="20"/>
              </w:rPr>
              <w:t>un congreso académico nacional.</w:t>
            </w:r>
          </w:p>
          <w:p w14:paraId="39950135" w14:textId="77777777" w:rsidR="006F621C" w:rsidRDefault="006F621C" w:rsidP="006F621C">
            <w:pPr>
              <w:pStyle w:val="Default"/>
              <w:rPr>
                <w:sz w:val="20"/>
                <w:szCs w:val="20"/>
              </w:rPr>
            </w:pPr>
          </w:p>
          <w:p w14:paraId="72E89D59" w14:textId="055DFD73" w:rsidR="00017F10" w:rsidRDefault="00F26B60" w:rsidP="00CC2A74">
            <w:pPr>
              <w:pStyle w:val="Default"/>
              <w:jc w:val="both"/>
              <w:rPr>
                <w:sz w:val="20"/>
                <w:szCs w:val="20"/>
              </w:rPr>
            </w:pPr>
            <w:r>
              <w:rPr>
                <w:sz w:val="20"/>
                <w:szCs w:val="20"/>
              </w:rPr>
              <w:t>Debido a la extensibilidad de la investigación explora</w:t>
            </w:r>
            <w:r w:rsidR="009F3738">
              <w:rPr>
                <w:sz w:val="20"/>
                <w:szCs w:val="20"/>
              </w:rPr>
              <w:t>toria</w:t>
            </w:r>
            <w:r>
              <w:rPr>
                <w:sz w:val="20"/>
                <w:szCs w:val="20"/>
              </w:rPr>
              <w:t xml:space="preserve">, el proceso de </w:t>
            </w:r>
            <w:r w:rsidR="009F3738">
              <w:rPr>
                <w:sz w:val="20"/>
                <w:szCs w:val="20"/>
              </w:rPr>
              <w:t xml:space="preserve">socialización </w:t>
            </w:r>
            <w:r>
              <w:rPr>
                <w:sz w:val="20"/>
                <w:szCs w:val="20"/>
              </w:rPr>
              <w:t>con los especialistas y el alcance de las pruebas de las herramientas y marcos de trabajo, la presente etapa tendrá una duración de un semestre</w:t>
            </w:r>
            <w:r w:rsidR="001262A5">
              <w:rPr>
                <w:sz w:val="20"/>
                <w:szCs w:val="20"/>
              </w:rPr>
              <w:t xml:space="preserve"> con las siguientes actividades</w:t>
            </w:r>
            <w:r w:rsidR="00A4780A">
              <w:rPr>
                <w:sz w:val="20"/>
                <w:szCs w:val="20"/>
              </w:rPr>
              <w:t>:</w:t>
            </w:r>
          </w:p>
          <w:p w14:paraId="573610F3" w14:textId="77777777" w:rsidR="009A2BD8" w:rsidRDefault="009A2BD8" w:rsidP="00CC2A74">
            <w:pPr>
              <w:pStyle w:val="Default"/>
              <w:jc w:val="both"/>
              <w:rPr>
                <w:sz w:val="20"/>
                <w:szCs w:val="20"/>
              </w:rPr>
            </w:pPr>
          </w:p>
          <w:tbl>
            <w:tblPr>
              <w:tblStyle w:val="Tablaconcuadrcula"/>
              <w:tblW w:w="7513" w:type="dxa"/>
              <w:tblInd w:w="57" w:type="dxa"/>
              <w:tblLayout w:type="fixed"/>
              <w:tblLook w:val="04A0" w:firstRow="1" w:lastRow="0" w:firstColumn="1" w:lastColumn="0" w:noHBand="0" w:noVBand="1"/>
            </w:tblPr>
            <w:tblGrid>
              <w:gridCol w:w="3401"/>
              <w:gridCol w:w="4112"/>
            </w:tblGrid>
            <w:tr w:rsidR="005E1AB1" w14:paraId="60514A49" w14:textId="77777777" w:rsidTr="001F02F8">
              <w:trPr>
                <w:trHeight w:val="314"/>
              </w:trPr>
              <w:tc>
                <w:tcPr>
                  <w:tcW w:w="3401" w:type="dxa"/>
                </w:tcPr>
                <w:p w14:paraId="41E522D4" w14:textId="67D95D2E" w:rsidR="005E1AB1" w:rsidRPr="001262A5" w:rsidRDefault="005E1AB1" w:rsidP="00DA682B">
                  <w:pPr>
                    <w:spacing w:after="0" w:line="240" w:lineRule="auto"/>
                    <w:jc w:val="center"/>
                    <w:rPr>
                      <w:color w:val="000000" w:themeColor="text1"/>
                      <w:sz w:val="20"/>
                      <w:szCs w:val="20"/>
                    </w:rPr>
                  </w:pPr>
                  <w:r w:rsidRPr="001262A5">
                    <w:rPr>
                      <w:color w:val="000000" w:themeColor="text1"/>
                      <w:sz w:val="20"/>
                      <w:szCs w:val="20"/>
                    </w:rPr>
                    <w:t>Actividad</w:t>
                  </w:r>
                </w:p>
              </w:tc>
              <w:tc>
                <w:tcPr>
                  <w:tcW w:w="4112" w:type="dxa"/>
                </w:tcPr>
                <w:p w14:paraId="0E7602AC" w14:textId="5A25CAFE" w:rsidR="005E1AB1" w:rsidRPr="001262A5" w:rsidRDefault="005E1AB1" w:rsidP="00DA682B">
                  <w:pPr>
                    <w:spacing w:after="0" w:line="240" w:lineRule="auto"/>
                    <w:jc w:val="center"/>
                    <w:rPr>
                      <w:color w:val="000000" w:themeColor="text1"/>
                      <w:sz w:val="20"/>
                      <w:szCs w:val="20"/>
                    </w:rPr>
                  </w:pPr>
                  <w:r w:rsidRPr="001262A5">
                    <w:rPr>
                      <w:color w:val="000000" w:themeColor="text1"/>
                      <w:sz w:val="20"/>
                      <w:szCs w:val="20"/>
                    </w:rPr>
                    <w:t>Entregable o resultado</w:t>
                  </w:r>
                </w:p>
              </w:tc>
            </w:tr>
            <w:tr w:rsidR="005E1AB1" w14:paraId="5AF2CBD4" w14:textId="77777777" w:rsidTr="001F02F8">
              <w:trPr>
                <w:trHeight w:val="314"/>
              </w:trPr>
              <w:tc>
                <w:tcPr>
                  <w:tcW w:w="3401" w:type="dxa"/>
                </w:tcPr>
                <w:p w14:paraId="3F3A4373" w14:textId="2311AFB1" w:rsidR="006E1F48" w:rsidRDefault="006E1F48" w:rsidP="007C0398">
                  <w:pPr>
                    <w:spacing w:after="0" w:line="240" w:lineRule="auto"/>
                    <w:rPr>
                      <w:ins w:id="417" w:author="Ronald Fernando Rodríguez Barbosa" w:date="2020-04-11T15:26:00Z"/>
                      <w:color w:val="000000" w:themeColor="text1"/>
                      <w:sz w:val="20"/>
                      <w:szCs w:val="20"/>
                    </w:rPr>
                  </w:pPr>
                  <w:ins w:id="418" w:author="Ronald Fernando Rodríguez Barbosa" w:date="2020-04-11T15:26:00Z">
                    <w:r>
                      <w:rPr>
                        <w:color w:val="000000" w:themeColor="text1"/>
                        <w:sz w:val="20"/>
                        <w:szCs w:val="20"/>
                      </w:rPr>
                      <w:t>A1-1.</w:t>
                    </w:r>
                    <w:r w:rsidRPr="001262A5">
                      <w:rPr>
                        <w:color w:val="000000" w:themeColor="text1"/>
                        <w:sz w:val="20"/>
                        <w:szCs w:val="20"/>
                      </w:rPr>
                      <w:t xml:space="preserve"> Elaboración de lista de </w:t>
                    </w:r>
                    <w:r>
                      <w:rPr>
                        <w:color w:val="000000" w:themeColor="text1"/>
                        <w:sz w:val="20"/>
                        <w:szCs w:val="20"/>
                      </w:rPr>
                      <w:t>aspectos y características relacionadas con FRP</w:t>
                    </w:r>
                    <w:r w:rsidRPr="001262A5">
                      <w:rPr>
                        <w:color w:val="000000" w:themeColor="text1"/>
                        <w:sz w:val="20"/>
                        <w:szCs w:val="20"/>
                      </w:rPr>
                      <w:t>.</w:t>
                    </w:r>
                  </w:ins>
                </w:p>
                <w:p w14:paraId="299BCF80" w14:textId="496AA2D2" w:rsidR="005E1AB1" w:rsidRPr="001262A5" w:rsidRDefault="007C0398" w:rsidP="007C0398">
                  <w:pPr>
                    <w:spacing w:after="0" w:line="240" w:lineRule="auto"/>
                    <w:rPr>
                      <w:color w:val="000000" w:themeColor="text1"/>
                      <w:sz w:val="20"/>
                      <w:szCs w:val="20"/>
                    </w:rPr>
                  </w:pPr>
                  <w:del w:id="419" w:author="Ronald Fernando Rodríguez Barbosa" w:date="2020-04-11T15:26:00Z">
                    <w:r w:rsidDel="006E1F48">
                      <w:rPr>
                        <w:color w:val="000000" w:themeColor="text1"/>
                        <w:sz w:val="20"/>
                        <w:szCs w:val="20"/>
                      </w:rPr>
                      <w:delText>A1-</w:delText>
                    </w:r>
                    <w:r w:rsidR="001262A5" w:rsidRPr="001262A5" w:rsidDel="006E1F48">
                      <w:rPr>
                        <w:color w:val="000000" w:themeColor="text1"/>
                        <w:sz w:val="20"/>
                        <w:szCs w:val="20"/>
                      </w:rPr>
                      <w:delText>1. Investigación exploratoria de mecanismos de detección y medición de emociones y trastornos psicológicos.</w:delText>
                    </w:r>
                  </w:del>
                </w:p>
              </w:tc>
              <w:tc>
                <w:tcPr>
                  <w:tcW w:w="4112" w:type="dxa"/>
                </w:tcPr>
                <w:p w14:paraId="59743A70" w14:textId="6C276CD4" w:rsidR="006E1F48" w:rsidRPr="001262A5" w:rsidRDefault="005E1AB1" w:rsidP="00DA682B">
                  <w:pPr>
                    <w:spacing w:after="0" w:line="240" w:lineRule="auto"/>
                    <w:jc w:val="both"/>
                    <w:rPr>
                      <w:color w:val="000000" w:themeColor="text1"/>
                      <w:sz w:val="20"/>
                      <w:szCs w:val="20"/>
                    </w:rPr>
                  </w:pPr>
                  <w:del w:id="420" w:author="Ronald Fernando Rodríguez Barbosa" w:date="2020-04-11T15:26:00Z">
                    <w:r w:rsidRPr="001262A5" w:rsidDel="006E1F48">
                      <w:rPr>
                        <w:color w:val="000000" w:themeColor="text1"/>
                        <w:sz w:val="20"/>
                        <w:szCs w:val="20"/>
                      </w:rPr>
                      <w:delText>1A.Documento del estado del arte</w:delText>
                    </w:r>
                    <w:r w:rsidR="00CA67A7" w:rsidDel="006E1F48">
                      <w:rPr>
                        <w:color w:val="000000" w:themeColor="text1"/>
                        <w:sz w:val="20"/>
                        <w:szCs w:val="20"/>
                      </w:rPr>
                      <w:delText xml:space="preserve"> con análisis </w:delText>
                    </w:r>
                    <w:r w:rsidR="001262A5" w:rsidRPr="001262A5" w:rsidDel="006E1F48">
                      <w:rPr>
                        <w:color w:val="000000" w:themeColor="text1"/>
                        <w:sz w:val="20"/>
                        <w:szCs w:val="20"/>
                      </w:rPr>
                      <w:delText>de las técnicas, modelos para la detección emociones</w:delText>
                    </w:r>
                  </w:del>
                  <w:del w:id="421" w:author="Ronald Fernando Rodríguez Barbosa" w:date="2020-04-11T15:25:00Z">
                    <w:r w:rsidR="001262A5" w:rsidRPr="001262A5" w:rsidDel="006E1F48">
                      <w:rPr>
                        <w:color w:val="000000" w:themeColor="text1"/>
                        <w:sz w:val="20"/>
                        <w:szCs w:val="20"/>
                      </w:rPr>
                      <w:delText>, trastornos psicológicos e instrumentos de medición psicológica.</w:delText>
                    </w:r>
                  </w:del>
                  <w:ins w:id="422" w:author="Ronald Fernando Rodríguez Barbosa" w:date="2020-04-11T15:26:00Z">
                    <w:r w:rsidR="006E1F48" w:rsidRPr="001262A5">
                      <w:rPr>
                        <w:color w:val="000000" w:themeColor="text1"/>
                        <w:sz w:val="20"/>
                        <w:szCs w:val="20"/>
                      </w:rPr>
                      <w:t>1</w:t>
                    </w:r>
                    <w:r w:rsidR="006E1F48">
                      <w:rPr>
                        <w:color w:val="000000" w:themeColor="text1"/>
                        <w:sz w:val="20"/>
                        <w:szCs w:val="20"/>
                      </w:rPr>
                      <w:t>A</w:t>
                    </w:r>
                    <w:r w:rsidR="006E1F48" w:rsidRPr="001262A5">
                      <w:rPr>
                        <w:color w:val="000000" w:themeColor="text1"/>
                        <w:sz w:val="20"/>
                        <w:szCs w:val="20"/>
                      </w:rPr>
                      <w:t xml:space="preserve">.Documento con especificación de </w:t>
                    </w:r>
                    <w:r w:rsidR="006E1F48">
                      <w:rPr>
                        <w:color w:val="000000" w:themeColor="text1"/>
                        <w:sz w:val="20"/>
                        <w:szCs w:val="20"/>
                      </w:rPr>
                      <w:t>aspectos y características relacionadas con FRP.</w:t>
                    </w:r>
                  </w:ins>
                </w:p>
              </w:tc>
            </w:tr>
            <w:tr w:rsidR="005E1AB1" w14:paraId="1735E031" w14:textId="77777777" w:rsidTr="001F02F8">
              <w:trPr>
                <w:trHeight w:val="530"/>
              </w:trPr>
              <w:tc>
                <w:tcPr>
                  <w:tcW w:w="3401" w:type="dxa"/>
                </w:tcPr>
                <w:p w14:paraId="17A61660" w14:textId="783FA30D" w:rsidR="005E1AB1" w:rsidRPr="001262A5" w:rsidRDefault="006E1F48" w:rsidP="00BE4DA2">
                  <w:pPr>
                    <w:spacing w:after="0" w:line="240" w:lineRule="auto"/>
                    <w:rPr>
                      <w:color w:val="000000" w:themeColor="text1"/>
                      <w:sz w:val="20"/>
                      <w:szCs w:val="20"/>
                    </w:rPr>
                  </w:pPr>
                  <w:ins w:id="423" w:author="Ronald Fernando Rodríguez Barbosa" w:date="2020-04-11T15:26:00Z">
                    <w:r>
                      <w:rPr>
                        <w:color w:val="000000" w:themeColor="text1"/>
                        <w:sz w:val="20"/>
                        <w:szCs w:val="20"/>
                      </w:rPr>
                      <w:t>A1-2</w:t>
                    </w:r>
                    <w:r w:rsidRPr="001262A5">
                      <w:rPr>
                        <w:color w:val="000000" w:themeColor="text1"/>
                        <w:sz w:val="20"/>
                        <w:szCs w:val="20"/>
                      </w:rPr>
                      <w:t xml:space="preserve">. Investigación exploratoria de mecanismos de detección </w:t>
                    </w:r>
                    <w:r>
                      <w:rPr>
                        <w:color w:val="000000" w:themeColor="text1"/>
                        <w:sz w:val="20"/>
                        <w:szCs w:val="20"/>
                      </w:rPr>
                      <w:t>y actividades</w:t>
                    </w:r>
                    <w:r w:rsidRPr="001262A5">
                      <w:rPr>
                        <w:color w:val="000000" w:themeColor="text1"/>
                        <w:sz w:val="20"/>
                        <w:szCs w:val="20"/>
                      </w:rPr>
                      <w:t>.</w:t>
                    </w:r>
                  </w:ins>
                  <w:del w:id="424" w:author="Ronald Fernando Rodríguez Barbosa" w:date="2020-04-11T15:26:00Z">
                    <w:r w:rsidR="007C0398" w:rsidDel="006E1F48">
                      <w:rPr>
                        <w:color w:val="000000" w:themeColor="text1"/>
                        <w:sz w:val="20"/>
                        <w:szCs w:val="20"/>
                      </w:rPr>
                      <w:delText>A1-</w:delText>
                    </w:r>
                    <w:r w:rsidR="001262A5" w:rsidDel="006E1F48">
                      <w:rPr>
                        <w:color w:val="000000" w:themeColor="text1"/>
                        <w:sz w:val="20"/>
                        <w:szCs w:val="20"/>
                      </w:rPr>
                      <w:delText>2.</w:delText>
                    </w:r>
                    <w:r w:rsidR="001262A5" w:rsidRPr="001262A5" w:rsidDel="006E1F48">
                      <w:rPr>
                        <w:color w:val="000000" w:themeColor="text1"/>
                        <w:sz w:val="20"/>
                        <w:szCs w:val="20"/>
                      </w:rPr>
                      <w:delText xml:space="preserve"> Elaboración</w:delText>
                    </w:r>
                    <w:r w:rsidR="005E1AB1" w:rsidRPr="001262A5" w:rsidDel="006E1F48">
                      <w:rPr>
                        <w:color w:val="000000" w:themeColor="text1"/>
                        <w:sz w:val="20"/>
                        <w:szCs w:val="20"/>
                      </w:rPr>
                      <w:delText xml:space="preserve"> de lista de </w:delText>
                    </w:r>
                    <w:r w:rsidR="00BE4DA2" w:rsidDel="006E1F48">
                      <w:rPr>
                        <w:color w:val="000000" w:themeColor="text1"/>
                        <w:sz w:val="20"/>
                        <w:szCs w:val="20"/>
                      </w:rPr>
                      <w:delText>aspectos y características relacionadas con FRP</w:delText>
                    </w:r>
                  </w:del>
                  <w:del w:id="425" w:author="Ronald Fernando Rodríguez Barbosa" w:date="2020-04-11T15:25:00Z">
                    <w:r w:rsidR="00BE4DA2" w:rsidDel="006E1F48">
                      <w:rPr>
                        <w:color w:val="000000" w:themeColor="text1"/>
                        <w:sz w:val="20"/>
                        <w:szCs w:val="20"/>
                      </w:rPr>
                      <w:delText>O</w:delText>
                    </w:r>
                  </w:del>
                  <w:del w:id="426" w:author="Ronald Fernando Rodríguez Barbosa" w:date="2020-04-11T15:26:00Z">
                    <w:r w:rsidR="00CC2A74" w:rsidRPr="001262A5" w:rsidDel="006E1F48">
                      <w:rPr>
                        <w:color w:val="000000" w:themeColor="text1"/>
                        <w:sz w:val="20"/>
                        <w:szCs w:val="20"/>
                      </w:rPr>
                      <w:delText>.</w:delText>
                    </w:r>
                  </w:del>
                </w:p>
              </w:tc>
              <w:tc>
                <w:tcPr>
                  <w:tcW w:w="4112" w:type="dxa"/>
                </w:tcPr>
                <w:p w14:paraId="4FC6CFC6" w14:textId="2503E6B4" w:rsidR="006E1F48" w:rsidRDefault="006E1F48" w:rsidP="006E1F48">
                  <w:pPr>
                    <w:spacing w:after="0" w:line="240" w:lineRule="auto"/>
                    <w:jc w:val="both"/>
                    <w:rPr>
                      <w:ins w:id="427" w:author="Ronald Fernando Rodríguez Barbosa" w:date="2020-04-11T15:26:00Z"/>
                      <w:color w:val="000000" w:themeColor="text1"/>
                      <w:sz w:val="20"/>
                      <w:szCs w:val="20"/>
                    </w:rPr>
                  </w:pPr>
                  <w:ins w:id="428" w:author="Ronald Fernando Rodríguez Barbosa" w:date="2020-04-11T15:26:00Z">
                    <w:r w:rsidRPr="001262A5">
                      <w:rPr>
                        <w:color w:val="000000" w:themeColor="text1"/>
                        <w:sz w:val="20"/>
                        <w:szCs w:val="20"/>
                      </w:rPr>
                      <w:t>1</w:t>
                    </w:r>
                    <w:r>
                      <w:rPr>
                        <w:color w:val="000000" w:themeColor="text1"/>
                        <w:sz w:val="20"/>
                        <w:szCs w:val="20"/>
                      </w:rPr>
                      <w:t>B</w:t>
                    </w:r>
                    <w:r w:rsidRPr="001262A5">
                      <w:rPr>
                        <w:color w:val="000000" w:themeColor="text1"/>
                        <w:sz w:val="20"/>
                        <w:szCs w:val="20"/>
                      </w:rPr>
                      <w:t>.Documento del estado del arte</w:t>
                    </w:r>
                    <w:r>
                      <w:rPr>
                        <w:color w:val="000000" w:themeColor="text1"/>
                        <w:sz w:val="20"/>
                        <w:szCs w:val="20"/>
                      </w:rPr>
                      <w:t xml:space="preserve"> con análisis </w:t>
                    </w:r>
                    <w:r w:rsidRPr="001262A5">
                      <w:rPr>
                        <w:color w:val="000000" w:themeColor="text1"/>
                        <w:sz w:val="20"/>
                        <w:szCs w:val="20"/>
                      </w:rPr>
                      <w:t>de las técnicas, modelos para la detección emociones</w:t>
                    </w:r>
                    <w:r>
                      <w:rPr>
                        <w:color w:val="000000" w:themeColor="text1"/>
                        <w:sz w:val="20"/>
                        <w:szCs w:val="20"/>
                      </w:rPr>
                      <w:t xml:space="preserve"> y actividades.</w:t>
                    </w:r>
                  </w:ins>
                </w:p>
                <w:p w14:paraId="59B5316C" w14:textId="2B21A3F0" w:rsidR="005E1AB1" w:rsidRPr="001262A5" w:rsidRDefault="005E1AB1" w:rsidP="00DA682B">
                  <w:pPr>
                    <w:spacing w:after="0" w:line="240" w:lineRule="auto"/>
                    <w:jc w:val="both"/>
                    <w:rPr>
                      <w:color w:val="000000" w:themeColor="text1"/>
                      <w:sz w:val="20"/>
                      <w:szCs w:val="20"/>
                    </w:rPr>
                  </w:pPr>
                  <w:del w:id="429" w:author="Ronald Fernando Rodríguez Barbosa" w:date="2020-04-11T15:26:00Z">
                    <w:r w:rsidRPr="001262A5" w:rsidDel="006E1F48">
                      <w:rPr>
                        <w:color w:val="000000" w:themeColor="text1"/>
                        <w:sz w:val="20"/>
                        <w:szCs w:val="20"/>
                      </w:rPr>
                      <w:delText xml:space="preserve">1B.Documento con especificación de </w:delText>
                    </w:r>
                    <w:r w:rsidR="00BE4DA2" w:rsidDel="006E1F48">
                      <w:rPr>
                        <w:color w:val="000000" w:themeColor="text1"/>
                        <w:sz w:val="20"/>
                        <w:szCs w:val="20"/>
                      </w:rPr>
                      <w:delText>aspectos y características relacionadas con FRP</w:delText>
                    </w:r>
                  </w:del>
                  <w:del w:id="430" w:author="Ronald Fernando Rodríguez Barbosa" w:date="2020-04-11T15:25:00Z">
                    <w:r w:rsidR="00BE4DA2" w:rsidDel="006E1F48">
                      <w:rPr>
                        <w:color w:val="000000" w:themeColor="text1"/>
                        <w:sz w:val="20"/>
                        <w:szCs w:val="20"/>
                      </w:rPr>
                      <w:delText>O</w:delText>
                    </w:r>
                  </w:del>
                  <w:del w:id="431" w:author="Ronald Fernando Rodríguez Barbosa" w:date="2020-04-11T15:26:00Z">
                    <w:r w:rsidR="00BE4DA2" w:rsidDel="006E1F48">
                      <w:rPr>
                        <w:color w:val="000000" w:themeColor="text1"/>
                        <w:sz w:val="20"/>
                        <w:szCs w:val="20"/>
                      </w:rPr>
                      <w:delText>.</w:delText>
                    </w:r>
                  </w:del>
                </w:p>
              </w:tc>
            </w:tr>
            <w:tr w:rsidR="005E1AB1" w14:paraId="6540611D" w14:textId="77777777" w:rsidTr="001F02F8">
              <w:trPr>
                <w:trHeight w:val="298"/>
              </w:trPr>
              <w:tc>
                <w:tcPr>
                  <w:tcW w:w="3401" w:type="dxa"/>
                </w:tcPr>
                <w:p w14:paraId="6C608D58" w14:textId="2AF493E7" w:rsidR="005E1AB1" w:rsidRPr="001262A5" w:rsidRDefault="007C0398" w:rsidP="007C0398">
                  <w:pPr>
                    <w:spacing w:after="0" w:line="240" w:lineRule="auto"/>
                    <w:rPr>
                      <w:color w:val="000000" w:themeColor="text1"/>
                      <w:sz w:val="20"/>
                      <w:szCs w:val="20"/>
                    </w:rPr>
                  </w:pPr>
                  <w:r>
                    <w:rPr>
                      <w:color w:val="000000" w:themeColor="text1"/>
                      <w:sz w:val="20"/>
                      <w:szCs w:val="20"/>
                    </w:rPr>
                    <w:t>A1-</w:t>
                  </w:r>
                  <w:r w:rsidR="005E1AB1" w:rsidRPr="001262A5">
                    <w:rPr>
                      <w:color w:val="000000" w:themeColor="text1"/>
                      <w:sz w:val="20"/>
                      <w:szCs w:val="20"/>
                    </w:rPr>
                    <w:t>3.</w:t>
                  </w:r>
                  <w:r w:rsidR="001262A5">
                    <w:rPr>
                      <w:color w:val="000000" w:themeColor="text1"/>
                      <w:sz w:val="20"/>
                      <w:szCs w:val="20"/>
                    </w:rPr>
                    <w:t xml:space="preserve"> </w:t>
                  </w:r>
                  <w:r w:rsidR="005E1AB1" w:rsidRPr="001262A5">
                    <w:rPr>
                      <w:color w:val="000000" w:themeColor="text1"/>
                      <w:sz w:val="20"/>
                      <w:szCs w:val="20"/>
                    </w:rPr>
                    <w:t>Revisión y análisis de herramientas y marcos de trabajo.</w:t>
                  </w:r>
                </w:p>
              </w:tc>
              <w:tc>
                <w:tcPr>
                  <w:tcW w:w="4112" w:type="dxa"/>
                </w:tcPr>
                <w:p w14:paraId="4F1B4C06" w14:textId="68EC9F29" w:rsidR="005E1AB1" w:rsidRPr="001262A5" w:rsidRDefault="005E1AB1" w:rsidP="00DA682B">
                  <w:pPr>
                    <w:spacing w:after="0" w:line="240" w:lineRule="auto"/>
                    <w:jc w:val="both"/>
                    <w:rPr>
                      <w:color w:val="000000" w:themeColor="text1"/>
                      <w:sz w:val="20"/>
                      <w:szCs w:val="20"/>
                    </w:rPr>
                  </w:pPr>
                  <w:r w:rsidRPr="001262A5">
                    <w:rPr>
                      <w:color w:val="000000" w:themeColor="text1"/>
                      <w:sz w:val="20"/>
                      <w:szCs w:val="20"/>
                    </w:rPr>
                    <w:t>1C.Documento de comparación de herramientas</w:t>
                  </w:r>
                </w:p>
              </w:tc>
            </w:tr>
            <w:tr w:rsidR="005E1AB1" w14:paraId="5AEEA94C" w14:textId="77777777" w:rsidTr="001F02F8">
              <w:trPr>
                <w:trHeight w:val="298"/>
              </w:trPr>
              <w:tc>
                <w:tcPr>
                  <w:tcW w:w="3401" w:type="dxa"/>
                </w:tcPr>
                <w:p w14:paraId="2F82687F" w14:textId="7ABB9E97" w:rsidR="005E1AB1" w:rsidRPr="001262A5" w:rsidRDefault="007C0398" w:rsidP="007C0398">
                  <w:pPr>
                    <w:spacing w:after="0" w:line="240" w:lineRule="auto"/>
                    <w:rPr>
                      <w:color w:val="000000" w:themeColor="text1"/>
                      <w:sz w:val="20"/>
                      <w:szCs w:val="20"/>
                    </w:rPr>
                  </w:pPr>
                  <w:r>
                    <w:rPr>
                      <w:color w:val="000000" w:themeColor="text1"/>
                      <w:sz w:val="20"/>
                      <w:szCs w:val="20"/>
                    </w:rPr>
                    <w:t>A1-</w:t>
                  </w:r>
                  <w:r w:rsidR="005E1AB1" w:rsidRPr="001262A5">
                    <w:rPr>
                      <w:color w:val="000000" w:themeColor="text1"/>
                      <w:sz w:val="20"/>
                      <w:szCs w:val="20"/>
                    </w:rPr>
                    <w:t>4. Elaboración de artículo científico</w:t>
                  </w:r>
                  <w:ins w:id="432" w:author="Ronald Fernando Rodríguez Barbosa" w:date="2020-04-11T15:35:00Z">
                    <w:r w:rsidR="003C764A">
                      <w:rPr>
                        <w:color w:val="000000" w:themeColor="text1"/>
                        <w:sz w:val="20"/>
                        <w:szCs w:val="20"/>
                      </w:rPr>
                      <w:t>.</w:t>
                    </w:r>
                  </w:ins>
                  <w:del w:id="433" w:author="Ronald Fernando Rodríguez Barbosa" w:date="2020-04-11T15:35:00Z">
                    <w:r w:rsidR="005E1AB1" w:rsidRPr="001262A5" w:rsidDel="003C764A">
                      <w:rPr>
                        <w:color w:val="000000" w:themeColor="text1"/>
                        <w:sz w:val="20"/>
                        <w:szCs w:val="20"/>
                      </w:rPr>
                      <w:delText xml:space="preserve"> de revisión y comparación</w:delText>
                    </w:r>
                  </w:del>
                </w:p>
              </w:tc>
              <w:tc>
                <w:tcPr>
                  <w:tcW w:w="4112" w:type="dxa"/>
                </w:tcPr>
                <w:p w14:paraId="38EF99DE" w14:textId="4DAF198C" w:rsidR="005E1AB1" w:rsidRPr="001262A5" w:rsidRDefault="001262A5" w:rsidP="00DA682B">
                  <w:pPr>
                    <w:spacing w:after="0" w:line="240" w:lineRule="auto"/>
                    <w:jc w:val="both"/>
                    <w:rPr>
                      <w:color w:val="000000" w:themeColor="text1"/>
                      <w:sz w:val="20"/>
                      <w:szCs w:val="20"/>
                    </w:rPr>
                  </w:pPr>
                  <w:r>
                    <w:rPr>
                      <w:color w:val="000000" w:themeColor="text1"/>
                      <w:sz w:val="20"/>
                      <w:szCs w:val="20"/>
                    </w:rPr>
                    <w:t>1D.</w:t>
                  </w:r>
                  <w:r w:rsidR="005E1AB1" w:rsidRPr="001262A5">
                    <w:rPr>
                      <w:color w:val="000000" w:themeColor="text1"/>
                      <w:sz w:val="20"/>
                      <w:szCs w:val="20"/>
                    </w:rPr>
                    <w:t>Documento de artículo científico</w:t>
                  </w:r>
                </w:p>
              </w:tc>
            </w:tr>
          </w:tbl>
          <w:p w14:paraId="503514B7" w14:textId="77777777" w:rsidR="005E1AB1" w:rsidDel="00E06E4E" w:rsidRDefault="005E1AB1" w:rsidP="005E1AB1">
            <w:pPr>
              <w:spacing w:before="60" w:after="0" w:line="240" w:lineRule="auto"/>
              <w:jc w:val="both"/>
              <w:rPr>
                <w:del w:id="434" w:author="Ronald Fernando Rodríguez Barbosa" w:date="2020-04-11T16:47:00Z"/>
                <w:sz w:val="20"/>
                <w:szCs w:val="20"/>
              </w:rPr>
            </w:pPr>
          </w:p>
          <w:p w14:paraId="53C29A24" w14:textId="473198B8" w:rsidR="009A2BD8" w:rsidRPr="0082072A" w:rsidRDefault="009A2BD8" w:rsidP="005E1AB1">
            <w:pPr>
              <w:spacing w:before="60" w:after="0" w:line="240" w:lineRule="auto"/>
              <w:jc w:val="both"/>
              <w:rPr>
                <w:sz w:val="20"/>
                <w:szCs w:val="20"/>
              </w:rPr>
            </w:pPr>
          </w:p>
        </w:tc>
      </w:tr>
      <w:tr w:rsidR="00F16927" w14:paraId="6551BB3B" w14:textId="77777777" w:rsidTr="395B0C8A">
        <w:tc>
          <w:tcPr>
            <w:tcW w:w="1668" w:type="dxa"/>
          </w:tcPr>
          <w:p w14:paraId="2BCD701D" w14:textId="77777777" w:rsidR="0036505F" w:rsidRDefault="0036505F" w:rsidP="00527749">
            <w:pPr>
              <w:spacing w:before="120" w:after="120"/>
              <w:jc w:val="center"/>
              <w:rPr>
                <w:b/>
                <w:color w:val="31849B" w:themeColor="accent5" w:themeShade="BF"/>
                <w:sz w:val="20"/>
              </w:rPr>
            </w:pPr>
          </w:p>
          <w:p w14:paraId="0352D7BD" w14:textId="77777777" w:rsidR="0036505F" w:rsidRDefault="0036505F" w:rsidP="00527749">
            <w:pPr>
              <w:spacing w:before="120" w:after="120"/>
              <w:jc w:val="center"/>
              <w:rPr>
                <w:b/>
                <w:color w:val="31849B" w:themeColor="accent5" w:themeShade="BF"/>
                <w:sz w:val="20"/>
              </w:rPr>
            </w:pPr>
          </w:p>
          <w:p w14:paraId="1C2B20EA" w14:textId="77777777" w:rsidR="0036505F" w:rsidRDefault="0036505F" w:rsidP="00527749">
            <w:pPr>
              <w:spacing w:before="120" w:after="120"/>
              <w:jc w:val="center"/>
              <w:rPr>
                <w:b/>
                <w:color w:val="31849B" w:themeColor="accent5" w:themeShade="BF"/>
                <w:sz w:val="20"/>
              </w:rPr>
            </w:pPr>
          </w:p>
          <w:p w14:paraId="3D9A6DC7" w14:textId="77777777" w:rsidR="0036505F" w:rsidRDefault="0036505F" w:rsidP="00527749">
            <w:pPr>
              <w:spacing w:before="120" w:after="120"/>
              <w:jc w:val="center"/>
              <w:rPr>
                <w:b/>
                <w:color w:val="31849B" w:themeColor="accent5" w:themeShade="BF"/>
                <w:sz w:val="20"/>
              </w:rPr>
            </w:pPr>
          </w:p>
          <w:p w14:paraId="74D30AF6" w14:textId="77777777" w:rsidR="00EA0C3B" w:rsidRDefault="00EA0C3B" w:rsidP="00527749">
            <w:pPr>
              <w:spacing w:before="120" w:after="120"/>
              <w:jc w:val="center"/>
              <w:rPr>
                <w:b/>
                <w:color w:val="31849B" w:themeColor="accent5" w:themeShade="BF"/>
                <w:sz w:val="20"/>
              </w:rPr>
            </w:pPr>
          </w:p>
          <w:p w14:paraId="5F5873E1" w14:textId="77777777" w:rsidR="00EA0C3B" w:rsidRDefault="00EA0C3B" w:rsidP="00527749">
            <w:pPr>
              <w:spacing w:before="120" w:after="120"/>
              <w:jc w:val="center"/>
              <w:rPr>
                <w:b/>
                <w:color w:val="31849B" w:themeColor="accent5" w:themeShade="BF"/>
                <w:sz w:val="20"/>
              </w:rPr>
            </w:pPr>
          </w:p>
          <w:p w14:paraId="5F6269F6" w14:textId="77777777" w:rsidR="00EA0C3B" w:rsidRDefault="00EA0C3B" w:rsidP="00527749">
            <w:pPr>
              <w:spacing w:before="120" w:after="120"/>
              <w:jc w:val="center"/>
              <w:rPr>
                <w:b/>
                <w:color w:val="31849B" w:themeColor="accent5" w:themeShade="BF"/>
                <w:sz w:val="20"/>
              </w:rPr>
            </w:pPr>
          </w:p>
          <w:p w14:paraId="5D87D96F" w14:textId="77777777" w:rsidR="00EA0C3B" w:rsidRDefault="00EA0C3B" w:rsidP="00527749">
            <w:pPr>
              <w:spacing w:before="120" w:after="120"/>
              <w:jc w:val="center"/>
              <w:rPr>
                <w:b/>
                <w:color w:val="31849B" w:themeColor="accent5" w:themeShade="BF"/>
                <w:sz w:val="20"/>
              </w:rPr>
            </w:pPr>
          </w:p>
          <w:p w14:paraId="3FAD53B6" w14:textId="77777777" w:rsidR="00EA0C3B" w:rsidRDefault="00EA0C3B" w:rsidP="00527749">
            <w:pPr>
              <w:spacing w:before="120" w:after="120"/>
              <w:jc w:val="center"/>
              <w:rPr>
                <w:b/>
                <w:color w:val="31849B" w:themeColor="accent5" w:themeShade="BF"/>
                <w:sz w:val="20"/>
              </w:rPr>
            </w:pPr>
          </w:p>
          <w:p w14:paraId="77714588" w14:textId="77777777" w:rsidR="00EA0C3B" w:rsidRDefault="00EA0C3B" w:rsidP="00527749">
            <w:pPr>
              <w:spacing w:before="120" w:after="120"/>
              <w:jc w:val="center"/>
              <w:rPr>
                <w:b/>
                <w:color w:val="31849B" w:themeColor="accent5" w:themeShade="BF"/>
                <w:sz w:val="20"/>
              </w:rPr>
            </w:pPr>
          </w:p>
          <w:p w14:paraId="4F855922" w14:textId="77777777" w:rsidR="00EA0C3B" w:rsidRDefault="00EA0C3B" w:rsidP="00527749">
            <w:pPr>
              <w:spacing w:before="120" w:after="120"/>
              <w:jc w:val="center"/>
              <w:rPr>
                <w:b/>
                <w:color w:val="31849B" w:themeColor="accent5" w:themeShade="BF"/>
                <w:sz w:val="20"/>
              </w:rPr>
            </w:pPr>
          </w:p>
          <w:p w14:paraId="687241AF" w14:textId="77777777" w:rsidR="0036505F" w:rsidRDefault="0036505F" w:rsidP="00527749">
            <w:pPr>
              <w:spacing w:before="120" w:after="120"/>
              <w:jc w:val="center"/>
              <w:rPr>
                <w:b/>
                <w:color w:val="31849B" w:themeColor="accent5" w:themeShade="BF"/>
                <w:sz w:val="20"/>
              </w:rPr>
            </w:pPr>
          </w:p>
          <w:p w14:paraId="7AA702DE" w14:textId="2A2A4294" w:rsidR="00F16927" w:rsidRDefault="00F16927" w:rsidP="00527749">
            <w:pPr>
              <w:spacing w:before="120" w:after="120"/>
              <w:jc w:val="center"/>
              <w:rPr>
                <w:b/>
                <w:color w:val="31849B" w:themeColor="accent5" w:themeShade="BF"/>
                <w:sz w:val="20"/>
              </w:rPr>
            </w:pPr>
            <w:r>
              <w:rPr>
                <w:b/>
                <w:color w:val="31849B" w:themeColor="accent5" w:themeShade="BF"/>
                <w:sz w:val="20"/>
              </w:rPr>
              <w:t>FASE 2</w:t>
            </w:r>
          </w:p>
          <w:p w14:paraId="742604D8" w14:textId="77777777" w:rsidR="00F16927" w:rsidRDefault="00F16927" w:rsidP="00527749">
            <w:pPr>
              <w:spacing w:before="120" w:after="120"/>
              <w:jc w:val="center"/>
              <w:rPr>
                <w:b/>
                <w:color w:val="31849B" w:themeColor="accent5" w:themeShade="BF"/>
                <w:sz w:val="20"/>
              </w:rPr>
            </w:pPr>
          </w:p>
          <w:p w14:paraId="7194B898" w14:textId="3E35C648" w:rsidR="00F16927" w:rsidRDefault="00A013B1" w:rsidP="00A013B1">
            <w:pPr>
              <w:spacing w:before="120" w:after="120"/>
              <w:jc w:val="center"/>
              <w:rPr>
                <w:b/>
                <w:color w:val="31849B" w:themeColor="accent5" w:themeShade="BF"/>
                <w:sz w:val="20"/>
              </w:rPr>
            </w:pPr>
            <w:r>
              <w:rPr>
                <w:b/>
                <w:color w:val="31849B" w:themeColor="accent5" w:themeShade="BF"/>
                <w:sz w:val="20"/>
              </w:rPr>
              <w:t>DISEÑO</w:t>
            </w:r>
          </w:p>
        </w:tc>
        <w:tc>
          <w:tcPr>
            <w:tcW w:w="7796" w:type="dxa"/>
          </w:tcPr>
          <w:p w14:paraId="0B072CB1" w14:textId="77777777" w:rsidR="008C3A0A" w:rsidDel="003C764A" w:rsidRDefault="008C3A0A" w:rsidP="000500FB">
            <w:pPr>
              <w:pStyle w:val="Default"/>
              <w:spacing w:line="259" w:lineRule="auto"/>
              <w:jc w:val="both"/>
              <w:rPr>
                <w:del w:id="435" w:author="Ronald Fernando Rodríguez Barbosa" w:date="2020-04-11T15:35:00Z"/>
                <w:sz w:val="20"/>
                <w:szCs w:val="20"/>
              </w:rPr>
            </w:pPr>
          </w:p>
          <w:p w14:paraId="3B334E06" w14:textId="107DD3AE" w:rsidR="00F67215" w:rsidRDefault="001307C2" w:rsidP="000500FB">
            <w:pPr>
              <w:pStyle w:val="Default"/>
              <w:spacing w:line="259" w:lineRule="auto"/>
              <w:jc w:val="both"/>
              <w:rPr>
                <w:sz w:val="20"/>
                <w:szCs w:val="20"/>
              </w:rPr>
            </w:pPr>
            <w:r>
              <w:rPr>
                <w:sz w:val="20"/>
                <w:szCs w:val="20"/>
              </w:rPr>
              <w:t>En esta fase, se diseñar</w:t>
            </w:r>
            <w:r w:rsidR="000061AA">
              <w:rPr>
                <w:sz w:val="20"/>
                <w:szCs w:val="20"/>
              </w:rPr>
              <w:t xml:space="preserve">á una arquitectura con la que realizará </w:t>
            </w:r>
            <w:r>
              <w:rPr>
                <w:sz w:val="20"/>
                <w:szCs w:val="20"/>
              </w:rPr>
              <w:t>la</w:t>
            </w:r>
            <w:r w:rsidR="00AB68A2">
              <w:rPr>
                <w:sz w:val="20"/>
                <w:szCs w:val="20"/>
              </w:rPr>
              <w:t xml:space="preserve"> captura</w:t>
            </w:r>
            <w:r w:rsidR="00D9780D">
              <w:rPr>
                <w:sz w:val="20"/>
                <w:szCs w:val="20"/>
              </w:rPr>
              <w:t xml:space="preserve"> no intrusiva</w:t>
            </w:r>
            <w:r>
              <w:rPr>
                <w:sz w:val="20"/>
                <w:szCs w:val="20"/>
              </w:rPr>
              <w:t xml:space="preserve"> </w:t>
            </w:r>
            <w:del w:id="436" w:author="Ronald Fernando Rodríguez Barbosa" w:date="2020-04-11T15:37:00Z">
              <w:r w:rsidR="00D9780D" w:rsidDel="003C764A">
                <w:rPr>
                  <w:sz w:val="20"/>
                  <w:szCs w:val="20"/>
                </w:rPr>
                <w:delText>de  imágenes</w:delText>
              </w:r>
            </w:del>
            <w:ins w:id="437" w:author="Ronald Fernando Rodríguez Barbosa" w:date="2020-04-11T15:37:00Z">
              <w:r w:rsidR="003C764A">
                <w:rPr>
                  <w:sz w:val="20"/>
                  <w:szCs w:val="20"/>
                </w:rPr>
                <w:t>de imágenes</w:t>
              </w:r>
            </w:ins>
            <w:r w:rsidR="00D9780D">
              <w:rPr>
                <w:sz w:val="20"/>
                <w:szCs w:val="20"/>
              </w:rPr>
              <w:t xml:space="preserve"> de video, </w:t>
            </w:r>
            <w:r w:rsidR="000061AA">
              <w:rPr>
                <w:sz w:val="20"/>
                <w:szCs w:val="20"/>
              </w:rPr>
              <w:t>haciendo</w:t>
            </w:r>
            <w:r w:rsidR="00D9780D">
              <w:rPr>
                <w:sz w:val="20"/>
                <w:szCs w:val="20"/>
              </w:rPr>
              <w:t xml:space="preserve"> el uso </w:t>
            </w:r>
            <w:r w:rsidR="00AB68A2">
              <w:rPr>
                <w:sz w:val="20"/>
                <w:szCs w:val="20"/>
              </w:rPr>
              <w:t xml:space="preserve">las cámaras existentes </w:t>
            </w:r>
            <w:r w:rsidR="000061AA">
              <w:rPr>
                <w:sz w:val="20"/>
                <w:szCs w:val="20"/>
              </w:rPr>
              <w:t xml:space="preserve">en las instalaciones </w:t>
            </w:r>
            <w:del w:id="438" w:author="Ronald Fernando Rodríguez Barbosa" w:date="2020-04-11T15:35:00Z">
              <w:r w:rsidR="000061AA" w:rsidDel="003C764A">
                <w:rPr>
                  <w:sz w:val="20"/>
                  <w:szCs w:val="20"/>
                </w:rPr>
                <w:delText>de oficina</w:delText>
              </w:r>
              <w:r w:rsidR="00AB68A2" w:rsidDel="003C764A">
                <w:rPr>
                  <w:sz w:val="20"/>
                  <w:szCs w:val="20"/>
                </w:rPr>
                <w:delText xml:space="preserve"> </w:delText>
              </w:r>
            </w:del>
            <w:r w:rsidR="000061AA">
              <w:rPr>
                <w:sz w:val="20"/>
                <w:szCs w:val="20"/>
              </w:rPr>
              <w:t>(</w:t>
            </w:r>
            <w:del w:id="439" w:author="Ronald Fernando Rodríguez Barbosa" w:date="2020-04-11T15:36:00Z">
              <w:r w:rsidR="00AB68A2" w:rsidDel="003C764A">
                <w:rPr>
                  <w:sz w:val="20"/>
                  <w:szCs w:val="20"/>
                </w:rPr>
                <w:delText xml:space="preserve">cámaras web instaladas en los computadores y </w:delText>
              </w:r>
            </w:del>
            <w:r w:rsidR="00AB68A2">
              <w:rPr>
                <w:sz w:val="20"/>
                <w:szCs w:val="20"/>
              </w:rPr>
              <w:t>cámaras de seguridad</w:t>
            </w:r>
            <w:r w:rsidR="000061AA">
              <w:rPr>
                <w:sz w:val="20"/>
                <w:szCs w:val="20"/>
              </w:rPr>
              <w:t>)</w:t>
            </w:r>
            <w:r w:rsidR="00AB68A2">
              <w:rPr>
                <w:sz w:val="20"/>
                <w:szCs w:val="20"/>
              </w:rPr>
              <w:t xml:space="preserve">. Las imágenes serán utilizadas </w:t>
            </w:r>
            <w:r w:rsidR="009F13CD">
              <w:rPr>
                <w:sz w:val="20"/>
                <w:szCs w:val="20"/>
              </w:rPr>
              <w:t xml:space="preserve">para la </w:t>
            </w:r>
            <w:del w:id="440" w:author="Ronald Fernando Rodríguez Barbosa" w:date="2020-04-11T15:37:00Z">
              <w:r w:rsidR="009F13CD" w:rsidDel="003C764A">
                <w:rPr>
                  <w:sz w:val="20"/>
                  <w:szCs w:val="20"/>
                </w:rPr>
                <w:delText>identificación</w:delText>
              </w:r>
              <w:r w:rsidR="00C320FA" w:rsidDel="003C764A">
                <w:rPr>
                  <w:sz w:val="20"/>
                  <w:szCs w:val="20"/>
                </w:rPr>
                <w:delText xml:space="preserve">  de</w:delText>
              </w:r>
            </w:del>
            <w:ins w:id="441" w:author="Ronald Fernando Rodríguez Barbosa" w:date="2020-04-11T15:37:00Z">
              <w:r w:rsidR="003C764A">
                <w:rPr>
                  <w:sz w:val="20"/>
                  <w:szCs w:val="20"/>
                </w:rPr>
                <w:t>identificación de</w:t>
              </w:r>
            </w:ins>
            <w:r w:rsidR="00C320FA">
              <w:rPr>
                <w:sz w:val="20"/>
                <w:szCs w:val="20"/>
              </w:rPr>
              <w:t xml:space="preserve"> </w:t>
            </w:r>
            <w:del w:id="442" w:author="Ronald Fernando Rodríguez Barbosa" w:date="2020-04-11T15:36:00Z">
              <w:r w:rsidR="009F13CD" w:rsidDel="003C764A">
                <w:rPr>
                  <w:sz w:val="20"/>
                  <w:szCs w:val="20"/>
                </w:rPr>
                <w:delText>estado de ánimo</w:delText>
              </w:r>
            </w:del>
            <w:ins w:id="443" w:author="Ronald Fernando Rodríguez Barbosa" w:date="2020-04-11T15:36:00Z">
              <w:r w:rsidR="003C764A">
                <w:rPr>
                  <w:sz w:val="20"/>
                  <w:szCs w:val="20"/>
                </w:rPr>
                <w:t>emociones</w:t>
              </w:r>
            </w:ins>
            <w:r w:rsidR="009F13CD">
              <w:rPr>
                <w:sz w:val="20"/>
                <w:szCs w:val="20"/>
              </w:rPr>
              <w:t xml:space="preserve"> y </w:t>
            </w:r>
            <w:r w:rsidR="00C320FA">
              <w:rPr>
                <w:sz w:val="20"/>
                <w:szCs w:val="20"/>
              </w:rPr>
              <w:t>actividades de una persona durante el trascurso del día</w:t>
            </w:r>
            <w:r w:rsidR="007C10EC">
              <w:rPr>
                <w:sz w:val="20"/>
                <w:szCs w:val="20"/>
              </w:rPr>
              <w:t>.</w:t>
            </w:r>
            <w:r w:rsidR="000500FB" w:rsidRPr="004815CC">
              <w:rPr>
                <w:sz w:val="20"/>
                <w:szCs w:val="20"/>
              </w:rPr>
              <w:t xml:space="preserve"> </w:t>
            </w:r>
            <w:r>
              <w:rPr>
                <w:sz w:val="20"/>
                <w:szCs w:val="20"/>
              </w:rPr>
              <w:t xml:space="preserve">La arquitectura </w:t>
            </w:r>
            <w:r w:rsidR="00413676">
              <w:rPr>
                <w:sz w:val="20"/>
                <w:szCs w:val="20"/>
              </w:rPr>
              <w:t>tendrá en cue</w:t>
            </w:r>
            <w:r w:rsidR="00C320FA">
              <w:rPr>
                <w:sz w:val="20"/>
                <w:szCs w:val="20"/>
              </w:rPr>
              <w:t>nta</w:t>
            </w:r>
            <w:r w:rsidR="009F13CD">
              <w:rPr>
                <w:sz w:val="20"/>
                <w:szCs w:val="20"/>
              </w:rPr>
              <w:t xml:space="preserve"> </w:t>
            </w:r>
            <w:r w:rsidR="00C320FA">
              <w:rPr>
                <w:sz w:val="20"/>
                <w:szCs w:val="20"/>
              </w:rPr>
              <w:t>aspectos como</w:t>
            </w:r>
            <w:r w:rsidR="00AB1C2F">
              <w:rPr>
                <w:sz w:val="20"/>
                <w:szCs w:val="20"/>
              </w:rPr>
              <w:t xml:space="preserve"> </w:t>
            </w:r>
            <w:r w:rsidR="000500FB">
              <w:rPr>
                <w:sz w:val="20"/>
                <w:szCs w:val="20"/>
              </w:rPr>
              <w:t>condiciones del entorno,</w:t>
            </w:r>
            <w:r w:rsidR="00AB1C2F">
              <w:rPr>
                <w:sz w:val="20"/>
                <w:szCs w:val="20"/>
              </w:rPr>
              <w:t xml:space="preserve"> ubicación de las cámaras existentes</w:t>
            </w:r>
            <w:r w:rsidR="000500FB">
              <w:rPr>
                <w:sz w:val="20"/>
                <w:szCs w:val="20"/>
              </w:rPr>
              <w:t>,</w:t>
            </w:r>
            <w:r w:rsidR="007C10EC">
              <w:rPr>
                <w:sz w:val="20"/>
                <w:szCs w:val="20"/>
              </w:rPr>
              <w:t xml:space="preserve"> su </w:t>
            </w:r>
            <w:r w:rsidR="000500FB">
              <w:rPr>
                <w:sz w:val="20"/>
                <w:szCs w:val="20"/>
              </w:rPr>
              <w:t>resolución</w:t>
            </w:r>
            <w:r w:rsidR="007C10EC">
              <w:rPr>
                <w:sz w:val="20"/>
                <w:szCs w:val="20"/>
              </w:rPr>
              <w:t xml:space="preserve"> captura</w:t>
            </w:r>
            <w:r w:rsidR="000500FB">
              <w:rPr>
                <w:sz w:val="20"/>
                <w:szCs w:val="20"/>
              </w:rPr>
              <w:t>,</w:t>
            </w:r>
            <w:r w:rsidR="007C10EC">
              <w:rPr>
                <w:sz w:val="20"/>
                <w:szCs w:val="20"/>
              </w:rPr>
              <w:t xml:space="preserve"> y las condiciones en que las imágenes son almacenadas</w:t>
            </w:r>
            <w:r w:rsidR="00F00E13">
              <w:rPr>
                <w:sz w:val="20"/>
                <w:szCs w:val="20"/>
              </w:rPr>
              <w:t xml:space="preserve"> y pueden ser extraídas</w:t>
            </w:r>
            <w:r w:rsidR="00335F76">
              <w:rPr>
                <w:sz w:val="20"/>
                <w:szCs w:val="20"/>
              </w:rPr>
              <w:t>,</w:t>
            </w:r>
            <w:r w:rsidR="00F00E13">
              <w:rPr>
                <w:sz w:val="20"/>
                <w:szCs w:val="20"/>
              </w:rPr>
              <w:t xml:space="preserve"> cuidando la privacidad de las personas que no autoricen el tratamiento de datos personales</w:t>
            </w:r>
            <w:r w:rsidR="00642647">
              <w:rPr>
                <w:sz w:val="20"/>
                <w:szCs w:val="20"/>
              </w:rPr>
              <w:t xml:space="preserve">. </w:t>
            </w:r>
            <w:r w:rsidR="009F2FF2">
              <w:rPr>
                <w:sz w:val="20"/>
                <w:szCs w:val="20"/>
              </w:rPr>
              <w:t>La fase 2 se desarrollará en dos partes que se describen a continuación:</w:t>
            </w:r>
          </w:p>
          <w:p w14:paraId="6A83819F" w14:textId="77777777" w:rsidR="00335F76" w:rsidRDefault="00335F76" w:rsidP="000500FB">
            <w:pPr>
              <w:pStyle w:val="Default"/>
              <w:spacing w:line="259" w:lineRule="auto"/>
              <w:jc w:val="both"/>
              <w:rPr>
                <w:sz w:val="20"/>
                <w:szCs w:val="20"/>
              </w:rPr>
            </w:pPr>
          </w:p>
          <w:p w14:paraId="1814F4DA" w14:textId="2545D0D7" w:rsidR="00A01CB5" w:rsidRDefault="00A01CB5" w:rsidP="00A01CB5">
            <w:pPr>
              <w:pStyle w:val="Default"/>
              <w:spacing w:line="259" w:lineRule="auto"/>
              <w:jc w:val="both"/>
              <w:rPr>
                <w:sz w:val="20"/>
                <w:szCs w:val="20"/>
              </w:rPr>
            </w:pPr>
            <w:r>
              <w:rPr>
                <w:sz w:val="20"/>
                <w:szCs w:val="20"/>
              </w:rPr>
              <w:t>En la primera parte, s</w:t>
            </w:r>
            <w:r w:rsidRPr="00060251">
              <w:rPr>
                <w:sz w:val="20"/>
                <w:szCs w:val="20"/>
              </w:rPr>
              <w:t>e conformará</w:t>
            </w:r>
            <w:r>
              <w:rPr>
                <w:sz w:val="20"/>
                <w:szCs w:val="20"/>
              </w:rPr>
              <w:t xml:space="preserve"> </w:t>
            </w:r>
            <w:r w:rsidR="00C320FA">
              <w:rPr>
                <w:sz w:val="20"/>
                <w:szCs w:val="20"/>
              </w:rPr>
              <w:t>un documento con la definición de la</w:t>
            </w:r>
            <w:r>
              <w:rPr>
                <w:sz w:val="20"/>
                <w:szCs w:val="20"/>
              </w:rPr>
              <w:t xml:space="preserve"> captura de las características antropométricas de personas que interpretarán algunos </w:t>
            </w:r>
            <w:r w:rsidRPr="00060251">
              <w:rPr>
                <w:sz w:val="20"/>
                <w:szCs w:val="20"/>
              </w:rPr>
              <w:t>escenario</w:t>
            </w:r>
            <w:r>
              <w:rPr>
                <w:sz w:val="20"/>
                <w:szCs w:val="20"/>
              </w:rPr>
              <w:t>s</w:t>
            </w:r>
            <w:r w:rsidRPr="00060251">
              <w:rPr>
                <w:sz w:val="20"/>
                <w:szCs w:val="20"/>
              </w:rPr>
              <w:t xml:space="preserve"> </w:t>
            </w:r>
            <w:r>
              <w:rPr>
                <w:sz w:val="20"/>
                <w:szCs w:val="20"/>
              </w:rPr>
              <w:t xml:space="preserve">simulados.  </w:t>
            </w:r>
            <w:ins w:id="444" w:author="Ronald Fernando Rodríguez Barbosa" w:date="2020-04-11T15:46:00Z">
              <w:r w:rsidR="00003050">
                <w:rPr>
                  <w:sz w:val="20"/>
                  <w:szCs w:val="20"/>
                </w:rPr>
                <w:t>Tomando como referencia los trabajos y bancos de videos relacionados</w:t>
              </w:r>
            </w:ins>
            <w:del w:id="445" w:author="Ronald Fernando Rodríguez Barbosa" w:date="2020-04-11T15:46:00Z">
              <w:r w:rsidDel="00003050">
                <w:rPr>
                  <w:sz w:val="20"/>
                  <w:szCs w:val="20"/>
                </w:rPr>
                <w:delText>C</w:delText>
              </w:r>
              <w:r w:rsidRPr="00060251" w:rsidDel="00003050">
                <w:rPr>
                  <w:sz w:val="20"/>
                  <w:szCs w:val="20"/>
                </w:rPr>
                <w:delText>on la colaboración y capacitación</w:delText>
              </w:r>
              <w:r w:rsidDel="00003050">
                <w:rPr>
                  <w:sz w:val="20"/>
                  <w:szCs w:val="20"/>
                </w:rPr>
                <w:delText xml:space="preserve"> de personal del área de Personas y Cultura</w:delText>
              </w:r>
            </w:del>
            <w:r>
              <w:rPr>
                <w:sz w:val="20"/>
                <w:szCs w:val="20"/>
              </w:rPr>
              <w:t>, se capturarán en video, escenarios en</w:t>
            </w:r>
            <w:r w:rsidRPr="00060251">
              <w:rPr>
                <w:sz w:val="20"/>
                <w:szCs w:val="20"/>
              </w:rPr>
              <w:t xml:space="preserve"> el que </w:t>
            </w:r>
            <w:ins w:id="446" w:author="Ronald Fernando Rodríguez Barbosa" w:date="2020-04-11T15:47:00Z">
              <w:r w:rsidR="00003050">
                <w:rPr>
                  <w:sz w:val="20"/>
                  <w:szCs w:val="20"/>
                </w:rPr>
                <w:t>personas</w:t>
              </w:r>
            </w:ins>
            <w:del w:id="447" w:author="Ronald Fernando Rodríguez Barbosa" w:date="2020-04-11T15:47:00Z">
              <w:r w:rsidRPr="00060251" w:rsidDel="00003050">
                <w:rPr>
                  <w:sz w:val="20"/>
                  <w:szCs w:val="20"/>
                </w:rPr>
                <w:delText>los trabajadores</w:delText>
              </w:r>
            </w:del>
            <w:r w:rsidRPr="00060251">
              <w:rPr>
                <w:sz w:val="20"/>
                <w:szCs w:val="20"/>
              </w:rPr>
              <w:t xml:space="preserve"> simulan o dramatizan emociones </w:t>
            </w:r>
            <w:del w:id="448" w:author="Ronald Fernando Rodríguez Barbosa" w:date="2020-04-11T15:47:00Z">
              <w:r w:rsidRPr="00060251" w:rsidDel="00003050">
                <w:rPr>
                  <w:sz w:val="20"/>
                  <w:szCs w:val="20"/>
                </w:rPr>
                <w:delText xml:space="preserve">positivas, negativas y </w:delText>
              </w:r>
              <w:r w:rsidDel="00003050">
                <w:rPr>
                  <w:sz w:val="20"/>
                  <w:szCs w:val="20"/>
                </w:rPr>
                <w:delText>situaciones de estrés, ansiedad o</w:delText>
              </w:r>
              <w:r w:rsidRPr="00060251" w:rsidDel="00003050">
                <w:rPr>
                  <w:sz w:val="20"/>
                  <w:szCs w:val="20"/>
                </w:rPr>
                <w:delText xml:space="preserve"> depresión</w:delText>
              </w:r>
            </w:del>
            <w:ins w:id="449" w:author="Ronald Fernando Rodríguez Barbosa" w:date="2020-04-11T15:47:00Z">
              <w:r w:rsidR="00003050">
                <w:rPr>
                  <w:sz w:val="20"/>
                  <w:szCs w:val="20"/>
                </w:rPr>
                <w:t>y actividades</w:t>
              </w:r>
            </w:ins>
            <w:r>
              <w:rPr>
                <w:sz w:val="20"/>
                <w:szCs w:val="20"/>
              </w:rPr>
              <w:t xml:space="preserve">. Con ello, se realizará un etiquetado de los videos, demarcando la presencia </w:t>
            </w:r>
            <w:ins w:id="450" w:author="Ronald Fernando Rodríguez Barbosa" w:date="2020-04-11T15:47:00Z">
              <w:r w:rsidR="00003050">
                <w:rPr>
                  <w:sz w:val="20"/>
                  <w:szCs w:val="20"/>
                </w:rPr>
                <w:t xml:space="preserve">de FRP </w:t>
              </w:r>
            </w:ins>
            <w:del w:id="451" w:author="Ronald Fernando Rodríguez Barbosa" w:date="2020-04-11T15:47:00Z">
              <w:r w:rsidDel="00003050">
                <w:rPr>
                  <w:sz w:val="20"/>
                  <w:szCs w:val="20"/>
                </w:rPr>
                <w:delText xml:space="preserve">de los aspectos mencionados </w:delText>
              </w:r>
            </w:del>
            <w:r>
              <w:rPr>
                <w:sz w:val="20"/>
                <w:szCs w:val="20"/>
              </w:rPr>
              <w:t>para soportar la definición de los mecanismos de reconocimiento. Posteriormente,</w:t>
            </w:r>
            <w:r w:rsidRPr="00060251">
              <w:rPr>
                <w:sz w:val="20"/>
                <w:szCs w:val="20"/>
              </w:rPr>
              <w:t xml:space="preserve"> se </w:t>
            </w:r>
            <w:r w:rsidR="00D13491">
              <w:rPr>
                <w:sz w:val="20"/>
                <w:szCs w:val="20"/>
              </w:rPr>
              <w:t>desarrollará</w:t>
            </w:r>
            <w:r w:rsidRPr="00060251">
              <w:rPr>
                <w:sz w:val="20"/>
                <w:szCs w:val="20"/>
              </w:rPr>
              <w:t xml:space="preserve"> una parte de la metodología CRISP-DM</w:t>
            </w:r>
            <w:ins w:id="452" w:author="Ronald Fernando Rodríguez Barbosa" w:date="2020-04-11T15:48:00Z">
              <w:r w:rsidR="00003050">
                <w:rPr>
                  <w:sz w:val="20"/>
                  <w:szCs w:val="20"/>
                </w:rPr>
                <w:t>[51]</w:t>
              </w:r>
            </w:ins>
            <w:del w:id="453" w:author="Ronald Fernando Rodríguez Barbosa" w:date="2020-04-11T15:48:00Z">
              <w:r w:rsidR="00D13491" w:rsidDel="00003050">
                <w:rPr>
                  <w:sz w:val="20"/>
                  <w:szCs w:val="20"/>
                </w:rPr>
                <w:delText xml:space="preserve"> </w:delText>
              </w:r>
              <w:r w:rsidDel="00003050">
                <w:rPr>
                  <w:sz w:val="20"/>
                  <w:szCs w:val="20"/>
                </w:rPr>
                <w:fldChar w:fldCharType="begin"/>
              </w:r>
              <w:r w:rsidDel="00003050">
                <w:rPr>
                  <w:sz w:val="20"/>
                  <w:szCs w:val="20"/>
                </w:rPr>
                <w:delInstrText>ADDIN RW.CITE{{doc:5ce7616ce4b01cd6707bee6f Acharya,Seema 2016}}</w:delInstrText>
              </w:r>
              <w:r w:rsidDel="00003050">
                <w:rPr>
                  <w:sz w:val="20"/>
                  <w:szCs w:val="20"/>
                </w:rPr>
                <w:fldChar w:fldCharType="separate"/>
              </w:r>
              <w:r w:rsidR="00F833C9" w:rsidRPr="00F833C9" w:rsidDel="00003050">
                <w:rPr>
                  <w:bCs/>
                  <w:sz w:val="20"/>
                  <w:szCs w:val="20"/>
                  <w:lang w:val="es-ES"/>
                </w:rPr>
                <w:delText>[37]</w:delText>
              </w:r>
              <w:r w:rsidDel="00003050">
                <w:rPr>
                  <w:sz w:val="20"/>
                  <w:szCs w:val="20"/>
                </w:rPr>
                <w:fldChar w:fldCharType="end"/>
              </w:r>
            </w:del>
            <w:r w:rsidR="00413676">
              <w:rPr>
                <w:sz w:val="20"/>
                <w:szCs w:val="20"/>
              </w:rPr>
              <w:t xml:space="preserve">, </w:t>
            </w:r>
            <w:ins w:id="454" w:author="Ronald Fernando Rodríguez Barbosa" w:date="2020-04-11T15:51:00Z">
              <w:r w:rsidR="00003050">
                <w:rPr>
                  <w:sz w:val="20"/>
                  <w:szCs w:val="20"/>
                </w:rPr>
                <w:t xml:space="preserve">en la que </w:t>
              </w:r>
            </w:ins>
            <w:del w:id="455" w:author="Ronald Fernando Rodríguez Barbosa" w:date="2020-04-11T15:51:00Z">
              <w:r w:rsidR="00413676" w:rsidDel="00003050">
                <w:rPr>
                  <w:sz w:val="20"/>
                  <w:szCs w:val="20"/>
                </w:rPr>
                <w:delText>en la</w:delText>
              </w:r>
              <w:r w:rsidR="00504CFE" w:rsidDel="00003050">
                <w:rPr>
                  <w:sz w:val="20"/>
                  <w:szCs w:val="20"/>
                </w:rPr>
                <w:delText xml:space="preserve"> que se </w:delText>
              </w:r>
            </w:del>
            <w:del w:id="456" w:author="Ronald Fernando Rodríguez Barbosa" w:date="2020-04-11T15:50:00Z">
              <w:r w:rsidR="00504CFE" w:rsidDel="00003050">
                <w:rPr>
                  <w:sz w:val="20"/>
                  <w:szCs w:val="20"/>
                </w:rPr>
                <w:delText xml:space="preserve">definirán </w:delText>
              </w:r>
            </w:del>
            <w:del w:id="457" w:author="Ronald Fernando Rodríguez Barbosa" w:date="2020-04-11T15:51:00Z">
              <w:r w:rsidR="00504CFE" w:rsidDel="00003050">
                <w:rPr>
                  <w:sz w:val="20"/>
                  <w:szCs w:val="20"/>
                </w:rPr>
                <w:delText>los</w:delText>
              </w:r>
              <w:r w:rsidR="00413676" w:rsidDel="00003050">
                <w:rPr>
                  <w:sz w:val="20"/>
                  <w:szCs w:val="20"/>
                </w:rPr>
                <w:delText xml:space="preserve"> indicadores relacionados </w:delText>
              </w:r>
            </w:del>
            <w:del w:id="458" w:author="Ronald Fernando Rodríguez Barbosa" w:date="2020-04-11T15:50:00Z">
              <w:r w:rsidR="00413676" w:rsidDel="00003050">
                <w:rPr>
                  <w:sz w:val="20"/>
                  <w:szCs w:val="20"/>
                </w:rPr>
                <w:delText>con trastornos psicológicos y la materialización de FRPO, con el apoyo Personas y Cultura. U</w:delText>
              </w:r>
              <w:r w:rsidR="00CC6964" w:rsidDel="00003050">
                <w:rPr>
                  <w:sz w:val="20"/>
                  <w:szCs w:val="20"/>
                </w:rPr>
                <w:delText xml:space="preserve">tilizando </w:delText>
              </w:r>
              <w:r w:rsidR="00413676" w:rsidDel="00003050">
                <w:rPr>
                  <w:sz w:val="20"/>
                  <w:szCs w:val="20"/>
                </w:rPr>
                <w:delText xml:space="preserve">algunas de </w:delText>
              </w:r>
              <w:r w:rsidRPr="00060251" w:rsidDel="00003050">
                <w:rPr>
                  <w:sz w:val="20"/>
                  <w:szCs w:val="20"/>
                </w:rPr>
                <w:delText>las herramientas que se determinaron como potenci</w:delText>
              </w:r>
              <w:r w:rsidR="00CC6964" w:rsidDel="00003050">
                <w:rPr>
                  <w:sz w:val="20"/>
                  <w:szCs w:val="20"/>
                </w:rPr>
                <w:delText>ales en la fase 1</w:delText>
              </w:r>
            </w:del>
            <w:del w:id="459" w:author="Ronald Fernando Rodríguez Barbosa" w:date="2020-04-11T15:51:00Z">
              <w:r w:rsidR="00CC6964" w:rsidDel="00003050">
                <w:rPr>
                  <w:sz w:val="20"/>
                  <w:szCs w:val="20"/>
                </w:rPr>
                <w:delText>. Con ello,</w:delText>
              </w:r>
              <w:r w:rsidRPr="00060251" w:rsidDel="00003050">
                <w:rPr>
                  <w:sz w:val="20"/>
                  <w:szCs w:val="20"/>
                </w:rPr>
                <w:delText xml:space="preserve"> </w:delText>
              </w:r>
            </w:del>
            <w:r w:rsidRPr="00060251">
              <w:rPr>
                <w:sz w:val="20"/>
                <w:szCs w:val="20"/>
              </w:rPr>
              <w:t xml:space="preserve">se determinarán los </w:t>
            </w:r>
            <w:r w:rsidR="00413676">
              <w:rPr>
                <w:sz w:val="20"/>
                <w:szCs w:val="20"/>
              </w:rPr>
              <w:t>procesos</w:t>
            </w:r>
            <w:r w:rsidRPr="00060251">
              <w:rPr>
                <w:sz w:val="20"/>
                <w:szCs w:val="20"/>
              </w:rPr>
              <w:t xml:space="preserve"> pertinentes </w:t>
            </w:r>
            <w:ins w:id="460" w:author="Ronald Fernando Rodríguez Barbosa" w:date="2020-04-11T15:50:00Z">
              <w:r w:rsidR="00003050">
                <w:rPr>
                  <w:sz w:val="20"/>
                  <w:szCs w:val="20"/>
                </w:rPr>
                <w:t xml:space="preserve">para el entendimiento </w:t>
              </w:r>
            </w:ins>
            <w:ins w:id="461" w:author="Ronald Fernando Rodríguez Barbosa" w:date="2020-04-11T15:51:00Z">
              <w:r w:rsidR="00003050">
                <w:rPr>
                  <w:sz w:val="20"/>
                  <w:szCs w:val="20"/>
                </w:rPr>
                <w:t xml:space="preserve">de los datos, </w:t>
              </w:r>
            </w:ins>
            <w:del w:id="462" w:author="Ronald Fernando Rodríguez Barbosa" w:date="2020-04-11T15:51:00Z">
              <w:r w:rsidRPr="00060251" w:rsidDel="00003050">
                <w:rPr>
                  <w:sz w:val="20"/>
                  <w:szCs w:val="20"/>
                </w:rPr>
                <w:delText xml:space="preserve">para </w:delText>
              </w:r>
            </w:del>
            <w:r w:rsidRPr="00060251">
              <w:rPr>
                <w:sz w:val="20"/>
                <w:szCs w:val="20"/>
              </w:rPr>
              <w:t xml:space="preserve">la limpieza, preparación y conformación de las bases de entrenamiento, validación y pruebas. En </w:t>
            </w:r>
            <w:r w:rsidR="00CC6964">
              <w:rPr>
                <w:sz w:val="20"/>
                <w:szCs w:val="20"/>
              </w:rPr>
              <w:t>la etapa</w:t>
            </w:r>
            <w:r w:rsidRPr="00060251">
              <w:rPr>
                <w:sz w:val="20"/>
                <w:szCs w:val="20"/>
              </w:rPr>
              <w:t xml:space="preserve"> modelamiento</w:t>
            </w:r>
            <w:r w:rsidR="00CC6964">
              <w:rPr>
                <w:sz w:val="20"/>
                <w:szCs w:val="20"/>
              </w:rPr>
              <w:t xml:space="preserve"> bajo la misma metodología</w:t>
            </w:r>
            <w:r w:rsidRPr="00060251">
              <w:rPr>
                <w:sz w:val="20"/>
                <w:szCs w:val="20"/>
              </w:rPr>
              <w:t xml:space="preserve">, se compararán los modelos </w:t>
            </w:r>
            <w:del w:id="463" w:author="Ronald Fernando Rodríguez Barbosa" w:date="2020-04-11T17:07:00Z">
              <w:r w:rsidRPr="00060251" w:rsidDel="001D03DD">
                <w:rPr>
                  <w:sz w:val="20"/>
                  <w:szCs w:val="20"/>
                </w:rPr>
                <w:delText>y  algoritmos</w:delText>
              </w:r>
            </w:del>
            <w:ins w:id="464" w:author="Ronald Fernando Rodríguez Barbosa" w:date="2020-04-11T17:07:00Z">
              <w:r w:rsidR="001D03DD" w:rsidRPr="00060251">
                <w:rPr>
                  <w:sz w:val="20"/>
                  <w:szCs w:val="20"/>
                </w:rPr>
                <w:t>y algoritmos</w:t>
              </w:r>
            </w:ins>
            <w:r w:rsidRPr="00060251">
              <w:rPr>
                <w:sz w:val="20"/>
                <w:szCs w:val="20"/>
              </w:rPr>
              <w:t xml:space="preserve"> sugeridos por la literatura, para la clasificación de aspectos relevantes y los mecanismos con mejores resultados para un aprendizaje orientado al contexto</w:t>
            </w:r>
            <w:r w:rsidR="00806CBD">
              <w:rPr>
                <w:sz w:val="20"/>
                <w:szCs w:val="20"/>
              </w:rPr>
              <w:t xml:space="preserve"> de FRP</w:t>
            </w:r>
            <w:del w:id="465" w:author="Ronald Fernando Rodríguez Barbosa" w:date="2020-04-11T16:55:00Z">
              <w:r w:rsidR="00806CBD" w:rsidDel="006328FE">
                <w:rPr>
                  <w:sz w:val="20"/>
                  <w:szCs w:val="20"/>
                </w:rPr>
                <w:delText>O</w:delText>
              </w:r>
            </w:del>
            <w:r w:rsidRPr="00060251">
              <w:rPr>
                <w:sz w:val="20"/>
                <w:szCs w:val="20"/>
              </w:rPr>
              <w:t>. Los modelos seleccionados, serán validados con las muestras extraídas inicialmente y se establecerá un registro detallado de los resultados y las características de los modelos utilizados</w:t>
            </w:r>
            <w:r>
              <w:rPr>
                <w:sz w:val="20"/>
                <w:szCs w:val="20"/>
              </w:rPr>
              <w:t xml:space="preserve">. </w:t>
            </w:r>
          </w:p>
          <w:p w14:paraId="0A5586A5" w14:textId="77777777" w:rsidR="009F2FF2" w:rsidRDefault="009F2FF2" w:rsidP="000500FB">
            <w:pPr>
              <w:pStyle w:val="Default"/>
              <w:spacing w:line="259" w:lineRule="auto"/>
              <w:jc w:val="both"/>
              <w:rPr>
                <w:sz w:val="20"/>
                <w:szCs w:val="20"/>
              </w:rPr>
            </w:pPr>
          </w:p>
          <w:p w14:paraId="4876ABF1" w14:textId="78F881B1" w:rsidR="001D03DD" w:rsidRDefault="009F2FF2" w:rsidP="000500FB">
            <w:pPr>
              <w:pStyle w:val="Default"/>
              <w:spacing w:line="259" w:lineRule="auto"/>
              <w:jc w:val="both"/>
              <w:rPr>
                <w:ins w:id="466" w:author="Ronald Fernando Rodríguez Barbosa" w:date="2020-04-11T17:06:00Z"/>
                <w:sz w:val="20"/>
                <w:szCs w:val="20"/>
              </w:rPr>
            </w:pPr>
            <w:r>
              <w:rPr>
                <w:sz w:val="20"/>
                <w:szCs w:val="20"/>
              </w:rPr>
              <w:t xml:space="preserve">En la </w:t>
            </w:r>
            <w:r w:rsidR="00484743">
              <w:rPr>
                <w:sz w:val="20"/>
                <w:szCs w:val="20"/>
              </w:rPr>
              <w:t xml:space="preserve">segunda parte, se </w:t>
            </w:r>
            <w:r w:rsidR="00612171">
              <w:rPr>
                <w:sz w:val="20"/>
                <w:szCs w:val="20"/>
              </w:rPr>
              <w:t>efectuará</w:t>
            </w:r>
            <w:r w:rsidR="00CC6964">
              <w:rPr>
                <w:sz w:val="20"/>
                <w:szCs w:val="20"/>
              </w:rPr>
              <w:t xml:space="preserve"> </w:t>
            </w:r>
            <w:r w:rsidR="001307C2">
              <w:rPr>
                <w:sz w:val="20"/>
                <w:szCs w:val="20"/>
              </w:rPr>
              <w:t>el proceso de diseño</w:t>
            </w:r>
            <w:r w:rsidR="00CC6964">
              <w:rPr>
                <w:sz w:val="20"/>
                <w:szCs w:val="20"/>
              </w:rPr>
              <w:t>,</w:t>
            </w:r>
            <w:r w:rsidR="00612171">
              <w:rPr>
                <w:sz w:val="20"/>
                <w:szCs w:val="20"/>
              </w:rPr>
              <w:t xml:space="preserve"> en el</w:t>
            </w:r>
            <w:r w:rsidR="001307C2">
              <w:rPr>
                <w:sz w:val="20"/>
                <w:szCs w:val="20"/>
              </w:rPr>
              <w:t xml:space="preserve"> </w:t>
            </w:r>
            <w:r w:rsidR="00CC6964">
              <w:rPr>
                <w:sz w:val="20"/>
                <w:szCs w:val="20"/>
              </w:rPr>
              <w:t xml:space="preserve">que </w:t>
            </w:r>
            <w:r w:rsidR="001307C2">
              <w:rPr>
                <w:sz w:val="20"/>
                <w:szCs w:val="20"/>
              </w:rPr>
              <w:t xml:space="preserve">definen los aspectos </w:t>
            </w:r>
            <w:proofErr w:type="gramStart"/>
            <w:r w:rsidR="001307C2">
              <w:rPr>
                <w:sz w:val="20"/>
                <w:szCs w:val="20"/>
              </w:rPr>
              <w:t>a</w:t>
            </w:r>
            <w:proofErr w:type="gramEnd"/>
            <w:r w:rsidR="001307C2">
              <w:rPr>
                <w:sz w:val="20"/>
                <w:szCs w:val="20"/>
              </w:rPr>
              <w:t xml:space="preserve"> tener en cuenta </w:t>
            </w:r>
            <w:del w:id="467" w:author="Ronald Fernando Rodríguez Barbosa" w:date="2020-04-11T17:07:00Z">
              <w:r w:rsidR="00CC6964" w:rsidDel="001D03DD">
                <w:rPr>
                  <w:sz w:val="20"/>
                  <w:szCs w:val="20"/>
                </w:rPr>
                <w:delText xml:space="preserve">en </w:delText>
              </w:r>
              <w:r w:rsidR="001307C2" w:rsidDel="001D03DD">
                <w:rPr>
                  <w:sz w:val="20"/>
                  <w:szCs w:val="20"/>
                </w:rPr>
                <w:delText xml:space="preserve"> la</w:delText>
              </w:r>
            </w:del>
            <w:ins w:id="468" w:author="Ronald Fernando Rodríguez Barbosa" w:date="2020-04-11T17:07:00Z">
              <w:r w:rsidR="001D03DD">
                <w:rPr>
                  <w:sz w:val="20"/>
                  <w:szCs w:val="20"/>
                </w:rPr>
                <w:t>en la</w:t>
              </w:r>
            </w:ins>
            <w:r w:rsidR="001307C2">
              <w:rPr>
                <w:sz w:val="20"/>
                <w:szCs w:val="20"/>
              </w:rPr>
              <w:t xml:space="preserve"> captura de imágenes</w:t>
            </w:r>
            <w:r w:rsidR="00612171">
              <w:rPr>
                <w:sz w:val="20"/>
                <w:szCs w:val="20"/>
              </w:rPr>
              <w:t xml:space="preserve"> en tiempo real</w:t>
            </w:r>
            <w:r w:rsidR="001307C2">
              <w:rPr>
                <w:sz w:val="20"/>
                <w:szCs w:val="20"/>
              </w:rPr>
              <w:t>, su procesamiento</w:t>
            </w:r>
            <w:r w:rsidR="00612171">
              <w:rPr>
                <w:sz w:val="20"/>
                <w:szCs w:val="20"/>
              </w:rPr>
              <w:t>;</w:t>
            </w:r>
            <w:r w:rsidR="001307C2">
              <w:rPr>
                <w:sz w:val="20"/>
                <w:szCs w:val="20"/>
              </w:rPr>
              <w:t xml:space="preserve"> el reconocimiento de entidades y escenarios</w:t>
            </w:r>
            <w:r w:rsidR="00612171">
              <w:rPr>
                <w:sz w:val="20"/>
                <w:szCs w:val="20"/>
              </w:rPr>
              <w:t xml:space="preserve"> a través de</w:t>
            </w:r>
            <w:r w:rsidR="00CC6964">
              <w:rPr>
                <w:sz w:val="20"/>
                <w:szCs w:val="20"/>
              </w:rPr>
              <w:t xml:space="preserve"> </w:t>
            </w:r>
            <w:r w:rsidR="00612171">
              <w:rPr>
                <w:sz w:val="20"/>
                <w:szCs w:val="20"/>
              </w:rPr>
              <w:t>los</w:t>
            </w:r>
            <w:r w:rsidR="00CC6964">
              <w:rPr>
                <w:sz w:val="20"/>
                <w:szCs w:val="20"/>
              </w:rPr>
              <w:t xml:space="preserve"> modelos definidos</w:t>
            </w:r>
            <w:r w:rsidR="00612171">
              <w:rPr>
                <w:sz w:val="20"/>
                <w:szCs w:val="20"/>
              </w:rPr>
              <w:t>; la</w:t>
            </w:r>
            <w:r w:rsidR="001307C2">
              <w:rPr>
                <w:sz w:val="20"/>
                <w:szCs w:val="20"/>
              </w:rPr>
              <w:t xml:space="preserve"> persistencia de características</w:t>
            </w:r>
            <w:r w:rsidR="00612171">
              <w:rPr>
                <w:sz w:val="20"/>
                <w:szCs w:val="20"/>
              </w:rPr>
              <w:t xml:space="preserve"> y la</w:t>
            </w:r>
            <w:r w:rsidR="001307C2">
              <w:rPr>
                <w:sz w:val="20"/>
                <w:szCs w:val="20"/>
              </w:rPr>
              <w:t xml:space="preserve"> inferencia de condiciones</w:t>
            </w:r>
            <w:r w:rsidR="00AE2C81">
              <w:rPr>
                <w:sz w:val="20"/>
                <w:szCs w:val="20"/>
              </w:rPr>
              <w:t xml:space="preserve"> a partir de las mismas</w:t>
            </w:r>
            <w:r w:rsidR="001307C2">
              <w:rPr>
                <w:sz w:val="20"/>
                <w:szCs w:val="20"/>
              </w:rPr>
              <w:t xml:space="preserve">. </w:t>
            </w:r>
            <w:ins w:id="469" w:author="Ronald Fernando Rodríguez Barbosa" w:date="2020-04-11T17:06:00Z">
              <w:r w:rsidR="001D03DD">
                <w:rPr>
                  <w:sz w:val="20"/>
                  <w:szCs w:val="20"/>
                </w:rPr>
                <w:t xml:space="preserve">Para la selección de personas que serán monitoreadas de manera simulada (capturas de video con actuación de escenarios y definidas en el protocolo experimental), se redactará un documento de autorización de tratamiento de datos, siguiendo las </w:t>
              </w:r>
              <w:r w:rsidR="001D03DD" w:rsidRPr="00007E42">
                <w:rPr>
                  <w:sz w:val="20"/>
                  <w:szCs w:val="20"/>
                </w:rPr>
                <w:t>disposiciones generales</w:t>
              </w:r>
              <w:r w:rsidR="001D03DD">
                <w:rPr>
                  <w:sz w:val="20"/>
                  <w:szCs w:val="20"/>
                </w:rPr>
                <w: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 Las personas que no estén de acuerdo y no otorguen la autorización, serán excluidas de los experimentos y sus datos no serán tratados.</w:t>
              </w:r>
            </w:ins>
          </w:p>
          <w:p w14:paraId="557F5D12" w14:textId="77777777" w:rsidR="001D03DD" w:rsidRDefault="001D03DD" w:rsidP="000500FB">
            <w:pPr>
              <w:pStyle w:val="Default"/>
              <w:spacing w:line="259" w:lineRule="auto"/>
              <w:jc w:val="both"/>
              <w:rPr>
                <w:ins w:id="470" w:author="Ronald Fernando Rodríguez Barbosa" w:date="2020-04-11T17:06:00Z"/>
                <w:sz w:val="20"/>
                <w:szCs w:val="20"/>
              </w:rPr>
            </w:pPr>
          </w:p>
          <w:p w14:paraId="07D225CA" w14:textId="3C29E8A7" w:rsidR="000500FB" w:rsidRDefault="00BE4DA2" w:rsidP="000500FB">
            <w:pPr>
              <w:pStyle w:val="Default"/>
              <w:spacing w:line="259" w:lineRule="auto"/>
              <w:jc w:val="both"/>
              <w:rPr>
                <w:sz w:val="20"/>
                <w:szCs w:val="20"/>
              </w:rPr>
            </w:pPr>
            <w:r>
              <w:rPr>
                <w:sz w:val="20"/>
                <w:szCs w:val="20"/>
              </w:rPr>
              <w:t>El diseño de la arquitectura</w:t>
            </w:r>
            <w:r w:rsidR="001950AA">
              <w:rPr>
                <w:sz w:val="20"/>
                <w:szCs w:val="20"/>
              </w:rPr>
              <w:t xml:space="preserve"> estará </w:t>
            </w:r>
            <w:del w:id="471" w:author="Ronald Fernando Rodríguez Barbosa" w:date="2020-04-11T15:53:00Z">
              <w:r w:rsidR="001950AA" w:rsidDel="00322533">
                <w:rPr>
                  <w:sz w:val="20"/>
                  <w:szCs w:val="20"/>
                </w:rPr>
                <w:delText>basada</w:delText>
              </w:r>
            </w:del>
            <w:ins w:id="472" w:author="Ronald Fernando Rodríguez Barbosa" w:date="2020-04-11T15:53:00Z">
              <w:r w:rsidR="00322533">
                <w:rPr>
                  <w:sz w:val="20"/>
                  <w:szCs w:val="20"/>
                </w:rPr>
                <w:t>basado</w:t>
              </w:r>
            </w:ins>
            <w:r w:rsidR="001950AA">
              <w:rPr>
                <w:sz w:val="20"/>
                <w:szCs w:val="20"/>
              </w:rPr>
              <w:t xml:space="preserve"> en agentes</w:t>
            </w:r>
            <w:r w:rsidR="00A84E8A">
              <w:rPr>
                <w:sz w:val="20"/>
                <w:szCs w:val="20"/>
              </w:rPr>
              <w:t xml:space="preserve">, </w:t>
            </w:r>
            <w:r w:rsidR="001950AA">
              <w:rPr>
                <w:sz w:val="20"/>
                <w:szCs w:val="20"/>
              </w:rPr>
              <w:t xml:space="preserve">los cuales </w:t>
            </w:r>
            <w:r w:rsidR="00A84E8A">
              <w:rPr>
                <w:sz w:val="20"/>
                <w:szCs w:val="20"/>
              </w:rPr>
              <w:t>serán especializa</w:t>
            </w:r>
            <w:r w:rsidR="00AE2C81">
              <w:rPr>
                <w:sz w:val="20"/>
                <w:szCs w:val="20"/>
              </w:rPr>
              <w:t xml:space="preserve">dos </w:t>
            </w:r>
            <w:r>
              <w:rPr>
                <w:sz w:val="20"/>
                <w:szCs w:val="20"/>
              </w:rPr>
              <w:t xml:space="preserve">en el reconocimiento de imágenes donde se encuentre una persona, sus </w:t>
            </w:r>
            <w:del w:id="473" w:author="Ronald Fernando Rodríguez Barbosa" w:date="2020-04-11T15:52:00Z">
              <w:r w:rsidDel="00003050">
                <w:rPr>
                  <w:sz w:val="20"/>
                  <w:szCs w:val="20"/>
                </w:rPr>
                <w:delText>estados de ánimo</w:delText>
              </w:r>
            </w:del>
            <w:ins w:id="474" w:author="Ronald Fernando Rodríguez Barbosa" w:date="2020-04-11T15:52:00Z">
              <w:r w:rsidR="00003050">
                <w:rPr>
                  <w:sz w:val="20"/>
                  <w:szCs w:val="20"/>
                </w:rPr>
                <w:t>emociones</w:t>
              </w:r>
            </w:ins>
            <w:r>
              <w:rPr>
                <w:sz w:val="20"/>
                <w:szCs w:val="20"/>
              </w:rPr>
              <w:t>,</w:t>
            </w:r>
            <w:r w:rsidR="00AE2C81">
              <w:rPr>
                <w:sz w:val="20"/>
                <w:szCs w:val="20"/>
              </w:rPr>
              <w:t xml:space="preserve"> </w:t>
            </w:r>
            <w:r>
              <w:rPr>
                <w:sz w:val="20"/>
                <w:szCs w:val="20"/>
              </w:rPr>
              <w:t xml:space="preserve">actividades y </w:t>
            </w:r>
            <w:r w:rsidR="00597865">
              <w:rPr>
                <w:sz w:val="20"/>
                <w:szCs w:val="20"/>
              </w:rPr>
              <w:t>el cálculo de</w:t>
            </w:r>
            <w:r>
              <w:rPr>
                <w:sz w:val="20"/>
                <w:szCs w:val="20"/>
              </w:rPr>
              <w:t xml:space="preserve"> </w:t>
            </w:r>
            <w:r w:rsidR="00504CFE">
              <w:rPr>
                <w:sz w:val="20"/>
                <w:szCs w:val="20"/>
              </w:rPr>
              <w:t>indicadores</w:t>
            </w:r>
            <w:r w:rsidR="00597865">
              <w:rPr>
                <w:sz w:val="20"/>
                <w:szCs w:val="20"/>
              </w:rPr>
              <w:t xml:space="preserve"> relevantes</w:t>
            </w:r>
            <w:r w:rsidR="00C660AA">
              <w:rPr>
                <w:sz w:val="20"/>
                <w:szCs w:val="20"/>
              </w:rPr>
              <w:t xml:space="preserve">. </w:t>
            </w:r>
            <w:r w:rsidR="00AE2C81">
              <w:rPr>
                <w:sz w:val="20"/>
                <w:szCs w:val="20"/>
              </w:rPr>
              <w:t xml:space="preserve">Un ejemplo de cooperación entre los </w:t>
            </w:r>
            <w:del w:id="475" w:author="Ronald Fernando Rodríguez Barbosa" w:date="2020-04-11T19:35:00Z">
              <w:r w:rsidR="00AE2C81" w:rsidDel="009D1D1B">
                <w:rPr>
                  <w:sz w:val="20"/>
                  <w:szCs w:val="20"/>
                </w:rPr>
                <w:delText>agentes</w:delText>
              </w:r>
              <w:r w:rsidR="00C660AA" w:rsidDel="009D1D1B">
                <w:rPr>
                  <w:sz w:val="20"/>
                  <w:szCs w:val="20"/>
                </w:rPr>
                <w:delText>,</w:delText>
              </w:r>
            </w:del>
            <w:ins w:id="476" w:author="Ronald Fernando Rodríguez Barbosa" w:date="2020-04-11T19:35:00Z">
              <w:r w:rsidR="009D1D1B">
                <w:rPr>
                  <w:sz w:val="20"/>
                  <w:szCs w:val="20"/>
                </w:rPr>
                <w:t>agentes</w:t>
              </w:r>
            </w:ins>
            <w:r w:rsidR="00C660AA">
              <w:rPr>
                <w:sz w:val="20"/>
                <w:szCs w:val="20"/>
              </w:rPr>
              <w:t xml:space="preserve"> será la sincronización del reconocimiento de las personas en el momento de que dejen de ser </w:t>
            </w:r>
            <w:r w:rsidR="00CA67A7">
              <w:rPr>
                <w:sz w:val="20"/>
                <w:szCs w:val="20"/>
              </w:rPr>
              <w:t>capturadas</w:t>
            </w:r>
            <w:r w:rsidR="00C660AA">
              <w:rPr>
                <w:sz w:val="20"/>
                <w:szCs w:val="20"/>
              </w:rPr>
              <w:t xml:space="preserve"> por una cámara y comiencen a ser capturadas por otras. De la misma forma, la sincronización y cooperación se efectuará entre la captura de cámaras de seguridad y </w:t>
            </w:r>
            <w:r w:rsidR="00AE2C81">
              <w:rPr>
                <w:sz w:val="20"/>
                <w:szCs w:val="20"/>
              </w:rPr>
              <w:t xml:space="preserve">la captura </w:t>
            </w:r>
            <w:r w:rsidR="00C660AA">
              <w:rPr>
                <w:sz w:val="20"/>
                <w:szCs w:val="20"/>
              </w:rPr>
              <w:t>desde una cámara web</w:t>
            </w:r>
            <w:r w:rsidR="00AE2C81">
              <w:rPr>
                <w:sz w:val="20"/>
                <w:szCs w:val="20"/>
              </w:rPr>
              <w:t xml:space="preserve"> con el fin de complementar datos de alta relevancia</w:t>
            </w:r>
            <w:r w:rsidR="000500FB" w:rsidRPr="00AB1C2F">
              <w:rPr>
                <w:sz w:val="20"/>
                <w:szCs w:val="20"/>
              </w:rPr>
              <w:t>.</w:t>
            </w:r>
            <w:r w:rsidR="00C660AA">
              <w:rPr>
                <w:sz w:val="20"/>
                <w:szCs w:val="20"/>
              </w:rPr>
              <w:t xml:space="preserve"> Adicionalmente, s</w:t>
            </w:r>
            <w:r w:rsidR="000500FB" w:rsidRPr="00AB1C2F">
              <w:rPr>
                <w:sz w:val="20"/>
                <w:szCs w:val="20"/>
              </w:rPr>
              <w:t>e incorporarán agentes encargados de los aspectos de temporalidad para determinar acciones y posturas en periodos de tiempo prolongado</w:t>
            </w:r>
            <w:r w:rsidR="00C660AA">
              <w:rPr>
                <w:sz w:val="20"/>
                <w:szCs w:val="20"/>
              </w:rPr>
              <w:t xml:space="preserve"> y que se presente con frecuencia</w:t>
            </w:r>
            <w:r w:rsidR="00504CFE">
              <w:rPr>
                <w:sz w:val="20"/>
                <w:szCs w:val="20"/>
              </w:rPr>
              <w:t xml:space="preserve"> para el cálculo</w:t>
            </w:r>
            <w:r>
              <w:rPr>
                <w:sz w:val="20"/>
                <w:szCs w:val="20"/>
              </w:rPr>
              <w:t xml:space="preserve"> los indicadores</w:t>
            </w:r>
            <w:r w:rsidR="00C660AA">
              <w:rPr>
                <w:sz w:val="20"/>
                <w:szCs w:val="20"/>
              </w:rPr>
              <w:t xml:space="preserve">. </w:t>
            </w:r>
            <w:r w:rsidR="000500FB" w:rsidRPr="00AB1C2F">
              <w:rPr>
                <w:sz w:val="20"/>
                <w:szCs w:val="20"/>
              </w:rPr>
              <w:t>La metodología que se utilizará para la especificación de los objetivos</w:t>
            </w:r>
            <w:r w:rsidR="00C660AA">
              <w:rPr>
                <w:sz w:val="20"/>
                <w:szCs w:val="20"/>
              </w:rPr>
              <w:t xml:space="preserve"> mencionados</w:t>
            </w:r>
            <w:r w:rsidR="00CC6964">
              <w:rPr>
                <w:sz w:val="20"/>
                <w:szCs w:val="20"/>
              </w:rPr>
              <w:t>;</w:t>
            </w:r>
            <w:r w:rsidR="000500FB" w:rsidRPr="00AB1C2F">
              <w:rPr>
                <w:sz w:val="20"/>
                <w:szCs w:val="20"/>
              </w:rPr>
              <w:t xml:space="preserve"> </w:t>
            </w:r>
            <w:r w:rsidR="00C660AA">
              <w:rPr>
                <w:sz w:val="20"/>
                <w:szCs w:val="20"/>
              </w:rPr>
              <w:t xml:space="preserve">las </w:t>
            </w:r>
            <w:r w:rsidR="000500FB" w:rsidRPr="00AB1C2F">
              <w:rPr>
                <w:sz w:val="20"/>
                <w:szCs w:val="20"/>
              </w:rPr>
              <w:t>habilidades</w:t>
            </w:r>
            <w:r w:rsidR="00C660AA">
              <w:rPr>
                <w:sz w:val="20"/>
                <w:szCs w:val="20"/>
              </w:rPr>
              <w:t xml:space="preserve"> específicas de los agentes</w:t>
            </w:r>
            <w:r w:rsidR="00CC6964">
              <w:rPr>
                <w:sz w:val="20"/>
                <w:szCs w:val="20"/>
              </w:rPr>
              <w:t>;</w:t>
            </w:r>
            <w:r w:rsidR="000500FB" w:rsidRPr="00AB1C2F">
              <w:rPr>
                <w:sz w:val="20"/>
                <w:szCs w:val="20"/>
              </w:rPr>
              <w:t xml:space="preserve"> </w:t>
            </w:r>
            <w:r w:rsidR="00C660AA">
              <w:rPr>
                <w:sz w:val="20"/>
                <w:szCs w:val="20"/>
              </w:rPr>
              <w:t xml:space="preserve">los </w:t>
            </w:r>
            <w:r w:rsidR="000500FB" w:rsidRPr="00AB1C2F">
              <w:rPr>
                <w:sz w:val="20"/>
                <w:szCs w:val="20"/>
              </w:rPr>
              <w:t>recursos</w:t>
            </w:r>
            <w:r w:rsidR="00C660AA">
              <w:rPr>
                <w:sz w:val="20"/>
                <w:szCs w:val="20"/>
              </w:rPr>
              <w:t xml:space="preserve"> </w:t>
            </w:r>
            <w:r w:rsidR="000500FB" w:rsidRPr="00AB1C2F">
              <w:rPr>
                <w:sz w:val="20"/>
                <w:szCs w:val="20"/>
              </w:rPr>
              <w:t>y la cooperación entre los agentes</w:t>
            </w:r>
            <w:r w:rsidR="00C660AA">
              <w:rPr>
                <w:sz w:val="20"/>
                <w:szCs w:val="20"/>
              </w:rPr>
              <w:t xml:space="preserve"> mencionados</w:t>
            </w:r>
            <w:r w:rsidR="000500FB" w:rsidRPr="00AB1C2F">
              <w:rPr>
                <w:sz w:val="20"/>
                <w:szCs w:val="20"/>
              </w:rPr>
              <w:t>, será AOPOA</w:t>
            </w:r>
            <w:ins w:id="477" w:author="Ronald Fernando Rodríguez Barbosa" w:date="2020-04-11T15:53:00Z">
              <w:r w:rsidR="00322533">
                <w:rPr>
                  <w:sz w:val="20"/>
                  <w:szCs w:val="20"/>
                </w:rPr>
                <w:t>[52]</w:t>
              </w:r>
            </w:ins>
            <w:del w:id="478" w:author="Ronald Fernando Rodríguez Barbosa" w:date="2020-04-11T15:53:00Z">
              <w:r w:rsidR="000500FB" w:rsidRPr="00AB1C2F" w:rsidDel="00322533">
                <w:rPr>
                  <w:sz w:val="20"/>
                  <w:szCs w:val="20"/>
                </w:rPr>
                <w:delText xml:space="preserve"> </w:delText>
              </w:r>
              <w:r w:rsidR="000500FB" w:rsidRPr="00AB1C2F" w:rsidDel="00322533">
                <w:rPr>
                  <w:sz w:val="20"/>
                  <w:szCs w:val="20"/>
                </w:rPr>
                <w:fldChar w:fldCharType="begin"/>
              </w:r>
              <w:r w:rsidR="000500FB" w:rsidRPr="00AB1C2F" w:rsidDel="00322533">
                <w:rPr>
                  <w:sz w:val="20"/>
                  <w:szCs w:val="20"/>
                </w:rPr>
                <w:delInstrText>ADDIN RW.CITE{{doc:5cc01ba4e4b00e1748963502 EnriqueGonzález 2006}}</w:delInstrText>
              </w:r>
              <w:r w:rsidR="000500FB" w:rsidRPr="00AB1C2F" w:rsidDel="00322533">
                <w:rPr>
                  <w:sz w:val="20"/>
                  <w:szCs w:val="20"/>
                </w:rPr>
                <w:fldChar w:fldCharType="separate"/>
              </w:r>
              <w:r w:rsidR="00F833C9" w:rsidRPr="00F833C9" w:rsidDel="00322533">
                <w:rPr>
                  <w:bCs/>
                  <w:sz w:val="20"/>
                  <w:szCs w:val="20"/>
                  <w:lang w:val="es-ES"/>
                </w:rPr>
                <w:delText>[38]</w:delText>
              </w:r>
              <w:r w:rsidR="000500FB" w:rsidRPr="00AB1C2F" w:rsidDel="00322533">
                <w:rPr>
                  <w:sz w:val="20"/>
                  <w:szCs w:val="20"/>
                </w:rPr>
                <w:fldChar w:fldCharType="end"/>
              </w:r>
            </w:del>
            <w:r w:rsidR="000500FB" w:rsidRPr="00AB1C2F">
              <w:rPr>
                <w:sz w:val="20"/>
                <w:szCs w:val="20"/>
              </w:rPr>
              <w:t>.</w:t>
            </w:r>
            <w:r w:rsidR="000500FB">
              <w:rPr>
                <w:sz w:val="20"/>
                <w:szCs w:val="20"/>
              </w:rPr>
              <w:t xml:space="preserve"> </w:t>
            </w:r>
            <w:r w:rsidR="00484743">
              <w:rPr>
                <w:sz w:val="20"/>
                <w:szCs w:val="20"/>
              </w:rPr>
              <w:t xml:space="preserve">Finalmente se </w:t>
            </w:r>
            <w:r w:rsidR="00484743">
              <w:rPr>
                <w:sz w:val="20"/>
                <w:szCs w:val="20"/>
              </w:rPr>
              <w:lastRenderedPageBreak/>
              <w:t>diseñarán los mecanismos de inferencia para determinar</w:t>
            </w:r>
            <w:ins w:id="479" w:author="Ronald Fernando Rodríguez Barbosa" w:date="2020-04-11T15:56:00Z">
              <w:r w:rsidR="00322533">
                <w:rPr>
                  <w:sz w:val="20"/>
                  <w:szCs w:val="20"/>
                </w:rPr>
                <w:t xml:space="preserve"> y cuantificar</w:t>
              </w:r>
            </w:ins>
            <w:r w:rsidR="00484743">
              <w:rPr>
                <w:sz w:val="20"/>
                <w:szCs w:val="20"/>
              </w:rPr>
              <w:t xml:space="preserve"> los cambios de </w:t>
            </w:r>
            <w:del w:id="480" w:author="Ronald Fernando Rodríguez Barbosa" w:date="2020-04-11T15:54:00Z">
              <w:r w:rsidR="00484743" w:rsidDel="00322533">
                <w:rPr>
                  <w:sz w:val="20"/>
                  <w:szCs w:val="20"/>
                </w:rPr>
                <w:delText>estados de ánimo</w:delText>
              </w:r>
            </w:del>
            <w:ins w:id="481" w:author="Ronald Fernando Rodríguez Barbosa" w:date="2020-04-11T15:54:00Z">
              <w:r w:rsidR="00322533">
                <w:rPr>
                  <w:sz w:val="20"/>
                  <w:szCs w:val="20"/>
                </w:rPr>
                <w:t>emociones</w:t>
              </w:r>
            </w:ins>
            <w:ins w:id="482" w:author="Ronald Fernando Rodríguez Barbosa" w:date="2020-04-11T15:55:00Z">
              <w:r w:rsidR="00322533">
                <w:rPr>
                  <w:sz w:val="20"/>
                  <w:szCs w:val="20"/>
                </w:rPr>
                <w:t xml:space="preserve"> y </w:t>
              </w:r>
            </w:ins>
            <w:del w:id="483" w:author="Ronald Fernando Rodríguez Barbosa" w:date="2020-04-11T15:55:00Z">
              <w:r w:rsidR="00484743" w:rsidDel="00322533">
                <w:rPr>
                  <w:sz w:val="20"/>
                  <w:szCs w:val="20"/>
                </w:rPr>
                <w:delText>, pre-diagnosticar trastornos psicológicos y conjuntos de acciones</w:delText>
              </w:r>
            </w:del>
            <w:ins w:id="484" w:author="Ronald Fernando Rodríguez Barbosa" w:date="2020-04-11T15:55:00Z">
              <w:r w:rsidR="00322533">
                <w:rPr>
                  <w:sz w:val="20"/>
                  <w:szCs w:val="20"/>
                </w:rPr>
                <w:t>actividades</w:t>
              </w:r>
            </w:ins>
            <w:r w:rsidR="00484743">
              <w:rPr>
                <w:sz w:val="20"/>
                <w:szCs w:val="20"/>
              </w:rPr>
              <w:t xml:space="preserve"> </w:t>
            </w:r>
            <w:del w:id="485" w:author="Ronald Fernando Rodríguez Barbosa" w:date="2020-04-11T15:55:00Z">
              <w:r w:rsidR="00484743" w:rsidDel="00322533">
                <w:rPr>
                  <w:sz w:val="20"/>
                  <w:szCs w:val="20"/>
                </w:rPr>
                <w:delText xml:space="preserve">que hagan parte de un comportamiento o hábito y que puedan ser </w:delText>
              </w:r>
            </w:del>
            <w:ins w:id="486" w:author="Ronald Fernando Rodríguez Barbosa" w:date="2020-04-11T15:56:00Z">
              <w:r w:rsidR="00322533">
                <w:rPr>
                  <w:sz w:val="20"/>
                  <w:szCs w:val="20"/>
                </w:rPr>
                <w:t xml:space="preserve"> relacionados </w:t>
              </w:r>
            </w:ins>
            <w:del w:id="487" w:author="Ronald Fernando Rodríguez Barbosa" w:date="2020-04-11T15:56:00Z">
              <w:r w:rsidR="00484743" w:rsidDel="00322533">
                <w:rPr>
                  <w:sz w:val="20"/>
                  <w:szCs w:val="20"/>
                </w:rPr>
                <w:delText xml:space="preserve">relevantes para la </w:delText>
              </w:r>
            </w:del>
            <w:del w:id="488" w:author="Ronald Fernando Rodríguez Barbosa" w:date="2020-04-11T15:55:00Z">
              <w:r w:rsidR="00484743" w:rsidDel="00322533">
                <w:rPr>
                  <w:sz w:val="20"/>
                  <w:szCs w:val="20"/>
                </w:rPr>
                <w:delText xml:space="preserve">identificación </w:delText>
              </w:r>
            </w:del>
            <w:del w:id="489" w:author="Ronald Fernando Rodríguez Barbosa" w:date="2020-04-11T15:56:00Z">
              <w:r w:rsidR="00484743" w:rsidDel="00322533">
                <w:rPr>
                  <w:sz w:val="20"/>
                  <w:szCs w:val="20"/>
                </w:rPr>
                <w:delText xml:space="preserve">de condiciones laborales dentro del contexto de </w:delText>
              </w:r>
            </w:del>
            <w:ins w:id="490" w:author="Ronald Fernando Rodríguez Barbosa" w:date="2020-04-11T15:56:00Z">
              <w:r w:rsidR="00322533">
                <w:rPr>
                  <w:sz w:val="20"/>
                  <w:szCs w:val="20"/>
                </w:rPr>
                <w:t>con</w:t>
              </w:r>
            </w:ins>
            <w:ins w:id="491" w:author="Ronald Fernando Rodríguez Barbosa" w:date="2020-04-11T15:57:00Z">
              <w:r w:rsidR="00322533">
                <w:rPr>
                  <w:sz w:val="20"/>
                  <w:szCs w:val="20"/>
                </w:rPr>
                <w:t xml:space="preserve"> las características potenciales identificadas en la fase 1, para soportar la evaluación de</w:t>
              </w:r>
            </w:ins>
            <w:ins w:id="492" w:author="Ronald Fernando Rodríguez Barbosa" w:date="2020-04-11T15:56:00Z">
              <w:r w:rsidR="00322533">
                <w:rPr>
                  <w:sz w:val="20"/>
                  <w:szCs w:val="20"/>
                </w:rPr>
                <w:t xml:space="preserve"> </w:t>
              </w:r>
            </w:ins>
            <w:r w:rsidR="00484743">
              <w:rPr>
                <w:sz w:val="20"/>
                <w:szCs w:val="20"/>
              </w:rPr>
              <w:t>FRP</w:t>
            </w:r>
            <w:del w:id="493" w:author="Ronald Fernando Rodríguez Barbosa" w:date="2020-04-11T15:54:00Z">
              <w:r w:rsidR="00484743" w:rsidDel="00322533">
                <w:rPr>
                  <w:sz w:val="20"/>
                  <w:szCs w:val="20"/>
                </w:rPr>
                <w:delText>O</w:delText>
              </w:r>
            </w:del>
            <w:r w:rsidR="00484743">
              <w:rPr>
                <w:sz w:val="20"/>
                <w:szCs w:val="20"/>
              </w:rPr>
              <w:t>.</w:t>
            </w:r>
          </w:p>
          <w:p w14:paraId="31E4EF83" w14:textId="77777777" w:rsidR="00896CB2" w:rsidRPr="00636CBA" w:rsidRDefault="00896CB2" w:rsidP="000500FB">
            <w:pPr>
              <w:pStyle w:val="Default"/>
              <w:spacing w:line="259" w:lineRule="auto"/>
              <w:jc w:val="both"/>
              <w:rPr>
                <w:sz w:val="20"/>
                <w:szCs w:val="20"/>
              </w:rPr>
            </w:pPr>
          </w:p>
          <w:p w14:paraId="2955299C" w14:textId="40BE15A2" w:rsidR="009A2BD8" w:rsidRDefault="001307C2" w:rsidP="004815CC">
            <w:pPr>
              <w:pStyle w:val="Default"/>
              <w:spacing w:line="259" w:lineRule="auto"/>
              <w:jc w:val="both"/>
              <w:rPr>
                <w:sz w:val="20"/>
                <w:szCs w:val="20"/>
              </w:rPr>
            </w:pPr>
            <w:r>
              <w:rPr>
                <w:sz w:val="20"/>
                <w:szCs w:val="20"/>
              </w:rPr>
              <w:t>El proceso de diseño tendrá un desarrollo iterativo e incremental</w:t>
            </w:r>
            <w:r w:rsidR="004B2498">
              <w:rPr>
                <w:sz w:val="20"/>
                <w:szCs w:val="20"/>
              </w:rPr>
              <w:t>, en</w:t>
            </w:r>
            <w:r>
              <w:rPr>
                <w:sz w:val="20"/>
                <w:szCs w:val="20"/>
              </w:rPr>
              <w:t xml:space="preserve"> el que se realizará </w:t>
            </w:r>
            <w:r w:rsidR="00E27CA4">
              <w:rPr>
                <w:sz w:val="20"/>
                <w:szCs w:val="20"/>
              </w:rPr>
              <w:t xml:space="preserve">una validación constante </w:t>
            </w:r>
            <w:r w:rsidR="00504CFE">
              <w:rPr>
                <w:sz w:val="20"/>
                <w:szCs w:val="20"/>
              </w:rPr>
              <w:t xml:space="preserve">de los </w:t>
            </w:r>
            <w:ins w:id="494" w:author="Ronald Fernando Rodríguez Barbosa" w:date="2020-04-11T15:58:00Z">
              <w:r w:rsidR="00322533">
                <w:rPr>
                  <w:sz w:val="20"/>
                  <w:szCs w:val="20"/>
                </w:rPr>
                <w:t xml:space="preserve">resultados de precisión para la detección y obtención de </w:t>
              </w:r>
            </w:ins>
            <w:del w:id="495" w:author="Ronald Fernando Rodríguez Barbosa" w:date="2020-04-11T15:58:00Z">
              <w:r w:rsidR="00504CFE" w:rsidDel="00322533">
                <w:rPr>
                  <w:sz w:val="20"/>
                  <w:szCs w:val="20"/>
                </w:rPr>
                <w:delText>mecanismos,</w:delText>
              </w:r>
              <w:r w:rsidR="00836A41" w:rsidDel="00322533">
                <w:rPr>
                  <w:sz w:val="20"/>
                  <w:szCs w:val="20"/>
                </w:rPr>
                <w:delText xml:space="preserve"> </w:delText>
              </w:r>
            </w:del>
            <w:r w:rsidR="00836A41">
              <w:rPr>
                <w:sz w:val="20"/>
                <w:szCs w:val="20"/>
              </w:rPr>
              <w:t>indicadores</w:t>
            </w:r>
            <w:del w:id="496" w:author="Ronald Fernando Rodríguez Barbosa" w:date="2020-04-11T15:58:00Z">
              <w:r w:rsidR="00836A41" w:rsidDel="00322533">
                <w:rPr>
                  <w:sz w:val="20"/>
                  <w:szCs w:val="20"/>
                </w:rPr>
                <w:delText>,</w:delText>
              </w:r>
              <w:r w:rsidDel="00322533">
                <w:rPr>
                  <w:sz w:val="20"/>
                  <w:szCs w:val="20"/>
                </w:rPr>
                <w:delText xml:space="preserve"> </w:delText>
              </w:r>
              <w:r w:rsidR="00E27CA4" w:rsidDel="00322533">
                <w:rPr>
                  <w:sz w:val="20"/>
                  <w:szCs w:val="20"/>
                </w:rPr>
                <w:delText>obteniendo una retroalimentación del personal de</w:delText>
              </w:r>
              <w:r w:rsidR="004B2498" w:rsidDel="00322533">
                <w:rPr>
                  <w:sz w:val="20"/>
                  <w:szCs w:val="20"/>
                </w:rPr>
                <w:delText>l área de Personas y Cultura</w:delText>
              </w:r>
              <w:r w:rsidR="00E27CA4" w:rsidDel="00322533">
                <w:rPr>
                  <w:sz w:val="20"/>
                  <w:szCs w:val="20"/>
                </w:rPr>
                <w:delText>, respecto a los resultados obtenidos</w:delText>
              </w:r>
            </w:del>
            <w:r>
              <w:rPr>
                <w:sz w:val="20"/>
                <w:szCs w:val="20"/>
              </w:rPr>
              <w:t xml:space="preserve">. </w:t>
            </w:r>
            <w:del w:id="497" w:author="Ronald Fernando Rodríguez Barbosa" w:date="2020-04-11T15:59:00Z">
              <w:r w:rsidDel="00322533">
                <w:rPr>
                  <w:sz w:val="20"/>
                  <w:szCs w:val="20"/>
                </w:rPr>
                <w:delText>Por lo tanto</w:delText>
              </w:r>
              <w:r w:rsidR="005D0895" w:rsidDel="00322533">
                <w:rPr>
                  <w:sz w:val="20"/>
                  <w:szCs w:val="20"/>
                </w:rPr>
                <w:delText>, ten</w:delText>
              </w:r>
              <w:r w:rsidR="00CA67A7" w:rsidDel="00322533">
                <w:rPr>
                  <w:sz w:val="20"/>
                  <w:szCs w:val="20"/>
                </w:rPr>
                <w:delText>iendo en cuenta</w:delText>
              </w:r>
              <w:r w:rsidDel="00322533">
                <w:rPr>
                  <w:sz w:val="20"/>
                  <w:szCs w:val="20"/>
                </w:rPr>
                <w:delText xml:space="preserve"> el nivel d</w:delText>
              </w:r>
              <w:r w:rsidR="00CA67A7" w:rsidDel="00322533">
                <w:rPr>
                  <w:sz w:val="20"/>
                  <w:szCs w:val="20"/>
                </w:rPr>
                <w:delText xml:space="preserve">e profundización con el que se efectuarán las tareas, </w:delText>
              </w:r>
            </w:del>
            <w:ins w:id="498" w:author="Ronald Fernando Rodríguez Barbosa" w:date="2020-04-11T15:59:00Z">
              <w:r w:rsidR="00322533">
                <w:rPr>
                  <w:sz w:val="20"/>
                  <w:szCs w:val="20"/>
                </w:rPr>
                <w:t>L</w:t>
              </w:r>
            </w:ins>
            <w:del w:id="499" w:author="Ronald Fernando Rodríguez Barbosa" w:date="2020-04-11T15:59:00Z">
              <w:r w:rsidR="00CA67A7" w:rsidDel="00322533">
                <w:rPr>
                  <w:sz w:val="20"/>
                  <w:szCs w:val="20"/>
                </w:rPr>
                <w:delText>l</w:delText>
              </w:r>
            </w:del>
            <w:r w:rsidR="00CA67A7">
              <w:rPr>
                <w:sz w:val="20"/>
                <w:szCs w:val="20"/>
              </w:rPr>
              <w:t xml:space="preserve">a fase 2 tendrá una duración de </w:t>
            </w:r>
            <w:ins w:id="500" w:author="Ronald Fernando Rodríguez Barbosa" w:date="2020-04-11T15:59:00Z">
              <w:r w:rsidR="00322533">
                <w:rPr>
                  <w:sz w:val="20"/>
                  <w:szCs w:val="20"/>
                </w:rPr>
                <w:t>medio</w:t>
              </w:r>
            </w:ins>
            <w:del w:id="501" w:author="Ronald Fernando Rodríguez Barbosa" w:date="2020-04-11T15:59:00Z">
              <w:r w:rsidR="00CA67A7" w:rsidDel="00322533">
                <w:rPr>
                  <w:sz w:val="20"/>
                  <w:szCs w:val="20"/>
                </w:rPr>
                <w:delText>un</w:delText>
              </w:r>
            </w:del>
            <w:r w:rsidR="00CA67A7">
              <w:rPr>
                <w:sz w:val="20"/>
                <w:szCs w:val="20"/>
              </w:rPr>
              <w:t xml:space="preserve"> semestre con las siguientes actividades y entregables:</w:t>
            </w:r>
            <w:r w:rsidR="00223941">
              <w:rPr>
                <w:sz w:val="20"/>
                <w:szCs w:val="20"/>
              </w:rPr>
              <w:t xml:space="preserve"> </w:t>
            </w:r>
            <w:r w:rsidR="00223941" w:rsidRPr="38CA1D9A">
              <w:rPr>
                <w:sz w:val="20"/>
                <w:szCs w:val="20"/>
              </w:rPr>
              <w:t xml:space="preserve"> </w:t>
            </w:r>
          </w:p>
          <w:p w14:paraId="20281F87" w14:textId="77777777" w:rsidR="00E06E4E" w:rsidRPr="00D53260" w:rsidRDefault="00E06E4E" w:rsidP="004815CC">
            <w:pPr>
              <w:pStyle w:val="Default"/>
              <w:spacing w:line="259" w:lineRule="auto"/>
              <w:jc w:val="both"/>
              <w:rPr>
                <w:sz w:val="20"/>
                <w:szCs w:val="20"/>
              </w:rPr>
            </w:pPr>
          </w:p>
          <w:tbl>
            <w:tblPr>
              <w:tblStyle w:val="Tablaconcuadrcula"/>
              <w:tblW w:w="0" w:type="auto"/>
              <w:tblInd w:w="199" w:type="dxa"/>
              <w:tblLayout w:type="fixed"/>
              <w:tblLook w:val="04A0" w:firstRow="1" w:lastRow="0" w:firstColumn="1" w:lastColumn="0" w:noHBand="0" w:noVBand="1"/>
            </w:tblPr>
            <w:tblGrid>
              <w:gridCol w:w="3638"/>
              <w:gridCol w:w="3591"/>
            </w:tblGrid>
            <w:tr w:rsidR="00D53260" w:rsidRPr="00D53260" w14:paraId="11CF316A" w14:textId="77777777" w:rsidTr="00CA11D7">
              <w:trPr>
                <w:trHeight w:val="314"/>
              </w:trPr>
              <w:tc>
                <w:tcPr>
                  <w:tcW w:w="3638" w:type="dxa"/>
                </w:tcPr>
                <w:p w14:paraId="4AF2CA13" w14:textId="77777777" w:rsidR="005E1AB1" w:rsidRPr="00D53260" w:rsidRDefault="005E1AB1" w:rsidP="005E1AB1">
                  <w:pPr>
                    <w:spacing w:before="60" w:after="0" w:line="240" w:lineRule="auto"/>
                    <w:jc w:val="center"/>
                    <w:rPr>
                      <w:sz w:val="20"/>
                      <w:szCs w:val="20"/>
                    </w:rPr>
                  </w:pPr>
                  <w:r w:rsidRPr="00D53260">
                    <w:rPr>
                      <w:sz w:val="20"/>
                      <w:szCs w:val="20"/>
                    </w:rPr>
                    <w:t>Actividad</w:t>
                  </w:r>
                </w:p>
              </w:tc>
              <w:tc>
                <w:tcPr>
                  <w:tcW w:w="3591" w:type="dxa"/>
                </w:tcPr>
                <w:p w14:paraId="5F3F132B" w14:textId="77777777" w:rsidR="005E1AB1" w:rsidRPr="00D53260" w:rsidRDefault="005E1AB1" w:rsidP="005E1AB1">
                  <w:pPr>
                    <w:spacing w:before="60" w:after="0" w:line="240" w:lineRule="auto"/>
                    <w:jc w:val="center"/>
                    <w:rPr>
                      <w:sz w:val="20"/>
                      <w:szCs w:val="20"/>
                    </w:rPr>
                  </w:pPr>
                  <w:r w:rsidRPr="00D53260">
                    <w:rPr>
                      <w:sz w:val="20"/>
                      <w:szCs w:val="20"/>
                    </w:rPr>
                    <w:t>Entregable o resultado</w:t>
                  </w:r>
                </w:p>
              </w:tc>
            </w:tr>
            <w:tr w:rsidR="00D53260" w:rsidRPr="00D53260" w14:paraId="7FBB0510" w14:textId="77777777" w:rsidTr="005E1AB1">
              <w:trPr>
                <w:trHeight w:val="314"/>
              </w:trPr>
              <w:tc>
                <w:tcPr>
                  <w:tcW w:w="3638" w:type="dxa"/>
                </w:tcPr>
                <w:p w14:paraId="54A76C59" w14:textId="22B8D878" w:rsidR="005E1AB1" w:rsidRPr="007C0398" w:rsidRDefault="007C0398" w:rsidP="007C0398">
                  <w:pPr>
                    <w:spacing w:after="0" w:line="240" w:lineRule="auto"/>
                    <w:ind w:left="-43"/>
                    <w:rPr>
                      <w:sz w:val="20"/>
                      <w:szCs w:val="20"/>
                    </w:rPr>
                  </w:pPr>
                  <w:r>
                    <w:rPr>
                      <w:sz w:val="20"/>
                      <w:szCs w:val="20"/>
                    </w:rPr>
                    <w:t xml:space="preserve">A2-1. </w:t>
                  </w:r>
                  <w:r w:rsidR="005E1AB1" w:rsidRPr="007C0398">
                    <w:rPr>
                      <w:sz w:val="20"/>
                      <w:szCs w:val="20"/>
                    </w:rPr>
                    <w:t>Diseñ</w:t>
                  </w:r>
                  <w:r w:rsidR="00CA67A7" w:rsidRPr="007C0398">
                    <w:rPr>
                      <w:sz w:val="20"/>
                      <w:szCs w:val="20"/>
                    </w:rPr>
                    <w:t>o de arquitectura.</w:t>
                  </w:r>
                </w:p>
              </w:tc>
              <w:tc>
                <w:tcPr>
                  <w:tcW w:w="3591" w:type="dxa"/>
                  <w:vAlign w:val="center"/>
                </w:tcPr>
                <w:p w14:paraId="35F47F0E" w14:textId="45E3E4C1" w:rsidR="005E1AB1" w:rsidRPr="00D53260" w:rsidRDefault="005E1AB1" w:rsidP="00896CB2">
                  <w:pPr>
                    <w:spacing w:after="0" w:line="240" w:lineRule="auto"/>
                    <w:ind w:left="-43"/>
                    <w:jc w:val="both"/>
                    <w:rPr>
                      <w:sz w:val="20"/>
                      <w:szCs w:val="20"/>
                    </w:rPr>
                  </w:pPr>
                  <w:r w:rsidRPr="00D53260">
                    <w:rPr>
                      <w:sz w:val="20"/>
                      <w:szCs w:val="20"/>
                    </w:rPr>
                    <w:t>2</w:t>
                  </w:r>
                  <w:del w:id="502" w:author="Ronald Fernando Rodríguez Barbosa" w:date="2020-04-11T16:49:00Z">
                    <w:r w:rsidR="00CA67A7" w:rsidRPr="00D53260" w:rsidDel="00E06E4E">
                      <w:rPr>
                        <w:sz w:val="20"/>
                        <w:szCs w:val="20"/>
                      </w:rPr>
                      <w:delText>A</w:delText>
                    </w:r>
                  </w:del>
                  <w:ins w:id="503" w:author="Ronald Fernando Rodríguez Barbosa" w:date="2020-04-11T17:09:00Z">
                    <w:r w:rsidR="006425EE">
                      <w:rPr>
                        <w:sz w:val="20"/>
                        <w:szCs w:val="20"/>
                      </w:rPr>
                      <w:t>A</w:t>
                    </w:r>
                  </w:ins>
                  <w:r w:rsidR="00CA67A7" w:rsidRPr="00D53260">
                    <w:rPr>
                      <w:sz w:val="20"/>
                      <w:szCs w:val="20"/>
                    </w:rPr>
                    <w:t xml:space="preserve">. </w:t>
                  </w:r>
                  <w:r w:rsidR="004C5BD3" w:rsidRPr="009B5824">
                    <w:rPr>
                      <w:sz w:val="20"/>
                    </w:rPr>
                    <w:t xml:space="preserve">Documento </w:t>
                  </w:r>
                  <w:r w:rsidR="004C5BD3">
                    <w:rPr>
                      <w:sz w:val="20"/>
                    </w:rPr>
                    <w:t xml:space="preserve">con la descripción de la </w:t>
                  </w:r>
                  <w:del w:id="504" w:author="Ronald Fernando Rodríguez Barbosa" w:date="2020-04-11T17:06:00Z">
                    <w:r w:rsidR="004C5BD3" w:rsidDel="001D03DD">
                      <w:rPr>
                        <w:sz w:val="20"/>
                      </w:rPr>
                      <w:delText>arquitectura</w:delText>
                    </w:r>
                    <w:r w:rsidR="004C5BD3" w:rsidRPr="009B5824" w:rsidDel="001D03DD">
                      <w:rPr>
                        <w:sz w:val="20"/>
                      </w:rPr>
                      <w:delText xml:space="preserve"> </w:delText>
                    </w:r>
                    <w:r w:rsidR="00896CB2" w:rsidDel="001D03DD">
                      <w:rPr>
                        <w:sz w:val="20"/>
                      </w:rPr>
                      <w:delText xml:space="preserve"> para</w:delText>
                    </w:r>
                  </w:del>
                  <w:ins w:id="505" w:author="Ronald Fernando Rodríguez Barbosa" w:date="2020-04-11T17:06:00Z">
                    <w:r w:rsidR="001D03DD">
                      <w:rPr>
                        <w:sz w:val="20"/>
                      </w:rPr>
                      <w:t>arquitectura</w:t>
                    </w:r>
                    <w:r w:rsidR="001D03DD" w:rsidRPr="009B5824">
                      <w:rPr>
                        <w:sz w:val="20"/>
                      </w:rPr>
                      <w:t xml:space="preserve"> </w:t>
                    </w:r>
                    <w:r w:rsidR="001D03DD">
                      <w:rPr>
                        <w:sz w:val="20"/>
                      </w:rPr>
                      <w:t>para</w:t>
                    </w:r>
                  </w:ins>
                  <w:r w:rsidR="00896CB2">
                    <w:rPr>
                      <w:sz w:val="20"/>
                    </w:rPr>
                    <w:t xml:space="preserve"> el</w:t>
                  </w:r>
                  <w:r w:rsidR="004C5BD3">
                    <w:rPr>
                      <w:sz w:val="20"/>
                    </w:rPr>
                    <w:t xml:space="preserve"> </w:t>
                  </w:r>
                  <w:r w:rsidR="004C5BD3" w:rsidRPr="004C5BD3">
                    <w:rPr>
                      <w:sz w:val="20"/>
                    </w:rPr>
                    <w:t xml:space="preserve">monitoreo </w:t>
                  </w:r>
                  <w:r w:rsidR="00504CFE">
                    <w:rPr>
                      <w:sz w:val="20"/>
                    </w:rPr>
                    <w:t>extracción de</w:t>
                  </w:r>
                  <w:r w:rsidR="00896CB2">
                    <w:rPr>
                      <w:sz w:val="20"/>
                    </w:rPr>
                    <w:t xml:space="preserve"> indicadores relacionadas con FRP</w:t>
                  </w:r>
                  <w:del w:id="506" w:author="Ronald Fernando Rodríguez Barbosa" w:date="2020-04-11T16:55:00Z">
                    <w:r w:rsidR="00896CB2" w:rsidDel="006328FE">
                      <w:rPr>
                        <w:sz w:val="20"/>
                      </w:rPr>
                      <w:delText>O</w:delText>
                    </w:r>
                  </w:del>
                </w:p>
              </w:tc>
            </w:tr>
            <w:tr w:rsidR="00D53260" w:rsidRPr="00D53260" w14:paraId="4B2C6421" w14:textId="77777777" w:rsidTr="00CA11D7">
              <w:trPr>
                <w:trHeight w:val="298"/>
              </w:trPr>
              <w:tc>
                <w:tcPr>
                  <w:tcW w:w="3638" w:type="dxa"/>
                </w:tcPr>
                <w:p w14:paraId="772ACFAA" w14:textId="285543D8" w:rsidR="005E1AB1" w:rsidRPr="007C0398" w:rsidRDefault="007C0398" w:rsidP="007C0398">
                  <w:pPr>
                    <w:spacing w:after="0" w:line="240" w:lineRule="auto"/>
                    <w:ind w:left="-43"/>
                    <w:rPr>
                      <w:sz w:val="20"/>
                      <w:szCs w:val="20"/>
                    </w:rPr>
                  </w:pPr>
                  <w:r>
                    <w:rPr>
                      <w:sz w:val="20"/>
                      <w:szCs w:val="20"/>
                    </w:rPr>
                    <w:t xml:space="preserve">A2-2. </w:t>
                  </w:r>
                  <w:r w:rsidR="005E1AB1" w:rsidRPr="007C0398">
                    <w:rPr>
                      <w:sz w:val="20"/>
                      <w:szCs w:val="20"/>
                    </w:rPr>
                    <w:t xml:space="preserve">Diseño detallado de agentes </w:t>
                  </w:r>
                  <w:proofErr w:type="gramStart"/>
                  <w:r w:rsidR="005E1AB1" w:rsidRPr="007C0398">
                    <w:rPr>
                      <w:sz w:val="20"/>
                      <w:szCs w:val="20"/>
                    </w:rPr>
                    <w:t>e  interacciones</w:t>
                  </w:r>
                  <w:proofErr w:type="gramEnd"/>
                  <w:r w:rsidR="005E1AB1" w:rsidRPr="007C0398">
                    <w:rPr>
                      <w:sz w:val="20"/>
                      <w:szCs w:val="20"/>
                    </w:rPr>
                    <w:t>.</w:t>
                  </w:r>
                </w:p>
              </w:tc>
              <w:tc>
                <w:tcPr>
                  <w:tcW w:w="3591" w:type="dxa"/>
                </w:tcPr>
                <w:p w14:paraId="406DB102" w14:textId="1ACA5B3D" w:rsidR="005E1AB1" w:rsidRPr="00D53260" w:rsidRDefault="005E1AB1" w:rsidP="00A01CB5">
                  <w:pPr>
                    <w:spacing w:after="0" w:line="240" w:lineRule="auto"/>
                    <w:jc w:val="both"/>
                    <w:rPr>
                      <w:sz w:val="20"/>
                      <w:szCs w:val="20"/>
                    </w:rPr>
                  </w:pPr>
                  <w:r w:rsidRPr="00D53260">
                    <w:rPr>
                      <w:sz w:val="20"/>
                      <w:szCs w:val="20"/>
                    </w:rPr>
                    <w:t>2B.</w:t>
                  </w:r>
                  <w:r w:rsidRPr="00D53260">
                    <w:rPr>
                      <w:sz w:val="20"/>
                    </w:rPr>
                    <w:t xml:space="preserve"> </w:t>
                  </w:r>
                  <w:r w:rsidRPr="00D53260">
                    <w:rPr>
                      <w:sz w:val="20"/>
                      <w:szCs w:val="20"/>
                    </w:rPr>
                    <w:t xml:space="preserve">Documento del diseño detallado del sistema </w:t>
                  </w:r>
                  <w:proofErr w:type="spellStart"/>
                  <w:r w:rsidRPr="00D53260">
                    <w:rPr>
                      <w:sz w:val="20"/>
                      <w:szCs w:val="20"/>
                    </w:rPr>
                    <w:t>multi-agente</w:t>
                  </w:r>
                  <w:proofErr w:type="spellEnd"/>
                  <w:r w:rsidRPr="00D53260">
                    <w:rPr>
                      <w:sz w:val="20"/>
                      <w:szCs w:val="20"/>
                    </w:rPr>
                    <w:t>.</w:t>
                  </w:r>
                </w:p>
              </w:tc>
            </w:tr>
            <w:tr w:rsidR="00D53260" w:rsidRPr="00D53260" w14:paraId="6D6F3BA9" w14:textId="77777777" w:rsidTr="00CA11D7">
              <w:trPr>
                <w:trHeight w:val="298"/>
              </w:trPr>
              <w:tc>
                <w:tcPr>
                  <w:tcW w:w="3638" w:type="dxa"/>
                </w:tcPr>
                <w:p w14:paraId="010A2DFE" w14:textId="14DDC592" w:rsidR="005E1AB1" w:rsidRPr="007C0398" w:rsidRDefault="007C0398" w:rsidP="007C0398">
                  <w:pPr>
                    <w:spacing w:after="0" w:line="240" w:lineRule="auto"/>
                    <w:ind w:left="-43"/>
                    <w:rPr>
                      <w:sz w:val="20"/>
                      <w:szCs w:val="20"/>
                    </w:rPr>
                  </w:pPr>
                  <w:r>
                    <w:rPr>
                      <w:sz w:val="20"/>
                      <w:szCs w:val="20"/>
                    </w:rPr>
                    <w:t xml:space="preserve">A2-3. </w:t>
                  </w:r>
                  <w:r w:rsidR="00606B9B" w:rsidRPr="007C0398">
                    <w:rPr>
                      <w:sz w:val="20"/>
                      <w:szCs w:val="20"/>
                    </w:rPr>
                    <w:t xml:space="preserve">Definición </w:t>
                  </w:r>
                  <w:ins w:id="507" w:author="Ronald Fernando Rodríguez Barbosa" w:date="2020-04-11T17:10:00Z">
                    <w:r w:rsidR="006425EE">
                      <w:rPr>
                        <w:sz w:val="20"/>
                        <w:szCs w:val="20"/>
                      </w:rPr>
                      <w:t xml:space="preserve">y levantamiento </w:t>
                    </w:r>
                  </w:ins>
                  <w:r w:rsidR="00606B9B" w:rsidRPr="007C0398">
                    <w:rPr>
                      <w:sz w:val="20"/>
                      <w:szCs w:val="20"/>
                    </w:rPr>
                    <w:t>de escenarios para conformar las</w:t>
                  </w:r>
                  <w:r w:rsidR="005E1AB1" w:rsidRPr="007C0398">
                    <w:rPr>
                      <w:sz w:val="20"/>
                      <w:szCs w:val="20"/>
                    </w:rPr>
                    <w:t xml:space="preserve"> bases de entrenamiento, validación y prueba.</w:t>
                  </w:r>
                </w:p>
              </w:tc>
              <w:tc>
                <w:tcPr>
                  <w:tcW w:w="3591" w:type="dxa"/>
                </w:tcPr>
                <w:p w14:paraId="7E93213E" w14:textId="26F006B9" w:rsidR="005E1AB1" w:rsidRPr="00D53260" w:rsidRDefault="005E1AB1" w:rsidP="00A01CB5">
                  <w:pPr>
                    <w:spacing w:after="0" w:line="240" w:lineRule="auto"/>
                    <w:jc w:val="both"/>
                    <w:rPr>
                      <w:sz w:val="20"/>
                      <w:szCs w:val="20"/>
                    </w:rPr>
                  </w:pPr>
                  <w:r w:rsidRPr="00D53260">
                    <w:rPr>
                      <w:sz w:val="20"/>
                      <w:szCs w:val="20"/>
                    </w:rPr>
                    <w:t>2C.</w:t>
                  </w:r>
                  <w:r w:rsidRPr="00D53260">
                    <w:rPr>
                      <w:sz w:val="20"/>
                    </w:rPr>
                    <w:t xml:space="preserve"> </w:t>
                  </w:r>
                  <w:ins w:id="508" w:author="Ronald Fernando Rodríguez Barbosa" w:date="2020-04-11T17:09:00Z">
                    <w:r w:rsidR="006425EE">
                      <w:rPr>
                        <w:sz w:val="20"/>
                      </w:rPr>
                      <w:t>Bases de datos</w:t>
                    </w:r>
                  </w:ins>
                  <w:ins w:id="509" w:author="Ronald Fernando Rodríguez Barbosa" w:date="2020-04-11T17:10:00Z">
                    <w:r w:rsidR="006425EE">
                      <w:rPr>
                        <w:sz w:val="20"/>
                      </w:rPr>
                      <w:t xml:space="preserve"> y </w:t>
                    </w:r>
                    <w:r w:rsidR="006425EE">
                      <w:rPr>
                        <w:sz w:val="20"/>
                        <w:szCs w:val="20"/>
                      </w:rPr>
                      <w:t>d</w:t>
                    </w:r>
                  </w:ins>
                  <w:del w:id="510" w:author="Ronald Fernando Rodríguez Barbosa" w:date="2020-04-11T17:10:00Z">
                    <w:r w:rsidR="00606B9B" w:rsidRPr="00D53260" w:rsidDel="006425EE">
                      <w:rPr>
                        <w:sz w:val="20"/>
                        <w:szCs w:val="20"/>
                      </w:rPr>
                      <w:delText>D</w:delText>
                    </w:r>
                  </w:del>
                  <w:r w:rsidR="00606B9B" w:rsidRPr="00D53260">
                    <w:rPr>
                      <w:sz w:val="20"/>
                      <w:szCs w:val="20"/>
                    </w:rPr>
                    <w:t xml:space="preserve">ocumento de descripción de escenarios </w:t>
                  </w:r>
                  <w:del w:id="511" w:author="Ronald Fernando Rodríguez Barbosa" w:date="2020-04-11T17:10:00Z">
                    <w:r w:rsidR="00606B9B" w:rsidRPr="00D53260" w:rsidDel="006425EE">
                      <w:rPr>
                        <w:sz w:val="20"/>
                        <w:szCs w:val="20"/>
                      </w:rPr>
                      <w:delText>para el levantamiento de bases de datos de imágenes</w:delText>
                    </w:r>
                  </w:del>
                  <w:ins w:id="512" w:author="Ronald Fernando Rodríguez Barbosa" w:date="2020-04-11T17:10:00Z">
                    <w:r w:rsidR="006425EE">
                      <w:rPr>
                        <w:sz w:val="20"/>
                        <w:szCs w:val="20"/>
                      </w:rPr>
                      <w:t>para para implementación</w:t>
                    </w:r>
                  </w:ins>
                  <w:r w:rsidR="00606B9B" w:rsidRPr="00D53260">
                    <w:rPr>
                      <w:sz w:val="20"/>
                      <w:szCs w:val="20"/>
                    </w:rPr>
                    <w:t>.</w:t>
                  </w:r>
                </w:p>
              </w:tc>
            </w:tr>
            <w:tr w:rsidR="00D53260" w:rsidRPr="00D53260" w14:paraId="3AA31E0E" w14:textId="77777777" w:rsidTr="00CA11D7">
              <w:trPr>
                <w:trHeight w:val="298"/>
              </w:trPr>
              <w:tc>
                <w:tcPr>
                  <w:tcW w:w="3638" w:type="dxa"/>
                </w:tcPr>
                <w:p w14:paraId="51DDA08B" w14:textId="48955A05" w:rsidR="00CA67A7" w:rsidRPr="007C0398" w:rsidRDefault="007C0398" w:rsidP="007C0398">
                  <w:pPr>
                    <w:spacing w:after="0" w:line="240" w:lineRule="auto"/>
                    <w:ind w:left="-43"/>
                    <w:rPr>
                      <w:sz w:val="20"/>
                      <w:szCs w:val="20"/>
                    </w:rPr>
                  </w:pPr>
                  <w:r>
                    <w:rPr>
                      <w:sz w:val="20"/>
                      <w:szCs w:val="20"/>
                    </w:rPr>
                    <w:t xml:space="preserve">A2-4. </w:t>
                  </w:r>
                  <w:r w:rsidR="005339DE" w:rsidRPr="007C0398">
                    <w:rPr>
                      <w:sz w:val="20"/>
                      <w:szCs w:val="20"/>
                    </w:rPr>
                    <w:t>Captura de imágenes de video con dramatización de escenarios para la conformación de modelos.</w:t>
                  </w:r>
                </w:p>
              </w:tc>
              <w:tc>
                <w:tcPr>
                  <w:tcW w:w="3591" w:type="dxa"/>
                </w:tcPr>
                <w:p w14:paraId="3E64C33F" w14:textId="5DAD2A88" w:rsidR="00CA67A7" w:rsidRPr="00D53260" w:rsidRDefault="005339DE" w:rsidP="00A01CB5">
                  <w:pPr>
                    <w:spacing w:after="0" w:line="240" w:lineRule="auto"/>
                    <w:jc w:val="both"/>
                    <w:rPr>
                      <w:sz w:val="20"/>
                      <w:szCs w:val="20"/>
                    </w:rPr>
                  </w:pPr>
                  <w:r w:rsidRPr="00D53260">
                    <w:rPr>
                      <w:sz w:val="20"/>
                      <w:szCs w:val="20"/>
                    </w:rPr>
                    <w:t>2D</w:t>
                  </w:r>
                  <w:r w:rsidR="002B1B3B" w:rsidRPr="00D53260">
                    <w:rPr>
                      <w:sz w:val="20"/>
                      <w:szCs w:val="20"/>
                    </w:rPr>
                    <w:t>.</w:t>
                  </w:r>
                  <w:r w:rsidRPr="00D53260">
                    <w:rPr>
                      <w:sz w:val="20"/>
                      <w:szCs w:val="20"/>
                    </w:rPr>
                    <w:t xml:space="preserve"> Copia </w:t>
                  </w:r>
                  <w:del w:id="513" w:author="Ronald Fernando Rodríguez Barbosa" w:date="2020-04-11T19:35:00Z">
                    <w:r w:rsidRPr="00D53260" w:rsidDel="009D1D1B">
                      <w:rPr>
                        <w:sz w:val="20"/>
                        <w:szCs w:val="20"/>
                      </w:rPr>
                      <w:delText>de  base</w:delText>
                    </w:r>
                  </w:del>
                  <w:ins w:id="514" w:author="Ronald Fernando Rodríguez Barbosa" w:date="2020-04-11T19:35:00Z">
                    <w:r w:rsidR="009D1D1B" w:rsidRPr="00D53260">
                      <w:rPr>
                        <w:sz w:val="20"/>
                        <w:szCs w:val="20"/>
                      </w:rPr>
                      <w:t>de base</w:t>
                    </w:r>
                  </w:ins>
                  <w:r w:rsidRPr="00D53260">
                    <w:rPr>
                      <w:sz w:val="20"/>
                      <w:szCs w:val="20"/>
                    </w:rPr>
                    <w:t xml:space="preserve"> de datos para el diseño y validación de modelos de reconocimiento</w:t>
                  </w:r>
                </w:p>
              </w:tc>
            </w:tr>
            <w:tr w:rsidR="00D53260" w:rsidRPr="00D53260" w14:paraId="3FB7E881" w14:textId="77777777" w:rsidTr="00CA11D7">
              <w:trPr>
                <w:trHeight w:val="298"/>
              </w:trPr>
              <w:tc>
                <w:tcPr>
                  <w:tcW w:w="3638" w:type="dxa"/>
                </w:tcPr>
                <w:p w14:paraId="5D6526CA" w14:textId="24AB5CD1" w:rsidR="00C42D40" w:rsidRPr="007C0398" w:rsidRDefault="007C0398" w:rsidP="007C0398">
                  <w:pPr>
                    <w:spacing w:after="0" w:line="240" w:lineRule="auto"/>
                    <w:ind w:left="-43"/>
                    <w:rPr>
                      <w:sz w:val="20"/>
                      <w:szCs w:val="20"/>
                    </w:rPr>
                  </w:pPr>
                  <w:r>
                    <w:rPr>
                      <w:sz w:val="20"/>
                      <w:szCs w:val="20"/>
                    </w:rPr>
                    <w:t xml:space="preserve">A2-5. </w:t>
                  </w:r>
                  <w:r w:rsidR="00C42D40" w:rsidRPr="007C0398">
                    <w:rPr>
                      <w:sz w:val="20"/>
                      <w:szCs w:val="20"/>
                    </w:rPr>
                    <w:t>Entendimiento de datos</w:t>
                  </w:r>
                </w:p>
              </w:tc>
              <w:tc>
                <w:tcPr>
                  <w:tcW w:w="3591" w:type="dxa"/>
                </w:tcPr>
                <w:p w14:paraId="0C8E073A" w14:textId="1EF1AE03" w:rsidR="00C42D40" w:rsidRPr="00D53260" w:rsidRDefault="002B1B3B" w:rsidP="00A01CB5">
                  <w:pPr>
                    <w:spacing w:after="0" w:line="240" w:lineRule="auto"/>
                    <w:jc w:val="both"/>
                    <w:rPr>
                      <w:sz w:val="20"/>
                      <w:szCs w:val="20"/>
                    </w:rPr>
                  </w:pPr>
                  <w:r w:rsidRPr="00D53260">
                    <w:rPr>
                      <w:sz w:val="20"/>
                      <w:szCs w:val="20"/>
                    </w:rPr>
                    <w:t>2E. Documento con el desarrollo de entendimiento de los datos.</w:t>
                  </w:r>
                </w:p>
              </w:tc>
            </w:tr>
            <w:tr w:rsidR="00D53260" w:rsidRPr="00D53260" w14:paraId="1248D647" w14:textId="77777777" w:rsidTr="00CA11D7">
              <w:trPr>
                <w:trHeight w:val="298"/>
              </w:trPr>
              <w:tc>
                <w:tcPr>
                  <w:tcW w:w="3638" w:type="dxa"/>
                </w:tcPr>
                <w:p w14:paraId="0D5F6BB1" w14:textId="5D148016" w:rsidR="00C42D40" w:rsidRPr="007C0398" w:rsidRDefault="007C0398" w:rsidP="007C0398">
                  <w:pPr>
                    <w:spacing w:after="0" w:line="240" w:lineRule="auto"/>
                    <w:ind w:left="-43"/>
                    <w:rPr>
                      <w:sz w:val="20"/>
                      <w:szCs w:val="20"/>
                    </w:rPr>
                  </w:pPr>
                  <w:r>
                    <w:rPr>
                      <w:sz w:val="20"/>
                      <w:szCs w:val="20"/>
                    </w:rPr>
                    <w:t xml:space="preserve">A2-6. </w:t>
                  </w:r>
                  <w:r w:rsidR="00C42D40" w:rsidRPr="007C0398">
                    <w:rPr>
                      <w:sz w:val="20"/>
                      <w:szCs w:val="20"/>
                    </w:rPr>
                    <w:t>Limpieza y preparación de los datos</w:t>
                  </w:r>
                </w:p>
              </w:tc>
              <w:tc>
                <w:tcPr>
                  <w:tcW w:w="3591" w:type="dxa"/>
                </w:tcPr>
                <w:p w14:paraId="20B31C13" w14:textId="4F6A1598" w:rsidR="00C42D40" w:rsidRPr="00D53260" w:rsidRDefault="002B1B3B" w:rsidP="00A01CB5">
                  <w:pPr>
                    <w:spacing w:after="0" w:line="240" w:lineRule="auto"/>
                    <w:jc w:val="both"/>
                    <w:rPr>
                      <w:sz w:val="20"/>
                      <w:szCs w:val="20"/>
                    </w:rPr>
                  </w:pPr>
                  <w:r w:rsidRPr="00D53260">
                    <w:rPr>
                      <w:sz w:val="20"/>
                      <w:szCs w:val="20"/>
                    </w:rPr>
                    <w:t>2F. Documento con la descripción del proceso de limpieza y preparación de los datos.</w:t>
                  </w:r>
                </w:p>
              </w:tc>
            </w:tr>
            <w:tr w:rsidR="00D53260" w:rsidRPr="00D53260" w14:paraId="4ADC7B56" w14:textId="77777777" w:rsidTr="00CA11D7">
              <w:trPr>
                <w:trHeight w:val="298"/>
              </w:trPr>
              <w:tc>
                <w:tcPr>
                  <w:tcW w:w="3638" w:type="dxa"/>
                </w:tcPr>
                <w:p w14:paraId="21016CF1" w14:textId="34CFCB59" w:rsidR="005E1AB1" w:rsidRPr="007C0398" w:rsidRDefault="007C0398" w:rsidP="007C0398">
                  <w:pPr>
                    <w:spacing w:after="0" w:line="240" w:lineRule="auto"/>
                    <w:ind w:left="-43"/>
                    <w:rPr>
                      <w:sz w:val="20"/>
                      <w:szCs w:val="20"/>
                    </w:rPr>
                  </w:pPr>
                  <w:r>
                    <w:rPr>
                      <w:sz w:val="20"/>
                      <w:szCs w:val="20"/>
                    </w:rPr>
                    <w:t xml:space="preserve">A2-7. </w:t>
                  </w:r>
                  <w:r w:rsidR="005E1AB1" w:rsidRPr="007C0398">
                    <w:rPr>
                      <w:sz w:val="20"/>
                      <w:szCs w:val="20"/>
                    </w:rPr>
                    <w:t xml:space="preserve">Caracterización </w:t>
                  </w:r>
                  <w:r w:rsidR="002B1B3B" w:rsidRPr="007C0398">
                    <w:rPr>
                      <w:sz w:val="20"/>
                      <w:szCs w:val="20"/>
                    </w:rPr>
                    <w:t>de modelos,</w:t>
                  </w:r>
                  <w:r w:rsidR="00C42D40" w:rsidRPr="007C0398">
                    <w:rPr>
                      <w:sz w:val="20"/>
                      <w:szCs w:val="20"/>
                    </w:rPr>
                    <w:t xml:space="preserve"> definición</w:t>
                  </w:r>
                  <w:r w:rsidR="002B1B3B" w:rsidRPr="007C0398">
                    <w:rPr>
                      <w:sz w:val="20"/>
                      <w:szCs w:val="20"/>
                    </w:rPr>
                    <w:t xml:space="preserve"> y evaluación</w:t>
                  </w:r>
                </w:p>
              </w:tc>
              <w:tc>
                <w:tcPr>
                  <w:tcW w:w="3591" w:type="dxa"/>
                  <w:vMerge w:val="restart"/>
                </w:tcPr>
                <w:p w14:paraId="4EBD2FB8" w14:textId="3BA1D467" w:rsidR="005E1AB1" w:rsidRPr="00D53260" w:rsidRDefault="005E1AB1" w:rsidP="00A01CB5">
                  <w:pPr>
                    <w:spacing w:after="0" w:line="240" w:lineRule="auto"/>
                    <w:jc w:val="both"/>
                    <w:rPr>
                      <w:sz w:val="20"/>
                      <w:szCs w:val="20"/>
                    </w:rPr>
                  </w:pPr>
                  <w:r w:rsidRPr="00D53260">
                    <w:rPr>
                      <w:sz w:val="20"/>
                      <w:szCs w:val="20"/>
                    </w:rPr>
                    <w:t>2</w:t>
                  </w:r>
                  <w:r w:rsidR="00DA3ECE" w:rsidRPr="00D53260">
                    <w:rPr>
                      <w:sz w:val="20"/>
                      <w:szCs w:val="20"/>
                    </w:rPr>
                    <w:t>G</w:t>
                  </w:r>
                  <w:r w:rsidR="002B1B3B" w:rsidRPr="00D53260">
                    <w:rPr>
                      <w:sz w:val="20"/>
                      <w:szCs w:val="20"/>
                    </w:rPr>
                    <w:t xml:space="preserve">. </w:t>
                  </w:r>
                  <w:r w:rsidRPr="00D53260">
                    <w:rPr>
                      <w:sz w:val="20"/>
                      <w:szCs w:val="20"/>
                    </w:rPr>
                    <w:t xml:space="preserve">Documento de caracterización del modelo de reconocimiento </w:t>
                  </w:r>
                  <w:r w:rsidR="008270F9" w:rsidRPr="00D53260">
                    <w:rPr>
                      <w:sz w:val="20"/>
                      <w:szCs w:val="20"/>
                    </w:rPr>
                    <w:t xml:space="preserve">de personas, </w:t>
                  </w:r>
                  <w:del w:id="515" w:author="Ronald Fernando Rodríguez Barbosa" w:date="2020-04-11T16:01:00Z">
                    <w:r w:rsidR="008270F9" w:rsidRPr="00D53260" w:rsidDel="00FC2A2B">
                      <w:rPr>
                        <w:sz w:val="20"/>
                        <w:szCs w:val="20"/>
                      </w:rPr>
                      <w:delText>estados de ánimo</w:delText>
                    </w:r>
                  </w:del>
                  <w:ins w:id="516" w:author="Ronald Fernando Rodríguez Barbosa" w:date="2020-04-11T16:01:00Z">
                    <w:r w:rsidR="00FC2A2B">
                      <w:rPr>
                        <w:sz w:val="20"/>
                        <w:szCs w:val="20"/>
                      </w:rPr>
                      <w:t xml:space="preserve">emociones, actividades </w:t>
                    </w:r>
                  </w:ins>
                  <w:del w:id="517" w:author="Ronald Fernando Rodríguez Barbosa" w:date="2020-04-11T16:01:00Z">
                    <w:r w:rsidR="008270F9" w:rsidRPr="00D53260" w:rsidDel="00FC2A2B">
                      <w:rPr>
                        <w:sz w:val="20"/>
                        <w:szCs w:val="20"/>
                      </w:rPr>
                      <w:delText xml:space="preserve"> y pre-diagnóstico</w:delText>
                    </w:r>
                    <w:r w:rsidR="00DA3ECE" w:rsidRPr="00D53260" w:rsidDel="00FC2A2B">
                      <w:rPr>
                        <w:sz w:val="20"/>
                        <w:szCs w:val="20"/>
                      </w:rPr>
                      <w:delText xml:space="preserve"> de trastornos psicológicos</w:delText>
                    </w:r>
                    <w:r w:rsidR="008270F9" w:rsidRPr="00D53260" w:rsidDel="00FC2A2B">
                      <w:rPr>
                        <w:sz w:val="20"/>
                        <w:szCs w:val="20"/>
                      </w:rPr>
                      <w:delText xml:space="preserve"> </w:delText>
                    </w:r>
                  </w:del>
                  <w:r w:rsidR="008270F9" w:rsidRPr="00D53260">
                    <w:rPr>
                      <w:sz w:val="20"/>
                      <w:szCs w:val="20"/>
                    </w:rPr>
                    <w:t>y</w:t>
                  </w:r>
                  <w:r w:rsidRPr="00D53260">
                    <w:rPr>
                      <w:sz w:val="20"/>
                      <w:szCs w:val="20"/>
                    </w:rPr>
                    <w:t xml:space="preserve"> los mecanismos de inteligencia artificial para clasificación a partir de imágenes de video.</w:t>
                  </w:r>
                </w:p>
              </w:tc>
            </w:tr>
            <w:tr w:rsidR="00D53260" w:rsidRPr="00D53260" w14:paraId="5209CDC2" w14:textId="77777777" w:rsidTr="00CA11D7">
              <w:trPr>
                <w:trHeight w:val="298"/>
              </w:trPr>
              <w:tc>
                <w:tcPr>
                  <w:tcW w:w="3638" w:type="dxa"/>
                </w:tcPr>
                <w:p w14:paraId="4B99A051" w14:textId="58ADF81E" w:rsidR="005E1AB1" w:rsidRPr="007C0398" w:rsidRDefault="007C0398" w:rsidP="007C0398">
                  <w:pPr>
                    <w:spacing w:after="0" w:line="240" w:lineRule="auto"/>
                    <w:ind w:left="-43"/>
                    <w:rPr>
                      <w:sz w:val="20"/>
                      <w:szCs w:val="20"/>
                    </w:rPr>
                  </w:pPr>
                  <w:r>
                    <w:rPr>
                      <w:sz w:val="20"/>
                      <w:szCs w:val="20"/>
                    </w:rPr>
                    <w:t xml:space="preserve">A2-8. </w:t>
                  </w:r>
                  <w:r w:rsidR="00C42D40" w:rsidRPr="007C0398">
                    <w:rPr>
                      <w:sz w:val="20"/>
                      <w:szCs w:val="20"/>
                    </w:rPr>
                    <w:t>Definición de modelos</w:t>
                  </w:r>
                  <w:r w:rsidR="005E1AB1" w:rsidRPr="007C0398">
                    <w:rPr>
                      <w:sz w:val="20"/>
                      <w:szCs w:val="20"/>
                    </w:rPr>
                    <w:t xml:space="preserve"> mecanismos de inteligencia artificial para </w:t>
                  </w:r>
                  <w:r w:rsidR="00C42D40" w:rsidRPr="007C0398">
                    <w:rPr>
                      <w:sz w:val="20"/>
                      <w:szCs w:val="20"/>
                    </w:rPr>
                    <w:t xml:space="preserve">la inferencia de </w:t>
                  </w:r>
                  <w:del w:id="518" w:author="Ronald Fernando Rodríguez Barbosa" w:date="2020-04-11T16:00:00Z">
                    <w:r w:rsidR="00C42D40" w:rsidRPr="007C0398" w:rsidDel="00FC2A2B">
                      <w:rPr>
                        <w:sz w:val="20"/>
                        <w:szCs w:val="20"/>
                      </w:rPr>
                      <w:delText>estados de ánimo, trastornos psicológicos</w:delText>
                    </w:r>
                  </w:del>
                  <w:ins w:id="519" w:author="Ronald Fernando Rodríguez Barbosa" w:date="2020-04-11T16:00:00Z">
                    <w:r w:rsidR="00FC2A2B">
                      <w:rPr>
                        <w:sz w:val="20"/>
                        <w:szCs w:val="20"/>
                      </w:rPr>
                      <w:t>emociones y actividades relacio</w:t>
                    </w:r>
                  </w:ins>
                  <w:ins w:id="520" w:author="Ronald Fernando Rodríguez Barbosa" w:date="2020-04-11T16:01:00Z">
                    <w:r w:rsidR="00FC2A2B">
                      <w:rPr>
                        <w:sz w:val="20"/>
                        <w:szCs w:val="20"/>
                      </w:rPr>
                      <w:t>nadas con FRP</w:t>
                    </w:r>
                  </w:ins>
                </w:p>
              </w:tc>
              <w:tc>
                <w:tcPr>
                  <w:tcW w:w="3591" w:type="dxa"/>
                  <w:vMerge/>
                </w:tcPr>
                <w:p w14:paraId="5FA82E6C" w14:textId="10F27B72" w:rsidR="005E1AB1" w:rsidRPr="00D53260" w:rsidRDefault="005E1AB1" w:rsidP="00A01CB5">
                  <w:pPr>
                    <w:spacing w:after="0" w:line="240" w:lineRule="auto"/>
                    <w:jc w:val="both"/>
                    <w:rPr>
                      <w:sz w:val="20"/>
                      <w:szCs w:val="20"/>
                    </w:rPr>
                  </w:pPr>
                </w:p>
              </w:tc>
            </w:tr>
            <w:tr w:rsidR="00D53260" w:rsidRPr="00D53260" w14:paraId="3585238C" w14:textId="77777777" w:rsidTr="00CA11D7">
              <w:trPr>
                <w:trHeight w:val="298"/>
              </w:trPr>
              <w:tc>
                <w:tcPr>
                  <w:tcW w:w="3638" w:type="dxa"/>
                </w:tcPr>
                <w:p w14:paraId="6180BAF5" w14:textId="50144AD6" w:rsidR="005E1AB1" w:rsidRPr="007C0398" w:rsidRDefault="007C0398" w:rsidP="007C0398">
                  <w:pPr>
                    <w:spacing w:after="0" w:line="240" w:lineRule="auto"/>
                    <w:ind w:left="-43"/>
                    <w:rPr>
                      <w:sz w:val="20"/>
                      <w:szCs w:val="20"/>
                    </w:rPr>
                  </w:pPr>
                  <w:r>
                    <w:rPr>
                      <w:sz w:val="20"/>
                      <w:szCs w:val="20"/>
                    </w:rPr>
                    <w:t xml:space="preserve">A2-9. </w:t>
                  </w:r>
                  <w:r w:rsidR="00DA3ECE" w:rsidRPr="007C0398">
                    <w:rPr>
                      <w:sz w:val="20"/>
                      <w:szCs w:val="20"/>
                    </w:rPr>
                    <w:t>Evaluación y prueba de modelos</w:t>
                  </w:r>
                </w:p>
              </w:tc>
              <w:tc>
                <w:tcPr>
                  <w:tcW w:w="3591" w:type="dxa"/>
                </w:tcPr>
                <w:p w14:paraId="229126AB" w14:textId="68678318" w:rsidR="005E1AB1" w:rsidRPr="00D53260" w:rsidRDefault="00DA3ECE" w:rsidP="00A01CB5">
                  <w:pPr>
                    <w:spacing w:after="0" w:line="240" w:lineRule="auto"/>
                    <w:jc w:val="both"/>
                    <w:rPr>
                      <w:sz w:val="20"/>
                      <w:szCs w:val="20"/>
                    </w:rPr>
                  </w:pPr>
                  <w:r w:rsidRPr="00D53260">
                    <w:rPr>
                      <w:sz w:val="20"/>
                      <w:szCs w:val="20"/>
                    </w:rPr>
                    <w:t>2H</w:t>
                  </w:r>
                  <w:r w:rsidR="00D9780D">
                    <w:rPr>
                      <w:sz w:val="20"/>
                      <w:szCs w:val="20"/>
                    </w:rPr>
                    <w:t>.</w:t>
                  </w:r>
                  <w:r w:rsidR="005E1AB1" w:rsidRPr="00D53260">
                    <w:rPr>
                      <w:sz w:val="20"/>
                      <w:szCs w:val="20"/>
                    </w:rPr>
                    <w:t xml:space="preserve"> Documento </w:t>
                  </w:r>
                  <w:r w:rsidRPr="00D53260">
                    <w:rPr>
                      <w:sz w:val="20"/>
                      <w:szCs w:val="20"/>
                    </w:rPr>
                    <w:t>con los resultados de precisión y estructura de los modelos con mejores resultados</w:t>
                  </w:r>
                  <w:r w:rsidR="00606B9B" w:rsidRPr="00D53260">
                    <w:rPr>
                      <w:sz w:val="20"/>
                      <w:szCs w:val="20"/>
                    </w:rPr>
                    <w:t>.</w:t>
                  </w:r>
                </w:p>
              </w:tc>
            </w:tr>
          </w:tbl>
          <w:p w14:paraId="1785065C" w14:textId="7CB31732" w:rsidR="00E06E4E" w:rsidRPr="00E27CA4" w:rsidRDefault="00E06E4E" w:rsidP="00E06E4E">
            <w:pPr>
              <w:spacing w:after="0" w:line="240" w:lineRule="auto"/>
              <w:jc w:val="both"/>
              <w:rPr>
                <w:sz w:val="20"/>
                <w:szCs w:val="20"/>
              </w:rPr>
              <w:pPrChange w:id="521" w:author="Ronald Fernando Rodríguez Barbosa" w:date="2020-04-11T16:49:00Z">
                <w:pPr>
                  <w:spacing w:after="0" w:line="240" w:lineRule="auto"/>
                  <w:jc w:val="both"/>
                </w:pPr>
              </w:pPrChange>
            </w:pPr>
          </w:p>
        </w:tc>
      </w:tr>
      <w:tr w:rsidR="00F16927" w14:paraId="25E2F7C2" w14:textId="77777777" w:rsidTr="395B0C8A">
        <w:tc>
          <w:tcPr>
            <w:tcW w:w="1668" w:type="dxa"/>
          </w:tcPr>
          <w:p w14:paraId="05ED7AF5" w14:textId="77777777" w:rsidR="009F2FF2" w:rsidRDefault="009F2FF2" w:rsidP="00527749">
            <w:pPr>
              <w:spacing w:before="120" w:after="120"/>
              <w:jc w:val="center"/>
              <w:rPr>
                <w:b/>
                <w:color w:val="31849B" w:themeColor="accent5" w:themeShade="BF"/>
                <w:sz w:val="20"/>
              </w:rPr>
            </w:pPr>
          </w:p>
          <w:p w14:paraId="0292B2AB" w14:textId="77777777" w:rsidR="009F2FF2" w:rsidRDefault="009F2FF2" w:rsidP="00527749">
            <w:pPr>
              <w:spacing w:before="120" w:after="120"/>
              <w:jc w:val="center"/>
              <w:rPr>
                <w:b/>
                <w:color w:val="31849B" w:themeColor="accent5" w:themeShade="BF"/>
                <w:sz w:val="20"/>
              </w:rPr>
            </w:pPr>
          </w:p>
          <w:p w14:paraId="50DCFD4C" w14:textId="77777777" w:rsidR="009F2FF2" w:rsidRDefault="009F2FF2" w:rsidP="00527749">
            <w:pPr>
              <w:spacing w:before="120" w:after="120"/>
              <w:jc w:val="center"/>
              <w:rPr>
                <w:b/>
                <w:color w:val="31849B" w:themeColor="accent5" w:themeShade="BF"/>
                <w:sz w:val="20"/>
              </w:rPr>
            </w:pPr>
          </w:p>
          <w:p w14:paraId="48EE28C6" w14:textId="77777777" w:rsidR="009F2FF2" w:rsidRDefault="009F2FF2" w:rsidP="00527749">
            <w:pPr>
              <w:spacing w:before="120" w:after="120"/>
              <w:jc w:val="center"/>
              <w:rPr>
                <w:b/>
                <w:color w:val="31849B" w:themeColor="accent5" w:themeShade="BF"/>
                <w:sz w:val="20"/>
              </w:rPr>
            </w:pPr>
          </w:p>
          <w:p w14:paraId="0B88AF09" w14:textId="688F250F" w:rsidR="00F16927" w:rsidRDefault="00F16927" w:rsidP="00527749">
            <w:pPr>
              <w:spacing w:before="120" w:after="120"/>
              <w:jc w:val="center"/>
              <w:rPr>
                <w:b/>
                <w:color w:val="31849B" w:themeColor="accent5" w:themeShade="BF"/>
                <w:sz w:val="20"/>
              </w:rPr>
            </w:pPr>
            <w:r>
              <w:rPr>
                <w:b/>
                <w:color w:val="31849B" w:themeColor="accent5" w:themeShade="BF"/>
                <w:sz w:val="20"/>
              </w:rPr>
              <w:t>FASE 3</w:t>
            </w:r>
          </w:p>
          <w:p w14:paraId="15AFB5A1" w14:textId="77777777" w:rsidR="00F16927" w:rsidRDefault="00F16927" w:rsidP="00527749">
            <w:pPr>
              <w:spacing w:before="120" w:after="120"/>
              <w:jc w:val="center"/>
              <w:rPr>
                <w:b/>
                <w:color w:val="31849B" w:themeColor="accent5" w:themeShade="BF"/>
                <w:sz w:val="20"/>
              </w:rPr>
            </w:pPr>
          </w:p>
          <w:p w14:paraId="10D78E4C" w14:textId="084ADD45" w:rsidR="00F16927" w:rsidRDefault="00A013B1" w:rsidP="00A013B1">
            <w:pPr>
              <w:spacing w:before="120" w:after="120"/>
              <w:jc w:val="center"/>
              <w:rPr>
                <w:b/>
                <w:color w:val="31849B" w:themeColor="accent5" w:themeShade="BF"/>
                <w:sz w:val="20"/>
              </w:rPr>
            </w:pPr>
            <w:r>
              <w:rPr>
                <w:b/>
                <w:color w:val="31849B" w:themeColor="accent5" w:themeShade="BF"/>
                <w:sz w:val="20"/>
              </w:rPr>
              <w:t>EVALUACIÓN</w:t>
            </w:r>
          </w:p>
        </w:tc>
        <w:tc>
          <w:tcPr>
            <w:tcW w:w="7796" w:type="dxa"/>
          </w:tcPr>
          <w:p w14:paraId="2D4A3E18" w14:textId="0459D163" w:rsidR="008C3A0A" w:rsidDel="00641C50" w:rsidRDefault="008C3A0A" w:rsidP="00600373">
            <w:pPr>
              <w:jc w:val="both"/>
              <w:rPr>
                <w:del w:id="522" w:author="Ronald Fernando Rodríguez Barbosa" w:date="2020-04-11T16:45:00Z"/>
                <w:sz w:val="20"/>
                <w:szCs w:val="20"/>
              </w:rPr>
            </w:pPr>
          </w:p>
          <w:p w14:paraId="04C26C8E" w14:textId="77777777" w:rsidR="00641C50" w:rsidRDefault="00641C50" w:rsidP="008C3A0A">
            <w:pPr>
              <w:spacing w:after="0"/>
              <w:jc w:val="both"/>
              <w:rPr>
                <w:ins w:id="523" w:author="Ronald Fernando Rodríguez Barbosa" w:date="2020-04-11T16:45:00Z"/>
                <w:sz w:val="20"/>
                <w:szCs w:val="20"/>
              </w:rPr>
            </w:pPr>
          </w:p>
          <w:p w14:paraId="5D236CB9" w14:textId="5353C7B6" w:rsidR="00A01CB5" w:rsidRDefault="00ED0A89" w:rsidP="00600373">
            <w:pPr>
              <w:jc w:val="both"/>
              <w:rPr>
                <w:sz w:val="20"/>
                <w:szCs w:val="20"/>
              </w:rPr>
            </w:pPr>
            <w:r w:rsidRPr="00ED0A89">
              <w:rPr>
                <w:sz w:val="20"/>
                <w:szCs w:val="20"/>
              </w:rPr>
              <w:t>Una vez definido el documento de diseño</w:t>
            </w:r>
            <w:r>
              <w:rPr>
                <w:sz w:val="20"/>
                <w:szCs w:val="20"/>
              </w:rPr>
              <w:t xml:space="preserve"> de arquitectura, sistema </w:t>
            </w:r>
            <w:proofErr w:type="spellStart"/>
            <w:r>
              <w:rPr>
                <w:sz w:val="20"/>
                <w:szCs w:val="20"/>
              </w:rPr>
              <w:t>multi-agente</w:t>
            </w:r>
            <w:proofErr w:type="spellEnd"/>
            <w:r>
              <w:rPr>
                <w:sz w:val="20"/>
                <w:szCs w:val="20"/>
              </w:rPr>
              <w:t xml:space="preserve"> y mecanismos de inteligencia artificial</w:t>
            </w:r>
            <w:r w:rsidRPr="00ED0A89">
              <w:rPr>
                <w:sz w:val="20"/>
                <w:szCs w:val="20"/>
              </w:rPr>
              <w:t>,</w:t>
            </w:r>
            <w:r w:rsidR="00AE2C81">
              <w:rPr>
                <w:sz w:val="20"/>
                <w:szCs w:val="20"/>
              </w:rPr>
              <w:t xml:space="preserve"> se desarrollará la fase 3 y que estará compuesta de dos partes. En la primera parte,</w:t>
            </w:r>
            <w:r w:rsidRPr="00ED0A89">
              <w:rPr>
                <w:sz w:val="20"/>
                <w:szCs w:val="20"/>
              </w:rPr>
              <w:t xml:space="preserve"> se ejecuta</w:t>
            </w:r>
            <w:r w:rsidR="00AE2C81">
              <w:rPr>
                <w:sz w:val="20"/>
                <w:szCs w:val="20"/>
              </w:rPr>
              <w:t>rá</w:t>
            </w:r>
            <w:r w:rsidRPr="00ED0A89">
              <w:rPr>
                <w:sz w:val="20"/>
                <w:szCs w:val="20"/>
              </w:rPr>
              <w:t xml:space="preserve"> el proceso de implementación de la solución. </w:t>
            </w:r>
            <w:r>
              <w:rPr>
                <w:sz w:val="20"/>
                <w:szCs w:val="20"/>
              </w:rPr>
              <w:t>El desarrollo se llevará a cabo</w:t>
            </w:r>
            <w:r w:rsidR="004B2498">
              <w:rPr>
                <w:sz w:val="20"/>
                <w:szCs w:val="20"/>
              </w:rPr>
              <w:t>,</w:t>
            </w:r>
            <w:r>
              <w:rPr>
                <w:sz w:val="20"/>
                <w:szCs w:val="20"/>
              </w:rPr>
              <w:t xml:space="preserve"> tomando como referencia la metodología ágil SCRUM</w:t>
            </w:r>
            <w:ins w:id="524" w:author="Ronald Fernando Rodríguez Barbosa" w:date="2020-04-11T16:02:00Z">
              <w:r w:rsidR="00FC2A2B">
                <w:rPr>
                  <w:sz w:val="20"/>
                  <w:szCs w:val="20"/>
                </w:rPr>
                <w:t>[53]</w:t>
              </w:r>
            </w:ins>
            <w:del w:id="525" w:author="Ronald Fernando Rodríguez Barbosa" w:date="2020-04-11T16:02:00Z">
              <w:r w:rsidR="00C758BA" w:rsidDel="00FC2A2B">
                <w:rPr>
                  <w:sz w:val="20"/>
                  <w:szCs w:val="20"/>
                </w:rPr>
                <w:delText xml:space="preserve"> </w:delText>
              </w:r>
              <w:r w:rsidR="00C758BA" w:rsidDel="00FC2A2B">
                <w:rPr>
                  <w:sz w:val="20"/>
                  <w:szCs w:val="20"/>
                </w:rPr>
                <w:fldChar w:fldCharType="begin"/>
              </w:r>
              <w:r w:rsidR="00C758BA" w:rsidDel="00FC2A2B">
                <w:rPr>
                  <w:sz w:val="20"/>
                  <w:szCs w:val="20"/>
                </w:rPr>
                <w:delInstrText>ADDIN RW.CITE{{doc:5cc082dfe4b048ed528d9527 [NoInformation] 2012}}</w:delInstrText>
              </w:r>
              <w:r w:rsidR="00C758BA" w:rsidDel="00FC2A2B">
                <w:rPr>
                  <w:sz w:val="20"/>
                  <w:szCs w:val="20"/>
                </w:rPr>
                <w:fldChar w:fldCharType="separate"/>
              </w:r>
              <w:r w:rsidR="00F833C9" w:rsidRPr="00F833C9" w:rsidDel="00FC2A2B">
                <w:rPr>
                  <w:rFonts w:ascii="Calibri" w:hAnsi="Calibri"/>
                  <w:bCs/>
                  <w:sz w:val="20"/>
                  <w:szCs w:val="20"/>
                  <w:lang w:val="es-ES"/>
                </w:rPr>
                <w:delText>[39]</w:delText>
              </w:r>
              <w:r w:rsidR="00C758BA" w:rsidDel="00FC2A2B">
                <w:rPr>
                  <w:sz w:val="20"/>
                  <w:szCs w:val="20"/>
                </w:rPr>
                <w:fldChar w:fldCharType="end"/>
              </w:r>
            </w:del>
            <w:r>
              <w:rPr>
                <w:sz w:val="20"/>
                <w:szCs w:val="20"/>
              </w:rPr>
              <w:t xml:space="preserve">, definiendo un back-log con las características o historias y evaluando la cantidad de puntos para cada </w:t>
            </w:r>
            <w:r w:rsidR="005D0895">
              <w:rPr>
                <w:sz w:val="20"/>
                <w:szCs w:val="20"/>
              </w:rPr>
              <w:t>actividad</w:t>
            </w:r>
            <w:r>
              <w:rPr>
                <w:sz w:val="20"/>
                <w:szCs w:val="20"/>
              </w:rPr>
              <w:t>. Post</w:t>
            </w:r>
            <w:r w:rsidR="00B257A6">
              <w:rPr>
                <w:sz w:val="20"/>
                <w:szCs w:val="20"/>
              </w:rPr>
              <w:t xml:space="preserve">eriormente, se conformarán los </w:t>
            </w:r>
            <w:proofErr w:type="spellStart"/>
            <w:r w:rsidR="00B257A6">
              <w:rPr>
                <w:sz w:val="20"/>
                <w:szCs w:val="20"/>
              </w:rPr>
              <w:t>s</w:t>
            </w:r>
            <w:r>
              <w:rPr>
                <w:sz w:val="20"/>
                <w:szCs w:val="20"/>
              </w:rPr>
              <w:t>prints</w:t>
            </w:r>
            <w:proofErr w:type="spellEnd"/>
            <w:r w:rsidR="00D111FF">
              <w:rPr>
                <w:sz w:val="20"/>
                <w:szCs w:val="20"/>
              </w:rPr>
              <w:t>,</w:t>
            </w:r>
            <w:r>
              <w:rPr>
                <w:sz w:val="20"/>
                <w:szCs w:val="20"/>
              </w:rPr>
              <w:t xml:space="preserve"> </w:t>
            </w:r>
            <w:r w:rsidR="00D111FF">
              <w:rPr>
                <w:sz w:val="20"/>
                <w:szCs w:val="20"/>
              </w:rPr>
              <w:t xml:space="preserve">con el conjunto de historias correspondientes para la fase del proyecto. </w:t>
            </w:r>
            <w:r w:rsidR="00806CBD">
              <w:rPr>
                <w:sz w:val="20"/>
                <w:szCs w:val="20"/>
              </w:rPr>
              <w:t xml:space="preserve">Posteriormente, </w:t>
            </w:r>
            <w:r w:rsidR="00A01CB5" w:rsidRPr="38CA1D9A">
              <w:rPr>
                <w:sz w:val="20"/>
                <w:szCs w:val="20"/>
              </w:rPr>
              <w:t>se evaluará la</w:t>
            </w:r>
            <w:r w:rsidR="00A013B1">
              <w:rPr>
                <w:sz w:val="20"/>
                <w:szCs w:val="20"/>
              </w:rPr>
              <w:t xml:space="preserve"> capacidad de clasificación de la arquitectura, </w:t>
            </w:r>
            <w:r w:rsidR="00A01CB5" w:rsidRPr="38CA1D9A">
              <w:rPr>
                <w:sz w:val="20"/>
                <w:szCs w:val="20"/>
              </w:rPr>
              <w:t>a partir de su porcentaje de precisión y tiempos de respuesta en cada uno de los siguientes aspectos: detección</w:t>
            </w:r>
            <w:ins w:id="526" w:author="Ronald Fernando Rodríguez Barbosa" w:date="2020-04-11T16:06:00Z">
              <w:r w:rsidR="007819BC">
                <w:rPr>
                  <w:sz w:val="20"/>
                  <w:szCs w:val="20"/>
                </w:rPr>
                <w:t xml:space="preserve"> y</w:t>
              </w:r>
            </w:ins>
            <w:del w:id="527" w:author="Ronald Fernando Rodríguez Barbosa" w:date="2020-04-11T16:05:00Z">
              <w:r w:rsidR="00A01CB5" w:rsidRPr="38CA1D9A" w:rsidDel="007819BC">
                <w:rPr>
                  <w:sz w:val="20"/>
                  <w:szCs w:val="20"/>
                </w:rPr>
                <w:delText xml:space="preserve"> y</w:delText>
              </w:r>
            </w:del>
            <w:r w:rsidR="00A01CB5" w:rsidRPr="38CA1D9A">
              <w:rPr>
                <w:sz w:val="20"/>
                <w:szCs w:val="20"/>
              </w:rPr>
              <w:t xml:space="preserve"> clasificación</w:t>
            </w:r>
            <w:ins w:id="528" w:author="Ronald Fernando Rodríguez Barbosa" w:date="2020-04-11T16:06:00Z">
              <w:r w:rsidR="007819BC">
                <w:rPr>
                  <w:sz w:val="20"/>
                  <w:szCs w:val="20"/>
                </w:rPr>
                <w:t xml:space="preserve"> de</w:t>
              </w:r>
            </w:ins>
            <w:r w:rsidR="00A01CB5" w:rsidRPr="38CA1D9A">
              <w:rPr>
                <w:sz w:val="20"/>
                <w:szCs w:val="20"/>
              </w:rPr>
              <w:t xml:space="preserve"> </w:t>
            </w:r>
            <w:del w:id="529" w:author="Ronald Fernando Rodríguez Barbosa" w:date="2020-04-11T16:05:00Z">
              <w:r w:rsidR="00A01CB5" w:rsidRPr="38CA1D9A" w:rsidDel="007819BC">
                <w:rPr>
                  <w:sz w:val="20"/>
                  <w:szCs w:val="20"/>
                </w:rPr>
                <w:delText xml:space="preserve">de </w:delText>
              </w:r>
              <w:r w:rsidR="00A01CB5" w:rsidDel="007819BC">
                <w:rPr>
                  <w:sz w:val="20"/>
                  <w:szCs w:val="20"/>
                </w:rPr>
                <w:delText>estados de ánimo</w:delText>
              </w:r>
            </w:del>
            <w:ins w:id="530" w:author="Ronald Fernando Rodríguez Barbosa" w:date="2020-04-11T16:05:00Z">
              <w:r w:rsidR="007819BC">
                <w:rPr>
                  <w:sz w:val="20"/>
                  <w:szCs w:val="20"/>
                </w:rPr>
                <w:t>emociones</w:t>
              </w:r>
            </w:ins>
            <w:ins w:id="531" w:author="Ronald Fernando Rodríguez Barbosa" w:date="2020-04-11T16:06:00Z">
              <w:r w:rsidR="007819BC">
                <w:rPr>
                  <w:sz w:val="20"/>
                  <w:szCs w:val="20"/>
                </w:rPr>
                <w:t>;</w:t>
              </w:r>
            </w:ins>
            <w:ins w:id="532" w:author="Ronald Fernando Rodríguez Barbosa" w:date="2020-04-11T16:05:00Z">
              <w:r w:rsidR="007819BC">
                <w:rPr>
                  <w:sz w:val="20"/>
                  <w:szCs w:val="20"/>
                </w:rPr>
                <w:t xml:space="preserve"> </w:t>
              </w:r>
            </w:ins>
            <w:ins w:id="533" w:author="Ronald Fernando Rodríguez Barbosa" w:date="2020-04-11T16:06:00Z">
              <w:r w:rsidR="007819BC">
                <w:rPr>
                  <w:sz w:val="20"/>
                  <w:szCs w:val="20"/>
                </w:rPr>
                <w:t>detección y clasificación de</w:t>
              </w:r>
            </w:ins>
            <w:del w:id="534" w:author="Ronald Fernando Rodríguez Barbosa" w:date="2020-04-11T16:05:00Z">
              <w:r w:rsidR="00806CBD" w:rsidDel="007819BC">
                <w:rPr>
                  <w:sz w:val="20"/>
                  <w:szCs w:val="20"/>
                </w:rPr>
                <w:delText>; detección y clasificación de</w:delText>
              </w:r>
            </w:del>
            <w:r w:rsidR="00806CBD">
              <w:rPr>
                <w:sz w:val="20"/>
                <w:szCs w:val="20"/>
              </w:rPr>
              <w:t xml:space="preserve"> actividades</w:t>
            </w:r>
            <w:r w:rsidR="00504CFE">
              <w:rPr>
                <w:sz w:val="20"/>
                <w:szCs w:val="20"/>
              </w:rPr>
              <w:t xml:space="preserve"> y pertinencia de los</w:t>
            </w:r>
            <w:r w:rsidR="00806CBD">
              <w:rPr>
                <w:sz w:val="20"/>
                <w:szCs w:val="20"/>
              </w:rPr>
              <w:t xml:space="preserve"> indicadores relacionados </w:t>
            </w:r>
            <w:ins w:id="535" w:author="Ronald Fernando Rodríguez Barbosa" w:date="2020-04-11T16:06:00Z">
              <w:r w:rsidR="007819BC">
                <w:rPr>
                  <w:sz w:val="20"/>
                  <w:szCs w:val="20"/>
                </w:rPr>
                <w:t>FRP</w:t>
              </w:r>
            </w:ins>
            <w:del w:id="536" w:author="Ronald Fernando Rodríguez Barbosa" w:date="2020-04-11T16:06:00Z">
              <w:r w:rsidR="00806CBD" w:rsidDel="007819BC">
                <w:rPr>
                  <w:sz w:val="20"/>
                  <w:szCs w:val="20"/>
                </w:rPr>
                <w:delText>con trastornos psicológicos y materialización de FRP</w:delText>
              </w:r>
            </w:del>
            <w:del w:id="537" w:author="Ronald Fernando Rodríguez Barbosa" w:date="2020-04-11T16:05:00Z">
              <w:r w:rsidR="00806CBD" w:rsidDel="007819BC">
                <w:rPr>
                  <w:sz w:val="20"/>
                  <w:szCs w:val="20"/>
                </w:rPr>
                <w:delText>O</w:delText>
              </w:r>
            </w:del>
            <w:r w:rsidR="00A01CB5" w:rsidRPr="38CA1D9A">
              <w:rPr>
                <w:sz w:val="20"/>
                <w:szCs w:val="20"/>
              </w:rPr>
              <w:t>.</w:t>
            </w:r>
            <w:r w:rsidR="00A01CB5">
              <w:rPr>
                <w:sz w:val="20"/>
                <w:szCs w:val="20"/>
              </w:rPr>
              <w:t xml:space="preserve"> </w:t>
            </w:r>
            <w:commentRangeStart w:id="538"/>
            <w:del w:id="539" w:author="Ronald Fernando Rodríguez Barbosa" w:date="2020-04-11T16:45:00Z">
              <w:r w:rsidR="00A01CB5" w:rsidRPr="00174C39" w:rsidDel="00641C50">
                <w:rPr>
                  <w:sz w:val="20"/>
                  <w:szCs w:val="20"/>
                  <w:highlight w:val="yellow"/>
                  <w:rPrChange w:id="540" w:author="Ronald Fernando Rodríguez Barbosa" w:date="2020-04-11T16:14:00Z">
                    <w:rPr>
                      <w:sz w:val="20"/>
                      <w:szCs w:val="20"/>
                    </w:rPr>
                  </w:rPrChange>
                </w:rPr>
                <w:delText>Por</w:delText>
              </w:r>
              <w:commentRangeEnd w:id="538"/>
              <w:r w:rsidR="00174C39" w:rsidDel="00641C50">
                <w:rPr>
                  <w:rStyle w:val="Refdecomentario"/>
                </w:rPr>
                <w:commentReference w:id="538"/>
              </w:r>
              <w:r w:rsidR="00A01CB5" w:rsidRPr="00174C39" w:rsidDel="00641C50">
                <w:rPr>
                  <w:sz w:val="20"/>
                  <w:szCs w:val="20"/>
                  <w:highlight w:val="yellow"/>
                  <w:rPrChange w:id="541" w:author="Ronald Fernando Rodríguez Barbosa" w:date="2020-04-11T16:14:00Z">
                    <w:rPr>
                      <w:sz w:val="20"/>
                      <w:szCs w:val="20"/>
                    </w:rPr>
                  </w:rPrChange>
                </w:rPr>
                <w:delText xml:space="preserve"> su parte, la utilidad </w:delText>
              </w:r>
              <w:r w:rsidR="00A013B1" w:rsidRPr="00174C39" w:rsidDel="00641C50">
                <w:rPr>
                  <w:sz w:val="20"/>
                  <w:szCs w:val="20"/>
                  <w:highlight w:val="yellow"/>
                  <w:rPrChange w:id="542" w:author="Ronald Fernando Rodríguez Barbosa" w:date="2020-04-11T16:14:00Z">
                    <w:rPr>
                      <w:sz w:val="20"/>
                      <w:szCs w:val="20"/>
                    </w:rPr>
                  </w:rPrChange>
                </w:rPr>
                <w:delText>de la arquitectura</w:delText>
              </w:r>
              <w:r w:rsidR="00A01CB5" w:rsidRPr="00174C39" w:rsidDel="00641C50">
                <w:rPr>
                  <w:sz w:val="20"/>
                  <w:szCs w:val="20"/>
                  <w:highlight w:val="yellow"/>
                  <w:rPrChange w:id="543" w:author="Ronald Fernando Rodríguez Barbosa" w:date="2020-04-11T16:14:00Z">
                    <w:rPr>
                      <w:sz w:val="20"/>
                      <w:szCs w:val="20"/>
                    </w:rPr>
                  </w:rPrChange>
                </w:rPr>
                <w:delText xml:space="preserve"> será evaluada basándose factor de utilidad percibida del modelo de aceptación de tecnología TAM</w:delText>
              </w:r>
            </w:del>
            <w:del w:id="544" w:author="Ronald Fernando Rodríguez Barbosa" w:date="2020-04-11T16:12:00Z">
              <w:r w:rsidR="00A01CB5" w:rsidRPr="00174C39" w:rsidDel="007819BC">
                <w:rPr>
                  <w:sz w:val="20"/>
                  <w:szCs w:val="20"/>
                  <w:highlight w:val="yellow"/>
                  <w:rPrChange w:id="545" w:author="Ronald Fernando Rodríguez Barbosa" w:date="2020-04-11T16:14:00Z">
                    <w:rPr>
                      <w:sz w:val="20"/>
                      <w:szCs w:val="20"/>
                    </w:rPr>
                  </w:rPrChange>
                </w:rPr>
                <w:fldChar w:fldCharType="begin"/>
              </w:r>
              <w:r w:rsidR="00A01CB5" w:rsidRPr="00174C39" w:rsidDel="007819BC">
                <w:rPr>
                  <w:sz w:val="20"/>
                  <w:szCs w:val="20"/>
                  <w:highlight w:val="yellow"/>
                  <w:rPrChange w:id="546" w:author="Ronald Fernando Rodríguez Barbosa" w:date="2020-04-11T16:14:00Z">
                    <w:rPr>
                      <w:sz w:val="20"/>
                      <w:szCs w:val="20"/>
                    </w:rPr>
                  </w:rPrChange>
                </w:rPr>
                <w:delInstrText>ADDIN RW.CITE{{doc:5ce76180e4b0b118e97cdde5 Venkatesh,Viswanath 2008}}</w:delInstrText>
              </w:r>
              <w:r w:rsidR="00A01CB5" w:rsidRPr="00174C39" w:rsidDel="007819BC">
                <w:rPr>
                  <w:sz w:val="20"/>
                  <w:szCs w:val="20"/>
                  <w:highlight w:val="yellow"/>
                  <w:rPrChange w:id="547" w:author="Ronald Fernando Rodríguez Barbosa" w:date="2020-04-11T16:14:00Z">
                    <w:rPr>
                      <w:sz w:val="20"/>
                      <w:szCs w:val="20"/>
                    </w:rPr>
                  </w:rPrChange>
                </w:rPr>
                <w:fldChar w:fldCharType="separate"/>
              </w:r>
              <w:r w:rsidR="00F833C9" w:rsidRPr="00174C39" w:rsidDel="007819BC">
                <w:rPr>
                  <w:rFonts w:ascii="Calibri" w:hAnsi="Calibri"/>
                  <w:bCs/>
                  <w:sz w:val="20"/>
                  <w:szCs w:val="20"/>
                  <w:highlight w:val="yellow"/>
                  <w:lang w:val="es-ES"/>
                  <w:rPrChange w:id="548" w:author="Ronald Fernando Rodríguez Barbosa" w:date="2020-04-11T16:14:00Z">
                    <w:rPr>
                      <w:rFonts w:ascii="Calibri" w:hAnsi="Calibri"/>
                      <w:bCs/>
                      <w:sz w:val="20"/>
                      <w:szCs w:val="20"/>
                      <w:lang w:val="es-ES"/>
                    </w:rPr>
                  </w:rPrChange>
                </w:rPr>
                <w:delText>[40]</w:delText>
              </w:r>
              <w:r w:rsidR="00A01CB5" w:rsidRPr="00174C39" w:rsidDel="007819BC">
                <w:rPr>
                  <w:sz w:val="20"/>
                  <w:szCs w:val="20"/>
                  <w:highlight w:val="yellow"/>
                  <w:rPrChange w:id="549" w:author="Ronald Fernando Rodríguez Barbosa" w:date="2020-04-11T16:14:00Z">
                    <w:rPr>
                      <w:sz w:val="20"/>
                      <w:szCs w:val="20"/>
                    </w:rPr>
                  </w:rPrChange>
                </w:rPr>
                <w:fldChar w:fldCharType="end"/>
              </w:r>
            </w:del>
            <w:del w:id="550" w:author="Ronald Fernando Rodríguez Barbosa" w:date="2020-04-11T16:45:00Z">
              <w:r w:rsidR="00A01CB5" w:rsidRPr="00174C39" w:rsidDel="00641C50">
                <w:rPr>
                  <w:sz w:val="20"/>
                  <w:szCs w:val="20"/>
                  <w:highlight w:val="yellow"/>
                  <w:rPrChange w:id="551" w:author="Ronald Fernando Rodríguez Barbosa" w:date="2020-04-11T16:14:00Z">
                    <w:rPr>
                      <w:sz w:val="20"/>
                      <w:szCs w:val="20"/>
                    </w:rPr>
                  </w:rPrChange>
                </w:rPr>
                <w:delText xml:space="preserve">, durante la realización de trabajo de campo para la identificación y evaluación de consecuencias o daños de origen psicosocial. Se generará un cuestionario para efectuar la evaluación y se solicitará al personal </w:delText>
              </w:r>
            </w:del>
            <w:del w:id="552" w:author="Ronald Fernando Rodríguez Barbosa" w:date="2020-04-11T16:08:00Z">
              <w:r w:rsidR="00A01CB5" w:rsidRPr="00174C39" w:rsidDel="007819BC">
                <w:rPr>
                  <w:sz w:val="20"/>
                  <w:szCs w:val="20"/>
                  <w:highlight w:val="yellow"/>
                  <w:rPrChange w:id="553" w:author="Ronald Fernando Rodríguez Barbosa" w:date="2020-04-11T16:14:00Z">
                    <w:rPr>
                      <w:sz w:val="20"/>
                      <w:szCs w:val="20"/>
                    </w:rPr>
                  </w:rPrChange>
                </w:rPr>
                <w:delText>de personas y Cu</w:delText>
              </w:r>
              <w:r w:rsidR="00806CBD" w:rsidRPr="00174C39" w:rsidDel="007819BC">
                <w:rPr>
                  <w:sz w:val="20"/>
                  <w:szCs w:val="20"/>
                  <w:highlight w:val="yellow"/>
                  <w:rPrChange w:id="554" w:author="Ronald Fernando Rodríguez Barbosa" w:date="2020-04-11T16:14:00Z">
                    <w:rPr>
                      <w:sz w:val="20"/>
                      <w:szCs w:val="20"/>
                    </w:rPr>
                  </w:rPrChange>
                </w:rPr>
                <w:delText xml:space="preserve">ltura </w:delText>
              </w:r>
            </w:del>
            <w:del w:id="555" w:author="Ronald Fernando Rodríguez Barbosa" w:date="2020-04-11T16:45:00Z">
              <w:r w:rsidR="00806CBD" w:rsidRPr="00174C39" w:rsidDel="00641C50">
                <w:rPr>
                  <w:sz w:val="20"/>
                  <w:szCs w:val="20"/>
                  <w:highlight w:val="yellow"/>
                  <w:rPrChange w:id="556" w:author="Ronald Fernando Rodríguez Barbosa" w:date="2020-04-11T16:14:00Z">
                    <w:rPr>
                      <w:sz w:val="20"/>
                      <w:szCs w:val="20"/>
                    </w:rPr>
                  </w:rPrChange>
                </w:rPr>
                <w:delText xml:space="preserve">que realice una calificación de la relevancia y pertinencia </w:delText>
              </w:r>
              <w:r w:rsidR="00504CFE" w:rsidRPr="00174C39" w:rsidDel="00641C50">
                <w:rPr>
                  <w:sz w:val="20"/>
                  <w:szCs w:val="20"/>
                  <w:highlight w:val="yellow"/>
                  <w:rPrChange w:id="557" w:author="Ronald Fernando Rodríguez Barbosa" w:date="2020-04-11T16:14:00Z">
                    <w:rPr>
                      <w:sz w:val="20"/>
                      <w:szCs w:val="20"/>
                    </w:rPr>
                  </w:rPrChange>
                </w:rPr>
                <w:delText>de los valores de los</w:delText>
              </w:r>
              <w:r w:rsidR="00806CBD" w:rsidRPr="00174C39" w:rsidDel="00641C50">
                <w:rPr>
                  <w:sz w:val="20"/>
                  <w:szCs w:val="20"/>
                  <w:highlight w:val="yellow"/>
                  <w:rPrChange w:id="558" w:author="Ronald Fernando Rodríguez Barbosa" w:date="2020-04-11T16:14:00Z">
                    <w:rPr>
                      <w:sz w:val="20"/>
                      <w:szCs w:val="20"/>
                    </w:rPr>
                  </w:rPrChange>
                </w:rPr>
                <w:delText xml:space="preserve"> indicadores obtenidos por los mecanismos</w:delText>
              </w:r>
              <w:r w:rsidR="00A01CB5" w:rsidRPr="00174C39" w:rsidDel="00641C50">
                <w:rPr>
                  <w:sz w:val="20"/>
                  <w:szCs w:val="20"/>
                  <w:highlight w:val="yellow"/>
                  <w:rPrChange w:id="559" w:author="Ronald Fernando Rodríguez Barbosa" w:date="2020-04-11T16:14:00Z">
                    <w:rPr>
                      <w:sz w:val="20"/>
                      <w:szCs w:val="20"/>
                    </w:rPr>
                  </w:rPrChange>
                </w:rPr>
                <w:delText>. Adicionalmente, darán un punto de vista cuali</w:delText>
              </w:r>
              <w:r w:rsidR="00806CBD" w:rsidRPr="00174C39" w:rsidDel="00641C50">
                <w:rPr>
                  <w:sz w:val="20"/>
                  <w:szCs w:val="20"/>
                  <w:highlight w:val="yellow"/>
                  <w:rPrChange w:id="560" w:author="Ronald Fernando Rodríguez Barbosa" w:date="2020-04-11T16:14:00Z">
                    <w:rPr>
                      <w:sz w:val="20"/>
                      <w:szCs w:val="20"/>
                    </w:rPr>
                  </w:rPrChange>
                </w:rPr>
                <w:delText xml:space="preserve">tativo del nivel de impacto </w:delText>
              </w:r>
            </w:del>
            <w:del w:id="561" w:author="Ronald Fernando Rodríguez Barbosa" w:date="2020-04-11T16:07:00Z">
              <w:r w:rsidR="00806CBD" w:rsidRPr="00174C39" w:rsidDel="007819BC">
                <w:rPr>
                  <w:sz w:val="20"/>
                  <w:szCs w:val="20"/>
                  <w:highlight w:val="yellow"/>
                  <w:rPrChange w:id="562" w:author="Ronald Fernando Rodríguez Barbosa" w:date="2020-04-11T16:14:00Z">
                    <w:rPr>
                      <w:sz w:val="20"/>
                      <w:szCs w:val="20"/>
                    </w:rPr>
                  </w:rPrChange>
                </w:rPr>
                <w:delText>para la organización y en el</w:delText>
              </w:r>
            </w:del>
            <w:del w:id="563" w:author="Ronald Fernando Rodríguez Barbosa" w:date="2020-04-11T16:45:00Z">
              <w:r w:rsidR="00806CBD" w:rsidRPr="00174C39" w:rsidDel="00641C50">
                <w:rPr>
                  <w:sz w:val="20"/>
                  <w:szCs w:val="20"/>
                  <w:highlight w:val="yellow"/>
                  <w:rPrChange w:id="564" w:author="Ronald Fernando Rodríguez Barbosa" w:date="2020-04-11T16:14:00Z">
                    <w:rPr>
                      <w:sz w:val="20"/>
                      <w:szCs w:val="20"/>
                    </w:rPr>
                  </w:rPrChange>
                </w:rPr>
                <w:delText xml:space="preserve"> proceso de evaluación de FRP</w:delText>
              </w:r>
            </w:del>
            <w:del w:id="565" w:author="Ronald Fernando Rodríguez Barbosa" w:date="2020-04-11T16:07:00Z">
              <w:r w:rsidR="00806CBD" w:rsidRPr="00174C39" w:rsidDel="007819BC">
                <w:rPr>
                  <w:sz w:val="20"/>
                  <w:szCs w:val="20"/>
                  <w:highlight w:val="yellow"/>
                  <w:rPrChange w:id="566" w:author="Ronald Fernando Rodríguez Barbosa" w:date="2020-04-11T16:14:00Z">
                    <w:rPr>
                      <w:sz w:val="20"/>
                      <w:szCs w:val="20"/>
                    </w:rPr>
                  </w:rPrChange>
                </w:rPr>
                <w:delText>O</w:delText>
              </w:r>
            </w:del>
            <w:del w:id="567" w:author="Ronald Fernando Rodríguez Barbosa" w:date="2020-04-11T16:45:00Z">
              <w:r w:rsidR="00A01CB5" w:rsidRPr="00174C39" w:rsidDel="00641C50">
                <w:rPr>
                  <w:sz w:val="20"/>
                  <w:szCs w:val="20"/>
                  <w:highlight w:val="yellow"/>
                  <w:rPrChange w:id="568" w:author="Ronald Fernando Rodríguez Barbosa" w:date="2020-04-11T16:14:00Z">
                    <w:rPr>
                      <w:sz w:val="20"/>
                      <w:szCs w:val="20"/>
                    </w:rPr>
                  </w:rPrChange>
                </w:rPr>
                <w:delText>.</w:delText>
              </w:r>
            </w:del>
          </w:p>
          <w:p w14:paraId="6264DDE6" w14:textId="1183F0CC" w:rsidR="00E3191B" w:rsidDel="00641C50" w:rsidRDefault="00E3191B" w:rsidP="001B6D96">
            <w:pPr>
              <w:jc w:val="both"/>
              <w:rPr>
                <w:del w:id="569" w:author="Ronald Fernando Rodríguez Barbosa" w:date="2020-04-11T16:42:00Z"/>
                <w:sz w:val="20"/>
                <w:szCs w:val="20"/>
              </w:rPr>
            </w:pPr>
            <w:del w:id="570" w:author="Ronald Fernando Rodríguez Barbosa" w:date="2020-04-11T17:06:00Z">
              <w:r w:rsidDel="001D03DD">
                <w:rPr>
                  <w:sz w:val="20"/>
                  <w:szCs w:val="20"/>
                </w:rPr>
                <w:lastRenderedPageBreak/>
                <w:delText>Para la selección de personas que serán monitoreadas de manera simulada (capturas de video con actuación de escenarios</w:delText>
              </w:r>
              <w:r w:rsidR="00863739" w:rsidDel="001D03DD">
                <w:rPr>
                  <w:sz w:val="20"/>
                  <w:szCs w:val="20"/>
                </w:rPr>
                <w:delText xml:space="preserve"> y definidas en el protocolo experimental</w:delText>
              </w:r>
              <w:r w:rsidDel="001D03DD">
                <w:rPr>
                  <w:sz w:val="20"/>
                  <w:szCs w:val="20"/>
                </w:rPr>
                <w:delText>)</w:delText>
              </w:r>
            </w:del>
            <w:del w:id="571" w:author="Ronald Fernando Rodríguez Barbosa" w:date="2020-04-11T16:13:00Z">
              <w:r w:rsidDel="00174C39">
                <w:rPr>
                  <w:sz w:val="20"/>
                  <w:szCs w:val="20"/>
                </w:rPr>
                <w:delText xml:space="preserve"> y no simulada (capturas de video sin actuación)</w:delText>
              </w:r>
            </w:del>
            <w:del w:id="572" w:author="Ronald Fernando Rodríguez Barbosa" w:date="2020-04-11T17:06:00Z">
              <w:r w:rsidDel="001D03DD">
                <w:rPr>
                  <w:sz w:val="20"/>
                  <w:szCs w:val="20"/>
                </w:rPr>
                <w:delText xml:space="preserve">, se redactará un documento de autorización de tratamiento de datos, siguiendo las </w:delText>
              </w:r>
              <w:r w:rsidRPr="00007E42" w:rsidDel="001D03DD">
                <w:rPr>
                  <w:sz w:val="20"/>
                  <w:szCs w:val="20"/>
                </w:rPr>
                <w:delText>disposiciones generales</w:delText>
              </w:r>
              <w:r w:rsidDel="001D03DD">
                <w:rPr>
                  <w:sz w:val="20"/>
                  <w:szCs w:val="20"/>
                </w:rPr>
                <w:delText xml:space="preserve"> de la ley 1581 de protección de datos personales, en el que especificará de manera explícita la forma de captura y tratamiento de los datos obtenidos a través de las imágenes de video. Las personas que estén de acuerdo en participar del proyecto, se les informará y firmarán una copia de dicho documento en que autorizan el tratamiento de sus datos para fines académicos.</w:delText>
              </w:r>
              <w:r w:rsidR="002C4ACE" w:rsidDel="001D03DD">
                <w:rPr>
                  <w:sz w:val="20"/>
                  <w:szCs w:val="20"/>
                </w:rPr>
                <w:delText xml:space="preserve"> Las personas que no estén de acuerdo y no otorguen la autorización, serán excluidas de los experimentos y sus datos no serán tratados.</w:delText>
              </w:r>
            </w:del>
          </w:p>
          <w:p w14:paraId="4E65C11C" w14:textId="322F65F4" w:rsidR="0081214E" w:rsidDel="001B6D96" w:rsidRDefault="00A6197B" w:rsidP="00637BAF">
            <w:pPr>
              <w:jc w:val="both"/>
              <w:rPr>
                <w:del w:id="573" w:author="Ronald Fernando Rodríguez Barbosa" w:date="2020-04-11T16:36:00Z"/>
                <w:sz w:val="20"/>
                <w:szCs w:val="20"/>
              </w:rPr>
            </w:pPr>
            <w:del w:id="574" w:author="Ronald Fernando Rodríguez Barbosa" w:date="2020-04-11T16:42:00Z">
              <w:r w:rsidRPr="002A658E" w:rsidDel="00641C50">
                <w:rPr>
                  <w:sz w:val="20"/>
                  <w:szCs w:val="20"/>
                </w:rPr>
                <w:delText>La implementación parcial</w:delText>
              </w:r>
              <w:r w:rsidR="002C4ACE" w:rsidDel="00641C50">
                <w:rPr>
                  <w:sz w:val="20"/>
                  <w:szCs w:val="20"/>
                </w:rPr>
                <w:delText>,</w:delText>
              </w:r>
              <w:r w:rsidRPr="002A658E" w:rsidDel="00641C50">
                <w:rPr>
                  <w:sz w:val="20"/>
                  <w:szCs w:val="20"/>
                </w:rPr>
                <w:delText xml:space="preserve"> involucra la </w:delText>
              </w:r>
            </w:del>
            <w:del w:id="575" w:author="Ronald Fernando Rodríguez Barbosa" w:date="2020-04-11T16:41:00Z">
              <w:r w:rsidRPr="002A658E" w:rsidDel="00641C50">
                <w:rPr>
                  <w:sz w:val="20"/>
                  <w:szCs w:val="20"/>
                </w:rPr>
                <w:delText xml:space="preserve">intervención </w:delText>
              </w:r>
            </w:del>
            <w:del w:id="576" w:author="Ronald Fernando Rodríguez Barbosa" w:date="2020-04-11T16:42:00Z">
              <w:r w:rsidRPr="002A658E" w:rsidDel="00641C50">
                <w:rPr>
                  <w:sz w:val="20"/>
                  <w:szCs w:val="20"/>
                </w:rPr>
                <w:delText xml:space="preserve">del sistema centralizado de recepción de imágenes capturadas por </w:delText>
              </w:r>
              <w:r w:rsidR="007A5BDB" w:rsidDel="00641C50">
                <w:rPr>
                  <w:sz w:val="20"/>
                  <w:szCs w:val="20"/>
                </w:rPr>
                <w:delText>las cámaras de video así como lo</w:delText>
              </w:r>
              <w:r w:rsidRPr="002A658E" w:rsidDel="00641C50">
                <w:rPr>
                  <w:sz w:val="20"/>
                  <w:szCs w:val="20"/>
                </w:rPr>
                <w:delText>s dispositivos de almacenamiento</w:delText>
              </w:r>
              <w:r w:rsidR="002C4ACE" w:rsidDel="00641C50">
                <w:rPr>
                  <w:sz w:val="20"/>
                  <w:szCs w:val="20"/>
                </w:rPr>
                <w:delText xml:space="preserve"> (para el caso</w:delText>
              </w:r>
              <w:r w:rsidR="007A5BDB" w:rsidDel="00641C50">
                <w:rPr>
                  <w:sz w:val="20"/>
                  <w:szCs w:val="20"/>
                </w:rPr>
                <w:delText xml:space="preserve"> de las cámaras de vigilancia</w:delText>
              </w:r>
              <w:r w:rsidR="002C4ACE" w:rsidDel="00641C50">
                <w:rPr>
                  <w:sz w:val="20"/>
                  <w:szCs w:val="20"/>
                </w:rPr>
                <w:delText>)</w:delText>
              </w:r>
              <w:r w:rsidRPr="002A658E" w:rsidDel="00641C50">
                <w:rPr>
                  <w:sz w:val="20"/>
                  <w:szCs w:val="20"/>
                </w:rPr>
                <w:delText xml:space="preserve">. </w:delText>
              </w:r>
              <w:r w:rsidR="007A5BDB" w:rsidDel="00641C50">
                <w:rPr>
                  <w:sz w:val="20"/>
                  <w:szCs w:val="20"/>
                </w:rPr>
                <w:delText xml:space="preserve">Adicionalmente se </w:delText>
              </w:r>
              <w:r w:rsidR="007A5BDB" w:rsidRPr="002A658E" w:rsidDel="00641C50">
                <w:rPr>
                  <w:sz w:val="20"/>
                  <w:szCs w:val="20"/>
                </w:rPr>
                <w:delText>determinará la for</w:delText>
              </w:r>
              <w:r w:rsidR="007A5BDB" w:rsidDel="00641C50">
                <w:rPr>
                  <w:sz w:val="20"/>
                  <w:szCs w:val="20"/>
                </w:rPr>
                <w:delText>ma en que las cámaras están con</w:delText>
              </w:r>
              <w:r w:rsidR="007A5BDB" w:rsidRPr="002A658E" w:rsidDel="00641C50">
                <w:rPr>
                  <w:sz w:val="20"/>
                  <w:szCs w:val="20"/>
                </w:rPr>
                <w:delText>ectadas</w:delText>
              </w:r>
              <w:r w:rsidR="00C90D34" w:rsidDel="00641C50">
                <w:rPr>
                  <w:sz w:val="20"/>
                  <w:szCs w:val="20"/>
                </w:rPr>
                <w:delText>, el formato y la calidad de</w:delText>
              </w:r>
              <w:r w:rsidR="007A5BDB" w:rsidRPr="002A658E" w:rsidDel="00641C50">
                <w:rPr>
                  <w:sz w:val="20"/>
                  <w:szCs w:val="20"/>
                </w:rPr>
                <w:delText xml:space="preserve"> los videos</w:delText>
              </w:r>
              <w:r w:rsidR="00C90D34" w:rsidDel="00641C50">
                <w:rPr>
                  <w:sz w:val="20"/>
                  <w:szCs w:val="20"/>
                </w:rPr>
                <w:delText>. Se realizará</w:delText>
              </w:r>
              <w:r w:rsidR="007A5BDB" w:rsidDel="00641C50">
                <w:rPr>
                  <w:sz w:val="20"/>
                  <w:szCs w:val="20"/>
                </w:rPr>
                <w:delText xml:space="preserve">n dos sesiones de toma: la primera con aspectos controlados en los que </w:delText>
              </w:r>
              <w:r w:rsidR="00C90D34" w:rsidDel="00641C50">
                <w:rPr>
                  <w:sz w:val="20"/>
                  <w:szCs w:val="20"/>
                </w:rPr>
                <w:delText>captura</w:delText>
              </w:r>
              <w:r w:rsidR="007A5BDB" w:rsidDel="00641C50">
                <w:rPr>
                  <w:sz w:val="20"/>
                  <w:szCs w:val="20"/>
                </w:rPr>
                <w:delText xml:space="preserve"> varios entornos con la presencia de una </w:delText>
              </w:r>
              <w:r w:rsidR="00806CBD" w:rsidDel="00641C50">
                <w:rPr>
                  <w:sz w:val="20"/>
                  <w:szCs w:val="20"/>
                </w:rPr>
                <w:delText>persona reconocida</w:delText>
              </w:r>
              <w:r w:rsidR="000C1F74" w:rsidDel="00641C50">
                <w:rPr>
                  <w:sz w:val="20"/>
                  <w:szCs w:val="20"/>
                </w:rPr>
                <w:delText xml:space="preserve"> previamente por </w:delText>
              </w:r>
              <w:r w:rsidR="00A013B1" w:rsidDel="00641C50">
                <w:rPr>
                  <w:sz w:val="20"/>
                  <w:szCs w:val="20"/>
                </w:rPr>
                <w:delText>los mecanismos</w:delText>
              </w:r>
              <w:r w:rsidR="007A5BDB" w:rsidDel="00641C50">
                <w:rPr>
                  <w:sz w:val="20"/>
                  <w:szCs w:val="20"/>
                </w:rPr>
                <w:delText>.</w:delText>
              </w:r>
              <w:r w:rsidR="000C1F74" w:rsidDel="00641C50">
                <w:rPr>
                  <w:sz w:val="20"/>
                  <w:szCs w:val="20"/>
                </w:rPr>
                <w:delText xml:space="preserve"> En la segunda sesión, se realizará el ejercicio en un escenario libre, en el que intervendrán nuevas personas</w:delText>
              </w:r>
              <w:r w:rsidR="009A2BD8" w:rsidDel="00641C50">
                <w:rPr>
                  <w:sz w:val="20"/>
                  <w:szCs w:val="20"/>
                </w:rPr>
                <w:delText xml:space="preserve"> previamente reconocidas</w:delText>
              </w:r>
              <w:r w:rsidR="000C1F74" w:rsidDel="00641C50">
                <w:rPr>
                  <w:sz w:val="20"/>
                  <w:szCs w:val="20"/>
                </w:rPr>
                <w:delText>, en diferentes entornos. Este ejercicio tendrá como</w:delText>
              </w:r>
              <w:r w:rsidR="007A5BDB" w:rsidDel="00641C50">
                <w:rPr>
                  <w:sz w:val="20"/>
                  <w:szCs w:val="20"/>
                </w:rPr>
                <w:delText xml:space="preserve"> </w:delText>
              </w:r>
              <w:r w:rsidR="000C1F74" w:rsidDel="00641C50">
                <w:rPr>
                  <w:sz w:val="20"/>
                  <w:szCs w:val="20"/>
                </w:rPr>
                <w:delText xml:space="preserve">fin, </w:delText>
              </w:r>
              <w:r w:rsidR="007A5BDB" w:rsidDel="00641C50">
                <w:rPr>
                  <w:sz w:val="20"/>
                  <w:szCs w:val="20"/>
                </w:rPr>
                <w:delText>determinar el comportamiento de</w:delText>
              </w:r>
              <w:r w:rsidR="00A013B1" w:rsidDel="00641C50">
                <w:rPr>
                  <w:sz w:val="20"/>
                  <w:szCs w:val="20"/>
                </w:rPr>
                <w:delText xml:space="preserve"> la arquitectura</w:delText>
              </w:r>
              <w:r w:rsidR="000C1F74" w:rsidDel="00641C50">
                <w:rPr>
                  <w:sz w:val="20"/>
                  <w:szCs w:val="20"/>
                </w:rPr>
                <w:delText xml:space="preserve"> y </w:delText>
              </w:r>
              <w:r w:rsidR="002A658E" w:rsidDel="00641C50">
                <w:rPr>
                  <w:sz w:val="20"/>
                  <w:szCs w:val="20"/>
                </w:rPr>
                <w:delText>determinar las limitaciones.</w:delText>
              </w:r>
              <w:r w:rsidR="005D0895" w:rsidDel="00641C50">
                <w:rPr>
                  <w:sz w:val="20"/>
                  <w:szCs w:val="20"/>
                </w:rPr>
                <w:delText xml:space="preserve"> E</w:delText>
              </w:r>
              <w:r w:rsidR="000C1F74" w:rsidDel="00641C50">
                <w:rPr>
                  <w:sz w:val="20"/>
                  <w:szCs w:val="20"/>
                </w:rPr>
                <w:delText>l proceso de captura de ambas sesiones</w:delText>
              </w:r>
              <w:r w:rsidR="002C4ACE" w:rsidDel="00641C50">
                <w:rPr>
                  <w:sz w:val="20"/>
                  <w:szCs w:val="20"/>
                </w:rPr>
                <w:delText>,</w:delText>
              </w:r>
              <w:r w:rsidR="005D0895" w:rsidDel="00641C50">
                <w:rPr>
                  <w:sz w:val="20"/>
                  <w:szCs w:val="20"/>
                </w:rPr>
                <w:delText xml:space="preserve"> tendrá una duración de 1 mes</w:delText>
              </w:r>
              <w:r w:rsidR="000C1F74" w:rsidDel="00641C50">
                <w:rPr>
                  <w:sz w:val="20"/>
                  <w:szCs w:val="20"/>
                </w:rPr>
                <w:delText xml:space="preserve"> y se contará con la compañía del personal</w:delText>
              </w:r>
              <w:r w:rsidR="00C90D34" w:rsidDel="00641C50">
                <w:rPr>
                  <w:sz w:val="20"/>
                  <w:szCs w:val="20"/>
                </w:rPr>
                <w:delText xml:space="preserve"> del área de Personas y Cultura</w:delText>
              </w:r>
              <w:r w:rsidR="005D0895" w:rsidDel="00641C50">
                <w:rPr>
                  <w:sz w:val="20"/>
                  <w:szCs w:val="20"/>
                </w:rPr>
                <w:delText xml:space="preserve">. </w:delText>
              </w:r>
              <w:r w:rsidR="0081214E" w:rsidDel="00641C50">
                <w:rPr>
                  <w:sz w:val="20"/>
                  <w:szCs w:val="20"/>
                </w:rPr>
                <w:delText>Finalmen</w:delText>
              </w:r>
              <w:r w:rsidR="005D0895" w:rsidDel="00641C50">
                <w:rPr>
                  <w:sz w:val="20"/>
                  <w:szCs w:val="20"/>
                </w:rPr>
                <w:delText xml:space="preserve">te, la arquitectura y los resultados del proyecto, </w:delText>
              </w:r>
              <w:r w:rsidR="0081214E" w:rsidDel="00641C50">
                <w:rPr>
                  <w:sz w:val="20"/>
                  <w:szCs w:val="20"/>
                </w:rPr>
                <w:delText>se plasmará</w:delText>
              </w:r>
              <w:r w:rsidR="005D0895" w:rsidDel="00641C50">
                <w:rPr>
                  <w:sz w:val="20"/>
                  <w:szCs w:val="20"/>
                </w:rPr>
                <w:delText xml:space="preserve">n </w:delText>
              </w:r>
              <w:r w:rsidR="0081214E" w:rsidDel="00641C50">
                <w:rPr>
                  <w:sz w:val="20"/>
                  <w:szCs w:val="20"/>
                </w:rPr>
                <w:delText>en la redacción de un artículo</w:delText>
              </w:r>
              <w:r w:rsidR="00C90D34" w:rsidDel="00641C50">
                <w:rPr>
                  <w:sz w:val="20"/>
                  <w:szCs w:val="20"/>
                </w:rPr>
                <w:delText xml:space="preserve"> científico</w:delText>
              </w:r>
              <w:r w:rsidR="0081214E" w:rsidDel="00641C50">
                <w:rPr>
                  <w:sz w:val="20"/>
                  <w:szCs w:val="20"/>
                </w:rPr>
                <w:delText>, el cual será presentado en un llamado de trabajos de un congreso académico nacional</w:delText>
              </w:r>
              <w:r w:rsidR="000C1F74" w:rsidDel="00641C50">
                <w:rPr>
                  <w:sz w:val="20"/>
                  <w:szCs w:val="20"/>
                </w:rPr>
                <w:delText xml:space="preserve"> o internacional</w:delText>
              </w:r>
              <w:r w:rsidR="0081214E" w:rsidDel="00641C50">
                <w:rPr>
                  <w:sz w:val="20"/>
                  <w:szCs w:val="20"/>
                </w:rPr>
                <w:delText>.</w:delText>
              </w:r>
            </w:del>
            <w:ins w:id="577" w:author="Ronald Fernando Rodríguez Barbosa" w:date="2020-04-11T16:36:00Z">
              <w:r w:rsidR="001B6D96">
                <w:rPr>
                  <w:sz w:val="20"/>
                  <w:szCs w:val="20"/>
                </w:rPr>
                <w:t>L</w:t>
              </w:r>
            </w:ins>
          </w:p>
          <w:p w14:paraId="491CC03C" w14:textId="0619208B" w:rsidR="005E1AB1" w:rsidDel="001B6D96" w:rsidRDefault="005D0895" w:rsidP="001B6D96">
            <w:pPr>
              <w:jc w:val="both"/>
              <w:rPr>
                <w:del w:id="578" w:author="Ronald Fernando Rodríguez Barbosa" w:date="2020-04-11T16:37:00Z"/>
              </w:rPr>
              <w:pPrChange w:id="579" w:author="Ronald Fernando Rodríguez Barbosa" w:date="2020-04-11T16:36:00Z">
                <w:pPr>
                  <w:pStyle w:val="Default"/>
                  <w:spacing w:line="259" w:lineRule="auto"/>
                  <w:jc w:val="both"/>
                </w:pPr>
              </w:pPrChange>
            </w:pPr>
            <w:del w:id="580" w:author="Ronald Fernando Rodríguez Barbosa" w:date="2020-04-11T16:36:00Z">
              <w:r w:rsidDel="001B6D96">
                <w:delText>Teniendo en cuenta la envergadura de la implementación y la profundización con el que se efectuarán las tareas, l</w:delText>
              </w:r>
            </w:del>
            <w:r>
              <w:t>a fase 3 tendrá una duración de</w:t>
            </w:r>
            <w:del w:id="581" w:author="Ronald Fernando Rodríguez Barbosa" w:date="2020-04-11T16:37:00Z">
              <w:r w:rsidDel="001B6D96">
                <w:delText xml:space="preserve"> un</w:delText>
              </w:r>
            </w:del>
            <w:ins w:id="582" w:author="Ronald Fernando Rodríguez Barbosa" w:date="2020-04-11T16:37:00Z">
              <w:r w:rsidR="001B6D96">
                <w:t xml:space="preserve"> </w:t>
              </w:r>
            </w:ins>
            <w:del w:id="583" w:author="Ronald Fernando Rodríguez Barbosa" w:date="2020-04-11T16:37:00Z">
              <w:r w:rsidDel="001B6D96">
                <w:delText xml:space="preserve"> semestre</w:delText>
              </w:r>
            </w:del>
            <w:ins w:id="584" w:author="Ronald Fernando Rodríguez Barbosa" w:date="2020-04-11T16:37:00Z">
              <w:r w:rsidR="001B6D96">
                <w:t>medio semestre</w:t>
              </w:r>
            </w:ins>
            <w:r>
              <w:t xml:space="preserve"> con las siguientes actividades y entregables: </w:t>
            </w:r>
            <w:r w:rsidRPr="38CA1D9A">
              <w:t xml:space="preserve"> </w:t>
            </w:r>
          </w:p>
          <w:p w14:paraId="3DCC0705" w14:textId="77777777" w:rsidR="009A2BD8" w:rsidRDefault="009A2BD8" w:rsidP="001B6D96">
            <w:pPr>
              <w:jc w:val="both"/>
              <w:pPrChange w:id="585" w:author="Ronald Fernando Rodríguez Barbosa" w:date="2020-04-11T16:37:00Z">
                <w:pPr>
                  <w:pStyle w:val="Default"/>
                  <w:spacing w:line="259" w:lineRule="auto"/>
                  <w:jc w:val="both"/>
                </w:pPr>
              </w:pPrChange>
            </w:pPr>
          </w:p>
          <w:tbl>
            <w:tblPr>
              <w:tblStyle w:val="Tablaconcuadrcula"/>
              <w:tblW w:w="0" w:type="auto"/>
              <w:tblInd w:w="57" w:type="dxa"/>
              <w:tblLayout w:type="fixed"/>
              <w:tblLook w:val="04A0" w:firstRow="1" w:lastRow="0" w:firstColumn="1" w:lastColumn="0" w:noHBand="0" w:noVBand="1"/>
            </w:tblPr>
            <w:tblGrid>
              <w:gridCol w:w="3780"/>
              <w:gridCol w:w="3733"/>
            </w:tblGrid>
            <w:tr w:rsidR="00841756" w14:paraId="782B32EB" w14:textId="77777777" w:rsidTr="0037643A">
              <w:trPr>
                <w:trHeight w:val="314"/>
              </w:trPr>
              <w:tc>
                <w:tcPr>
                  <w:tcW w:w="3780" w:type="dxa"/>
                </w:tcPr>
                <w:p w14:paraId="21073D26" w14:textId="77777777" w:rsidR="00841756" w:rsidRPr="000C1F74" w:rsidRDefault="00841756" w:rsidP="00841756">
                  <w:pPr>
                    <w:spacing w:before="60" w:after="0" w:line="240" w:lineRule="auto"/>
                    <w:jc w:val="center"/>
                    <w:rPr>
                      <w:sz w:val="20"/>
                      <w:szCs w:val="20"/>
                    </w:rPr>
                  </w:pPr>
                  <w:r w:rsidRPr="000C1F74">
                    <w:rPr>
                      <w:sz w:val="20"/>
                      <w:szCs w:val="20"/>
                    </w:rPr>
                    <w:t>Actividad</w:t>
                  </w:r>
                </w:p>
              </w:tc>
              <w:tc>
                <w:tcPr>
                  <w:tcW w:w="3733" w:type="dxa"/>
                </w:tcPr>
                <w:p w14:paraId="2DC1A031" w14:textId="77777777" w:rsidR="00841756" w:rsidRPr="000C1F74" w:rsidRDefault="00841756" w:rsidP="00841756">
                  <w:pPr>
                    <w:spacing w:before="60" w:after="0" w:line="240" w:lineRule="auto"/>
                    <w:jc w:val="center"/>
                    <w:rPr>
                      <w:sz w:val="20"/>
                      <w:szCs w:val="20"/>
                    </w:rPr>
                  </w:pPr>
                  <w:r w:rsidRPr="000C1F74">
                    <w:rPr>
                      <w:sz w:val="20"/>
                      <w:szCs w:val="20"/>
                    </w:rPr>
                    <w:t>Entregable o resultado</w:t>
                  </w:r>
                </w:p>
              </w:tc>
            </w:tr>
            <w:tr w:rsidR="00841756" w14:paraId="38C180AB" w14:textId="77777777" w:rsidTr="0037643A">
              <w:trPr>
                <w:trHeight w:val="314"/>
              </w:trPr>
              <w:tc>
                <w:tcPr>
                  <w:tcW w:w="3780" w:type="dxa"/>
                </w:tcPr>
                <w:p w14:paraId="2C4D4746" w14:textId="245C5C2E" w:rsidR="00841756" w:rsidRPr="007C0398" w:rsidRDefault="007C0398" w:rsidP="007C0398">
                  <w:pPr>
                    <w:spacing w:before="60" w:after="0" w:line="240" w:lineRule="auto"/>
                    <w:ind w:left="-43"/>
                    <w:rPr>
                      <w:sz w:val="20"/>
                      <w:szCs w:val="20"/>
                    </w:rPr>
                  </w:pPr>
                  <w:r>
                    <w:rPr>
                      <w:sz w:val="20"/>
                      <w:szCs w:val="20"/>
                    </w:rPr>
                    <w:t xml:space="preserve">A3-1. </w:t>
                  </w:r>
                  <w:r w:rsidR="00841756" w:rsidRPr="007C0398">
                    <w:rPr>
                      <w:sz w:val="20"/>
                      <w:szCs w:val="20"/>
                    </w:rPr>
                    <w:t>Diseño del protocolo experimental y definición de encuesta de utilidad percibida.</w:t>
                  </w:r>
                </w:p>
              </w:tc>
              <w:tc>
                <w:tcPr>
                  <w:tcW w:w="3733" w:type="dxa"/>
                </w:tcPr>
                <w:p w14:paraId="2BB42378" w14:textId="77777777" w:rsidR="00841756" w:rsidRPr="000C1F74" w:rsidRDefault="00841756" w:rsidP="00841756">
                  <w:pPr>
                    <w:spacing w:before="60" w:after="0" w:line="240" w:lineRule="auto"/>
                    <w:ind w:left="-43"/>
                    <w:rPr>
                      <w:sz w:val="20"/>
                      <w:szCs w:val="20"/>
                    </w:rPr>
                  </w:pPr>
                  <w:r w:rsidRPr="000C1F74">
                    <w:rPr>
                      <w:sz w:val="20"/>
                      <w:szCs w:val="20"/>
                    </w:rPr>
                    <w:t>3A. Documento del protocolo experimental y encuesta de utilidad percibida.</w:t>
                  </w:r>
                </w:p>
              </w:tc>
            </w:tr>
            <w:tr w:rsidR="00841756" w:rsidDel="001D03DD" w14:paraId="155B81F0" w14:textId="22C5EAA6" w:rsidTr="0037643A">
              <w:trPr>
                <w:trHeight w:val="298"/>
                <w:del w:id="586" w:author="Ronald Fernando Rodríguez Barbosa" w:date="2020-04-11T17:02:00Z"/>
              </w:trPr>
              <w:tc>
                <w:tcPr>
                  <w:tcW w:w="3780" w:type="dxa"/>
                </w:tcPr>
                <w:p w14:paraId="7272044C" w14:textId="10178E16" w:rsidR="00841756" w:rsidRPr="007C0398" w:rsidDel="001D03DD" w:rsidRDefault="007C0398" w:rsidP="009A2BD8">
                  <w:pPr>
                    <w:spacing w:before="60" w:after="0" w:line="240" w:lineRule="auto"/>
                    <w:ind w:left="708" w:hanging="708"/>
                    <w:rPr>
                      <w:del w:id="587" w:author="Ronald Fernando Rodríguez Barbosa" w:date="2020-04-11T17:02:00Z"/>
                      <w:sz w:val="20"/>
                      <w:szCs w:val="20"/>
                    </w:rPr>
                  </w:pPr>
                  <w:del w:id="588" w:author="Ronald Fernando Rodríguez Barbosa" w:date="2020-04-11T17:02:00Z">
                    <w:r w:rsidDel="001D03DD">
                      <w:rPr>
                        <w:sz w:val="20"/>
                        <w:szCs w:val="20"/>
                      </w:rPr>
                      <w:delText xml:space="preserve">A3-2. </w:delText>
                    </w:r>
                    <w:r w:rsidR="00841756" w:rsidRPr="007C0398" w:rsidDel="001D03DD">
                      <w:rPr>
                        <w:sz w:val="20"/>
                        <w:szCs w:val="20"/>
                      </w:rPr>
                      <w:delText xml:space="preserve">Montaje del </w:delText>
                    </w:r>
                  </w:del>
                  <w:del w:id="589" w:author="Ronald Fernando Rodríguez Barbosa" w:date="2020-04-11T16:43:00Z">
                    <w:r w:rsidR="00841756" w:rsidRPr="007C0398" w:rsidDel="00641C50">
                      <w:rPr>
                        <w:sz w:val="20"/>
                        <w:szCs w:val="20"/>
                      </w:rPr>
                      <w:delText xml:space="preserve">escenario </w:delText>
                    </w:r>
                    <w:r w:rsidR="009A2BD8" w:rsidDel="00641C50">
                      <w:rPr>
                        <w:sz w:val="20"/>
                        <w:szCs w:val="20"/>
                      </w:rPr>
                      <w:delText xml:space="preserve">real </w:delText>
                    </w:r>
                  </w:del>
                  <w:del w:id="590" w:author="Ronald Fernando Rodríguez Barbosa" w:date="2020-04-11T17:02:00Z">
                    <w:r w:rsidR="00841756" w:rsidRPr="007C0398" w:rsidDel="001D03DD">
                      <w:rPr>
                        <w:sz w:val="20"/>
                        <w:szCs w:val="20"/>
                      </w:rPr>
                      <w:delText>y levantamiento de imágenes mediante cámaras de video.</w:delText>
                    </w:r>
                  </w:del>
                </w:p>
              </w:tc>
              <w:tc>
                <w:tcPr>
                  <w:tcW w:w="3733" w:type="dxa"/>
                </w:tcPr>
                <w:p w14:paraId="1B1BD232" w14:textId="61E17EAF" w:rsidR="00841756" w:rsidRPr="000C1F74" w:rsidDel="001D03DD" w:rsidRDefault="00841756" w:rsidP="00841756">
                  <w:pPr>
                    <w:spacing w:before="60" w:after="0" w:line="240" w:lineRule="auto"/>
                    <w:rPr>
                      <w:del w:id="591" w:author="Ronald Fernando Rodríguez Barbosa" w:date="2020-04-11T17:02:00Z"/>
                      <w:sz w:val="20"/>
                      <w:szCs w:val="20"/>
                    </w:rPr>
                  </w:pPr>
                  <w:del w:id="592" w:author="Ronald Fernando Rodríguez Barbosa" w:date="2020-04-11T17:02:00Z">
                    <w:r w:rsidRPr="000C1F74" w:rsidDel="001D03DD">
                      <w:rPr>
                        <w:sz w:val="20"/>
                        <w:szCs w:val="20"/>
                      </w:rPr>
                      <w:delText xml:space="preserve">3B. Base de datos con imágenes de video para </w:delText>
                    </w:r>
                    <w:r w:rsidDel="001D03DD">
                      <w:rPr>
                        <w:sz w:val="20"/>
                        <w:szCs w:val="20"/>
                      </w:rPr>
                      <w:delText xml:space="preserve">pruebas </w:delText>
                    </w:r>
                    <w:r w:rsidRPr="000C1F74" w:rsidDel="001D03DD">
                      <w:rPr>
                        <w:sz w:val="20"/>
                        <w:szCs w:val="20"/>
                      </w:rPr>
                      <w:delText>y cartas de consentimiento informado.</w:delText>
                    </w:r>
                  </w:del>
                </w:p>
              </w:tc>
            </w:tr>
            <w:tr w:rsidR="00841756" w14:paraId="66C516E9" w14:textId="77777777" w:rsidTr="0037643A">
              <w:trPr>
                <w:trHeight w:val="298"/>
              </w:trPr>
              <w:tc>
                <w:tcPr>
                  <w:tcW w:w="3780" w:type="dxa"/>
                </w:tcPr>
                <w:p w14:paraId="72948962" w14:textId="1DC7AB70" w:rsidR="00841756" w:rsidRPr="007C0398" w:rsidRDefault="007C0398" w:rsidP="007C0398">
                  <w:pPr>
                    <w:spacing w:before="60" w:after="0" w:line="240" w:lineRule="auto"/>
                    <w:ind w:left="-43"/>
                    <w:rPr>
                      <w:sz w:val="20"/>
                      <w:szCs w:val="20"/>
                    </w:rPr>
                  </w:pPr>
                  <w:r>
                    <w:rPr>
                      <w:sz w:val="20"/>
                      <w:szCs w:val="20"/>
                    </w:rPr>
                    <w:t>A3-</w:t>
                  </w:r>
                  <w:ins w:id="593" w:author="Ronald Fernando Rodríguez Barbosa" w:date="2020-04-11T17:02:00Z">
                    <w:r w:rsidR="001D03DD">
                      <w:rPr>
                        <w:sz w:val="20"/>
                        <w:szCs w:val="20"/>
                      </w:rPr>
                      <w:t>2</w:t>
                    </w:r>
                  </w:ins>
                  <w:del w:id="594" w:author="Ronald Fernando Rodríguez Barbosa" w:date="2020-04-11T17:02:00Z">
                    <w:r w:rsidDel="001D03DD">
                      <w:rPr>
                        <w:sz w:val="20"/>
                        <w:szCs w:val="20"/>
                      </w:rPr>
                      <w:delText>3</w:delText>
                    </w:r>
                  </w:del>
                  <w:r>
                    <w:rPr>
                      <w:sz w:val="20"/>
                      <w:szCs w:val="20"/>
                    </w:rPr>
                    <w:t xml:space="preserve">. </w:t>
                  </w:r>
                  <w:r w:rsidR="00841756" w:rsidRPr="007C0398">
                    <w:rPr>
                      <w:sz w:val="20"/>
                      <w:szCs w:val="20"/>
                    </w:rPr>
                    <w:t>Desarrollo del prototipo funcional.</w:t>
                  </w:r>
                </w:p>
              </w:tc>
              <w:tc>
                <w:tcPr>
                  <w:tcW w:w="3733" w:type="dxa"/>
                </w:tcPr>
                <w:p w14:paraId="47677374" w14:textId="6515F31B" w:rsidR="00841756" w:rsidRPr="000C1F74" w:rsidRDefault="00841756" w:rsidP="00841756">
                  <w:pPr>
                    <w:spacing w:before="60" w:after="0" w:line="240" w:lineRule="auto"/>
                    <w:rPr>
                      <w:sz w:val="20"/>
                      <w:szCs w:val="20"/>
                    </w:rPr>
                  </w:pPr>
                  <w:r w:rsidRPr="000C1F74">
                    <w:rPr>
                      <w:sz w:val="20"/>
                      <w:szCs w:val="20"/>
                    </w:rPr>
                    <w:t>3</w:t>
                  </w:r>
                  <w:ins w:id="595" w:author="Ronald Fernando Rodríguez Barbosa" w:date="2020-04-11T17:02:00Z">
                    <w:r w:rsidR="001D03DD">
                      <w:rPr>
                        <w:sz w:val="20"/>
                        <w:szCs w:val="20"/>
                      </w:rPr>
                      <w:t>B</w:t>
                    </w:r>
                  </w:ins>
                  <w:del w:id="596" w:author="Ronald Fernando Rodríguez Barbosa" w:date="2020-04-11T17:02:00Z">
                    <w:r w:rsidRPr="000C1F74" w:rsidDel="001D03DD">
                      <w:rPr>
                        <w:sz w:val="20"/>
                        <w:szCs w:val="20"/>
                      </w:rPr>
                      <w:delText>C</w:delText>
                    </w:r>
                  </w:del>
                  <w:r w:rsidRPr="000C1F74">
                    <w:rPr>
                      <w:sz w:val="20"/>
                      <w:szCs w:val="20"/>
                    </w:rPr>
                    <w:t>. Código fuente, documentación técnica y manuales de uso del software</w:t>
                  </w:r>
                </w:p>
              </w:tc>
            </w:tr>
            <w:tr w:rsidR="00841756" w14:paraId="6886B870" w14:textId="77777777" w:rsidTr="0037643A">
              <w:trPr>
                <w:trHeight w:val="298"/>
              </w:trPr>
              <w:tc>
                <w:tcPr>
                  <w:tcW w:w="3780" w:type="dxa"/>
                </w:tcPr>
                <w:p w14:paraId="320CC675" w14:textId="3160C3AD" w:rsidR="00841756" w:rsidRPr="007C0398" w:rsidRDefault="007C0398" w:rsidP="007C0398">
                  <w:pPr>
                    <w:spacing w:before="60" w:after="0" w:line="240" w:lineRule="auto"/>
                    <w:ind w:left="-43"/>
                    <w:rPr>
                      <w:sz w:val="20"/>
                      <w:szCs w:val="20"/>
                    </w:rPr>
                  </w:pPr>
                  <w:r>
                    <w:rPr>
                      <w:sz w:val="20"/>
                      <w:szCs w:val="20"/>
                    </w:rPr>
                    <w:t>A3-</w:t>
                  </w:r>
                  <w:ins w:id="597" w:author="Ronald Fernando Rodríguez Barbosa" w:date="2020-04-11T17:07:00Z">
                    <w:r w:rsidR="001D03DD">
                      <w:rPr>
                        <w:sz w:val="20"/>
                        <w:szCs w:val="20"/>
                      </w:rPr>
                      <w:t>3</w:t>
                    </w:r>
                  </w:ins>
                  <w:del w:id="598" w:author="Ronald Fernando Rodríguez Barbosa" w:date="2020-04-11T17:07:00Z">
                    <w:r w:rsidDel="001D03DD">
                      <w:rPr>
                        <w:sz w:val="20"/>
                        <w:szCs w:val="20"/>
                      </w:rPr>
                      <w:delText>4</w:delText>
                    </w:r>
                  </w:del>
                  <w:r>
                    <w:rPr>
                      <w:sz w:val="20"/>
                      <w:szCs w:val="20"/>
                    </w:rPr>
                    <w:t xml:space="preserve">. </w:t>
                  </w:r>
                  <w:r w:rsidR="009A2BD8">
                    <w:rPr>
                      <w:sz w:val="20"/>
                      <w:szCs w:val="20"/>
                    </w:rPr>
                    <w:t>Evaluación de la arquitectura</w:t>
                  </w:r>
                  <w:r w:rsidR="00841756" w:rsidRPr="007C0398">
                    <w:rPr>
                      <w:sz w:val="20"/>
                      <w:szCs w:val="20"/>
                    </w:rPr>
                    <w:t>.</w:t>
                  </w:r>
                </w:p>
              </w:tc>
              <w:tc>
                <w:tcPr>
                  <w:tcW w:w="3733" w:type="dxa"/>
                </w:tcPr>
                <w:p w14:paraId="2F2639DE" w14:textId="70944D9F" w:rsidR="00841756" w:rsidRPr="000C1F74" w:rsidRDefault="00841756" w:rsidP="00841756">
                  <w:pPr>
                    <w:spacing w:before="60" w:after="0" w:line="240" w:lineRule="auto"/>
                    <w:rPr>
                      <w:sz w:val="20"/>
                      <w:szCs w:val="20"/>
                    </w:rPr>
                  </w:pPr>
                  <w:r w:rsidRPr="000C1F74">
                    <w:rPr>
                      <w:sz w:val="20"/>
                      <w:szCs w:val="20"/>
                    </w:rPr>
                    <w:t>3</w:t>
                  </w:r>
                  <w:ins w:id="599" w:author="Ronald Fernando Rodríguez Barbosa" w:date="2020-04-11T17:07:00Z">
                    <w:r w:rsidR="001D03DD">
                      <w:rPr>
                        <w:sz w:val="20"/>
                        <w:szCs w:val="20"/>
                      </w:rPr>
                      <w:t>C</w:t>
                    </w:r>
                  </w:ins>
                  <w:del w:id="600" w:author="Ronald Fernando Rodríguez Barbosa" w:date="2020-04-11T17:07:00Z">
                    <w:r w:rsidRPr="000C1F74" w:rsidDel="001D03DD">
                      <w:rPr>
                        <w:sz w:val="20"/>
                        <w:szCs w:val="20"/>
                      </w:rPr>
                      <w:delText>D</w:delText>
                    </w:r>
                  </w:del>
                  <w:r w:rsidRPr="000C1F74">
                    <w:rPr>
                      <w:sz w:val="20"/>
                      <w:szCs w:val="20"/>
                    </w:rPr>
                    <w:t xml:space="preserve">. </w:t>
                  </w:r>
                  <w:r>
                    <w:rPr>
                      <w:sz w:val="20"/>
                      <w:szCs w:val="20"/>
                    </w:rPr>
                    <w:t>Resultados</w:t>
                  </w:r>
                  <w:r w:rsidRPr="000C1F74">
                    <w:rPr>
                      <w:sz w:val="20"/>
                      <w:szCs w:val="20"/>
                    </w:rPr>
                    <w:t xml:space="preserve"> del protocolo experimental y la evaluación de utilidad percibida.</w:t>
                  </w:r>
                </w:p>
              </w:tc>
            </w:tr>
            <w:tr w:rsidR="00841756" w14:paraId="3B72EBD8" w14:textId="77777777" w:rsidTr="0037643A">
              <w:trPr>
                <w:trHeight w:val="298"/>
              </w:trPr>
              <w:tc>
                <w:tcPr>
                  <w:tcW w:w="3780" w:type="dxa"/>
                </w:tcPr>
                <w:p w14:paraId="135E82C6" w14:textId="683F845C" w:rsidR="00841756" w:rsidRPr="007C0398" w:rsidRDefault="007C0398" w:rsidP="009A2BD8">
                  <w:pPr>
                    <w:spacing w:before="60" w:after="0" w:line="240" w:lineRule="auto"/>
                    <w:ind w:left="-43"/>
                    <w:rPr>
                      <w:sz w:val="20"/>
                      <w:szCs w:val="20"/>
                    </w:rPr>
                  </w:pPr>
                  <w:r>
                    <w:rPr>
                      <w:sz w:val="20"/>
                      <w:szCs w:val="20"/>
                    </w:rPr>
                    <w:t>A3-</w:t>
                  </w:r>
                  <w:ins w:id="601" w:author="Ronald Fernando Rodríguez Barbosa" w:date="2020-04-11T17:07:00Z">
                    <w:r w:rsidR="001D03DD">
                      <w:rPr>
                        <w:sz w:val="20"/>
                        <w:szCs w:val="20"/>
                      </w:rPr>
                      <w:t>4</w:t>
                    </w:r>
                  </w:ins>
                  <w:del w:id="602" w:author="Ronald Fernando Rodríguez Barbosa" w:date="2020-04-11T17:07:00Z">
                    <w:r w:rsidDel="001D03DD">
                      <w:rPr>
                        <w:sz w:val="20"/>
                        <w:szCs w:val="20"/>
                      </w:rPr>
                      <w:delText>5</w:delText>
                    </w:r>
                  </w:del>
                  <w:r>
                    <w:rPr>
                      <w:sz w:val="20"/>
                      <w:szCs w:val="20"/>
                    </w:rPr>
                    <w:t xml:space="preserve">. </w:t>
                  </w:r>
                  <w:r w:rsidR="00841756" w:rsidRPr="007C0398">
                    <w:rPr>
                      <w:sz w:val="20"/>
                      <w:szCs w:val="20"/>
                    </w:rPr>
                    <w:t>E</w:t>
                  </w:r>
                  <w:r w:rsidR="009A2BD8">
                    <w:rPr>
                      <w:sz w:val="20"/>
                      <w:szCs w:val="20"/>
                    </w:rPr>
                    <w:t>laboración de artículo sobre la arquitectura propuesta</w:t>
                  </w:r>
                  <w:r w:rsidR="00841756" w:rsidRPr="007C0398">
                    <w:rPr>
                      <w:sz w:val="20"/>
                      <w:szCs w:val="20"/>
                    </w:rPr>
                    <w:t xml:space="preserve"> y sus resultados.</w:t>
                  </w:r>
                </w:p>
              </w:tc>
              <w:tc>
                <w:tcPr>
                  <w:tcW w:w="3733" w:type="dxa"/>
                </w:tcPr>
                <w:p w14:paraId="2BCB907E" w14:textId="67C5A652" w:rsidR="00841756" w:rsidRPr="000C1F74" w:rsidRDefault="00841756" w:rsidP="009A2BD8">
                  <w:pPr>
                    <w:spacing w:before="60" w:after="0" w:line="240" w:lineRule="auto"/>
                    <w:rPr>
                      <w:sz w:val="20"/>
                      <w:szCs w:val="20"/>
                    </w:rPr>
                  </w:pPr>
                  <w:r>
                    <w:rPr>
                      <w:sz w:val="20"/>
                      <w:szCs w:val="20"/>
                    </w:rPr>
                    <w:t>3</w:t>
                  </w:r>
                  <w:ins w:id="603" w:author="Ronald Fernando Rodríguez Barbosa" w:date="2020-04-11T17:07:00Z">
                    <w:r w:rsidR="001D03DD">
                      <w:rPr>
                        <w:sz w:val="20"/>
                        <w:szCs w:val="20"/>
                      </w:rPr>
                      <w:t>D</w:t>
                    </w:r>
                  </w:ins>
                  <w:del w:id="604" w:author="Ronald Fernando Rodríguez Barbosa" w:date="2020-04-11T17:07:00Z">
                    <w:r w:rsidDel="001D03DD">
                      <w:rPr>
                        <w:sz w:val="20"/>
                        <w:szCs w:val="20"/>
                      </w:rPr>
                      <w:delText>E</w:delText>
                    </w:r>
                  </w:del>
                  <w:r w:rsidRPr="000C1F74">
                    <w:rPr>
                      <w:sz w:val="20"/>
                      <w:szCs w:val="20"/>
                    </w:rPr>
                    <w:t xml:space="preserve">. Documento de artículo con </w:t>
                  </w:r>
                  <w:r w:rsidR="009A2BD8">
                    <w:rPr>
                      <w:sz w:val="20"/>
                      <w:szCs w:val="20"/>
                    </w:rPr>
                    <w:t>la arquitectura propuesta</w:t>
                  </w:r>
                  <w:r w:rsidRPr="000C1F74">
                    <w:rPr>
                      <w:sz w:val="20"/>
                      <w:szCs w:val="20"/>
                    </w:rPr>
                    <w:t xml:space="preserve"> y sus resultados.</w:t>
                  </w:r>
                </w:p>
              </w:tc>
            </w:tr>
          </w:tbl>
          <w:p w14:paraId="34A48083" w14:textId="037CB917" w:rsidR="00E06E4E" w:rsidRPr="005E1AB1" w:rsidRDefault="00841756" w:rsidP="00735A43">
            <w:pPr>
              <w:tabs>
                <w:tab w:val="left" w:pos="5989"/>
              </w:tabs>
              <w:spacing w:after="0" w:line="240" w:lineRule="auto"/>
              <w:jc w:val="both"/>
              <w:rPr>
                <w:sz w:val="20"/>
                <w:szCs w:val="20"/>
              </w:rPr>
            </w:pPr>
            <w:r>
              <w:rPr>
                <w:sz w:val="20"/>
                <w:szCs w:val="20"/>
              </w:rPr>
              <w:t xml:space="preserve"> </w:t>
            </w:r>
          </w:p>
        </w:tc>
      </w:tr>
    </w:tbl>
    <w:p w14:paraId="25BA9F44" w14:textId="77777777" w:rsidR="00E06E4E" w:rsidRDefault="00E06E4E">
      <w:pPr>
        <w:rPr>
          <w:ins w:id="605" w:author="Ronald Fernando Rodríguez Barbosa" w:date="2020-04-11T16:48:00Z"/>
        </w:rPr>
      </w:pPr>
      <w:ins w:id="606" w:author="Ronald Fernando Rodríguez Barbosa" w:date="2020-04-11T16:48:00Z">
        <w:r>
          <w:lastRenderedPageBreak/>
          <w:br w:type="page"/>
        </w:r>
      </w:ins>
    </w:p>
    <w:tbl>
      <w:tblPr>
        <w:tblStyle w:val="Tablaconcuadrcula"/>
        <w:tblW w:w="9464" w:type="dxa"/>
        <w:tblLayout w:type="fixed"/>
        <w:tblLook w:val="04A0" w:firstRow="1" w:lastRow="0" w:firstColumn="1" w:lastColumn="0" w:noHBand="0" w:noVBand="1"/>
      </w:tblPr>
      <w:tblGrid>
        <w:gridCol w:w="1668"/>
        <w:gridCol w:w="7796"/>
      </w:tblGrid>
      <w:tr w:rsidR="00F16927" w14:paraId="2A18BAD1" w14:textId="77777777" w:rsidTr="38CA1D9A">
        <w:tc>
          <w:tcPr>
            <w:tcW w:w="9464" w:type="dxa"/>
            <w:gridSpan w:val="2"/>
          </w:tcPr>
          <w:p w14:paraId="4A43E799" w14:textId="10ABB139" w:rsidR="00F16927" w:rsidRDefault="00B637B6" w:rsidP="00527749">
            <w:pPr>
              <w:spacing w:before="120" w:after="120"/>
              <w:jc w:val="center"/>
              <w:rPr>
                <w:b/>
                <w:color w:val="31849B" w:themeColor="accent5" w:themeShade="BF"/>
                <w:sz w:val="20"/>
              </w:rPr>
            </w:pPr>
            <w:r>
              <w:lastRenderedPageBreak/>
              <w:br w:type="page"/>
            </w:r>
            <w:r w:rsidR="00F16927">
              <w:rPr>
                <w:b/>
                <w:color w:val="31849B" w:themeColor="accent5" w:themeShade="BF"/>
                <w:sz w:val="20"/>
              </w:rPr>
              <w:t>RESULTADOS ESPERADOS</w:t>
            </w:r>
          </w:p>
        </w:tc>
      </w:tr>
      <w:tr w:rsidR="00017F10" w14:paraId="04742E6C" w14:textId="77777777" w:rsidTr="00841756">
        <w:trPr>
          <w:trHeight w:val="1311"/>
        </w:trPr>
        <w:tc>
          <w:tcPr>
            <w:tcW w:w="1668" w:type="dxa"/>
            <w:vMerge w:val="restart"/>
            <w:tcBorders>
              <w:right w:val="single" w:sz="4" w:space="0" w:color="000000" w:themeColor="text1"/>
            </w:tcBorders>
            <w:vAlign w:val="center"/>
          </w:tcPr>
          <w:p w14:paraId="11C39C6D" w14:textId="77777777" w:rsidR="00017F10" w:rsidRDefault="00017F10" w:rsidP="00841756">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6" w:type="dxa"/>
            <w:tcBorders>
              <w:left w:val="single" w:sz="4" w:space="0" w:color="000000" w:themeColor="text1"/>
              <w:bottom w:val="single" w:sz="4" w:space="0" w:color="000000" w:themeColor="text1"/>
            </w:tcBorders>
            <w:vAlign w:val="center"/>
          </w:tcPr>
          <w:p w14:paraId="1854B36D" w14:textId="3FFCA36E" w:rsidR="00017F10" w:rsidRPr="009B5824" w:rsidRDefault="00017F10" w:rsidP="00841756">
            <w:pPr>
              <w:pStyle w:val="Default"/>
              <w:jc w:val="both"/>
              <w:rPr>
                <w:sz w:val="20"/>
                <w:szCs w:val="20"/>
              </w:rPr>
            </w:pPr>
            <w:r w:rsidRPr="38CA1D9A">
              <w:rPr>
                <w:sz w:val="20"/>
                <w:szCs w:val="20"/>
              </w:rPr>
              <w:t>1</w:t>
            </w:r>
            <w:r w:rsidR="00AA4F38">
              <w:rPr>
                <w:sz w:val="20"/>
                <w:szCs w:val="20"/>
              </w:rPr>
              <w:t>A</w:t>
            </w:r>
            <w:r w:rsidRPr="38CA1D9A">
              <w:rPr>
                <w:sz w:val="20"/>
                <w:szCs w:val="20"/>
              </w:rPr>
              <w:t xml:space="preserve"> Documento </w:t>
            </w:r>
            <w:r w:rsidR="001B2F93">
              <w:rPr>
                <w:sz w:val="20"/>
                <w:szCs w:val="20"/>
              </w:rPr>
              <w:t xml:space="preserve">de estado del arte, </w:t>
            </w:r>
            <w:r w:rsidRPr="38CA1D9A">
              <w:rPr>
                <w:sz w:val="20"/>
                <w:szCs w:val="20"/>
              </w:rPr>
              <w:t>con las ecuaciones de búsqued</w:t>
            </w:r>
            <w:r w:rsidR="001B2F93">
              <w:rPr>
                <w:sz w:val="20"/>
                <w:szCs w:val="20"/>
              </w:rPr>
              <w:t>a y estadísticas bibliográficas,</w:t>
            </w:r>
            <w:r w:rsidRPr="38CA1D9A">
              <w:rPr>
                <w:sz w:val="20"/>
                <w:szCs w:val="20"/>
              </w:rPr>
              <w:t xml:space="preserve"> el análisis, la evaluación y el cuadro comparativo de los trabajos</w:t>
            </w:r>
            <w:r w:rsidR="001B2F93">
              <w:rPr>
                <w:sz w:val="20"/>
                <w:szCs w:val="20"/>
              </w:rPr>
              <w:t xml:space="preserve"> relacionados con las técnicas,</w:t>
            </w:r>
            <w:r w:rsidRPr="38CA1D9A">
              <w:rPr>
                <w:sz w:val="20"/>
                <w:szCs w:val="20"/>
              </w:rPr>
              <w:t xml:space="preserve"> modelos</w:t>
            </w:r>
            <w:r w:rsidR="001B2F93">
              <w:rPr>
                <w:sz w:val="20"/>
                <w:szCs w:val="20"/>
              </w:rPr>
              <w:t xml:space="preserve"> y herramientas,</w:t>
            </w:r>
            <w:r w:rsidRPr="38CA1D9A">
              <w:rPr>
                <w:sz w:val="20"/>
                <w:szCs w:val="20"/>
              </w:rPr>
              <w:t xml:space="preserve"> para la detección de emociones y estados de ánimo y una lista de descriptores potenciales en la interpretación del lenguaje corporal o aspectos psicológicos relevantes.</w:t>
            </w:r>
          </w:p>
        </w:tc>
      </w:tr>
      <w:tr w:rsidR="00017F10" w14:paraId="7464463D" w14:textId="77777777" w:rsidTr="00841756">
        <w:trPr>
          <w:trHeight w:val="647"/>
        </w:trPr>
        <w:tc>
          <w:tcPr>
            <w:tcW w:w="1668" w:type="dxa"/>
            <w:vMerge/>
            <w:tcBorders>
              <w:right w:val="single" w:sz="4" w:space="0" w:color="000000" w:themeColor="text1"/>
            </w:tcBorders>
            <w:vAlign w:val="center"/>
          </w:tcPr>
          <w:p w14:paraId="7825A632"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765B882" w14:textId="4FD17C24" w:rsidR="00017F10" w:rsidRPr="009B5824" w:rsidRDefault="00AA4F38" w:rsidP="00A013B1">
            <w:pPr>
              <w:spacing w:after="0"/>
              <w:jc w:val="both"/>
              <w:rPr>
                <w:sz w:val="20"/>
                <w:szCs w:val="20"/>
              </w:rPr>
            </w:pPr>
            <w:r>
              <w:rPr>
                <w:sz w:val="20"/>
                <w:szCs w:val="20"/>
              </w:rPr>
              <w:t>1B</w:t>
            </w:r>
            <w:r w:rsidR="00017F10" w:rsidRPr="38CA1D9A">
              <w:rPr>
                <w:sz w:val="20"/>
                <w:szCs w:val="20"/>
              </w:rPr>
              <w:t xml:space="preserve"> </w:t>
            </w:r>
            <w:r w:rsidR="00A013B1" w:rsidRPr="001262A5">
              <w:rPr>
                <w:color w:val="000000" w:themeColor="text1"/>
                <w:sz w:val="20"/>
                <w:szCs w:val="20"/>
              </w:rPr>
              <w:t xml:space="preserve">Documento con </w:t>
            </w:r>
            <w:r w:rsidR="00A013B1" w:rsidRPr="00A013B1">
              <w:rPr>
                <w:sz w:val="20"/>
                <w:szCs w:val="20"/>
              </w:rPr>
              <w:t>especificación</w:t>
            </w:r>
            <w:r w:rsidR="00A013B1" w:rsidRPr="001262A5">
              <w:rPr>
                <w:color w:val="000000" w:themeColor="text1"/>
                <w:sz w:val="20"/>
                <w:szCs w:val="20"/>
              </w:rPr>
              <w:t xml:space="preserve"> de </w:t>
            </w:r>
            <w:r w:rsidR="00A013B1">
              <w:rPr>
                <w:color w:val="000000" w:themeColor="text1"/>
                <w:sz w:val="20"/>
                <w:szCs w:val="20"/>
              </w:rPr>
              <w:t>aspectos y características relacionadas con FRP</w:t>
            </w:r>
            <w:del w:id="607" w:author="Ronald Fernando Rodríguez Barbosa" w:date="2020-04-11T16:55:00Z">
              <w:r w:rsidR="00A013B1" w:rsidDel="006328FE">
                <w:rPr>
                  <w:color w:val="000000" w:themeColor="text1"/>
                  <w:sz w:val="20"/>
                  <w:szCs w:val="20"/>
                </w:rPr>
                <w:delText>O</w:delText>
              </w:r>
            </w:del>
            <w:r w:rsidR="00A013B1">
              <w:rPr>
                <w:color w:val="000000" w:themeColor="text1"/>
                <w:sz w:val="20"/>
                <w:szCs w:val="20"/>
              </w:rPr>
              <w:t>.</w:t>
            </w:r>
          </w:p>
        </w:tc>
      </w:tr>
      <w:tr w:rsidR="00017F10" w14:paraId="29E6E74E" w14:textId="77777777" w:rsidTr="00841756">
        <w:trPr>
          <w:trHeight w:val="711"/>
        </w:trPr>
        <w:tc>
          <w:tcPr>
            <w:tcW w:w="1668" w:type="dxa"/>
            <w:vMerge/>
            <w:tcBorders>
              <w:right w:val="single" w:sz="4" w:space="0" w:color="000000" w:themeColor="text1"/>
            </w:tcBorders>
            <w:vAlign w:val="center"/>
          </w:tcPr>
          <w:p w14:paraId="26EF9AC7"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11190A5" w14:textId="368D1E7F" w:rsidR="00017F10" w:rsidRPr="009B5824" w:rsidRDefault="00AA4F38" w:rsidP="00FE024B">
            <w:pPr>
              <w:spacing w:after="0"/>
              <w:jc w:val="both"/>
              <w:rPr>
                <w:sz w:val="20"/>
                <w:szCs w:val="20"/>
              </w:rPr>
            </w:pPr>
            <w:r>
              <w:rPr>
                <w:sz w:val="20"/>
                <w:szCs w:val="20"/>
              </w:rPr>
              <w:t>1C</w:t>
            </w:r>
            <w:r w:rsidR="00017F10" w:rsidRPr="38CA1D9A">
              <w:rPr>
                <w:sz w:val="20"/>
                <w:szCs w:val="20"/>
              </w:rPr>
              <w:t xml:space="preserve"> Documento con la extracción, caracterización, evaluación y cuadro comparativo de herramientas y/o marcos de trabajo que puedan soportar el </w:t>
            </w:r>
            <w:r w:rsidR="00FE024B">
              <w:rPr>
                <w:sz w:val="20"/>
                <w:szCs w:val="20"/>
              </w:rPr>
              <w:t>diseño de la arquitectura</w:t>
            </w:r>
          </w:p>
        </w:tc>
      </w:tr>
      <w:tr w:rsidR="00017F10" w14:paraId="67DE71F2" w14:textId="77777777" w:rsidTr="00841756">
        <w:trPr>
          <w:trHeight w:val="989"/>
        </w:trPr>
        <w:tc>
          <w:tcPr>
            <w:tcW w:w="1668" w:type="dxa"/>
            <w:vMerge/>
            <w:tcBorders>
              <w:right w:val="single" w:sz="4" w:space="0" w:color="000000" w:themeColor="text1"/>
            </w:tcBorders>
            <w:vAlign w:val="center"/>
          </w:tcPr>
          <w:p w14:paraId="13BB9156" w14:textId="77777777" w:rsidR="00017F10" w:rsidRDefault="00017F10" w:rsidP="00841756">
            <w:pPr>
              <w:spacing w:after="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1DC34944" w14:textId="6A532A8A" w:rsidR="004C5BD3" w:rsidRPr="38CA1D9A" w:rsidRDefault="00AA4F38" w:rsidP="00841756">
            <w:pPr>
              <w:spacing w:after="0"/>
              <w:jc w:val="both"/>
              <w:rPr>
                <w:sz w:val="20"/>
                <w:szCs w:val="20"/>
              </w:rPr>
            </w:pPr>
            <w:r>
              <w:rPr>
                <w:sz w:val="20"/>
                <w:szCs w:val="20"/>
              </w:rPr>
              <w:t>1D</w:t>
            </w:r>
            <w:r w:rsidR="00017F10" w:rsidRPr="38CA1D9A">
              <w:rPr>
                <w:sz w:val="20"/>
                <w:szCs w:val="20"/>
              </w:rPr>
              <w:t xml:space="preserve"> </w:t>
            </w:r>
            <w:r w:rsidR="00017F10">
              <w:rPr>
                <w:sz w:val="20"/>
                <w:szCs w:val="20"/>
              </w:rPr>
              <w:t>Documento de artículo científico en el que se realizará una revisión y comparación de técnicas, modelos y herramientas potenciales para el reconocimiento de emociones y estados de ánimo.</w:t>
            </w:r>
            <w:r>
              <w:rPr>
                <w:sz w:val="20"/>
                <w:szCs w:val="20"/>
              </w:rPr>
              <w:t xml:space="preserve"> </w:t>
            </w:r>
            <w:del w:id="608" w:author="Ronald Fernando Rodríguez Barbosa" w:date="2020-04-11T15:29:00Z">
              <w:r w:rsidDel="0035305E">
                <w:rPr>
                  <w:sz w:val="20"/>
                  <w:szCs w:val="20"/>
                </w:rPr>
                <w:delText>La publicación</w:delText>
              </w:r>
            </w:del>
            <w:ins w:id="609" w:author="Ronald Fernando Rodríguez Barbosa" w:date="2020-04-11T15:29:00Z">
              <w:r w:rsidR="0035305E">
                <w:rPr>
                  <w:sz w:val="20"/>
                  <w:szCs w:val="20"/>
                </w:rPr>
                <w:t>El somet</w:t>
              </w:r>
            </w:ins>
            <w:ins w:id="610" w:author="Ronald Fernando Rodríguez Barbosa" w:date="2020-04-11T15:30:00Z">
              <w:r w:rsidR="0035305E">
                <w:rPr>
                  <w:sz w:val="20"/>
                  <w:szCs w:val="20"/>
                </w:rPr>
                <w:t>imiento</w:t>
              </w:r>
            </w:ins>
            <w:r>
              <w:rPr>
                <w:sz w:val="20"/>
                <w:szCs w:val="20"/>
              </w:rPr>
              <w:t xml:space="preserve"> del artículo será </w:t>
            </w:r>
            <w:r w:rsidRPr="00AA4F38">
              <w:rPr>
                <w:sz w:val="20"/>
                <w:szCs w:val="20"/>
              </w:rPr>
              <w:t>en un congreso académico</w:t>
            </w:r>
            <w:r>
              <w:rPr>
                <w:sz w:val="20"/>
                <w:szCs w:val="20"/>
              </w:rPr>
              <w:t>.</w:t>
            </w:r>
          </w:p>
        </w:tc>
      </w:tr>
      <w:tr w:rsidR="00641C50" w14:paraId="427EA809" w14:textId="77777777" w:rsidTr="00841756">
        <w:trPr>
          <w:trHeight w:val="703"/>
        </w:trPr>
        <w:tc>
          <w:tcPr>
            <w:tcW w:w="1668" w:type="dxa"/>
            <w:vMerge w:val="restart"/>
            <w:tcBorders>
              <w:right w:val="single" w:sz="4" w:space="0" w:color="000000" w:themeColor="text1"/>
            </w:tcBorders>
            <w:vAlign w:val="center"/>
          </w:tcPr>
          <w:p w14:paraId="0E2EDA40" w14:textId="77777777" w:rsidR="00641C50" w:rsidRDefault="00641C50" w:rsidP="006425EE">
            <w:pPr>
              <w:spacing w:after="0"/>
              <w:rPr>
                <w:ins w:id="611" w:author="Ronald Fernando Rodríguez Barbosa" w:date="2020-04-11T16:46:00Z"/>
                <w:b/>
                <w:color w:val="31849B" w:themeColor="accent5" w:themeShade="BF"/>
                <w:sz w:val="20"/>
              </w:rPr>
              <w:pPrChange w:id="612" w:author="Ronald Fernando Rodríguez Barbosa" w:date="2020-04-11T17:09:00Z">
                <w:pPr>
                  <w:spacing w:after="0"/>
                  <w:jc w:val="center"/>
                </w:pPr>
              </w:pPrChange>
            </w:pPr>
          </w:p>
          <w:p w14:paraId="7B1268B7" w14:textId="57F5DD12" w:rsidR="00641C50" w:rsidRDefault="00641C50" w:rsidP="00841756">
            <w:pPr>
              <w:spacing w:after="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p w14:paraId="1A445B41" w14:textId="0C482C72" w:rsidR="00641C50" w:rsidRDefault="00641C50" w:rsidP="00841756">
            <w:pPr>
              <w:spacing w:after="120"/>
              <w:jc w:val="center"/>
              <w:rPr>
                <w:b/>
                <w:color w:val="31849B" w:themeColor="accent5" w:themeShade="BF"/>
                <w:sz w:val="20"/>
              </w:rPr>
            </w:pPr>
            <w:del w:id="613" w:author="Ronald Fernando Rodríguez Barbosa" w:date="2020-04-11T16:44:00Z">
              <w:r w:rsidDel="00641C50">
                <w:rPr>
                  <w:b/>
                  <w:color w:val="31849B" w:themeColor="accent5" w:themeShade="BF"/>
                  <w:sz w:val="20"/>
                </w:rPr>
                <w:delText>ASIGNATURA MISyC PROYECTO 3</w:delText>
              </w:r>
            </w:del>
          </w:p>
        </w:tc>
        <w:tc>
          <w:tcPr>
            <w:tcW w:w="7796" w:type="dxa"/>
            <w:tcBorders>
              <w:left w:val="single" w:sz="4" w:space="0" w:color="000000" w:themeColor="text1"/>
              <w:bottom w:val="single" w:sz="4" w:space="0" w:color="000000" w:themeColor="text1"/>
            </w:tcBorders>
            <w:vAlign w:val="center"/>
          </w:tcPr>
          <w:p w14:paraId="4B6D7DC4" w14:textId="1FA493F7" w:rsidR="00641C50" w:rsidRPr="009B5824" w:rsidRDefault="00641C50" w:rsidP="00504CFE">
            <w:pPr>
              <w:spacing w:after="0"/>
              <w:jc w:val="both"/>
              <w:rPr>
                <w:i/>
                <w:sz w:val="20"/>
              </w:rPr>
            </w:pPr>
            <w:r>
              <w:rPr>
                <w:sz w:val="20"/>
              </w:rPr>
              <w:t xml:space="preserve">2A </w:t>
            </w:r>
            <w:r w:rsidRPr="009B5824">
              <w:rPr>
                <w:sz w:val="20"/>
              </w:rPr>
              <w:t xml:space="preserve">Documento </w:t>
            </w:r>
            <w:r>
              <w:rPr>
                <w:sz w:val="20"/>
              </w:rPr>
              <w:t>con la descripción de la arquitectura</w:t>
            </w:r>
            <w:del w:id="614" w:author="Ronald Fernando Rodríguez Barbosa" w:date="2020-04-11T16:56:00Z">
              <w:r w:rsidRPr="009B5824" w:rsidDel="006328FE">
                <w:rPr>
                  <w:sz w:val="20"/>
                </w:rPr>
                <w:delText xml:space="preserve"> </w:delText>
              </w:r>
            </w:del>
            <w:r>
              <w:rPr>
                <w:sz w:val="20"/>
              </w:rPr>
              <w:t xml:space="preserve"> para el </w:t>
            </w:r>
            <w:r w:rsidRPr="004C5BD3">
              <w:rPr>
                <w:sz w:val="20"/>
              </w:rPr>
              <w:t xml:space="preserve">monitoreo </w:t>
            </w:r>
            <w:r>
              <w:rPr>
                <w:sz w:val="20"/>
              </w:rPr>
              <w:t xml:space="preserve">extracción de </w:t>
            </w:r>
            <w:del w:id="615" w:author="Ronald Fernando Rodríguez Barbosa" w:date="2020-04-11T16:56:00Z">
              <w:r w:rsidDel="006328FE">
                <w:rPr>
                  <w:sz w:val="20"/>
                </w:rPr>
                <w:delText>los  indicadores</w:delText>
              </w:r>
            </w:del>
            <w:ins w:id="616" w:author="Ronald Fernando Rodríguez Barbosa" w:date="2020-04-11T16:56:00Z">
              <w:r w:rsidR="006328FE">
                <w:rPr>
                  <w:sz w:val="20"/>
                </w:rPr>
                <w:t>los indicadores</w:t>
              </w:r>
            </w:ins>
            <w:r>
              <w:rPr>
                <w:sz w:val="20"/>
              </w:rPr>
              <w:t xml:space="preserve"> relacionadas con FRP</w:t>
            </w:r>
            <w:ins w:id="617" w:author="Ronald Fernando Rodríguez Barbosa" w:date="2020-04-11T16:56:00Z">
              <w:r w:rsidR="006328FE">
                <w:rPr>
                  <w:sz w:val="20"/>
                </w:rPr>
                <w:t>.</w:t>
              </w:r>
            </w:ins>
            <w:del w:id="618" w:author="Ronald Fernando Rodríguez Barbosa" w:date="2020-04-11T16:56:00Z">
              <w:r w:rsidDel="006328FE">
                <w:rPr>
                  <w:sz w:val="20"/>
                </w:rPr>
                <w:delText>O</w:delText>
              </w:r>
            </w:del>
          </w:p>
        </w:tc>
      </w:tr>
      <w:tr w:rsidR="00641C50" w14:paraId="6ADC2BD7" w14:textId="77777777" w:rsidTr="00841756">
        <w:trPr>
          <w:trHeight w:val="414"/>
        </w:trPr>
        <w:tc>
          <w:tcPr>
            <w:tcW w:w="1668" w:type="dxa"/>
            <w:vMerge/>
            <w:tcBorders>
              <w:right w:val="single" w:sz="4" w:space="0" w:color="000000" w:themeColor="text1"/>
            </w:tcBorders>
            <w:vAlign w:val="center"/>
          </w:tcPr>
          <w:p w14:paraId="1FBAE73C" w14:textId="15410967"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6045A51D" w14:textId="702D8EF1" w:rsidR="00641C50" w:rsidRDefault="00641C50" w:rsidP="00841756">
            <w:pPr>
              <w:spacing w:after="0"/>
              <w:jc w:val="both"/>
              <w:rPr>
                <w:sz w:val="20"/>
              </w:rPr>
            </w:pPr>
            <w:r>
              <w:rPr>
                <w:sz w:val="20"/>
              </w:rPr>
              <w:t xml:space="preserve">2B Documento del diseño detallado del sistema </w:t>
            </w:r>
            <w:proofErr w:type="spellStart"/>
            <w:r>
              <w:rPr>
                <w:sz w:val="20"/>
              </w:rPr>
              <w:t>multi-agente</w:t>
            </w:r>
            <w:proofErr w:type="spellEnd"/>
            <w:r>
              <w:rPr>
                <w:sz w:val="20"/>
              </w:rPr>
              <w:t xml:space="preserve"> e interacciones.</w:t>
            </w:r>
          </w:p>
        </w:tc>
      </w:tr>
      <w:tr w:rsidR="00641C50" w14:paraId="3151185E" w14:textId="77777777" w:rsidTr="00841756">
        <w:trPr>
          <w:trHeight w:val="985"/>
        </w:trPr>
        <w:tc>
          <w:tcPr>
            <w:tcW w:w="1668" w:type="dxa"/>
            <w:vMerge/>
            <w:tcBorders>
              <w:right w:val="single" w:sz="4" w:space="0" w:color="000000" w:themeColor="text1"/>
            </w:tcBorders>
            <w:vAlign w:val="center"/>
          </w:tcPr>
          <w:p w14:paraId="1F5037E0" w14:textId="3FF08375"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637C4432" w14:textId="652BB6DB" w:rsidR="00641C50" w:rsidRDefault="00641C50" w:rsidP="00841756">
            <w:pPr>
              <w:spacing w:after="0"/>
              <w:jc w:val="both"/>
              <w:rPr>
                <w:sz w:val="20"/>
              </w:rPr>
            </w:pPr>
            <w:r>
              <w:rPr>
                <w:sz w:val="20"/>
                <w:szCs w:val="20"/>
              </w:rPr>
              <w:t>2C</w:t>
            </w:r>
            <w:r w:rsidRPr="00D53260">
              <w:rPr>
                <w:sz w:val="20"/>
              </w:rPr>
              <w:t xml:space="preserve"> </w:t>
            </w:r>
            <w:ins w:id="619" w:author="Ronald Fernando Rodríguez Barbosa" w:date="2020-04-11T17:03:00Z">
              <w:r w:rsidR="001D03DD" w:rsidRPr="000C1F74">
                <w:rPr>
                  <w:sz w:val="20"/>
                  <w:szCs w:val="20"/>
                </w:rPr>
                <w:t xml:space="preserve">Base de datos con imágenes de video para </w:t>
              </w:r>
              <w:r w:rsidR="001D03DD">
                <w:rPr>
                  <w:sz w:val="20"/>
                  <w:szCs w:val="20"/>
                </w:rPr>
                <w:t>pruebas  y d</w:t>
              </w:r>
            </w:ins>
            <w:del w:id="620" w:author="Ronald Fernando Rodríguez Barbosa" w:date="2020-04-11T17:03:00Z">
              <w:r w:rsidRPr="00D53260" w:rsidDel="001D03DD">
                <w:rPr>
                  <w:sz w:val="20"/>
                  <w:szCs w:val="20"/>
                </w:rPr>
                <w:delText>D</w:delText>
              </w:r>
            </w:del>
            <w:r w:rsidRPr="00D53260">
              <w:rPr>
                <w:sz w:val="20"/>
                <w:szCs w:val="20"/>
              </w:rPr>
              <w:t>ocumento</w:t>
            </w:r>
            <w:ins w:id="621" w:author="Ronald Fernando Rodríguez Barbosa" w:date="2020-04-11T17:08:00Z">
              <w:r w:rsidR="006425EE">
                <w:rPr>
                  <w:sz w:val="20"/>
                  <w:szCs w:val="20"/>
                </w:rPr>
                <w:t>s</w:t>
              </w:r>
            </w:ins>
            <w:r w:rsidRPr="00D53260">
              <w:rPr>
                <w:sz w:val="20"/>
                <w:szCs w:val="20"/>
              </w:rPr>
              <w:t xml:space="preserve"> de descripción</w:t>
            </w:r>
            <w:r>
              <w:rPr>
                <w:sz w:val="20"/>
                <w:szCs w:val="20"/>
              </w:rPr>
              <w:t xml:space="preserve"> detallada</w:t>
            </w:r>
            <w:r w:rsidRPr="00D53260">
              <w:rPr>
                <w:sz w:val="20"/>
                <w:szCs w:val="20"/>
              </w:rPr>
              <w:t xml:space="preserve"> de escenarios</w:t>
            </w:r>
            <w:r>
              <w:rPr>
                <w:sz w:val="20"/>
                <w:szCs w:val="20"/>
              </w:rPr>
              <w:t>, condiciones de captura de cámaras, personas involucradas</w:t>
            </w:r>
            <w:del w:id="622" w:author="Ronald Fernando Rodríguez Barbosa" w:date="2020-04-11T17:04:00Z">
              <w:r w:rsidDel="001D03DD">
                <w:rPr>
                  <w:sz w:val="20"/>
                  <w:szCs w:val="20"/>
                </w:rPr>
                <w:delText>, estados de ánimo a capturar para la posterior interpretación y</w:delText>
              </w:r>
              <w:r w:rsidRPr="00D53260" w:rsidDel="001D03DD">
                <w:rPr>
                  <w:sz w:val="20"/>
                  <w:szCs w:val="20"/>
                </w:rPr>
                <w:delText xml:space="preserve"> levantamiento de bases de datos de imágenes.</w:delText>
              </w:r>
            </w:del>
            <w:ins w:id="623" w:author="Ronald Fernando Rodríguez Barbosa" w:date="2020-04-11T17:04:00Z">
              <w:r w:rsidR="001D03DD">
                <w:rPr>
                  <w:sz w:val="20"/>
                  <w:szCs w:val="20"/>
                </w:rPr>
                <w:t xml:space="preserve"> </w:t>
              </w:r>
              <w:r w:rsidR="001D03DD" w:rsidRPr="000C1F74">
                <w:rPr>
                  <w:sz w:val="20"/>
                  <w:szCs w:val="20"/>
                </w:rPr>
                <w:t>y consentimiento</w:t>
              </w:r>
            </w:ins>
            <w:ins w:id="624" w:author="Ronald Fernando Rodríguez Barbosa" w:date="2020-04-11T17:09:00Z">
              <w:r w:rsidR="006425EE">
                <w:rPr>
                  <w:sz w:val="20"/>
                  <w:szCs w:val="20"/>
                </w:rPr>
                <w:t>s</w:t>
              </w:r>
            </w:ins>
            <w:ins w:id="625" w:author="Ronald Fernando Rodríguez Barbosa" w:date="2020-04-11T17:04:00Z">
              <w:r w:rsidR="001D03DD" w:rsidRPr="000C1F74">
                <w:rPr>
                  <w:sz w:val="20"/>
                  <w:szCs w:val="20"/>
                </w:rPr>
                <w:t xml:space="preserve"> informado</w:t>
              </w:r>
            </w:ins>
            <w:ins w:id="626" w:author="Ronald Fernando Rodríguez Barbosa" w:date="2020-04-11T17:09:00Z">
              <w:r w:rsidR="006425EE">
                <w:rPr>
                  <w:sz w:val="20"/>
                  <w:szCs w:val="20"/>
                </w:rPr>
                <w:t>s.</w:t>
              </w:r>
            </w:ins>
          </w:p>
        </w:tc>
      </w:tr>
      <w:tr w:rsidR="00641C50" w14:paraId="1DCECD5E" w14:textId="77777777" w:rsidTr="00841756">
        <w:trPr>
          <w:trHeight w:val="402"/>
        </w:trPr>
        <w:tc>
          <w:tcPr>
            <w:tcW w:w="1668" w:type="dxa"/>
            <w:vMerge/>
            <w:tcBorders>
              <w:right w:val="single" w:sz="4" w:space="0" w:color="000000" w:themeColor="text1"/>
            </w:tcBorders>
            <w:vAlign w:val="center"/>
          </w:tcPr>
          <w:p w14:paraId="2F25F114" w14:textId="1FE0A8B5"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5D9E5279" w14:textId="3F676384" w:rsidR="00641C50" w:rsidRDefault="00641C50" w:rsidP="00841756">
            <w:pPr>
              <w:spacing w:after="0"/>
              <w:jc w:val="both"/>
              <w:rPr>
                <w:sz w:val="20"/>
              </w:rPr>
            </w:pPr>
            <w:r w:rsidRPr="00D53260">
              <w:rPr>
                <w:sz w:val="20"/>
                <w:szCs w:val="20"/>
              </w:rPr>
              <w:t>2D</w:t>
            </w:r>
            <w:r>
              <w:rPr>
                <w:sz w:val="20"/>
                <w:szCs w:val="20"/>
              </w:rPr>
              <w:t xml:space="preserve"> Copia de </w:t>
            </w:r>
            <w:r w:rsidRPr="00D53260">
              <w:rPr>
                <w:sz w:val="20"/>
                <w:szCs w:val="20"/>
              </w:rPr>
              <w:t>base de datos para el diseño y validación de modelos de reconocimiento</w:t>
            </w:r>
            <w:r>
              <w:rPr>
                <w:sz w:val="20"/>
                <w:szCs w:val="20"/>
              </w:rPr>
              <w:t>.</w:t>
            </w:r>
          </w:p>
        </w:tc>
      </w:tr>
      <w:tr w:rsidR="00641C50" w14:paraId="04EF3343" w14:textId="77777777" w:rsidTr="00841756">
        <w:trPr>
          <w:trHeight w:val="406"/>
        </w:trPr>
        <w:tc>
          <w:tcPr>
            <w:tcW w:w="1668" w:type="dxa"/>
            <w:vMerge/>
            <w:tcBorders>
              <w:right w:val="single" w:sz="4" w:space="0" w:color="000000" w:themeColor="text1"/>
            </w:tcBorders>
            <w:vAlign w:val="center"/>
          </w:tcPr>
          <w:p w14:paraId="1B8ABCF0" w14:textId="654B7D0D"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347EF0F8" w14:textId="5F41FF6C" w:rsidR="00641C50" w:rsidRPr="009B5824" w:rsidRDefault="00641C50" w:rsidP="00841756">
            <w:pPr>
              <w:spacing w:after="0"/>
              <w:jc w:val="both"/>
              <w:rPr>
                <w:i/>
                <w:sz w:val="20"/>
              </w:rPr>
            </w:pPr>
            <w:r>
              <w:rPr>
                <w:sz w:val="20"/>
                <w:szCs w:val="20"/>
              </w:rPr>
              <w:t xml:space="preserve">2E </w:t>
            </w:r>
            <w:r w:rsidRPr="00D53260">
              <w:rPr>
                <w:sz w:val="20"/>
                <w:szCs w:val="20"/>
              </w:rPr>
              <w:t>Documento con el desarrollo de entendimiento de los datos</w:t>
            </w:r>
            <w:r>
              <w:rPr>
                <w:sz w:val="20"/>
                <w:szCs w:val="20"/>
              </w:rPr>
              <w:t>.</w:t>
            </w:r>
          </w:p>
        </w:tc>
      </w:tr>
      <w:tr w:rsidR="00641C50" w14:paraId="40271179" w14:textId="77777777" w:rsidTr="00841756">
        <w:trPr>
          <w:trHeight w:val="396"/>
        </w:trPr>
        <w:tc>
          <w:tcPr>
            <w:tcW w:w="1668" w:type="dxa"/>
            <w:vMerge/>
            <w:tcBorders>
              <w:right w:val="single" w:sz="4" w:space="0" w:color="000000" w:themeColor="text1"/>
            </w:tcBorders>
            <w:vAlign w:val="center"/>
          </w:tcPr>
          <w:p w14:paraId="029D2B4F" w14:textId="30892220"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629318B0" w14:textId="01F0BAFD" w:rsidR="00641C50" w:rsidRDefault="00641C50" w:rsidP="00841756">
            <w:pPr>
              <w:spacing w:after="0"/>
              <w:jc w:val="both"/>
              <w:rPr>
                <w:sz w:val="20"/>
              </w:rPr>
            </w:pPr>
            <w:r>
              <w:rPr>
                <w:sz w:val="20"/>
                <w:szCs w:val="20"/>
              </w:rPr>
              <w:t xml:space="preserve">2F </w:t>
            </w:r>
            <w:r w:rsidRPr="00D53260">
              <w:rPr>
                <w:sz w:val="20"/>
                <w:szCs w:val="20"/>
              </w:rPr>
              <w:t>Documento con la descripción del proceso de limpieza y preparación de los datos.</w:t>
            </w:r>
          </w:p>
        </w:tc>
      </w:tr>
      <w:tr w:rsidR="00641C50" w14:paraId="75266B5D" w14:textId="77777777" w:rsidTr="00841756">
        <w:trPr>
          <w:trHeight w:val="953"/>
        </w:trPr>
        <w:tc>
          <w:tcPr>
            <w:tcW w:w="1668" w:type="dxa"/>
            <w:vMerge/>
            <w:tcBorders>
              <w:right w:val="single" w:sz="4" w:space="0" w:color="000000" w:themeColor="text1"/>
            </w:tcBorders>
            <w:vAlign w:val="center"/>
          </w:tcPr>
          <w:p w14:paraId="0DFE15C4" w14:textId="2D86629E"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6795B3FA" w14:textId="3A48C703" w:rsidR="00641C50" w:rsidRDefault="00641C50" w:rsidP="00FE024B">
            <w:pPr>
              <w:spacing w:after="0"/>
              <w:jc w:val="both"/>
              <w:rPr>
                <w:sz w:val="20"/>
              </w:rPr>
            </w:pPr>
            <w:r>
              <w:rPr>
                <w:sz w:val="20"/>
              </w:rPr>
              <w:t xml:space="preserve">2G </w:t>
            </w:r>
            <w:r w:rsidRPr="00544277">
              <w:rPr>
                <w:sz w:val="20"/>
              </w:rPr>
              <w:t>Documento de</w:t>
            </w:r>
            <w:r>
              <w:rPr>
                <w:i/>
                <w:sz w:val="20"/>
              </w:rPr>
              <w:t xml:space="preserve"> </w:t>
            </w:r>
            <w:r>
              <w:rPr>
                <w:sz w:val="20"/>
                <w:szCs w:val="20"/>
              </w:rPr>
              <w:t xml:space="preserve">caracterización </w:t>
            </w:r>
            <w:del w:id="627" w:author="Ronald Fernando Rodríguez Barbosa" w:date="2020-04-11T19:35:00Z">
              <w:r w:rsidDel="009D1D1B">
                <w:rPr>
                  <w:sz w:val="20"/>
                  <w:szCs w:val="20"/>
                </w:rPr>
                <w:delText>de los modelo</w:delText>
              </w:r>
            </w:del>
            <w:ins w:id="628" w:author="Ronald Fernando Rodríguez Barbosa" w:date="2020-04-11T19:35:00Z">
              <w:r w:rsidR="009D1D1B">
                <w:rPr>
                  <w:sz w:val="20"/>
                  <w:szCs w:val="20"/>
                </w:rPr>
                <w:t>de los modelos</w:t>
              </w:r>
            </w:ins>
            <w:r>
              <w:rPr>
                <w:sz w:val="20"/>
                <w:szCs w:val="20"/>
              </w:rPr>
              <w:t xml:space="preserve"> de reconocimiento de estados de ánimo, actividades;  los mecanismos de inteligencia artificial para clasificación a partir de imágenes de video</w:t>
            </w:r>
            <w:del w:id="629" w:author="Ronald Fernando Rodríguez Barbosa" w:date="2020-04-11T19:35:00Z">
              <w:r w:rsidDel="009D1D1B">
                <w:rPr>
                  <w:sz w:val="20"/>
                  <w:szCs w:val="20"/>
                </w:rPr>
                <w:delText>,</w:delText>
              </w:r>
            </w:del>
            <w:r>
              <w:rPr>
                <w:sz w:val="20"/>
                <w:szCs w:val="20"/>
              </w:rPr>
              <w:t xml:space="preserve"> y los mecanismos para la obtención de indicadores.</w:t>
            </w:r>
          </w:p>
        </w:tc>
      </w:tr>
      <w:tr w:rsidR="00641C50" w14:paraId="0AAF97BF" w14:textId="77777777" w:rsidTr="00841756">
        <w:trPr>
          <w:trHeight w:val="668"/>
        </w:trPr>
        <w:tc>
          <w:tcPr>
            <w:tcW w:w="1668" w:type="dxa"/>
            <w:vMerge/>
            <w:tcBorders>
              <w:right w:val="single" w:sz="4" w:space="0" w:color="000000" w:themeColor="text1"/>
            </w:tcBorders>
            <w:vAlign w:val="center"/>
          </w:tcPr>
          <w:p w14:paraId="0B268C72" w14:textId="5C1E98BC"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60E6A0B1" w14:textId="4E00F3FA" w:rsidR="00641C50" w:rsidRDefault="00641C50" w:rsidP="00841756">
            <w:pPr>
              <w:spacing w:after="0"/>
              <w:jc w:val="both"/>
              <w:rPr>
                <w:sz w:val="20"/>
              </w:rPr>
            </w:pPr>
            <w:r>
              <w:rPr>
                <w:sz w:val="20"/>
              </w:rPr>
              <w:t xml:space="preserve">2H </w:t>
            </w:r>
            <w:r w:rsidRPr="00D53260">
              <w:rPr>
                <w:sz w:val="20"/>
                <w:szCs w:val="20"/>
              </w:rPr>
              <w:t>Documento con los resultados de precisión y estructura de los modelos</w:t>
            </w:r>
            <w:r>
              <w:rPr>
                <w:sz w:val="20"/>
                <w:szCs w:val="20"/>
              </w:rPr>
              <w:t xml:space="preserve"> y mecanismos</w:t>
            </w:r>
            <w:r w:rsidRPr="00D53260">
              <w:rPr>
                <w:sz w:val="20"/>
                <w:szCs w:val="20"/>
              </w:rPr>
              <w:t xml:space="preserve"> con</w:t>
            </w:r>
            <w:r>
              <w:rPr>
                <w:sz w:val="20"/>
                <w:szCs w:val="20"/>
              </w:rPr>
              <w:t xml:space="preserve"> los</w:t>
            </w:r>
            <w:r w:rsidRPr="00D53260">
              <w:rPr>
                <w:sz w:val="20"/>
                <w:szCs w:val="20"/>
              </w:rPr>
              <w:t xml:space="preserve"> mejores resultados.</w:t>
            </w:r>
          </w:p>
        </w:tc>
      </w:tr>
      <w:tr w:rsidR="001D03DD" w14:paraId="05EC62D0" w14:textId="77777777" w:rsidTr="00841756">
        <w:trPr>
          <w:trHeight w:val="378"/>
          <w:ins w:id="630" w:author="Ronald Fernando Rodríguez Barbosa" w:date="2020-04-11T17:05:00Z"/>
        </w:trPr>
        <w:tc>
          <w:tcPr>
            <w:tcW w:w="1668" w:type="dxa"/>
            <w:vMerge/>
            <w:tcBorders>
              <w:right w:val="single" w:sz="4" w:space="0" w:color="000000" w:themeColor="text1"/>
            </w:tcBorders>
            <w:vAlign w:val="center"/>
          </w:tcPr>
          <w:p w14:paraId="595DB766" w14:textId="77777777" w:rsidR="001D03DD" w:rsidRDefault="001D03DD" w:rsidP="00841756">
            <w:pPr>
              <w:spacing w:after="120"/>
              <w:jc w:val="center"/>
              <w:rPr>
                <w:ins w:id="631" w:author="Ronald Fernando Rodríguez Barbosa" w:date="2020-04-11T17:05:00Z"/>
                <w:b/>
                <w:color w:val="31849B" w:themeColor="accent5" w:themeShade="BF"/>
                <w:sz w:val="20"/>
              </w:rPr>
            </w:pPr>
          </w:p>
        </w:tc>
        <w:tc>
          <w:tcPr>
            <w:tcW w:w="7796" w:type="dxa"/>
            <w:tcBorders>
              <w:left w:val="single" w:sz="4" w:space="0" w:color="000000" w:themeColor="text1"/>
            </w:tcBorders>
            <w:vAlign w:val="center"/>
          </w:tcPr>
          <w:p w14:paraId="7B51A323" w14:textId="3A7B9976" w:rsidR="001D03DD" w:rsidRDefault="001D03DD" w:rsidP="00841756">
            <w:pPr>
              <w:spacing w:after="0"/>
              <w:jc w:val="both"/>
              <w:rPr>
                <w:ins w:id="632" w:author="Ronald Fernando Rodríguez Barbosa" w:date="2020-04-11T17:05:00Z"/>
                <w:sz w:val="20"/>
              </w:rPr>
            </w:pPr>
            <w:ins w:id="633" w:author="Ronald Fernando Rodríguez Barbosa" w:date="2020-04-11T17:05:00Z">
              <w:r>
                <w:rPr>
                  <w:sz w:val="20"/>
                </w:rPr>
                <w:t>3A Documento de definición de la validación experimental.</w:t>
              </w:r>
            </w:ins>
          </w:p>
        </w:tc>
      </w:tr>
      <w:tr w:rsidR="00641C50" w14:paraId="3656C43E" w14:textId="77777777" w:rsidTr="009E36CE">
        <w:trPr>
          <w:trHeight w:val="642"/>
        </w:trPr>
        <w:tc>
          <w:tcPr>
            <w:tcW w:w="1668" w:type="dxa"/>
            <w:vMerge/>
            <w:tcBorders>
              <w:right w:val="single" w:sz="4" w:space="0" w:color="000000" w:themeColor="text1"/>
            </w:tcBorders>
            <w:vAlign w:val="center"/>
          </w:tcPr>
          <w:p w14:paraId="0331A6AD" w14:textId="77777777"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22D3E722" w14:textId="1027E84F" w:rsidR="00641C50" w:rsidRDefault="00641C50" w:rsidP="00841756">
            <w:pPr>
              <w:spacing w:after="0"/>
              <w:jc w:val="both"/>
              <w:rPr>
                <w:sz w:val="20"/>
              </w:rPr>
            </w:pPr>
            <w:r>
              <w:rPr>
                <w:sz w:val="20"/>
              </w:rPr>
              <w:t>3</w:t>
            </w:r>
            <w:ins w:id="634" w:author="Ronald Fernando Rodríguez Barbosa" w:date="2020-04-11T17:05:00Z">
              <w:r w:rsidR="001D03DD">
                <w:rPr>
                  <w:sz w:val="20"/>
                </w:rPr>
                <w:t>B</w:t>
              </w:r>
            </w:ins>
            <w:del w:id="635" w:author="Ronald Fernando Rodríguez Barbosa" w:date="2020-04-11T17:05:00Z">
              <w:r w:rsidDel="001D03DD">
                <w:rPr>
                  <w:sz w:val="20"/>
                </w:rPr>
                <w:delText>C</w:delText>
              </w:r>
            </w:del>
            <w:r>
              <w:rPr>
                <w:sz w:val="20"/>
              </w:rPr>
              <w:t xml:space="preserve"> Código fuente, documentación técnica y manuales de uso del software con la implementación de la arquitectura propuesta.</w:t>
            </w:r>
          </w:p>
        </w:tc>
      </w:tr>
      <w:tr w:rsidR="00641C50" w14:paraId="2400A4ED" w14:textId="77777777" w:rsidTr="009E36CE">
        <w:trPr>
          <w:trHeight w:val="650"/>
        </w:trPr>
        <w:tc>
          <w:tcPr>
            <w:tcW w:w="1668" w:type="dxa"/>
            <w:vMerge/>
            <w:tcBorders>
              <w:right w:val="single" w:sz="4" w:space="0" w:color="000000" w:themeColor="text1"/>
            </w:tcBorders>
            <w:vAlign w:val="center"/>
          </w:tcPr>
          <w:p w14:paraId="321C3E53" w14:textId="77777777"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tcBorders>
            <w:vAlign w:val="center"/>
          </w:tcPr>
          <w:p w14:paraId="008FB432" w14:textId="6607D432" w:rsidR="00641C50" w:rsidRDefault="00641C50" w:rsidP="00841756">
            <w:pPr>
              <w:spacing w:after="0"/>
              <w:jc w:val="both"/>
              <w:rPr>
                <w:sz w:val="20"/>
              </w:rPr>
            </w:pPr>
            <w:r>
              <w:rPr>
                <w:sz w:val="20"/>
              </w:rPr>
              <w:t>3</w:t>
            </w:r>
            <w:ins w:id="636" w:author="Ronald Fernando Rodríguez Barbosa" w:date="2020-04-11T17:05:00Z">
              <w:r w:rsidR="001D03DD">
                <w:rPr>
                  <w:sz w:val="20"/>
                </w:rPr>
                <w:t>C</w:t>
              </w:r>
            </w:ins>
            <w:del w:id="637" w:author="Ronald Fernando Rodríguez Barbosa" w:date="2020-04-11T17:05:00Z">
              <w:r w:rsidDel="001D03DD">
                <w:rPr>
                  <w:sz w:val="20"/>
                </w:rPr>
                <w:delText>D</w:delText>
              </w:r>
            </w:del>
            <w:r>
              <w:rPr>
                <w:sz w:val="20"/>
              </w:rPr>
              <w:t xml:space="preserve"> Documento de la validación experimental con los resultados de precisión y evaluación de utilidad percibida.</w:t>
            </w:r>
          </w:p>
        </w:tc>
      </w:tr>
      <w:tr w:rsidR="00641C50" w14:paraId="7D446742" w14:textId="77777777" w:rsidTr="009E36CE">
        <w:trPr>
          <w:trHeight w:val="1353"/>
        </w:trPr>
        <w:tc>
          <w:tcPr>
            <w:tcW w:w="1668" w:type="dxa"/>
            <w:vMerge/>
            <w:tcBorders>
              <w:right w:val="single" w:sz="4" w:space="0" w:color="000000" w:themeColor="text1"/>
            </w:tcBorders>
            <w:vAlign w:val="center"/>
          </w:tcPr>
          <w:p w14:paraId="73317C5F" w14:textId="77777777" w:rsidR="00641C50" w:rsidRDefault="00641C50" w:rsidP="00841756">
            <w:pPr>
              <w:spacing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4C7D481D" w14:textId="55647687" w:rsidR="00641C50" w:rsidRPr="00841756" w:rsidRDefault="00641C50" w:rsidP="00841756">
            <w:pPr>
              <w:spacing w:after="0"/>
              <w:jc w:val="both"/>
              <w:rPr>
                <w:sz w:val="20"/>
              </w:rPr>
            </w:pPr>
            <w:r>
              <w:rPr>
                <w:sz w:val="20"/>
              </w:rPr>
              <w:t>3</w:t>
            </w:r>
            <w:ins w:id="638" w:author="Ronald Fernando Rodríguez Barbosa" w:date="2020-04-11T17:05:00Z">
              <w:r w:rsidR="001D03DD">
                <w:rPr>
                  <w:sz w:val="20"/>
                </w:rPr>
                <w:t>D</w:t>
              </w:r>
            </w:ins>
            <w:del w:id="639" w:author="Ronald Fernando Rodríguez Barbosa" w:date="2020-04-11T17:05:00Z">
              <w:r w:rsidDel="001D03DD">
                <w:rPr>
                  <w:sz w:val="20"/>
                </w:rPr>
                <w:delText>E</w:delText>
              </w:r>
            </w:del>
            <w:r>
              <w:rPr>
                <w:sz w:val="20"/>
              </w:rPr>
              <w:t xml:space="preserve"> Artículo de la arquitectura y evaluación de la solución. En el artículo se presentará la problemática, el caso de referencia, la arquitectura propuesta los resultados de la evaluación y su utilidad en una evaluación de factores de riesgo psicosocial</w:t>
            </w:r>
            <w:r w:rsidRPr="009B5824">
              <w:rPr>
                <w:sz w:val="20"/>
              </w:rPr>
              <w:t>.</w:t>
            </w:r>
            <w:r>
              <w:rPr>
                <w:sz w:val="20"/>
              </w:rPr>
              <w:t xml:space="preserve"> Este artículo será presentado para publicación en una revista indexada nacional o internacional. </w:t>
            </w:r>
          </w:p>
        </w:tc>
      </w:tr>
    </w:tbl>
    <w:p w14:paraId="073B4B80" w14:textId="77777777" w:rsidR="00943FBB" w:rsidRDefault="00943FBB" w:rsidP="00523717">
      <w:pPr>
        <w:spacing w:before="480" w:after="360" w:line="240" w:lineRule="auto"/>
        <w:jc w:val="both"/>
      </w:pPr>
      <w:r>
        <w:br w:type="page"/>
      </w:r>
    </w:p>
    <w:tbl>
      <w:tblPr>
        <w:tblStyle w:val="Tablaconcuadrcula"/>
        <w:tblW w:w="9464" w:type="dxa"/>
        <w:tblLayout w:type="fixed"/>
        <w:tblLook w:val="04A0" w:firstRow="1" w:lastRow="0" w:firstColumn="1" w:lastColumn="0" w:noHBand="0" w:noVBand="1"/>
      </w:tblPr>
      <w:tblGrid>
        <w:gridCol w:w="1668"/>
        <w:gridCol w:w="7796"/>
      </w:tblGrid>
      <w:tr w:rsidR="006B35EA" w14:paraId="1CD18933" w14:textId="77777777" w:rsidTr="395B0C8A">
        <w:tc>
          <w:tcPr>
            <w:tcW w:w="9464" w:type="dxa"/>
            <w:gridSpan w:val="2"/>
          </w:tcPr>
          <w:p w14:paraId="08CC331D" w14:textId="77777777" w:rsidR="006B35EA" w:rsidRDefault="006B35EA" w:rsidP="006B35EA">
            <w:pPr>
              <w:spacing w:before="120" w:after="120"/>
              <w:jc w:val="center"/>
              <w:rPr>
                <w:b/>
                <w:color w:val="31849B" w:themeColor="accent5" w:themeShade="BF"/>
                <w:sz w:val="20"/>
              </w:rPr>
            </w:pPr>
            <w:r>
              <w:rPr>
                <w:b/>
                <w:color w:val="31849B" w:themeColor="accent5" w:themeShade="BF"/>
                <w:sz w:val="20"/>
              </w:rPr>
              <w:lastRenderedPageBreak/>
              <w:t>PROSPECTIVA DE INNOVACIÓN</w:t>
            </w:r>
          </w:p>
        </w:tc>
      </w:tr>
      <w:tr w:rsidR="006B35EA" w14:paraId="3F2553CF" w14:textId="77777777" w:rsidTr="395B0C8A">
        <w:tc>
          <w:tcPr>
            <w:tcW w:w="1668" w:type="dxa"/>
          </w:tcPr>
          <w:p w14:paraId="2D891CB4" w14:textId="77777777" w:rsidR="006B35EA" w:rsidRDefault="006B35EA" w:rsidP="00527749">
            <w:pPr>
              <w:spacing w:before="120" w:after="120"/>
              <w:jc w:val="center"/>
              <w:rPr>
                <w:b/>
                <w:color w:val="31849B" w:themeColor="accent5" w:themeShade="BF"/>
                <w:sz w:val="20"/>
              </w:rPr>
            </w:pPr>
            <w:r>
              <w:rPr>
                <w:b/>
                <w:color w:val="31849B" w:themeColor="accent5" w:themeShade="BF"/>
                <w:sz w:val="20"/>
              </w:rPr>
              <w:t>POTENCIAL DE INNOVACIÓN</w:t>
            </w:r>
          </w:p>
        </w:tc>
        <w:tc>
          <w:tcPr>
            <w:tcW w:w="7796" w:type="dxa"/>
          </w:tcPr>
          <w:p w14:paraId="408B6819" w14:textId="34C91D11" w:rsidR="00B07165" w:rsidRPr="00604B33" w:rsidRDefault="38CA1D9A" w:rsidP="002472CD">
            <w:pPr>
              <w:spacing w:before="60" w:after="120"/>
              <w:jc w:val="both"/>
              <w:rPr>
                <w:sz w:val="20"/>
              </w:rPr>
            </w:pPr>
            <w:r w:rsidRPr="00E811D4">
              <w:rPr>
                <w:sz w:val="20"/>
              </w:rPr>
              <w:t>La nove</w:t>
            </w:r>
            <w:r w:rsidR="00B84496">
              <w:rPr>
                <w:sz w:val="20"/>
              </w:rPr>
              <w:t>dad de este trabajo radica en la integración de la captura</w:t>
            </w:r>
            <w:r w:rsidRPr="00E811D4">
              <w:rPr>
                <w:sz w:val="20"/>
              </w:rPr>
              <w:t xml:space="preserve"> </w:t>
            </w:r>
            <w:r w:rsidR="00000860">
              <w:rPr>
                <w:sz w:val="20"/>
              </w:rPr>
              <w:t xml:space="preserve">y </w:t>
            </w:r>
            <w:r w:rsidRPr="00E811D4">
              <w:rPr>
                <w:sz w:val="20"/>
              </w:rPr>
              <w:t xml:space="preserve">reconocimiento </w:t>
            </w:r>
            <w:r w:rsidR="006F59F8">
              <w:rPr>
                <w:sz w:val="20"/>
              </w:rPr>
              <w:t>de expresion</w:t>
            </w:r>
            <w:r w:rsidR="00B84496">
              <w:rPr>
                <w:sz w:val="20"/>
              </w:rPr>
              <w:t>es faciales</w:t>
            </w:r>
            <w:r w:rsidR="00C90D34">
              <w:rPr>
                <w:sz w:val="20"/>
              </w:rPr>
              <w:t>, corporales y</w:t>
            </w:r>
            <w:r w:rsidR="00B84496">
              <w:rPr>
                <w:sz w:val="20"/>
              </w:rPr>
              <w:t xml:space="preserve"> seguimiento al comportamiento de l</w:t>
            </w:r>
            <w:r w:rsidR="0037643A">
              <w:rPr>
                <w:sz w:val="20"/>
              </w:rPr>
              <w:t>as personas de forma personalizada. Adicionalmente</w:t>
            </w:r>
            <w:r w:rsidR="00C90D34">
              <w:rPr>
                <w:sz w:val="20"/>
              </w:rPr>
              <w:t>,</w:t>
            </w:r>
            <w:r w:rsidR="0037643A">
              <w:rPr>
                <w:sz w:val="20"/>
              </w:rPr>
              <w:t xml:space="preserve"> tendrá </w:t>
            </w:r>
            <w:r w:rsidR="00000860">
              <w:rPr>
                <w:sz w:val="20"/>
              </w:rPr>
              <w:t xml:space="preserve">en cuenta aspectos de temporalidad, </w:t>
            </w:r>
            <w:r w:rsidR="00B84496">
              <w:rPr>
                <w:sz w:val="20"/>
              </w:rPr>
              <w:t xml:space="preserve">para apoyar a la identificación de condiciones con un alto potencial de materialización </w:t>
            </w:r>
            <w:r w:rsidRPr="00E811D4">
              <w:rPr>
                <w:sz w:val="20"/>
              </w:rPr>
              <w:t xml:space="preserve">de </w:t>
            </w:r>
            <w:r w:rsidR="002472CD">
              <w:rPr>
                <w:sz w:val="20"/>
              </w:rPr>
              <w:t>riesgo psicosocial. Esta</w:t>
            </w:r>
            <w:r w:rsidR="00097256">
              <w:rPr>
                <w:sz w:val="20"/>
              </w:rPr>
              <w:t xml:space="preserve"> arquitectura</w:t>
            </w:r>
            <w:r w:rsidR="00000860">
              <w:rPr>
                <w:sz w:val="20"/>
              </w:rPr>
              <w:t>,</w:t>
            </w:r>
            <w:r w:rsidR="00B84496">
              <w:rPr>
                <w:sz w:val="20"/>
              </w:rPr>
              <w:t xml:space="preserve"> </w:t>
            </w:r>
            <w:r w:rsidR="00504CFE">
              <w:rPr>
                <w:sz w:val="20"/>
              </w:rPr>
              <w:t>proporcionará</w:t>
            </w:r>
            <w:r w:rsidR="00097256">
              <w:rPr>
                <w:sz w:val="20"/>
              </w:rPr>
              <w:t xml:space="preserve"> indicadores relacionados</w:t>
            </w:r>
            <w:r w:rsidR="00B84496">
              <w:rPr>
                <w:sz w:val="20"/>
              </w:rPr>
              <w:t xml:space="preserve"> </w:t>
            </w:r>
            <w:del w:id="640" w:author="Ronald Fernando Rodríguez Barbosa" w:date="2020-04-11T16:51:00Z">
              <w:r w:rsidR="00B84496" w:rsidDel="006328FE">
                <w:rPr>
                  <w:sz w:val="20"/>
                </w:rPr>
                <w:delText>de trastornos psicológicos o escenarios</w:delText>
              </w:r>
            </w:del>
            <w:ins w:id="641" w:author="Ronald Fernando Rodríguez Barbosa" w:date="2020-04-11T16:51:00Z">
              <w:r w:rsidR="006328FE">
                <w:rPr>
                  <w:sz w:val="20"/>
                </w:rPr>
                <w:t>con emociones y actividades</w:t>
              </w:r>
            </w:ins>
            <w:r w:rsidR="00B84496">
              <w:rPr>
                <w:sz w:val="20"/>
              </w:rPr>
              <w:t xml:space="preserve"> que puedan ll</w:t>
            </w:r>
            <w:r w:rsidR="00000860">
              <w:rPr>
                <w:sz w:val="20"/>
              </w:rPr>
              <w:t xml:space="preserve">evar a una persona a adquirir </w:t>
            </w:r>
            <w:r w:rsidR="00B84496">
              <w:rPr>
                <w:sz w:val="20"/>
              </w:rPr>
              <w:t>alguna condición física y</w:t>
            </w:r>
            <w:r w:rsidR="0037643A">
              <w:rPr>
                <w:sz w:val="20"/>
              </w:rPr>
              <w:t>/o</w:t>
            </w:r>
            <w:r w:rsidR="00B84496">
              <w:rPr>
                <w:sz w:val="20"/>
              </w:rPr>
              <w:t xml:space="preserve"> mental desfavorable</w:t>
            </w:r>
            <w:r w:rsidR="00C90D34">
              <w:rPr>
                <w:sz w:val="20"/>
              </w:rPr>
              <w:t>,</w:t>
            </w:r>
            <w:r w:rsidR="00B84496">
              <w:rPr>
                <w:sz w:val="20"/>
              </w:rPr>
              <w:t xml:space="preserve"> de una forma no intrus</w:t>
            </w:r>
            <w:r w:rsidR="002C7627">
              <w:rPr>
                <w:sz w:val="20"/>
              </w:rPr>
              <w:t>iva y</w:t>
            </w:r>
            <w:r w:rsidR="00C90D34">
              <w:rPr>
                <w:sz w:val="20"/>
              </w:rPr>
              <w:t xml:space="preserve"> </w:t>
            </w:r>
            <w:r w:rsidR="00FA6BC8">
              <w:rPr>
                <w:sz w:val="20"/>
              </w:rPr>
              <w:t>reduciendo la necesidad del</w:t>
            </w:r>
            <w:r w:rsidR="00B84496">
              <w:rPr>
                <w:sz w:val="20"/>
              </w:rPr>
              <w:t xml:space="preserve"> uso de sensores. Si bien dichos dispositivos no están descartados para posibles mejoras a futuro, dichos sensores deberán tener la particularidad de que no representen algún tipo de incomodidad para las personas</w:t>
            </w:r>
            <w:r w:rsidR="00037A53">
              <w:rPr>
                <w:sz w:val="20"/>
              </w:rPr>
              <w:t xml:space="preserve"> y que no vulneren su privacidad</w:t>
            </w:r>
            <w:r w:rsidR="00B84496">
              <w:rPr>
                <w:sz w:val="20"/>
              </w:rPr>
              <w:t xml:space="preserve">. </w:t>
            </w:r>
            <w:r w:rsidR="00037A53">
              <w:rPr>
                <w:sz w:val="20"/>
              </w:rPr>
              <w:t xml:space="preserve">Adicionalmente, la arquitectura será flexible para su instalación </w:t>
            </w:r>
            <w:r w:rsidR="00000860">
              <w:rPr>
                <w:sz w:val="20"/>
              </w:rPr>
              <w:t>en el sitio</w:t>
            </w:r>
            <w:r w:rsidR="00037A53">
              <w:rPr>
                <w:sz w:val="20"/>
              </w:rPr>
              <w:t xml:space="preserve">, </w:t>
            </w:r>
            <w:del w:id="642" w:author="Ronald Fernando Rodríguez Barbosa" w:date="2020-04-11T19:35:00Z">
              <w:r w:rsidR="00037A53" w:rsidDel="009D1D1B">
                <w:rPr>
                  <w:sz w:val="20"/>
                </w:rPr>
                <w:delText>o  bien</w:delText>
              </w:r>
            </w:del>
            <w:ins w:id="643" w:author="Ronald Fernando Rodríguez Barbosa" w:date="2020-04-11T19:35:00Z">
              <w:r w:rsidR="009D1D1B">
                <w:rPr>
                  <w:sz w:val="20"/>
                </w:rPr>
                <w:t>o bien</w:t>
              </w:r>
            </w:ins>
            <w:r w:rsidR="00037A53">
              <w:rPr>
                <w:sz w:val="20"/>
              </w:rPr>
              <w:t xml:space="preserve"> para su implementación con apoyo de infraestructura de la nube. N</w:t>
            </w:r>
            <w:r w:rsidR="00B84496">
              <w:rPr>
                <w:sz w:val="20"/>
              </w:rPr>
              <w:t xml:space="preserve">o implicará costos de instalación de dispositivos </w:t>
            </w:r>
            <w:r w:rsidR="00037A53">
              <w:rPr>
                <w:sz w:val="20"/>
              </w:rPr>
              <w:t xml:space="preserve">de captura de video en algunos casos, pues se podrán utilizar las cámaras existentes. Por otra parte, </w:t>
            </w:r>
            <w:r w:rsidR="002472CD">
              <w:rPr>
                <w:sz w:val="20"/>
              </w:rPr>
              <w:t xml:space="preserve">la arquitectura </w:t>
            </w:r>
            <w:r w:rsidR="00037A53">
              <w:rPr>
                <w:sz w:val="20"/>
              </w:rPr>
              <w:t xml:space="preserve">representará una forma viable de adquirir datos para futuras investigaciones y colaborar con </w:t>
            </w:r>
            <w:r w:rsidR="00000860">
              <w:rPr>
                <w:sz w:val="20"/>
              </w:rPr>
              <w:t xml:space="preserve">algunos </w:t>
            </w:r>
            <w:r w:rsidR="00037A53">
              <w:rPr>
                <w:sz w:val="20"/>
              </w:rPr>
              <w:t xml:space="preserve">requisitos </w:t>
            </w:r>
            <w:del w:id="644" w:author="Ronald Fernando Rodríguez Barbosa" w:date="2020-04-11T19:35:00Z">
              <w:r w:rsidR="00037A53" w:rsidDel="009D1D1B">
                <w:rPr>
                  <w:sz w:val="20"/>
                </w:rPr>
                <w:delText xml:space="preserve">dispuestos  </w:delText>
              </w:r>
              <w:r w:rsidR="00B84496" w:rsidDel="009D1D1B">
                <w:rPr>
                  <w:sz w:val="20"/>
                </w:rPr>
                <w:delText>en</w:delText>
              </w:r>
            </w:del>
            <w:ins w:id="645" w:author="Ronald Fernando Rodríguez Barbosa" w:date="2020-04-11T19:35:00Z">
              <w:r w:rsidR="009D1D1B">
                <w:rPr>
                  <w:sz w:val="20"/>
                </w:rPr>
                <w:t>dispuestos en</w:t>
              </w:r>
            </w:ins>
            <w:r w:rsidR="00B84496">
              <w:rPr>
                <w:sz w:val="20"/>
              </w:rPr>
              <w:t xml:space="preserve"> </w:t>
            </w:r>
            <w:r w:rsidR="00037A53">
              <w:rPr>
                <w:sz w:val="20"/>
              </w:rPr>
              <w:t xml:space="preserve">la resolución </w:t>
            </w:r>
            <w:proofErr w:type="gramStart"/>
            <w:r w:rsidR="00037A53">
              <w:rPr>
                <w:sz w:val="20"/>
              </w:rPr>
              <w:t>2646  de</w:t>
            </w:r>
            <w:proofErr w:type="gramEnd"/>
            <w:r w:rsidR="00037A53">
              <w:rPr>
                <w:sz w:val="20"/>
              </w:rPr>
              <w:t xml:space="preserve"> 2008, específicamente en los artículos 4 y 9 </w:t>
            </w:r>
            <w:r w:rsidR="00000860">
              <w:rPr>
                <w:sz w:val="20"/>
              </w:rPr>
              <w:t xml:space="preserve">en los que los empleadores, deben brindar información actualizada sobre efectos de factores psicosociales. </w:t>
            </w:r>
            <w:r w:rsidRPr="006328FE">
              <w:rPr>
                <w:sz w:val="20"/>
                <w:highlight w:val="yellow"/>
                <w:rPrChange w:id="646" w:author="Ronald Fernando Rodríguez Barbosa" w:date="2020-04-11T16:53:00Z">
                  <w:rPr>
                    <w:sz w:val="20"/>
                  </w:rPr>
                </w:rPrChange>
              </w:rPr>
              <w:t xml:space="preserve">La oportunidad comercial de esta </w:t>
            </w:r>
            <w:del w:id="647" w:author="Ronald Fernando Rodríguez Barbosa" w:date="2020-04-11T16:53:00Z">
              <w:r w:rsidRPr="006328FE" w:rsidDel="006328FE">
                <w:rPr>
                  <w:sz w:val="20"/>
                  <w:highlight w:val="yellow"/>
                  <w:rPrChange w:id="648" w:author="Ronald Fernando Rodríguez Barbosa" w:date="2020-04-11T16:53:00Z">
                    <w:rPr>
                      <w:sz w:val="20"/>
                    </w:rPr>
                  </w:rPrChange>
                </w:rPr>
                <w:delText>iniciativa</w:delText>
              </w:r>
              <w:r w:rsidR="00C90D34" w:rsidRPr="006328FE" w:rsidDel="006328FE">
                <w:rPr>
                  <w:sz w:val="20"/>
                  <w:highlight w:val="yellow"/>
                  <w:rPrChange w:id="649" w:author="Ronald Fernando Rodríguez Barbosa" w:date="2020-04-11T16:53:00Z">
                    <w:rPr>
                      <w:sz w:val="20"/>
                    </w:rPr>
                  </w:rPrChange>
                </w:rPr>
                <w:delText>,</w:delText>
              </w:r>
            </w:del>
            <w:ins w:id="650" w:author="Ronald Fernando Rodríguez Barbosa" w:date="2020-04-11T16:53:00Z">
              <w:r w:rsidR="006328FE" w:rsidRPr="006328FE">
                <w:rPr>
                  <w:sz w:val="20"/>
                  <w:highlight w:val="yellow"/>
                  <w:rPrChange w:id="651" w:author="Ronald Fernando Rodríguez Barbosa" w:date="2020-04-11T16:53:00Z">
                    <w:rPr>
                      <w:sz w:val="20"/>
                    </w:rPr>
                  </w:rPrChange>
                </w:rPr>
                <w:t>iniciativa</w:t>
              </w:r>
            </w:ins>
            <w:r w:rsidRPr="006328FE">
              <w:rPr>
                <w:sz w:val="20"/>
                <w:highlight w:val="yellow"/>
                <w:rPrChange w:id="652" w:author="Ronald Fernando Rodríguez Barbosa" w:date="2020-04-11T16:53:00Z">
                  <w:rPr>
                    <w:sz w:val="20"/>
                  </w:rPr>
                </w:rPrChange>
              </w:rPr>
              <w:t xml:space="preserve"> podría ofrecer servicios de monitoreo </w:t>
            </w:r>
            <w:r w:rsidR="00000860" w:rsidRPr="006328FE">
              <w:rPr>
                <w:sz w:val="20"/>
                <w:highlight w:val="yellow"/>
                <w:rPrChange w:id="653" w:author="Ronald Fernando Rodríguez Barbosa" w:date="2020-04-11T16:53:00Z">
                  <w:rPr>
                    <w:sz w:val="20"/>
                  </w:rPr>
                </w:rPrChange>
              </w:rPr>
              <w:t>por demanda, con el fin</w:t>
            </w:r>
            <w:r w:rsidRPr="006328FE">
              <w:rPr>
                <w:sz w:val="20"/>
                <w:highlight w:val="yellow"/>
                <w:rPrChange w:id="654" w:author="Ronald Fernando Rodríguez Barbosa" w:date="2020-04-11T16:53:00Z">
                  <w:rPr>
                    <w:sz w:val="20"/>
                  </w:rPr>
                </w:rPrChange>
              </w:rPr>
              <w:t xml:space="preserve"> </w:t>
            </w:r>
            <w:r w:rsidR="00000860" w:rsidRPr="006328FE">
              <w:rPr>
                <w:sz w:val="20"/>
                <w:highlight w:val="yellow"/>
                <w:rPrChange w:id="655" w:author="Ronald Fernando Rodríguez Barbosa" w:date="2020-04-11T16:53:00Z">
                  <w:rPr>
                    <w:sz w:val="20"/>
                  </w:rPr>
                </w:rPrChange>
              </w:rPr>
              <w:t>de</w:t>
            </w:r>
            <w:r w:rsidRPr="006328FE">
              <w:rPr>
                <w:sz w:val="20"/>
                <w:highlight w:val="yellow"/>
                <w:rPrChange w:id="656" w:author="Ronald Fernando Rodríguez Barbosa" w:date="2020-04-11T16:53:00Z">
                  <w:rPr>
                    <w:sz w:val="20"/>
                  </w:rPr>
                </w:rPrChange>
              </w:rPr>
              <w:t xml:space="preserve"> entregar </w:t>
            </w:r>
            <w:r w:rsidR="00000860" w:rsidRPr="006328FE">
              <w:rPr>
                <w:sz w:val="20"/>
                <w:highlight w:val="yellow"/>
                <w:rPrChange w:id="657" w:author="Ronald Fernando Rodríguez Barbosa" w:date="2020-04-11T16:53:00Z">
                  <w:rPr>
                    <w:sz w:val="20"/>
                  </w:rPr>
                </w:rPrChange>
              </w:rPr>
              <w:t>informe</w:t>
            </w:r>
            <w:r w:rsidR="00C90D34" w:rsidRPr="006328FE">
              <w:rPr>
                <w:sz w:val="20"/>
                <w:highlight w:val="yellow"/>
                <w:rPrChange w:id="658" w:author="Ronald Fernando Rodríguez Barbosa" w:date="2020-04-11T16:53:00Z">
                  <w:rPr>
                    <w:sz w:val="20"/>
                  </w:rPr>
                </w:rPrChange>
              </w:rPr>
              <w:t>s</w:t>
            </w:r>
            <w:r w:rsidR="00000860" w:rsidRPr="006328FE">
              <w:rPr>
                <w:sz w:val="20"/>
                <w:highlight w:val="yellow"/>
                <w:rPrChange w:id="659" w:author="Ronald Fernando Rodríguez Barbosa" w:date="2020-04-11T16:53:00Z">
                  <w:rPr>
                    <w:sz w:val="20"/>
                  </w:rPr>
                </w:rPrChange>
              </w:rPr>
              <w:t xml:space="preserve"> o</w:t>
            </w:r>
            <w:r w:rsidR="00C90D34" w:rsidRPr="006328FE">
              <w:rPr>
                <w:sz w:val="20"/>
                <w:highlight w:val="yellow"/>
                <w:rPrChange w:id="660" w:author="Ronald Fernando Rodríguez Barbosa" w:date="2020-04-11T16:53:00Z">
                  <w:rPr>
                    <w:sz w:val="20"/>
                  </w:rPr>
                </w:rPrChange>
              </w:rPr>
              <w:t xml:space="preserve"> valoraciones</w:t>
            </w:r>
            <w:r w:rsidRPr="006328FE">
              <w:rPr>
                <w:sz w:val="20"/>
                <w:highlight w:val="yellow"/>
                <w:rPrChange w:id="661" w:author="Ronald Fernando Rodríguez Barbosa" w:date="2020-04-11T16:53:00Z">
                  <w:rPr>
                    <w:sz w:val="20"/>
                  </w:rPr>
                </w:rPrChange>
              </w:rPr>
              <w:t xml:space="preserve"> de los factores de riesgo psicosociales latentes en lugares de trabajo</w:t>
            </w:r>
            <w:ins w:id="662" w:author="Ronald Fernando Rodríguez Barbosa" w:date="2020-04-11T16:53:00Z">
              <w:r w:rsidR="006328FE" w:rsidRPr="006328FE">
                <w:rPr>
                  <w:sz w:val="20"/>
                  <w:highlight w:val="yellow"/>
                  <w:rPrChange w:id="663" w:author="Ronald Fernando Rodríguez Barbosa" w:date="2020-04-11T16:53:00Z">
                    <w:rPr>
                      <w:sz w:val="20"/>
                    </w:rPr>
                  </w:rPrChange>
                </w:rPr>
                <w:t xml:space="preserve"> y entornos académicos</w:t>
              </w:r>
            </w:ins>
            <w:r w:rsidRPr="006328FE">
              <w:rPr>
                <w:sz w:val="20"/>
                <w:highlight w:val="yellow"/>
                <w:rPrChange w:id="664" w:author="Ronald Fernando Rodríguez Barbosa" w:date="2020-04-11T16:53:00Z">
                  <w:rPr>
                    <w:sz w:val="20"/>
                  </w:rPr>
                </w:rPrChange>
              </w:rPr>
              <w:t>.</w:t>
            </w:r>
            <w:r w:rsidRPr="00E811D4">
              <w:rPr>
                <w:sz w:val="20"/>
              </w:rPr>
              <w:t xml:space="preserve">  </w:t>
            </w:r>
          </w:p>
        </w:tc>
      </w:tr>
      <w:tr w:rsidR="006B35EA" w14:paraId="5CA050BA" w14:textId="77777777" w:rsidTr="395B0C8A">
        <w:tc>
          <w:tcPr>
            <w:tcW w:w="1668" w:type="dxa"/>
          </w:tcPr>
          <w:p w14:paraId="160D146D" w14:textId="492CD77C" w:rsidR="006B35EA" w:rsidRDefault="006B35EA" w:rsidP="006B35EA">
            <w:pPr>
              <w:spacing w:before="120" w:after="120"/>
              <w:jc w:val="center"/>
              <w:rPr>
                <w:b/>
                <w:color w:val="31849B" w:themeColor="accent5" w:themeShade="BF"/>
                <w:sz w:val="20"/>
              </w:rPr>
            </w:pPr>
            <w:r>
              <w:rPr>
                <w:b/>
                <w:color w:val="31849B" w:themeColor="accent5" w:themeShade="BF"/>
                <w:sz w:val="20"/>
              </w:rPr>
              <w:t>PROPIEDAD INTELECTUAL</w:t>
            </w:r>
          </w:p>
        </w:tc>
        <w:tc>
          <w:tcPr>
            <w:tcW w:w="7796" w:type="dxa"/>
          </w:tcPr>
          <w:p w14:paraId="2BC917BC" w14:textId="3FC8012B" w:rsidR="006B35EA" w:rsidRPr="002B0C43" w:rsidRDefault="0082072A" w:rsidP="004B2498">
            <w:pPr>
              <w:spacing w:before="60" w:after="120"/>
              <w:jc w:val="both"/>
              <w:rPr>
                <w:sz w:val="20"/>
                <w:szCs w:val="20"/>
              </w:rPr>
            </w:pPr>
            <w:r w:rsidRPr="00E811D4">
              <w:rPr>
                <w:sz w:val="20"/>
              </w:rPr>
              <w:t>Esta invest</w:t>
            </w:r>
            <w:r w:rsidR="008F6BA4">
              <w:rPr>
                <w:sz w:val="20"/>
              </w:rPr>
              <w:t>igación se desarrolla en forma independiente</w:t>
            </w:r>
            <w:del w:id="665" w:author="Ronald Fernando Rodríguez Barbosa" w:date="2020-04-11T16:53:00Z">
              <w:r w:rsidR="008F6BA4" w:rsidDel="006328FE">
                <w:rPr>
                  <w:sz w:val="20"/>
                </w:rPr>
                <w:delText xml:space="preserve"> en colaboración y auspicio de la empresa Vector ITC</w:delText>
              </w:r>
              <w:r w:rsidR="00C90D34" w:rsidDel="006328FE">
                <w:rPr>
                  <w:sz w:val="20"/>
                </w:rPr>
                <w:delText xml:space="preserve"> Colombia</w:delText>
              </w:r>
            </w:del>
            <w:r w:rsidR="008F6BA4">
              <w:rPr>
                <w:sz w:val="20"/>
              </w:rPr>
              <w:t>.</w:t>
            </w:r>
            <w:r w:rsidR="004B2498">
              <w:rPr>
                <w:sz w:val="20"/>
              </w:rPr>
              <w:t xml:space="preserve"> </w:t>
            </w:r>
            <w:r w:rsidR="002B0C43" w:rsidRPr="002B0C43">
              <w:rPr>
                <w:sz w:val="20"/>
              </w:rPr>
              <w:t xml:space="preserve">Los resultados del proyecto de investigación podrán ser utilizados por las instituciones aliadas únicamente para </w:t>
            </w:r>
            <w:r w:rsidR="002B0C43">
              <w:rPr>
                <w:sz w:val="20"/>
              </w:rPr>
              <w:t>fines</w:t>
            </w:r>
            <w:r w:rsidR="002B0C43" w:rsidRPr="002B0C43">
              <w:rPr>
                <w:sz w:val="20"/>
              </w:rPr>
              <w:t xml:space="preserve"> </w:t>
            </w:r>
            <w:r w:rsidR="004B2498">
              <w:rPr>
                <w:sz w:val="20"/>
              </w:rPr>
              <w:t>de investigación</w:t>
            </w:r>
            <w:r w:rsidR="002B0C43" w:rsidRPr="002B0C43">
              <w:rPr>
                <w:sz w:val="20"/>
              </w:rPr>
              <w:t>, y no habrá posibilidad de aprovechamiento económico</w:t>
            </w:r>
            <w:r w:rsidR="004B2498">
              <w:rPr>
                <w:sz w:val="20"/>
              </w:rPr>
              <w:t>,</w:t>
            </w:r>
            <w:r w:rsidR="002B0C43" w:rsidRPr="002B0C43">
              <w:rPr>
                <w:sz w:val="20"/>
              </w:rPr>
              <w:t xml:space="preserve"> sin autorización</w:t>
            </w:r>
            <w:r w:rsidR="002B0C43">
              <w:rPr>
                <w:sz w:val="20"/>
              </w:rPr>
              <w:t xml:space="preserve"> de la </w:t>
            </w:r>
            <w:del w:id="666" w:author="Ronald Fernando Rodríguez Barbosa" w:date="2020-04-11T16:53:00Z">
              <w:r w:rsidR="002B0C43" w:rsidDel="006328FE">
                <w:rPr>
                  <w:sz w:val="20"/>
                </w:rPr>
                <w:delText>empresa</w:delText>
              </w:r>
              <w:r w:rsidR="002B0C43" w:rsidRPr="002B0C43" w:rsidDel="006328FE">
                <w:rPr>
                  <w:sz w:val="20"/>
                </w:rPr>
                <w:delText xml:space="preserve"> </w:delText>
              </w:r>
              <w:r w:rsidR="002B0C43" w:rsidDel="006328FE">
                <w:rPr>
                  <w:sz w:val="20"/>
                </w:rPr>
                <w:delText>Vector ITC</w:delText>
              </w:r>
              <w:r w:rsidR="008F6BA4" w:rsidDel="006328FE">
                <w:rPr>
                  <w:sz w:val="20"/>
                </w:rPr>
                <w:delText xml:space="preserve"> </w:delText>
              </w:r>
              <w:r w:rsidR="008F6BA4" w:rsidRPr="008F6BA4" w:rsidDel="006328FE">
                <w:rPr>
                  <w:sz w:val="20"/>
                </w:rPr>
                <w:delText>Colombia</w:delText>
              </w:r>
            </w:del>
            <w:ins w:id="667" w:author="Ronald Fernando Rodríguez Barbosa" w:date="2020-04-11T16:53:00Z">
              <w:r w:rsidR="006328FE">
                <w:rPr>
                  <w:sz w:val="20"/>
                </w:rPr>
                <w:t>Pontificia Universidad Javeriana</w:t>
              </w:r>
            </w:ins>
            <w:r w:rsidR="002B0C43" w:rsidRPr="002B0C43">
              <w:rPr>
                <w:sz w:val="20"/>
              </w:rPr>
              <w:t>.</w:t>
            </w:r>
            <w:r w:rsidR="002F6FF0" w:rsidRPr="0074681D">
              <w:rPr>
                <w:sz w:val="20"/>
                <w:szCs w:val="20"/>
              </w:rPr>
              <w:t xml:space="preserve"> </w:t>
            </w:r>
          </w:p>
        </w:tc>
      </w:tr>
    </w:tbl>
    <w:p w14:paraId="71C89D5C" w14:textId="77777777" w:rsidR="00DE1874" w:rsidRDefault="00DE1874" w:rsidP="00DE1874">
      <w:pPr>
        <w:spacing w:before="480" w:after="360" w:line="240" w:lineRule="auto"/>
        <w:ind w:left="357"/>
        <w:jc w:val="both"/>
      </w:pPr>
      <w:r>
        <w:br w:type="page"/>
      </w:r>
    </w:p>
    <w:tbl>
      <w:tblPr>
        <w:tblStyle w:val="Tablaconcuadrcula"/>
        <w:tblW w:w="9493" w:type="dxa"/>
        <w:tblLayout w:type="fixed"/>
        <w:tblLook w:val="04A0" w:firstRow="1" w:lastRow="0" w:firstColumn="1" w:lastColumn="0" w:noHBand="0" w:noVBand="1"/>
        <w:tblPrChange w:id="668" w:author="Ronald Fernando Rodríguez Barbosa" w:date="2020-04-11T18:27:00Z">
          <w:tblPr>
            <w:tblStyle w:val="Tablaconcuadrcula"/>
            <w:tblW w:w="9634" w:type="dxa"/>
            <w:tblLayout w:type="fixed"/>
            <w:tblLook w:val="04A0" w:firstRow="1" w:lastRow="0" w:firstColumn="1" w:lastColumn="0" w:noHBand="0" w:noVBand="1"/>
          </w:tblPr>
        </w:tblPrChange>
      </w:tblPr>
      <w:tblGrid>
        <w:gridCol w:w="1668"/>
        <w:gridCol w:w="779"/>
        <w:gridCol w:w="390"/>
        <w:gridCol w:w="390"/>
        <w:gridCol w:w="390"/>
        <w:gridCol w:w="389"/>
        <w:gridCol w:w="390"/>
        <w:gridCol w:w="277"/>
        <w:gridCol w:w="425"/>
        <w:gridCol w:w="284"/>
        <w:gridCol w:w="283"/>
        <w:gridCol w:w="426"/>
        <w:gridCol w:w="503"/>
        <w:gridCol w:w="390"/>
        <w:gridCol w:w="390"/>
        <w:gridCol w:w="418"/>
        <w:gridCol w:w="426"/>
        <w:gridCol w:w="425"/>
        <w:gridCol w:w="425"/>
        <w:gridCol w:w="425"/>
        <w:tblGridChange w:id="669">
          <w:tblGrid>
            <w:gridCol w:w="1668"/>
            <w:gridCol w:w="779"/>
            <w:gridCol w:w="390"/>
            <w:gridCol w:w="390"/>
            <w:gridCol w:w="390"/>
            <w:gridCol w:w="389"/>
            <w:gridCol w:w="390"/>
            <w:gridCol w:w="390"/>
            <w:gridCol w:w="312"/>
            <w:gridCol w:w="284"/>
            <w:gridCol w:w="283"/>
            <w:gridCol w:w="426"/>
            <w:gridCol w:w="503"/>
            <w:gridCol w:w="390"/>
            <w:gridCol w:w="390"/>
            <w:gridCol w:w="418"/>
            <w:gridCol w:w="426"/>
            <w:gridCol w:w="425"/>
            <w:gridCol w:w="425"/>
            <w:gridCol w:w="425"/>
            <w:gridCol w:w="141"/>
          </w:tblGrid>
        </w:tblGridChange>
      </w:tblGrid>
      <w:tr w:rsidR="00DE1874" w14:paraId="7F2883A6" w14:textId="77777777" w:rsidTr="00014359">
        <w:tc>
          <w:tcPr>
            <w:tcW w:w="9493" w:type="dxa"/>
            <w:gridSpan w:val="20"/>
            <w:tcPrChange w:id="670" w:author="Ronald Fernando Rodríguez Barbosa" w:date="2020-04-11T18:27:00Z">
              <w:tcPr>
                <w:tcW w:w="9634" w:type="dxa"/>
                <w:gridSpan w:val="21"/>
              </w:tcPr>
            </w:tcPrChange>
          </w:tcPr>
          <w:p w14:paraId="3849B81A"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lastRenderedPageBreak/>
              <w:t>CRONOGRAMA</w:t>
            </w:r>
          </w:p>
        </w:tc>
      </w:tr>
      <w:tr w:rsidR="00014359" w14:paraId="0D1487DF" w14:textId="77777777" w:rsidTr="00EE412E">
        <w:tblPrEx>
          <w:tblPrExChange w:id="671" w:author="Ronald Fernando Rodríguez Barbosa" w:date="2020-04-11T18:36:00Z">
            <w:tblPrEx>
              <w:tblW w:w="9493" w:type="dxa"/>
            </w:tblPrEx>
          </w:tblPrExChange>
        </w:tblPrEx>
        <w:trPr>
          <w:trHeight w:val="38"/>
          <w:trPrChange w:id="672" w:author="Ronald Fernando Rodríguez Barbosa" w:date="2020-04-11T18:36:00Z">
            <w:trPr>
              <w:gridAfter w:val="0"/>
              <w:trHeight w:val="38"/>
            </w:trPr>
          </w:trPrChange>
        </w:trPr>
        <w:tc>
          <w:tcPr>
            <w:tcW w:w="1668" w:type="dxa"/>
            <w:vMerge w:val="restart"/>
            <w:tcBorders>
              <w:right w:val="single" w:sz="4" w:space="0" w:color="000000" w:themeColor="text1"/>
            </w:tcBorders>
            <w:vAlign w:val="center"/>
            <w:tcPrChange w:id="673" w:author="Ronald Fernando Rodríguez Barbosa" w:date="2020-04-11T18:36:00Z">
              <w:tcPr>
                <w:tcW w:w="1668" w:type="dxa"/>
                <w:vMerge w:val="restart"/>
                <w:tcBorders>
                  <w:right w:val="single" w:sz="4" w:space="0" w:color="000000" w:themeColor="text1"/>
                </w:tcBorders>
                <w:vAlign w:val="center"/>
              </w:tcPr>
            </w:tcPrChange>
          </w:tcPr>
          <w:p w14:paraId="504F7F13"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1</w:t>
            </w:r>
          </w:p>
        </w:tc>
        <w:tc>
          <w:tcPr>
            <w:tcW w:w="779" w:type="dxa"/>
            <w:tcBorders>
              <w:left w:val="single" w:sz="4" w:space="0" w:color="000000" w:themeColor="text1"/>
              <w:bottom w:val="single" w:sz="4" w:space="0" w:color="000000" w:themeColor="text1"/>
            </w:tcBorders>
            <w:vAlign w:val="center"/>
            <w:tcPrChange w:id="674" w:author="Ronald Fernando Rodríguez Barbosa" w:date="2020-04-11T18:36:00Z">
              <w:tcPr>
                <w:tcW w:w="779" w:type="dxa"/>
                <w:tcBorders>
                  <w:left w:val="single" w:sz="4" w:space="0" w:color="000000" w:themeColor="text1"/>
                  <w:bottom w:val="single" w:sz="4" w:space="0" w:color="000000" w:themeColor="text1"/>
                </w:tcBorders>
                <w:vAlign w:val="center"/>
              </w:tcPr>
            </w:tcPrChange>
          </w:tcPr>
          <w:p w14:paraId="14CADAD7" w14:textId="77777777" w:rsidR="00DE1874" w:rsidRPr="00E51CF4" w:rsidRDefault="00DE1874" w:rsidP="007C0398">
            <w:pPr>
              <w:spacing w:before="60" w:after="120"/>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Borders>
              <w:left w:val="single" w:sz="4" w:space="0" w:color="000000" w:themeColor="text1"/>
              <w:bottom w:val="single" w:sz="4" w:space="0" w:color="000000" w:themeColor="text1"/>
            </w:tcBorders>
            <w:vAlign w:val="center"/>
            <w:tcPrChange w:id="675"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453A22E7"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1</w:t>
            </w:r>
          </w:p>
        </w:tc>
        <w:tc>
          <w:tcPr>
            <w:tcW w:w="390" w:type="dxa"/>
            <w:tcBorders>
              <w:left w:val="single" w:sz="4" w:space="0" w:color="000000" w:themeColor="text1"/>
              <w:bottom w:val="single" w:sz="4" w:space="0" w:color="000000" w:themeColor="text1"/>
            </w:tcBorders>
            <w:vAlign w:val="center"/>
            <w:tcPrChange w:id="676"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259C59E"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2</w:t>
            </w:r>
          </w:p>
        </w:tc>
        <w:tc>
          <w:tcPr>
            <w:tcW w:w="390" w:type="dxa"/>
            <w:tcBorders>
              <w:left w:val="single" w:sz="4" w:space="0" w:color="000000" w:themeColor="text1"/>
              <w:bottom w:val="single" w:sz="4" w:space="0" w:color="000000" w:themeColor="text1"/>
            </w:tcBorders>
            <w:vAlign w:val="center"/>
            <w:tcPrChange w:id="677"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28FF261A"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3</w:t>
            </w:r>
          </w:p>
        </w:tc>
        <w:tc>
          <w:tcPr>
            <w:tcW w:w="389" w:type="dxa"/>
            <w:tcBorders>
              <w:left w:val="single" w:sz="4" w:space="0" w:color="000000" w:themeColor="text1"/>
              <w:bottom w:val="single" w:sz="4" w:space="0" w:color="000000" w:themeColor="text1"/>
            </w:tcBorders>
            <w:vAlign w:val="center"/>
            <w:tcPrChange w:id="678" w:author="Ronald Fernando Rodríguez Barbosa" w:date="2020-04-11T18:36:00Z">
              <w:tcPr>
                <w:tcW w:w="389" w:type="dxa"/>
                <w:tcBorders>
                  <w:left w:val="single" w:sz="4" w:space="0" w:color="000000" w:themeColor="text1"/>
                  <w:bottom w:val="single" w:sz="4" w:space="0" w:color="000000" w:themeColor="text1"/>
                </w:tcBorders>
                <w:vAlign w:val="center"/>
              </w:tcPr>
            </w:tcPrChange>
          </w:tcPr>
          <w:p w14:paraId="5F6575E8"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4</w:t>
            </w:r>
          </w:p>
        </w:tc>
        <w:tc>
          <w:tcPr>
            <w:tcW w:w="390" w:type="dxa"/>
            <w:tcBorders>
              <w:left w:val="single" w:sz="4" w:space="0" w:color="000000" w:themeColor="text1"/>
              <w:bottom w:val="single" w:sz="4" w:space="0" w:color="000000" w:themeColor="text1"/>
            </w:tcBorders>
            <w:vAlign w:val="center"/>
            <w:tcPrChange w:id="679"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5269238A"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5</w:t>
            </w:r>
          </w:p>
        </w:tc>
        <w:tc>
          <w:tcPr>
            <w:tcW w:w="277" w:type="dxa"/>
            <w:tcBorders>
              <w:left w:val="single" w:sz="4" w:space="0" w:color="000000" w:themeColor="text1"/>
              <w:bottom w:val="single" w:sz="4" w:space="0" w:color="000000" w:themeColor="text1"/>
            </w:tcBorders>
            <w:vAlign w:val="center"/>
            <w:tcPrChange w:id="680"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2685524E"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6</w:t>
            </w:r>
          </w:p>
        </w:tc>
        <w:tc>
          <w:tcPr>
            <w:tcW w:w="425" w:type="dxa"/>
            <w:tcBorders>
              <w:left w:val="single" w:sz="4" w:space="0" w:color="000000" w:themeColor="text1"/>
              <w:bottom w:val="single" w:sz="4" w:space="0" w:color="000000" w:themeColor="text1"/>
            </w:tcBorders>
            <w:vAlign w:val="center"/>
            <w:tcPrChange w:id="681" w:author="Ronald Fernando Rodríguez Barbosa" w:date="2020-04-11T18:36:00Z">
              <w:tcPr>
                <w:tcW w:w="312" w:type="dxa"/>
                <w:tcBorders>
                  <w:left w:val="single" w:sz="4" w:space="0" w:color="000000" w:themeColor="text1"/>
                  <w:bottom w:val="single" w:sz="4" w:space="0" w:color="000000" w:themeColor="text1"/>
                </w:tcBorders>
                <w:vAlign w:val="center"/>
              </w:tcPr>
            </w:tcPrChange>
          </w:tcPr>
          <w:p w14:paraId="63B346C3"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7</w:t>
            </w:r>
          </w:p>
        </w:tc>
        <w:tc>
          <w:tcPr>
            <w:tcW w:w="284" w:type="dxa"/>
            <w:tcBorders>
              <w:left w:val="single" w:sz="4" w:space="0" w:color="000000" w:themeColor="text1"/>
              <w:bottom w:val="single" w:sz="4" w:space="0" w:color="000000" w:themeColor="text1"/>
            </w:tcBorders>
            <w:vAlign w:val="center"/>
            <w:tcPrChange w:id="682" w:author="Ronald Fernando Rodríguez Barbosa" w:date="2020-04-11T18:36:00Z">
              <w:tcPr>
                <w:tcW w:w="284" w:type="dxa"/>
                <w:tcBorders>
                  <w:left w:val="single" w:sz="4" w:space="0" w:color="000000" w:themeColor="text1"/>
                  <w:bottom w:val="single" w:sz="4" w:space="0" w:color="000000" w:themeColor="text1"/>
                </w:tcBorders>
                <w:vAlign w:val="center"/>
              </w:tcPr>
            </w:tcPrChange>
          </w:tcPr>
          <w:p w14:paraId="6FAE8B2B"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8</w:t>
            </w:r>
          </w:p>
        </w:tc>
        <w:tc>
          <w:tcPr>
            <w:tcW w:w="283" w:type="dxa"/>
            <w:tcBorders>
              <w:left w:val="single" w:sz="4" w:space="0" w:color="000000" w:themeColor="text1"/>
              <w:bottom w:val="single" w:sz="4" w:space="0" w:color="000000" w:themeColor="text1"/>
            </w:tcBorders>
            <w:vAlign w:val="center"/>
            <w:tcPrChange w:id="683" w:author="Ronald Fernando Rodríguez Barbosa" w:date="2020-04-11T18:36:00Z">
              <w:tcPr>
                <w:tcW w:w="283" w:type="dxa"/>
                <w:tcBorders>
                  <w:left w:val="single" w:sz="4" w:space="0" w:color="000000" w:themeColor="text1"/>
                  <w:bottom w:val="single" w:sz="4" w:space="0" w:color="000000" w:themeColor="text1"/>
                </w:tcBorders>
                <w:vAlign w:val="center"/>
              </w:tcPr>
            </w:tcPrChange>
          </w:tcPr>
          <w:p w14:paraId="161DD2C8" w14:textId="77777777" w:rsidR="00DE1874" w:rsidRPr="00020148" w:rsidRDefault="00DE1874" w:rsidP="007C0398">
            <w:pPr>
              <w:spacing w:before="60" w:after="120"/>
              <w:jc w:val="center"/>
              <w:rPr>
                <w:b/>
                <w:color w:val="31849B" w:themeColor="accent5" w:themeShade="BF"/>
                <w:sz w:val="16"/>
              </w:rPr>
            </w:pPr>
            <w:r w:rsidRPr="00020148">
              <w:rPr>
                <w:b/>
                <w:color w:val="31849B" w:themeColor="accent5" w:themeShade="BF"/>
                <w:sz w:val="16"/>
              </w:rPr>
              <w:t>9</w:t>
            </w:r>
          </w:p>
        </w:tc>
        <w:tc>
          <w:tcPr>
            <w:tcW w:w="426" w:type="dxa"/>
            <w:tcBorders>
              <w:left w:val="single" w:sz="4" w:space="0" w:color="000000" w:themeColor="text1"/>
              <w:bottom w:val="single" w:sz="4" w:space="0" w:color="000000" w:themeColor="text1"/>
            </w:tcBorders>
            <w:vAlign w:val="center"/>
            <w:tcPrChange w:id="684"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112BF456"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10</w:t>
            </w:r>
          </w:p>
        </w:tc>
        <w:tc>
          <w:tcPr>
            <w:tcW w:w="503" w:type="dxa"/>
            <w:tcBorders>
              <w:left w:val="single" w:sz="4" w:space="0" w:color="000000" w:themeColor="text1"/>
              <w:bottom w:val="single" w:sz="4" w:space="0" w:color="000000" w:themeColor="text1"/>
            </w:tcBorders>
            <w:vAlign w:val="center"/>
            <w:tcPrChange w:id="685" w:author="Ronald Fernando Rodríguez Barbosa" w:date="2020-04-11T18:36:00Z">
              <w:tcPr>
                <w:tcW w:w="503" w:type="dxa"/>
                <w:tcBorders>
                  <w:left w:val="single" w:sz="4" w:space="0" w:color="000000" w:themeColor="text1"/>
                  <w:bottom w:val="single" w:sz="4" w:space="0" w:color="000000" w:themeColor="text1"/>
                </w:tcBorders>
                <w:vAlign w:val="center"/>
              </w:tcPr>
            </w:tcPrChange>
          </w:tcPr>
          <w:p w14:paraId="5E494B20"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11</w:t>
            </w:r>
          </w:p>
        </w:tc>
        <w:tc>
          <w:tcPr>
            <w:tcW w:w="390" w:type="dxa"/>
            <w:tcBorders>
              <w:left w:val="single" w:sz="4" w:space="0" w:color="000000" w:themeColor="text1"/>
              <w:bottom w:val="single" w:sz="4" w:space="0" w:color="000000" w:themeColor="text1"/>
            </w:tcBorders>
            <w:vAlign w:val="center"/>
            <w:tcPrChange w:id="686"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3CD3FA32"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12</w:t>
            </w:r>
          </w:p>
        </w:tc>
        <w:tc>
          <w:tcPr>
            <w:tcW w:w="390" w:type="dxa"/>
            <w:tcBorders>
              <w:left w:val="single" w:sz="4" w:space="0" w:color="000000" w:themeColor="text1"/>
              <w:bottom w:val="single" w:sz="4" w:space="0" w:color="000000" w:themeColor="text1"/>
            </w:tcBorders>
            <w:vAlign w:val="center"/>
            <w:tcPrChange w:id="687"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2B321566"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13</w:t>
            </w:r>
          </w:p>
        </w:tc>
        <w:tc>
          <w:tcPr>
            <w:tcW w:w="418" w:type="dxa"/>
            <w:tcBorders>
              <w:left w:val="single" w:sz="4" w:space="0" w:color="000000" w:themeColor="text1"/>
              <w:bottom w:val="single" w:sz="4" w:space="0" w:color="000000" w:themeColor="text1"/>
            </w:tcBorders>
            <w:vAlign w:val="center"/>
            <w:tcPrChange w:id="688" w:author="Ronald Fernando Rodríguez Barbosa" w:date="2020-04-11T18:36:00Z">
              <w:tcPr>
                <w:tcW w:w="418" w:type="dxa"/>
                <w:tcBorders>
                  <w:left w:val="single" w:sz="4" w:space="0" w:color="000000" w:themeColor="text1"/>
                  <w:bottom w:val="single" w:sz="4" w:space="0" w:color="000000" w:themeColor="text1"/>
                </w:tcBorders>
                <w:vAlign w:val="center"/>
              </w:tcPr>
            </w:tcPrChange>
          </w:tcPr>
          <w:p w14:paraId="3B6BBD9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14</w:t>
            </w:r>
          </w:p>
        </w:tc>
        <w:tc>
          <w:tcPr>
            <w:tcW w:w="426" w:type="dxa"/>
            <w:tcBorders>
              <w:left w:val="single" w:sz="4" w:space="0" w:color="000000" w:themeColor="text1"/>
              <w:bottom w:val="single" w:sz="4" w:space="0" w:color="000000" w:themeColor="text1"/>
            </w:tcBorders>
            <w:vAlign w:val="center"/>
            <w:tcPrChange w:id="689"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2F5584B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15</w:t>
            </w:r>
          </w:p>
        </w:tc>
        <w:tc>
          <w:tcPr>
            <w:tcW w:w="425" w:type="dxa"/>
            <w:tcBorders>
              <w:left w:val="single" w:sz="4" w:space="0" w:color="000000" w:themeColor="text1"/>
              <w:bottom w:val="single" w:sz="4" w:space="0" w:color="000000" w:themeColor="text1"/>
            </w:tcBorders>
            <w:vAlign w:val="center"/>
            <w:tcPrChange w:id="690"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7ED1ADDB"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16</w:t>
            </w:r>
          </w:p>
        </w:tc>
        <w:tc>
          <w:tcPr>
            <w:tcW w:w="425" w:type="dxa"/>
            <w:tcBorders>
              <w:left w:val="single" w:sz="4" w:space="0" w:color="000000" w:themeColor="text1"/>
              <w:bottom w:val="single" w:sz="4" w:space="0" w:color="000000" w:themeColor="text1"/>
            </w:tcBorders>
            <w:vAlign w:val="center"/>
            <w:tcPrChange w:id="691"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4D07A60A"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17</w:t>
            </w:r>
          </w:p>
        </w:tc>
        <w:tc>
          <w:tcPr>
            <w:tcW w:w="425" w:type="dxa"/>
            <w:tcBorders>
              <w:left w:val="single" w:sz="4" w:space="0" w:color="000000" w:themeColor="text1"/>
              <w:bottom w:val="single" w:sz="4" w:space="0" w:color="000000" w:themeColor="text1"/>
            </w:tcBorders>
            <w:vAlign w:val="center"/>
            <w:tcPrChange w:id="692"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3979B4A9" w14:textId="77777777" w:rsidR="00DE1874" w:rsidRPr="00020148" w:rsidRDefault="00DE1874" w:rsidP="007C0398">
            <w:pPr>
              <w:spacing w:before="60" w:after="120"/>
              <w:jc w:val="center"/>
              <w:rPr>
                <w:b/>
                <w:color w:val="31849B" w:themeColor="accent5" w:themeShade="BF"/>
                <w:sz w:val="16"/>
              </w:rPr>
            </w:pPr>
            <w:r>
              <w:rPr>
                <w:b/>
                <w:color w:val="31849B" w:themeColor="accent5" w:themeShade="BF"/>
                <w:sz w:val="16"/>
              </w:rPr>
              <w:t>18</w:t>
            </w:r>
          </w:p>
        </w:tc>
      </w:tr>
      <w:tr w:rsidR="00014359" w14:paraId="1766D507" w14:textId="77777777" w:rsidTr="00EE412E">
        <w:tblPrEx>
          <w:tblPrExChange w:id="693" w:author="Ronald Fernando Rodríguez Barbosa" w:date="2020-04-11T18:36:00Z">
            <w:tblPrEx>
              <w:tblW w:w="9493" w:type="dxa"/>
            </w:tblPrEx>
          </w:tblPrExChange>
        </w:tblPrEx>
        <w:trPr>
          <w:trHeight w:val="25"/>
          <w:trPrChange w:id="694" w:author="Ronald Fernando Rodríguez Barbosa" w:date="2020-04-11T18:36:00Z">
            <w:trPr>
              <w:gridAfter w:val="0"/>
              <w:trHeight w:val="25"/>
            </w:trPr>
          </w:trPrChange>
        </w:trPr>
        <w:tc>
          <w:tcPr>
            <w:tcW w:w="1668" w:type="dxa"/>
            <w:vMerge/>
            <w:tcBorders>
              <w:right w:val="single" w:sz="4" w:space="0" w:color="000000" w:themeColor="text1"/>
            </w:tcBorders>
            <w:vAlign w:val="center"/>
            <w:tcPrChange w:id="695" w:author="Ronald Fernando Rodríguez Barbosa" w:date="2020-04-11T18:36:00Z">
              <w:tcPr>
                <w:tcW w:w="1668" w:type="dxa"/>
                <w:vMerge/>
                <w:tcBorders>
                  <w:right w:val="single" w:sz="4" w:space="0" w:color="000000" w:themeColor="text1"/>
                </w:tcBorders>
                <w:vAlign w:val="center"/>
              </w:tcPr>
            </w:tcPrChange>
          </w:tcPr>
          <w:p w14:paraId="67AD2CA2"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Change w:id="696" w:author="Ronald Fernando Rodríguez Barbosa" w:date="2020-04-11T18:36:00Z">
              <w:tcPr>
                <w:tcW w:w="779" w:type="dxa"/>
                <w:tcBorders>
                  <w:left w:val="single" w:sz="4" w:space="0" w:color="000000" w:themeColor="text1"/>
                  <w:bottom w:val="single" w:sz="4" w:space="0" w:color="000000" w:themeColor="text1"/>
                </w:tcBorders>
                <w:vAlign w:val="center"/>
              </w:tcPr>
            </w:tcPrChange>
          </w:tcPr>
          <w:p w14:paraId="79962CA6" w14:textId="7A77E9C3"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A1-1</w:t>
            </w:r>
          </w:p>
        </w:tc>
        <w:tc>
          <w:tcPr>
            <w:tcW w:w="390" w:type="dxa"/>
            <w:tcBorders>
              <w:left w:val="single" w:sz="4" w:space="0" w:color="000000" w:themeColor="text1"/>
              <w:bottom w:val="single" w:sz="4" w:space="0" w:color="000000" w:themeColor="text1"/>
            </w:tcBorders>
            <w:vAlign w:val="center"/>
            <w:tcPrChange w:id="697"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113BC86E" w14:textId="312B9B03"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Change w:id="698"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3D84DBA2" w14:textId="6B18CADE"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Change w:id="699"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2CEAAE1E" w14:textId="7C5885FA" w:rsidR="00DE1874" w:rsidRPr="00584CC0" w:rsidRDefault="00584CC0" w:rsidP="007C0398">
            <w:pPr>
              <w:spacing w:before="60" w:after="60" w:line="240" w:lineRule="auto"/>
              <w:jc w:val="both"/>
              <w:rPr>
                <w:sz w:val="16"/>
                <w:szCs w:val="16"/>
              </w:rPr>
            </w:pPr>
            <w:r w:rsidRPr="00584CC0">
              <w:rPr>
                <w:sz w:val="16"/>
                <w:szCs w:val="16"/>
              </w:rPr>
              <w:t>X</w:t>
            </w:r>
          </w:p>
        </w:tc>
        <w:tc>
          <w:tcPr>
            <w:tcW w:w="389" w:type="dxa"/>
            <w:tcBorders>
              <w:left w:val="single" w:sz="4" w:space="0" w:color="000000" w:themeColor="text1"/>
              <w:bottom w:val="single" w:sz="4" w:space="0" w:color="000000" w:themeColor="text1"/>
            </w:tcBorders>
            <w:vAlign w:val="center"/>
            <w:tcPrChange w:id="700" w:author="Ronald Fernando Rodríguez Barbosa" w:date="2020-04-11T18:36:00Z">
              <w:tcPr>
                <w:tcW w:w="389" w:type="dxa"/>
                <w:tcBorders>
                  <w:left w:val="single" w:sz="4" w:space="0" w:color="000000" w:themeColor="text1"/>
                  <w:bottom w:val="single" w:sz="4" w:space="0" w:color="000000" w:themeColor="text1"/>
                </w:tcBorders>
                <w:vAlign w:val="center"/>
              </w:tcPr>
            </w:tcPrChange>
          </w:tcPr>
          <w:p w14:paraId="42268DB0" w14:textId="19C02BAF"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Change w:id="701"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5C167C24" w14:textId="0AD147E7" w:rsidR="00DE1874" w:rsidRPr="00584CC0" w:rsidRDefault="00584CC0" w:rsidP="007C0398">
            <w:pPr>
              <w:spacing w:before="60" w:after="60" w:line="240" w:lineRule="auto"/>
              <w:jc w:val="both"/>
              <w:rPr>
                <w:sz w:val="16"/>
                <w:szCs w:val="16"/>
              </w:rPr>
            </w:pPr>
            <w:r w:rsidRPr="00584CC0">
              <w:rPr>
                <w:sz w:val="16"/>
                <w:szCs w:val="16"/>
              </w:rPr>
              <w:t>X</w:t>
            </w:r>
          </w:p>
        </w:tc>
        <w:tc>
          <w:tcPr>
            <w:tcW w:w="277" w:type="dxa"/>
            <w:tcBorders>
              <w:left w:val="single" w:sz="4" w:space="0" w:color="000000" w:themeColor="text1"/>
              <w:bottom w:val="single" w:sz="4" w:space="0" w:color="000000" w:themeColor="text1"/>
            </w:tcBorders>
            <w:vAlign w:val="center"/>
            <w:tcPrChange w:id="702"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5A55DCC" w14:textId="1F1B06D0" w:rsidR="00DE1874" w:rsidRPr="00584CC0" w:rsidRDefault="00584CC0" w:rsidP="007C0398">
            <w:pPr>
              <w:spacing w:before="60" w:after="60" w:line="240" w:lineRule="auto"/>
              <w:jc w:val="both"/>
              <w:rPr>
                <w:sz w:val="16"/>
                <w:szCs w:val="16"/>
              </w:rPr>
            </w:pPr>
            <w:del w:id="703" w:author="Ronald Fernando Rodríguez Barbosa" w:date="2020-04-11T18:35:00Z">
              <w:r w:rsidRPr="00584CC0" w:rsidDel="00EE412E">
                <w:rPr>
                  <w:sz w:val="16"/>
                  <w:szCs w:val="16"/>
                </w:rPr>
                <w:delText>X</w:delText>
              </w:r>
            </w:del>
          </w:p>
        </w:tc>
        <w:tc>
          <w:tcPr>
            <w:tcW w:w="425" w:type="dxa"/>
            <w:tcBorders>
              <w:left w:val="single" w:sz="4" w:space="0" w:color="000000" w:themeColor="text1"/>
              <w:bottom w:val="single" w:sz="4" w:space="0" w:color="000000" w:themeColor="text1"/>
            </w:tcBorders>
            <w:vAlign w:val="center"/>
            <w:tcPrChange w:id="704" w:author="Ronald Fernando Rodríguez Barbosa" w:date="2020-04-11T18:36:00Z">
              <w:tcPr>
                <w:tcW w:w="312" w:type="dxa"/>
                <w:tcBorders>
                  <w:left w:val="single" w:sz="4" w:space="0" w:color="000000" w:themeColor="text1"/>
                  <w:bottom w:val="single" w:sz="4" w:space="0" w:color="000000" w:themeColor="text1"/>
                </w:tcBorders>
                <w:vAlign w:val="center"/>
              </w:tcPr>
            </w:tcPrChange>
          </w:tcPr>
          <w:p w14:paraId="140C4A75" w14:textId="64154EA4" w:rsidR="00DE1874" w:rsidRPr="00584CC0" w:rsidRDefault="00584CC0" w:rsidP="007C0398">
            <w:pPr>
              <w:spacing w:before="60" w:after="60" w:line="240" w:lineRule="auto"/>
              <w:jc w:val="both"/>
              <w:rPr>
                <w:sz w:val="16"/>
                <w:szCs w:val="16"/>
              </w:rPr>
            </w:pPr>
            <w:del w:id="705" w:author="Ronald Fernando Rodríguez Barbosa" w:date="2020-04-11T18:35:00Z">
              <w:r w:rsidRPr="00584CC0" w:rsidDel="00EE412E">
                <w:rPr>
                  <w:sz w:val="16"/>
                  <w:szCs w:val="16"/>
                </w:rPr>
                <w:delText>X</w:delText>
              </w:r>
            </w:del>
          </w:p>
        </w:tc>
        <w:tc>
          <w:tcPr>
            <w:tcW w:w="284" w:type="dxa"/>
            <w:tcBorders>
              <w:left w:val="single" w:sz="4" w:space="0" w:color="000000" w:themeColor="text1"/>
              <w:bottom w:val="single" w:sz="4" w:space="0" w:color="000000" w:themeColor="text1"/>
            </w:tcBorders>
            <w:vAlign w:val="center"/>
            <w:tcPrChange w:id="706" w:author="Ronald Fernando Rodríguez Barbosa" w:date="2020-04-11T18:36:00Z">
              <w:tcPr>
                <w:tcW w:w="284" w:type="dxa"/>
                <w:tcBorders>
                  <w:left w:val="single" w:sz="4" w:space="0" w:color="000000" w:themeColor="text1"/>
                  <w:bottom w:val="single" w:sz="4" w:space="0" w:color="000000" w:themeColor="text1"/>
                </w:tcBorders>
                <w:vAlign w:val="center"/>
              </w:tcPr>
            </w:tcPrChange>
          </w:tcPr>
          <w:p w14:paraId="36911AD5" w14:textId="77777777"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Change w:id="707" w:author="Ronald Fernando Rodríguez Barbosa" w:date="2020-04-11T18:36:00Z">
              <w:tcPr>
                <w:tcW w:w="283" w:type="dxa"/>
                <w:tcBorders>
                  <w:left w:val="single" w:sz="4" w:space="0" w:color="000000" w:themeColor="text1"/>
                  <w:bottom w:val="single" w:sz="4" w:space="0" w:color="000000" w:themeColor="text1"/>
                </w:tcBorders>
                <w:vAlign w:val="center"/>
              </w:tcPr>
            </w:tcPrChange>
          </w:tcPr>
          <w:p w14:paraId="77BF3D49"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Change w:id="708"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7E9F0689" w14:textId="77777777" w:rsidR="00DE1874" w:rsidRPr="00584CC0" w:rsidRDefault="00DE1874" w:rsidP="007C0398">
            <w:pPr>
              <w:spacing w:before="60" w:after="60" w:line="240" w:lineRule="auto"/>
              <w:jc w:val="both"/>
              <w:rPr>
                <w:sz w:val="16"/>
                <w:szCs w:val="16"/>
              </w:rPr>
            </w:pPr>
          </w:p>
        </w:tc>
        <w:tc>
          <w:tcPr>
            <w:tcW w:w="503" w:type="dxa"/>
            <w:tcBorders>
              <w:left w:val="single" w:sz="4" w:space="0" w:color="000000" w:themeColor="text1"/>
              <w:bottom w:val="single" w:sz="4" w:space="0" w:color="000000" w:themeColor="text1"/>
            </w:tcBorders>
            <w:vAlign w:val="center"/>
            <w:tcPrChange w:id="709" w:author="Ronald Fernando Rodríguez Barbosa" w:date="2020-04-11T18:36:00Z">
              <w:tcPr>
                <w:tcW w:w="503" w:type="dxa"/>
                <w:tcBorders>
                  <w:left w:val="single" w:sz="4" w:space="0" w:color="000000" w:themeColor="text1"/>
                  <w:bottom w:val="single" w:sz="4" w:space="0" w:color="000000" w:themeColor="text1"/>
                </w:tcBorders>
                <w:vAlign w:val="center"/>
              </w:tcPr>
            </w:tcPrChange>
          </w:tcPr>
          <w:p w14:paraId="35CAC110"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10"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3E5D5010"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11"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1CD55A12" w14:textId="77777777"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Change w:id="712" w:author="Ronald Fernando Rodríguez Barbosa" w:date="2020-04-11T18:36:00Z">
              <w:tcPr>
                <w:tcW w:w="418" w:type="dxa"/>
                <w:tcBorders>
                  <w:left w:val="single" w:sz="4" w:space="0" w:color="000000" w:themeColor="text1"/>
                  <w:bottom w:val="single" w:sz="4" w:space="0" w:color="000000" w:themeColor="text1"/>
                </w:tcBorders>
                <w:vAlign w:val="center"/>
              </w:tcPr>
            </w:tcPrChange>
          </w:tcPr>
          <w:p w14:paraId="3FED195D"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Change w:id="713"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05F2E0CD"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14"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51A6CE0C"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15"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073B7755"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16"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0F5DAA9C" w14:textId="77777777" w:rsidR="00DE1874" w:rsidRPr="00584CC0" w:rsidRDefault="00DE1874" w:rsidP="007C0398">
            <w:pPr>
              <w:spacing w:before="60" w:after="60" w:line="240" w:lineRule="auto"/>
              <w:jc w:val="both"/>
              <w:rPr>
                <w:sz w:val="16"/>
                <w:szCs w:val="16"/>
              </w:rPr>
            </w:pPr>
          </w:p>
        </w:tc>
      </w:tr>
      <w:tr w:rsidR="00014359" w14:paraId="0D2EC3AB" w14:textId="77777777" w:rsidTr="00EE412E">
        <w:tblPrEx>
          <w:tblPrExChange w:id="717" w:author="Ronald Fernando Rodríguez Barbosa" w:date="2020-04-11T18:36:00Z">
            <w:tblPrEx>
              <w:tblW w:w="9493" w:type="dxa"/>
            </w:tblPrEx>
          </w:tblPrExChange>
        </w:tblPrEx>
        <w:trPr>
          <w:trHeight w:val="25"/>
          <w:trPrChange w:id="718" w:author="Ronald Fernando Rodríguez Barbosa" w:date="2020-04-11T18:36:00Z">
            <w:trPr>
              <w:gridAfter w:val="0"/>
              <w:trHeight w:val="25"/>
            </w:trPr>
          </w:trPrChange>
        </w:trPr>
        <w:tc>
          <w:tcPr>
            <w:tcW w:w="1668" w:type="dxa"/>
            <w:vMerge/>
            <w:tcBorders>
              <w:right w:val="single" w:sz="4" w:space="0" w:color="000000" w:themeColor="text1"/>
            </w:tcBorders>
            <w:vAlign w:val="center"/>
            <w:tcPrChange w:id="719" w:author="Ronald Fernando Rodríguez Barbosa" w:date="2020-04-11T18:36:00Z">
              <w:tcPr>
                <w:tcW w:w="1668" w:type="dxa"/>
                <w:vMerge/>
                <w:tcBorders>
                  <w:right w:val="single" w:sz="4" w:space="0" w:color="000000" w:themeColor="text1"/>
                </w:tcBorders>
                <w:vAlign w:val="center"/>
              </w:tcPr>
            </w:tcPrChange>
          </w:tcPr>
          <w:p w14:paraId="5F07236A"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Change w:id="720" w:author="Ronald Fernando Rodríguez Barbosa" w:date="2020-04-11T18:36:00Z">
              <w:tcPr>
                <w:tcW w:w="779" w:type="dxa"/>
                <w:tcBorders>
                  <w:left w:val="single" w:sz="4" w:space="0" w:color="000000" w:themeColor="text1"/>
                  <w:bottom w:val="single" w:sz="4" w:space="0" w:color="000000" w:themeColor="text1"/>
                </w:tcBorders>
                <w:vAlign w:val="center"/>
              </w:tcPr>
            </w:tcPrChange>
          </w:tcPr>
          <w:p w14:paraId="2FE68A5A" w14:textId="654FD1C1"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A1-2</w:t>
            </w:r>
          </w:p>
        </w:tc>
        <w:tc>
          <w:tcPr>
            <w:tcW w:w="390" w:type="dxa"/>
            <w:tcBorders>
              <w:left w:val="single" w:sz="4" w:space="0" w:color="000000" w:themeColor="text1"/>
              <w:bottom w:val="single" w:sz="4" w:space="0" w:color="000000" w:themeColor="text1"/>
            </w:tcBorders>
            <w:vAlign w:val="center"/>
            <w:tcPrChange w:id="721"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3A56674D"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22"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1FC5CF30"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23"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02AA3297" w14:textId="4391A32C" w:rsidR="00DE1874" w:rsidRPr="00584CC0" w:rsidRDefault="00DE1874" w:rsidP="007C0398">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Change w:id="724" w:author="Ronald Fernando Rodríguez Barbosa" w:date="2020-04-11T18:36:00Z">
              <w:tcPr>
                <w:tcW w:w="389" w:type="dxa"/>
                <w:tcBorders>
                  <w:left w:val="single" w:sz="4" w:space="0" w:color="000000" w:themeColor="text1"/>
                  <w:bottom w:val="single" w:sz="4" w:space="0" w:color="000000" w:themeColor="text1"/>
                </w:tcBorders>
                <w:vAlign w:val="center"/>
              </w:tcPr>
            </w:tcPrChange>
          </w:tcPr>
          <w:p w14:paraId="56638FA3"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25"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448A56AE" w14:textId="77777777" w:rsidR="00DE1874" w:rsidRPr="00584CC0" w:rsidRDefault="00DE1874"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Change w:id="726"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0A2C225D" w14:textId="78368649" w:rsidR="00DE1874" w:rsidRPr="00584CC0" w:rsidRDefault="00EE412E" w:rsidP="007C0398">
            <w:pPr>
              <w:spacing w:before="60" w:after="60" w:line="240" w:lineRule="auto"/>
              <w:jc w:val="both"/>
              <w:rPr>
                <w:sz w:val="16"/>
                <w:szCs w:val="16"/>
              </w:rPr>
            </w:pPr>
            <w:ins w:id="727" w:author="Ronald Fernando Rodríguez Barbosa" w:date="2020-04-11T18:35:00Z">
              <w:r>
                <w:rPr>
                  <w:sz w:val="16"/>
                  <w:szCs w:val="16"/>
                </w:rPr>
                <w:t>X</w:t>
              </w:r>
            </w:ins>
          </w:p>
        </w:tc>
        <w:tc>
          <w:tcPr>
            <w:tcW w:w="425" w:type="dxa"/>
            <w:tcBorders>
              <w:left w:val="single" w:sz="4" w:space="0" w:color="000000" w:themeColor="text1"/>
              <w:bottom w:val="single" w:sz="4" w:space="0" w:color="000000" w:themeColor="text1"/>
            </w:tcBorders>
            <w:vAlign w:val="center"/>
            <w:tcPrChange w:id="728" w:author="Ronald Fernando Rodríguez Barbosa" w:date="2020-04-11T18:36:00Z">
              <w:tcPr>
                <w:tcW w:w="312" w:type="dxa"/>
                <w:tcBorders>
                  <w:left w:val="single" w:sz="4" w:space="0" w:color="000000" w:themeColor="text1"/>
                  <w:bottom w:val="single" w:sz="4" w:space="0" w:color="000000" w:themeColor="text1"/>
                </w:tcBorders>
                <w:vAlign w:val="center"/>
              </w:tcPr>
            </w:tcPrChange>
          </w:tcPr>
          <w:p w14:paraId="5A2EF265" w14:textId="5ECAA4A4" w:rsidR="00DE1874" w:rsidRPr="00584CC0" w:rsidRDefault="00EE412E" w:rsidP="007C0398">
            <w:pPr>
              <w:spacing w:before="60" w:after="60" w:line="240" w:lineRule="auto"/>
              <w:jc w:val="both"/>
              <w:rPr>
                <w:sz w:val="16"/>
                <w:szCs w:val="16"/>
              </w:rPr>
            </w:pPr>
            <w:ins w:id="729" w:author="Ronald Fernando Rodríguez Barbosa" w:date="2020-04-11T18:35:00Z">
              <w:r>
                <w:rPr>
                  <w:sz w:val="16"/>
                  <w:szCs w:val="16"/>
                </w:rPr>
                <w:t>X</w:t>
              </w:r>
            </w:ins>
          </w:p>
        </w:tc>
        <w:tc>
          <w:tcPr>
            <w:tcW w:w="284" w:type="dxa"/>
            <w:tcBorders>
              <w:left w:val="single" w:sz="4" w:space="0" w:color="000000" w:themeColor="text1"/>
              <w:bottom w:val="single" w:sz="4" w:space="0" w:color="000000" w:themeColor="text1"/>
            </w:tcBorders>
            <w:vAlign w:val="center"/>
            <w:tcPrChange w:id="730" w:author="Ronald Fernando Rodríguez Barbosa" w:date="2020-04-11T18:36:00Z">
              <w:tcPr>
                <w:tcW w:w="284" w:type="dxa"/>
                <w:tcBorders>
                  <w:left w:val="single" w:sz="4" w:space="0" w:color="000000" w:themeColor="text1"/>
                  <w:bottom w:val="single" w:sz="4" w:space="0" w:color="000000" w:themeColor="text1"/>
                </w:tcBorders>
                <w:vAlign w:val="center"/>
              </w:tcPr>
            </w:tcPrChange>
          </w:tcPr>
          <w:p w14:paraId="5615F7C3" w14:textId="7960A093" w:rsidR="00DE1874" w:rsidRPr="00584CC0" w:rsidRDefault="00584CC0" w:rsidP="007C0398">
            <w:pPr>
              <w:spacing w:before="60" w:after="60" w:line="240" w:lineRule="auto"/>
              <w:jc w:val="both"/>
              <w:rPr>
                <w:sz w:val="16"/>
                <w:szCs w:val="16"/>
              </w:rPr>
            </w:pPr>
            <w:r w:rsidRPr="00584CC0">
              <w:rPr>
                <w:sz w:val="16"/>
                <w:szCs w:val="16"/>
              </w:rPr>
              <w:t>X</w:t>
            </w:r>
          </w:p>
        </w:tc>
        <w:tc>
          <w:tcPr>
            <w:tcW w:w="283" w:type="dxa"/>
            <w:tcBorders>
              <w:left w:val="single" w:sz="4" w:space="0" w:color="000000" w:themeColor="text1"/>
              <w:bottom w:val="single" w:sz="4" w:space="0" w:color="000000" w:themeColor="text1"/>
            </w:tcBorders>
            <w:vAlign w:val="center"/>
            <w:tcPrChange w:id="731" w:author="Ronald Fernando Rodríguez Barbosa" w:date="2020-04-11T18:36:00Z">
              <w:tcPr>
                <w:tcW w:w="283" w:type="dxa"/>
                <w:tcBorders>
                  <w:left w:val="single" w:sz="4" w:space="0" w:color="000000" w:themeColor="text1"/>
                  <w:bottom w:val="single" w:sz="4" w:space="0" w:color="000000" w:themeColor="text1"/>
                </w:tcBorders>
                <w:vAlign w:val="center"/>
              </w:tcPr>
            </w:tcPrChange>
          </w:tcPr>
          <w:p w14:paraId="23CEE356" w14:textId="0AFD10FB" w:rsidR="00DE1874" w:rsidRPr="00584CC0" w:rsidRDefault="00584CC0" w:rsidP="007C0398">
            <w:pPr>
              <w:spacing w:before="60" w:after="60" w:line="240" w:lineRule="auto"/>
              <w:jc w:val="both"/>
              <w:rPr>
                <w:sz w:val="16"/>
                <w:szCs w:val="16"/>
              </w:rPr>
            </w:pPr>
            <w:r w:rsidRPr="00584CC0">
              <w:rPr>
                <w:sz w:val="16"/>
                <w:szCs w:val="16"/>
              </w:rPr>
              <w:t>X</w:t>
            </w:r>
          </w:p>
        </w:tc>
        <w:tc>
          <w:tcPr>
            <w:tcW w:w="426" w:type="dxa"/>
            <w:tcBorders>
              <w:left w:val="single" w:sz="4" w:space="0" w:color="000000" w:themeColor="text1"/>
              <w:bottom w:val="single" w:sz="4" w:space="0" w:color="000000" w:themeColor="text1"/>
            </w:tcBorders>
            <w:vAlign w:val="center"/>
            <w:tcPrChange w:id="732"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52F41882" w14:textId="77777777" w:rsidR="00DE1874" w:rsidRPr="00584CC0" w:rsidRDefault="00DE1874" w:rsidP="007C0398">
            <w:pPr>
              <w:spacing w:before="60" w:after="60" w:line="240" w:lineRule="auto"/>
              <w:jc w:val="both"/>
              <w:rPr>
                <w:sz w:val="16"/>
                <w:szCs w:val="16"/>
              </w:rPr>
            </w:pPr>
          </w:p>
        </w:tc>
        <w:tc>
          <w:tcPr>
            <w:tcW w:w="503" w:type="dxa"/>
            <w:tcBorders>
              <w:left w:val="single" w:sz="4" w:space="0" w:color="000000" w:themeColor="text1"/>
              <w:bottom w:val="single" w:sz="4" w:space="0" w:color="000000" w:themeColor="text1"/>
            </w:tcBorders>
            <w:vAlign w:val="center"/>
            <w:tcPrChange w:id="733" w:author="Ronald Fernando Rodríguez Barbosa" w:date="2020-04-11T18:36:00Z">
              <w:tcPr>
                <w:tcW w:w="503" w:type="dxa"/>
                <w:tcBorders>
                  <w:left w:val="single" w:sz="4" w:space="0" w:color="000000" w:themeColor="text1"/>
                  <w:bottom w:val="single" w:sz="4" w:space="0" w:color="000000" w:themeColor="text1"/>
                </w:tcBorders>
                <w:vAlign w:val="center"/>
              </w:tcPr>
            </w:tcPrChange>
          </w:tcPr>
          <w:p w14:paraId="795D0AE4"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34"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0177BA9A"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35"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93E5D77" w14:textId="77777777"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Change w:id="736" w:author="Ronald Fernando Rodríguez Barbosa" w:date="2020-04-11T18:36:00Z">
              <w:tcPr>
                <w:tcW w:w="418" w:type="dxa"/>
                <w:tcBorders>
                  <w:left w:val="single" w:sz="4" w:space="0" w:color="000000" w:themeColor="text1"/>
                  <w:bottom w:val="single" w:sz="4" w:space="0" w:color="000000" w:themeColor="text1"/>
                </w:tcBorders>
                <w:vAlign w:val="center"/>
              </w:tcPr>
            </w:tcPrChange>
          </w:tcPr>
          <w:p w14:paraId="18948EED"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Change w:id="737"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163BE03C"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38"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121611E0"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39"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73B87B10"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40"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075619F7" w14:textId="77777777" w:rsidR="00DE1874" w:rsidRPr="00584CC0" w:rsidRDefault="00DE1874" w:rsidP="007C0398">
            <w:pPr>
              <w:spacing w:before="60" w:after="60" w:line="240" w:lineRule="auto"/>
              <w:jc w:val="both"/>
              <w:rPr>
                <w:sz w:val="16"/>
                <w:szCs w:val="16"/>
              </w:rPr>
            </w:pPr>
          </w:p>
        </w:tc>
      </w:tr>
      <w:tr w:rsidR="00014359" w14:paraId="0DF24BB0" w14:textId="77777777" w:rsidTr="00EE412E">
        <w:tblPrEx>
          <w:tblPrExChange w:id="741" w:author="Ronald Fernando Rodríguez Barbosa" w:date="2020-04-11T18:36:00Z">
            <w:tblPrEx>
              <w:tblW w:w="9493" w:type="dxa"/>
            </w:tblPrEx>
          </w:tblPrExChange>
        </w:tblPrEx>
        <w:trPr>
          <w:trHeight w:val="25"/>
          <w:trPrChange w:id="742" w:author="Ronald Fernando Rodríguez Barbosa" w:date="2020-04-11T18:36:00Z">
            <w:trPr>
              <w:gridAfter w:val="0"/>
              <w:trHeight w:val="25"/>
            </w:trPr>
          </w:trPrChange>
        </w:trPr>
        <w:tc>
          <w:tcPr>
            <w:tcW w:w="1668" w:type="dxa"/>
            <w:vMerge/>
            <w:tcBorders>
              <w:right w:val="single" w:sz="4" w:space="0" w:color="000000" w:themeColor="text1"/>
            </w:tcBorders>
            <w:vAlign w:val="center"/>
            <w:tcPrChange w:id="743" w:author="Ronald Fernando Rodríguez Barbosa" w:date="2020-04-11T18:36:00Z">
              <w:tcPr>
                <w:tcW w:w="1668" w:type="dxa"/>
                <w:vMerge/>
                <w:tcBorders>
                  <w:right w:val="single" w:sz="4" w:space="0" w:color="000000" w:themeColor="text1"/>
                </w:tcBorders>
                <w:vAlign w:val="center"/>
              </w:tcPr>
            </w:tcPrChange>
          </w:tcPr>
          <w:p w14:paraId="56152DAB"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Change w:id="744" w:author="Ronald Fernando Rodríguez Barbosa" w:date="2020-04-11T18:36:00Z">
              <w:tcPr>
                <w:tcW w:w="779" w:type="dxa"/>
                <w:tcBorders>
                  <w:left w:val="single" w:sz="4" w:space="0" w:color="000000" w:themeColor="text1"/>
                  <w:bottom w:val="single" w:sz="4" w:space="0" w:color="000000" w:themeColor="text1"/>
                </w:tcBorders>
                <w:vAlign w:val="center"/>
              </w:tcPr>
            </w:tcPrChange>
          </w:tcPr>
          <w:p w14:paraId="0585DBF5" w14:textId="422EB2F4"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A1-3</w:t>
            </w:r>
          </w:p>
        </w:tc>
        <w:tc>
          <w:tcPr>
            <w:tcW w:w="390" w:type="dxa"/>
            <w:tcBorders>
              <w:left w:val="single" w:sz="4" w:space="0" w:color="000000" w:themeColor="text1"/>
              <w:bottom w:val="single" w:sz="4" w:space="0" w:color="000000" w:themeColor="text1"/>
            </w:tcBorders>
            <w:vAlign w:val="center"/>
            <w:tcPrChange w:id="745"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7B53E984"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46"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5D3270E7"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47"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732222CF" w14:textId="05D1BFE3" w:rsidR="00DE1874" w:rsidRPr="00584CC0" w:rsidRDefault="00DE1874" w:rsidP="007C0398">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Change w:id="748" w:author="Ronald Fernando Rodríguez Barbosa" w:date="2020-04-11T18:36:00Z">
              <w:tcPr>
                <w:tcW w:w="389" w:type="dxa"/>
                <w:tcBorders>
                  <w:left w:val="single" w:sz="4" w:space="0" w:color="000000" w:themeColor="text1"/>
                  <w:bottom w:val="single" w:sz="4" w:space="0" w:color="000000" w:themeColor="text1"/>
                </w:tcBorders>
                <w:vAlign w:val="center"/>
              </w:tcPr>
            </w:tcPrChange>
          </w:tcPr>
          <w:p w14:paraId="7F9E57AE" w14:textId="452DB6FC"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49"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7896B168" w14:textId="77777777" w:rsidR="00DE1874" w:rsidRPr="00584CC0" w:rsidRDefault="00DE1874" w:rsidP="007C0398">
            <w:pPr>
              <w:spacing w:before="60" w:after="60" w:line="240" w:lineRule="auto"/>
              <w:jc w:val="both"/>
              <w:rPr>
                <w:sz w:val="16"/>
                <w:szCs w:val="16"/>
              </w:rPr>
            </w:pPr>
          </w:p>
        </w:tc>
        <w:tc>
          <w:tcPr>
            <w:tcW w:w="277" w:type="dxa"/>
            <w:tcBorders>
              <w:left w:val="single" w:sz="4" w:space="0" w:color="000000" w:themeColor="text1"/>
              <w:bottom w:val="single" w:sz="4" w:space="0" w:color="000000" w:themeColor="text1"/>
            </w:tcBorders>
            <w:vAlign w:val="center"/>
            <w:tcPrChange w:id="750"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4820E515"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51" w:author="Ronald Fernando Rodríguez Barbosa" w:date="2020-04-11T18:36:00Z">
              <w:tcPr>
                <w:tcW w:w="312" w:type="dxa"/>
                <w:tcBorders>
                  <w:left w:val="single" w:sz="4" w:space="0" w:color="000000" w:themeColor="text1"/>
                  <w:bottom w:val="single" w:sz="4" w:space="0" w:color="000000" w:themeColor="text1"/>
                </w:tcBorders>
                <w:vAlign w:val="center"/>
              </w:tcPr>
            </w:tcPrChange>
          </w:tcPr>
          <w:p w14:paraId="31012BAC" w14:textId="77777777" w:rsidR="00DE1874" w:rsidRPr="00584CC0" w:rsidRDefault="00DE1874" w:rsidP="007C0398">
            <w:pPr>
              <w:spacing w:before="60" w:after="60" w:line="240" w:lineRule="auto"/>
              <w:jc w:val="both"/>
              <w:rPr>
                <w:sz w:val="16"/>
                <w:szCs w:val="16"/>
              </w:rPr>
            </w:pPr>
          </w:p>
        </w:tc>
        <w:tc>
          <w:tcPr>
            <w:tcW w:w="284" w:type="dxa"/>
            <w:tcBorders>
              <w:left w:val="single" w:sz="4" w:space="0" w:color="000000" w:themeColor="text1"/>
              <w:bottom w:val="single" w:sz="4" w:space="0" w:color="000000" w:themeColor="text1"/>
            </w:tcBorders>
            <w:vAlign w:val="center"/>
            <w:tcPrChange w:id="752" w:author="Ronald Fernando Rodríguez Barbosa" w:date="2020-04-11T18:36:00Z">
              <w:tcPr>
                <w:tcW w:w="284" w:type="dxa"/>
                <w:tcBorders>
                  <w:left w:val="single" w:sz="4" w:space="0" w:color="000000" w:themeColor="text1"/>
                  <w:bottom w:val="single" w:sz="4" w:space="0" w:color="000000" w:themeColor="text1"/>
                </w:tcBorders>
                <w:vAlign w:val="center"/>
              </w:tcPr>
            </w:tcPrChange>
          </w:tcPr>
          <w:p w14:paraId="14F5458C" w14:textId="77777777"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Change w:id="753" w:author="Ronald Fernando Rodríguez Barbosa" w:date="2020-04-11T18:36:00Z">
              <w:tcPr>
                <w:tcW w:w="283" w:type="dxa"/>
                <w:tcBorders>
                  <w:left w:val="single" w:sz="4" w:space="0" w:color="000000" w:themeColor="text1"/>
                  <w:bottom w:val="single" w:sz="4" w:space="0" w:color="000000" w:themeColor="text1"/>
                </w:tcBorders>
                <w:vAlign w:val="center"/>
              </w:tcPr>
            </w:tcPrChange>
          </w:tcPr>
          <w:p w14:paraId="2079BA18"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Change w:id="754"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78E4E0F7" w14:textId="04B6638A" w:rsidR="00DE1874" w:rsidRPr="00584CC0" w:rsidRDefault="00584CC0" w:rsidP="007C0398">
            <w:pPr>
              <w:spacing w:before="60" w:after="60" w:line="240" w:lineRule="auto"/>
              <w:jc w:val="both"/>
              <w:rPr>
                <w:sz w:val="16"/>
                <w:szCs w:val="16"/>
              </w:rPr>
            </w:pPr>
            <w:r w:rsidRPr="00584CC0">
              <w:rPr>
                <w:sz w:val="16"/>
                <w:szCs w:val="16"/>
              </w:rPr>
              <w:t>X</w:t>
            </w:r>
          </w:p>
        </w:tc>
        <w:tc>
          <w:tcPr>
            <w:tcW w:w="503" w:type="dxa"/>
            <w:tcBorders>
              <w:left w:val="single" w:sz="4" w:space="0" w:color="000000" w:themeColor="text1"/>
              <w:bottom w:val="single" w:sz="4" w:space="0" w:color="000000" w:themeColor="text1"/>
            </w:tcBorders>
            <w:vAlign w:val="center"/>
            <w:tcPrChange w:id="755" w:author="Ronald Fernando Rodríguez Barbosa" w:date="2020-04-11T18:36:00Z">
              <w:tcPr>
                <w:tcW w:w="503" w:type="dxa"/>
                <w:tcBorders>
                  <w:left w:val="single" w:sz="4" w:space="0" w:color="000000" w:themeColor="text1"/>
                  <w:bottom w:val="single" w:sz="4" w:space="0" w:color="000000" w:themeColor="text1"/>
                </w:tcBorders>
                <w:vAlign w:val="center"/>
              </w:tcPr>
            </w:tcPrChange>
          </w:tcPr>
          <w:p w14:paraId="7F97510C" w14:textId="6AA2DAF2"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Change w:id="756"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B0D3A29" w14:textId="1F5A6A0B" w:rsidR="00DE1874" w:rsidRPr="00584CC0" w:rsidRDefault="00584CC0" w:rsidP="007C0398">
            <w:pPr>
              <w:spacing w:before="60" w:after="60" w:line="240" w:lineRule="auto"/>
              <w:jc w:val="both"/>
              <w:rPr>
                <w:sz w:val="16"/>
                <w:szCs w:val="16"/>
              </w:rPr>
            </w:pPr>
            <w:r w:rsidRPr="00584CC0">
              <w:rPr>
                <w:sz w:val="16"/>
                <w:szCs w:val="16"/>
              </w:rPr>
              <w:t>X</w:t>
            </w:r>
          </w:p>
        </w:tc>
        <w:tc>
          <w:tcPr>
            <w:tcW w:w="390" w:type="dxa"/>
            <w:tcBorders>
              <w:left w:val="single" w:sz="4" w:space="0" w:color="000000" w:themeColor="text1"/>
              <w:bottom w:val="single" w:sz="4" w:space="0" w:color="000000" w:themeColor="text1"/>
            </w:tcBorders>
            <w:vAlign w:val="center"/>
            <w:tcPrChange w:id="757"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757D1A06" w14:textId="5C400706" w:rsidR="00DE1874" w:rsidRPr="00584CC0" w:rsidRDefault="00584CC0" w:rsidP="007C0398">
            <w:pPr>
              <w:spacing w:before="60" w:after="60" w:line="240" w:lineRule="auto"/>
              <w:jc w:val="both"/>
              <w:rPr>
                <w:sz w:val="16"/>
                <w:szCs w:val="16"/>
              </w:rPr>
            </w:pPr>
            <w:r w:rsidRPr="00584CC0">
              <w:rPr>
                <w:sz w:val="16"/>
                <w:szCs w:val="16"/>
              </w:rPr>
              <w:t>X</w:t>
            </w:r>
          </w:p>
        </w:tc>
        <w:tc>
          <w:tcPr>
            <w:tcW w:w="418" w:type="dxa"/>
            <w:tcBorders>
              <w:left w:val="single" w:sz="4" w:space="0" w:color="000000" w:themeColor="text1"/>
              <w:bottom w:val="single" w:sz="4" w:space="0" w:color="000000" w:themeColor="text1"/>
            </w:tcBorders>
            <w:vAlign w:val="center"/>
            <w:tcPrChange w:id="758" w:author="Ronald Fernando Rodríguez Barbosa" w:date="2020-04-11T18:36:00Z">
              <w:tcPr>
                <w:tcW w:w="418" w:type="dxa"/>
                <w:tcBorders>
                  <w:left w:val="single" w:sz="4" w:space="0" w:color="000000" w:themeColor="text1"/>
                  <w:bottom w:val="single" w:sz="4" w:space="0" w:color="000000" w:themeColor="text1"/>
                </w:tcBorders>
                <w:vAlign w:val="center"/>
              </w:tcPr>
            </w:tcPrChange>
          </w:tcPr>
          <w:p w14:paraId="5B5C3E02" w14:textId="5DFA0934" w:rsidR="00DE1874" w:rsidRPr="00584CC0" w:rsidRDefault="00584CC0" w:rsidP="007C0398">
            <w:pPr>
              <w:spacing w:before="60" w:after="60" w:line="240" w:lineRule="auto"/>
              <w:jc w:val="both"/>
              <w:rPr>
                <w:sz w:val="16"/>
                <w:szCs w:val="16"/>
              </w:rPr>
            </w:pPr>
            <w:r w:rsidRPr="00584CC0">
              <w:rPr>
                <w:sz w:val="16"/>
                <w:szCs w:val="16"/>
              </w:rPr>
              <w:t>X</w:t>
            </w:r>
          </w:p>
        </w:tc>
        <w:tc>
          <w:tcPr>
            <w:tcW w:w="426" w:type="dxa"/>
            <w:tcBorders>
              <w:left w:val="single" w:sz="4" w:space="0" w:color="000000" w:themeColor="text1"/>
              <w:bottom w:val="single" w:sz="4" w:space="0" w:color="000000" w:themeColor="text1"/>
            </w:tcBorders>
            <w:vAlign w:val="center"/>
            <w:tcPrChange w:id="759"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7CC3A6DE" w14:textId="44892FC2"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Change w:id="760"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78E5922C" w14:textId="6B384E18"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Change w:id="761"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1A25A82F"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62"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31B1D2D7" w14:textId="77777777" w:rsidR="00DE1874" w:rsidRPr="00584CC0" w:rsidRDefault="00DE1874" w:rsidP="007C0398">
            <w:pPr>
              <w:spacing w:before="60" w:after="60" w:line="240" w:lineRule="auto"/>
              <w:jc w:val="both"/>
              <w:rPr>
                <w:sz w:val="16"/>
                <w:szCs w:val="16"/>
              </w:rPr>
            </w:pPr>
          </w:p>
        </w:tc>
      </w:tr>
      <w:tr w:rsidR="00014359" w14:paraId="5900D1A8" w14:textId="77777777" w:rsidTr="00EE412E">
        <w:tblPrEx>
          <w:tblPrExChange w:id="763" w:author="Ronald Fernando Rodríguez Barbosa" w:date="2020-04-11T18:36:00Z">
            <w:tblPrEx>
              <w:tblW w:w="9493" w:type="dxa"/>
            </w:tblPrEx>
          </w:tblPrExChange>
        </w:tblPrEx>
        <w:trPr>
          <w:trHeight w:val="25"/>
          <w:trPrChange w:id="764" w:author="Ronald Fernando Rodríguez Barbosa" w:date="2020-04-11T18:36:00Z">
            <w:trPr>
              <w:gridAfter w:val="0"/>
              <w:trHeight w:val="25"/>
            </w:trPr>
          </w:trPrChange>
        </w:trPr>
        <w:tc>
          <w:tcPr>
            <w:tcW w:w="1668" w:type="dxa"/>
            <w:vMerge/>
            <w:tcBorders>
              <w:right w:val="single" w:sz="4" w:space="0" w:color="000000" w:themeColor="text1"/>
            </w:tcBorders>
            <w:vAlign w:val="center"/>
            <w:tcPrChange w:id="765" w:author="Ronald Fernando Rodríguez Barbosa" w:date="2020-04-11T18:36:00Z">
              <w:tcPr>
                <w:tcW w:w="1668" w:type="dxa"/>
                <w:vMerge/>
                <w:tcBorders>
                  <w:right w:val="single" w:sz="4" w:space="0" w:color="000000" w:themeColor="text1"/>
                </w:tcBorders>
                <w:vAlign w:val="center"/>
              </w:tcPr>
            </w:tcPrChange>
          </w:tcPr>
          <w:p w14:paraId="234E60A7" w14:textId="77777777" w:rsidR="00DE1874" w:rsidRDefault="00DE1874" w:rsidP="007C0398">
            <w:pPr>
              <w:spacing w:before="120" w:after="120"/>
              <w:jc w:val="center"/>
              <w:rPr>
                <w:b/>
                <w:color w:val="31849B" w:themeColor="accent5" w:themeShade="BF"/>
                <w:sz w:val="20"/>
              </w:rPr>
            </w:pPr>
          </w:p>
        </w:tc>
        <w:tc>
          <w:tcPr>
            <w:tcW w:w="779" w:type="dxa"/>
            <w:tcBorders>
              <w:left w:val="single" w:sz="4" w:space="0" w:color="000000" w:themeColor="text1"/>
              <w:bottom w:val="single" w:sz="4" w:space="0" w:color="000000" w:themeColor="text1"/>
            </w:tcBorders>
            <w:vAlign w:val="center"/>
            <w:tcPrChange w:id="766" w:author="Ronald Fernando Rodríguez Barbosa" w:date="2020-04-11T18:36:00Z">
              <w:tcPr>
                <w:tcW w:w="779" w:type="dxa"/>
                <w:tcBorders>
                  <w:left w:val="single" w:sz="4" w:space="0" w:color="000000" w:themeColor="text1"/>
                  <w:bottom w:val="single" w:sz="4" w:space="0" w:color="000000" w:themeColor="text1"/>
                </w:tcBorders>
                <w:vAlign w:val="center"/>
              </w:tcPr>
            </w:tcPrChange>
          </w:tcPr>
          <w:p w14:paraId="10DEA59C" w14:textId="14940C51"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A1-4</w:t>
            </w:r>
          </w:p>
        </w:tc>
        <w:tc>
          <w:tcPr>
            <w:tcW w:w="390" w:type="dxa"/>
            <w:tcBorders>
              <w:left w:val="single" w:sz="4" w:space="0" w:color="000000" w:themeColor="text1"/>
              <w:bottom w:val="single" w:sz="4" w:space="0" w:color="000000" w:themeColor="text1"/>
            </w:tcBorders>
            <w:vAlign w:val="center"/>
            <w:tcPrChange w:id="767"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48841B54" w14:textId="2777695E"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68"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0F192E33" w14:textId="5BB77103"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69"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540E1558" w14:textId="6AE12E3B" w:rsidR="00DE1874" w:rsidRPr="00584CC0" w:rsidRDefault="00DE1874" w:rsidP="007C0398">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Change w:id="770" w:author="Ronald Fernando Rodríguez Barbosa" w:date="2020-04-11T18:36:00Z">
              <w:tcPr>
                <w:tcW w:w="389" w:type="dxa"/>
                <w:tcBorders>
                  <w:left w:val="single" w:sz="4" w:space="0" w:color="000000" w:themeColor="text1"/>
                  <w:bottom w:val="single" w:sz="4" w:space="0" w:color="000000" w:themeColor="text1"/>
                </w:tcBorders>
                <w:vAlign w:val="center"/>
              </w:tcPr>
            </w:tcPrChange>
          </w:tcPr>
          <w:p w14:paraId="3B55C15D" w14:textId="5ABB0EE0"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71"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3E7D1F1" w14:textId="1485B1DD" w:rsidR="00DE1874" w:rsidRPr="00584CC0" w:rsidRDefault="00584CC0" w:rsidP="007C0398">
            <w:pPr>
              <w:spacing w:before="60" w:after="60" w:line="240" w:lineRule="auto"/>
              <w:jc w:val="both"/>
              <w:rPr>
                <w:sz w:val="16"/>
                <w:szCs w:val="16"/>
              </w:rPr>
            </w:pPr>
            <w:del w:id="772" w:author="Ronald Fernando Rodríguez Barbosa" w:date="2020-04-11T18:35:00Z">
              <w:r w:rsidDel="00EE412E">
                <w:rPr>
                  <w:sz w:val="16"/>
                  <w:szCs w:val="16"/>
                </w:rPr>
                <w:delText>X</w:delText>
              </w:r>
            </w:del>
          </w:p>
        </w:tc>
        <w:tc>
          <w:tcPr>
            <w:tcW w:w="277" w:type="dxa"/>
            <w:tcBorders>
              <w:left w:val="single" w:sz="4" w:space="0" w:color="000000" w:themeColor="text1"/>
              <w:bottom w:val="single" w:sz="4" w:space="0" w:color="000000" w:themeColor="text1"/>
            </w:tcBorders>
            <w:vAlign w:val="center"/>
            <w:tcPrChange w:id="773"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4F6DFD7D" w14:textId="68052E58" w:rsidR="00DE1874" w:rsidRPr="00584CC0" w:rsidRDefault="00584CC0" w:rsidP="007C0398">
            <w:pPr>
              <w:spacing w:before="60" w:after="60" w:line="240" w:lineRule="auto"/>
              <w:jc w:val="both"/>
              <w:rPr>
                <w:sz w:val="16"/>
                <w:szCs w:val="16"/>
              </w:rPr>
            </w:pPr>
            <w:del w:id="774" w:author="Ronald Fernando Rodríguez Barbosa" w:date="2020-04-11T18:35:00Z">
              <w:r w:rsidDel="00EE412E">
                <w:rPr>
                  <w:sz w:val="16"/>
                  <w:szCs w:val="16"/>
                </w:rPr>
                <w:delText>X</w:delText>
              </w:r>
            </w:del>
          </w:p>
        </w:tc>
        <w:tc>
          <w:tcPr>
            <w:tcW w:w="425" w:type="dxa"/>
            <w:tcBorders>
              <w:left w:val="single" w:sz="4" w:space="0" w:color="000000" w:themeColor="text1"/>
              <w:bottom w:val="single" w:sz="4" w:space="0" w:color="000000" w:themeColor="text1"/>
            </w:tcBorders>
            <w:vAlign w:val="center"/>
            <w:tcPrChange w:id="775" w:author="Ronald Fernando Rodríguez Barbosa" w:date="2020-04-11T18:36:00Z">
              <w:tcPr>
                <w:tcW w:w="312" w:type="dxa"/>
                <w:tcBorders>
                  <w:left w:val="single" w:sz="4" w:space="0" w:color="000000" w:themeColor="text1"/>
                  <w:bottom w:val="single" w:sz="4" w:space="0" w:color="000000" w:themeColor="text1"/>
                </w:tcBorders>
                <w:vAlign w:val="center"/>
              </w:tcPr>
            </w:tcPrChange>
          </w:tcPr>
          <w:p w14:paraId="49A296AD" w14:textId="70E69F5F" w:rsidR="00DE1874" w:rsidRPr="00584CC0" w:rsidRDefault="00584CC0" w:rsidP="007C0398">
            <w:pPr>
              <w:spacing w:before="60" w:after="60" w:line="240" w:lineRule="auto"/>
              <w:jc w:val="both"/>
              <w:rPr>
                <w:sz w:val="16"/>
                <w:szCs w:val="16"/>
              </w:rPr>
            </w:pPr>
            <w:del w:id="776" w:author="Ronald Fernando Rodríguez Barbosa" w:date="2020-04-11T18:35:00Z">
              <w:r w:rsidRPr="00584CC0" w:rsidDel="00EE412E">
                <w:rPr>
                  <w:sz w:val="16"/>
                  <w:szCs w:val="16"/>
                </w:rPr>
                <w:delText>X</w:delText>
              </w:r>
            </w:del>
          </w:p>
        </w:tc>
        <w:tc>
          <w:tcPr>
            <w:tcW w:w="284" w:type="dxa"/>
            <w:tcBorders>
              <w:left w:val="single" w:sz="4" w:space="0" w:color="000000" w:themeColor="text1"/>
              <w:bottom w:val="single" w:sz="4" w:space="0" w:color="000000" w:themeColor="text1"/>
            </w:tcBorders>
            <w:vAlign w:val="center"/>
            <w:tcPrChange w:id="777" w:author="Ronald Fernando Rodríguez Barbosa" w:date="2020-04-11T18:36:00Z">
              <w:tcPr>
                <w:tcW w:w="284" w:type="dxa"/>
                <w:tcBorders>
                  <w:left w:val="single" w:sz="4" w:space="0" w:color="000000" w:themeColor="text1"/>
                  <w:bottom w:val="single" w:sz="4" w:space="0" w:color="000000" w:themeColor="text1"/>
                </w:tcBorders>
                <w:vAlign w:val="center"/>
              </w:tcPr>
            </w:tcPrChange>
          </w:tcPr>
          <w:p w14:paraId="7D7B44C2" w14:textId="596D0976"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Change w:id="778" w:author="Ronald Fernando Rodríguez Barbosa" w:date="2020-04-11T18:36:00Z">
              <w:tcPr>
                <w:tcW w:w="283" w:type="dxa"/>
                <w:tcBorders>
                  <w:left w:val="single" w:sz="4" w:space="0" w:color="000000" w:themeColor="text1"/>
                  <w:bottom w:val="single" w:sz="4" w:space="0" w:color="000000" w:themeColor="text1"/>
                </w:tcBorders>
                <w:vAlign w:val="center"/>
              </w:tcPr>
            </w:tcPrChange>
          </w:tcPr>
          <w:p w14:paraId="7D09C57A" w14:textId="29811E1D"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Change w:id="779"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7AE9D506" w14:textId="77777777" w:rsidR="00DE1874" w:rsidRPr="00584CC0" w:rsidRDefault="00DE1874" w:rsidP="007C0398">
            <w:pPr>
              <w:spacing w:before="60" w:after="60" w:line="240" w:lineRule="auto"/>
              <w:jc w:val="both"/>
              <w:rPr>
                <w:sz w:val="16"/>
                <w:szCs w:val="16"/>
              </w:rPr>
            </w:pPr>
          </w:p>
        </w:tc>
        <w:tc>
          <w:tcPr>
            <w:tcW w:w="503" w:type="dxa"/>
            <w:tcBorders>
              <w:left w:val="single" w:sz="4" w:space="0" w:color="000000" w:themeColor="text1"/>
              <w:bottom w:val="single" w:sz="4" w:space="0" w:color="000000" w:themeColor="text1"/>
            </w:tcBorders>
            <w:vAlign w:val="center"/>
            <w:tcPrChange w:id="780" w:author="Ronald Fernando Rodríguez Barbosa" w:date="2020-04-11T18:36:00Z">
              <w:tcPr>
                <w:tcW w:w="503" w:type="dxa"/>
                <w:tcBorders>
                  <w:left w:val="single" w:sz="4" w:space="0" w:color="000000" w:themeColor="text1"/>
                  <w:bottom w:val="single" w:sz="4" w:space="0" w:color="000000" w:themeColor="text1"/>
                </w:tcBorders>
                <w:vAlign w:val="center"/>
              </w:tcPr>
            </w:tcPrChange>
          </w:tcPr>
          <w:p w14:paraId="779E432F"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81"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0D845398"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82"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2887A8E4" w14:textId="29CFD59D"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Change w:id="783" w:author="Ronald Fernando Rodríguez Barbosa" w:date="2020-04-11T18:36:00Z">
              <w:tcPr>
                <w:tcW w:w="418" w:type="dxa"/>
                <w:tcBorders>
                  <w:left w:val="single" w:sz="4" w:space="0" w:color="000000" w:themeColor="text1"/>
                  <w:bottom w:val="single" w:sz="4" w:space="0" w:color="000000" w:themeColor="text1"/>
                </w:tcBorders>
                <w:vAlign w:val="center"/>
              </w:tcPr>
            </w:tcPrChange>
          </w:tcPr>
          <w:p w14:paraId="7766EEEB" w14:textId="1C2C6AB8" w:rsidR="00DE1874" w:rsidRPr="00584CC0" w:rsidRDefault="00584CC0" w:rsidP="007C0398">
            <w:pPr>
              <w:spacing w:before="60" w:after="60" w:line="240" w:lineRule="auto"/>
              <w:jc w:val="both"/>
              <w:rPr>
                <w:sz w:val="16"/>
                <w:szCs w:val="16"/>
              </w:rPr>
            </w:pPr>
            <w:r>
              <w:rPr>
                <w:sz w:val="16"/>
                <w:szCs w:val="16"/>
              </w:rPr>
              <w:t>X</w:t>
            </w:r>
          </w:p>
        </w:tc>
        <w:tc>
          <w:tcPr>
            <w:tcW w:w="426" w:type="dxa"/>
            <w:tcBorders>
              <w:left w:val="single" w:sz="4" w:space="0" w:color="000000" w:themeColor="text1"/>
              <w:bottom w:val="single" w:sz="4" w:space="0" w:color="000000" w:themeColor="text1"/>
            </w:tcBorders>
            <w:vAlign w:val="center"/>
            <w:tcPrChange w:id="784"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42E8A123" w14:textId="1E3ED32E"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Change w:id="785"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717A879D" w14:textId="081EBCD4"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Change w:id="786"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04B19251" w14:textId="6B85D3E4" w:rsidR="00DE1874" w:rsidRPr="00584CC0" w:rsidRDefault="00584CC0" w:rsidP="007C0398">
            <w:pPr>
              <w:spacing w:before="60" w:after="60" w:line="240" w:lineRule="auto"/>
              <w:jc w:val="both"/>
              <w:rPr>
                <w:sz w:val="16"/>
                <w:szCs w:val="16"/>
              </w:rPr>
            </w:pPr>
            <w:r w:rsidRPr="00584CC0">
              <w:rPr>
                <w:sz w:val="16"/>
                <w:szCs w:val="16"/>
              </w:rPr>
              <w:t>X</w:t>
            </w:r>
          </w:p>
        </w:tc>
        <w:tc>
          <w:tcPr>
            <w:tcW w:w="425" w:type="dxa"/>
            <w:tcBorders>
              <w:left w:val="single" w:sz="4" w:space="0" w:color="000000" w:themeColor="text1"/>
              <w:bottom w:val="single" w:sz="4" w:space="0" w:color="000000" w:themeColor="text1"/>
            </w:tcBorders>
            <w:vAlign w:val="center"/>
            <w:tcPrChange w:id="787"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2B46DFB4" w14:textId="5D71A2F7" w:rsidR="00DE1874" w:rsidRPr="00584CC0" w:rsidRDefault="00584CC0" w:rsidP="007C0398">
            <w:pPr>
              <w:spacing w:before="60" w:after="60" w:line="240" w:lineRule="auto"/>
              <w:jc w:val="both"/>
              <w:rPr>
                <w:sz w:val="16"/>
                <w:szCs w:val="16"/>
              </w:rPr>
            </w:pPr>
            <w:r w:rsidRPr="00584CC0">
              <w:rPr>
                <w:sz w:val="16"/>
                <w:szCs w:val="16"/>
              </w:rPr>
              <w:t>X</w:t>
            </w:r>
          </w:p>
        </w:tc>
      </w:tr>
      <w:tr w:rsidR="00014359" w14:paraId="54BED12A" w14:textId="77777777" w:rsidTr="00EE412E">
        <w:tblPrEx>
          <w:tblPrExChange w:id="788" w:author="Ronald Fernando Rodríguez Barbosa" w:date="2020-04-11T18:36:00Z">
            <w:tblPrEx>
              <w:tblW w:w="9493" w:type="dxa"/>
            </w:tblPrEx>
          </w:tblPrExChange>
        </w:tblPrEx>
        <w:trPr>
          <w:trHeight w:val="25"/>
          <w:trPrChange w:id="789" w:author="Ronald Fernando Rodríguez Barbosa" w:date="2020-04-11T18:36:00Z">
            <w:trPr>
              <w:gridAfter w:val="0"/>
              <w:trHeight w:val="25"/>
            </w:trPr>
          </w:trPrChange>
        </w:trPr>
        <w:tc>
          <w:tcPr>
            <w:tcW w:w="1668" w:type="dxa"/>
            <w:vMerge/>
            <w:tcBorders>
              <w:right w:val="single" w:sz="4" w:space="0" w:color="000000" w:themeColor="text1"/>
            </w:tcBorders>
            <w:vAlign w:val="center"/>
            <w:tcPrChange w:id="790" w:author="Ronald Fernando Rodríguez Barbosa" w:date="2020-04-11T18:36:00Z">
              <w:tcPr>
                <w:tcW w:w="1668" w:type="dxa"/>
                <w:vMerge/>
                <w:tcBorders>
                  <w:right w:val="single" w:sz="4" w:space="0" w:color="000000" w:themeColor="text1"/>
                </w:tcBorders>
                <w:vAlign w:val="center"/>
              </w:tcPr>
            </w:tcPrChange>
          </w:tcPr>
          <w:p w14:paraId="32EAB132" w14:textId="77777777" w:rsidR="00DE1874" w:rsidRPr="00E51CF4" w:rsidRDefault="00DE1874" w:rsidP="007C0398">
            <w:pPr>
              <w:spacing w:before="120" w:after="120"/>
              <w:jc w:val="center"/>
              <w:rPr>
                <w:b/>
                <w:color w:val="31849B" w:themeColor="accent5" w:themeShade="BF"/>
                <w:sz w:val="14"/>
                <w:szCs w:val="14"/>
              </w:rPr>
            </w:pPr>
          </w:p>
        </w:tc>
        <w:tc>
          <w:tcPr>
            <w:tcW w:w="779" w:type="dxa"/>
            <w:tcBorders>
              <w:left w:val="single" w:sz="4" w:space="0" w:color="000000" w:themeColor="text1"/>
              <w:bottom w:val="single" w:sz="4" w:space="0" w:color="000000" w:themeColor="text1"/>
            </w:tcBorders>
            <w:vAlign w:val="center"/>
            <w:tcPrChange w:id="791" w:author="Ronald Fernando Rodríguez Barbosa" w:date="2020-04-11T18:36:00Z">
              <w:tcPr>
                <w:tcW w:w="779" w:type="dxa"/>
                <w:tcBorders>
                  <w:left w:val="single" w:sz="4" w:space="0" w:color="000000" w:themeColor="text1"/>
                  <w:bottom w:val="single" w:sz="4" w:space="0" w:color="000000" w:themeColor="text1"/>
                </w:tcBorders>
                <w:vAlign w:val="center"/>
              </w:tcPr>
            </w:tcPrChange>
          </w:tcPr>
          <w:p w14:paraId="709C993D"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tcBorders>
              <w:left w:val="single" w:sz="4" w:space="0" w:color="000000" w:themeColor="text1"/>
              <w:bottom w:val="single" w:sz="4" w:space="0" w:color="000000" w:themeColor="text1"/>
            </w:tcBorders>
            <w:vAlign w:val="center"/>
            <w:tcPrChange w:id="792"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42AF9D57"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93"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633E6E6"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94"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702DECA7" w14:textId="3820CA2B" w:rsidR="00DE1874" w:rsidRPr="00584CC0" w:rsidRDefault="00DE1874" w:rsidP="007C0398">
            <w:pPr>
              <w:spacing w:before="60" w:after="60" w:line="240" w:lineRule="auto"/>
              <w:jc w:val="both"/>
              <w:rPr>
                <w:sz w:val="16"/>
                <w:szCs w:val="16"/>
              </w:rPr>
            </w:pPr>
          </w:p>
        </w:tc>
        <w:tc>
          <w:tcPr>
            <w:tcW w:w="389" w:type="dxa"/>
            <w:tcBorders>
              <w:left w:val="single" w:sz="4" w:space="0" w:color="000000" w:themeColor="text1"/>
              <w:bottom w:val="single" w:sz="4" w:space="0" w:color="000000" w:themeColor="text1"/>
            </w:tcBorders>
            <w:vAlign w:val="center"/>
            <w:tcPrChange w:id="795" w:author="Ronald Fernando Rodríguez Barbosa" w:date="2020-04-11T18:36:00Z">
              <w:tcPr>
                <w:tcW w:w="389" w:type="dxa"/>
                <w:tcBorders>
                  <w:left w:val="single" w:sz="4" w:space="0" w:color="000000" w:themeColor="text1"/>
                  <w:bottom w:val="single" w:sz="4" w:space="0" w:color="000000" w:themeColor="text1"/>
                </w:tcBorders>
                <w:vAlign w:val="center"/>
              </w:tcPr>
            </w:tcPrChange>
          </w:tcPr>
          <w:p w14:paraId="2CDCC079"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796"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2BD0BAE6" w14:textId="6B2A1437" w:rsidR="00DE1874" w:rsidRPr="00584CC0" w:rsidRDefault="00EE412E" w:rsidP="007C0398">
            <w:pPr>
              <w:spacing w:before="60" w:after="60" w:line="240" w:lineRule="auto"/>
              <w:jc w:val="both"/>
              <w:rPr>
                <w:sz w:val="16"/>
                <w:szCs w:val="16"/>
              </w:rPr>
            </w:pPr>
            <w:ins w:id="797" w:author="Ronald Fernando Rodríguez Barbosa" w:date="2020-04-11T18:36:00Z">
              <w:r>
                <w:rPr>
                  <w:sz w:val="16"/>
                  <w:szCs w:val="16"/>
                </w:rPr>
                <w:t>1A</w:t>
              </w:r>
            </w:ins>
          </w:p>
        </w:tc>
        <w:tc>
          <w:tcPr>
            <w:tcW w:w="277" w:type="dxa"/>
            <w:tcBorders>
              <w:left w:val="single" w:sz="4" w:space="0" w:color="000000" w:themeColor="text1"/>
              <w:bottom w:val="single" w:sz="4" w:space="0" w:color="000000" w:themeColor="text1"/>
            </w:tcBorders>
            <w:vAlign w:val="center"/>
            <w:tcPrChange w:id="798"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019ED456" w14:textId="0EB8F381"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799" w:author="Ronald Fernando Rodríguez Barbosa" w:date="2020-04-11T18:36:00Z">
              <w:tcPr>
                <w:tcW w:w="312" w:type="dxa"/>
                <w:tcBorders>
                  <w:left w:val="single" w:sz="4" w:space="0" w:color="000000" w:themeColor="text1"/>
                  <w:bottom w:val="single" w:sz="4" w:space="0" w:color="000000" w:themeColor="text1"/>
                </w:tcBorders>
                <w:vAlign w:val="center"/>
              </w:tcPr>
            </w:tcPrChange>
          </w:tcPr>
          <w:p w14:paraId="4544A55C" w14:textId="59AFCACB" w:rsidR="00DE1874" w:rsidRPr="00584CC0" w:rsidRDefault="00584CC0" w:rsidP="007C0398">
            <w:pPr>
              <w:spacing w:before="60" w:after="60" w:line="240" w:lineRule="auto"/>
              <w:jc w:val="both"/>
              <w:rPr>
                <w:sz w:val="16"/>
                <w:szCs w:val="16"/>
              </w:rPr>
            </w:pPr>
            <w:del w:id="800" w:author="Ronald Fernando Rodríguez Barbosa" w:date="2020-04-11T18:36:00Z">
              <w:r w:rsidRPr="00584CC0" w:rsidDel="00EE412E">
                <w:rPr>
                  <w:sz w:val="16"/>
                  <w:szCs w:val="16"/>
                </w:rPr>
                <w:delText>1A</w:delText>
              </w:r>
            </w:del>
          </w:p>
        </w:tc>
        <w:tc>
          <w:tcPr>
            <w:tcW w:w="284" w:type="dxa"/>
            <w:tcBorders>
              <w:left w:val="single" w:sz="4" w:space="0" w:color="000000" w:themeColor="text1"/>
              <w:bottom w:val="single" w:sz="4" w:space="0" w:color="000000" w:themeColor="text1"/>
            </w:tcBorders>
            <w:vAlign w:val="center"/>
            <w:tcPrChange w:id="801" w:author="Ronald Fernando Rodríguez Barbosa" w:date="2020-04-11T18:36:00Z">
              <w:tcPr>
                <w:tcW w:w="284" w:type="dxa"/>
                <w:tcBorders>
                  <w:left w:val="single" w:sz="4" w:space="0" w:color="000000" w:themeColor="text1"/>
                  <w:bottom w:val="single" w:sz="4" w:space="0" w:color="000000" w:themeColor="text1"/>
                </w:tcBorders>
                <w:vAlign w:val="center"/>
              </w:tcPr>
            </w:tcPrChange>
          </w:tcPr>
          <w:p w14:paraId="75888426" w14:textId="00766DB0" w:rsidR="00DE1874" w:rsidRPr="00584CC0" w:rsidRDefault="00DE1874" w:rsidP="007C0398">
            <w:pPr>
              <w:spacing w:before="60" w:after="60" w:line="240" w:lineRule="auto"/>
              <w:jc w:val="both"/>
              <w:rPr>
                <w:sz w:val="16"/>
                <w:szCs w:val="16"/>
              </w:rPr>
            </w:pPr>
          </w:p>
        </w:tc>
        <w:tc>
          <w:tcPr>
            <w:tcW w:w="283" w:type="dxa"/>
            <w:tcBorders>
              <w:left w:val="single" w:sz="4" w:space="0" w:color="000000" w:themeColor="text1"/>
              <w:bottom w:val="single" w:sz="4" w:space="0" w:color="000000" w:themeColor="text1"/>
            </w:tcBorders>
            <w:vAlign w:val="center"/>
            <w:tcPrChange w:id="802" w:author="Ronald Fernando Rodríguez Barbosa" w:date="2020-04-11T18:36:00Z">
              <w:tcPr>
                <w:tcW w:w="283" w:type="dxa"/>
                <w:tcBorders>
                  <w:left w:val="single" w:sz="4" w:space="0" w:color="000000" w:themeColor="text1"/>
                  <w:bottom w:val="single" w:sz="4" w:space="0" w:color="000000" w:themeColor="text1"/>
                </w:tcBorders>
                <w:vAlign w:val="center"/>
              </w:tcPr>
            </w:tcPrChange>
          </w:tcPr>
          <w:p w14:paraId="1142A749" w14:textId="4803AE07" w:rsidR="00DE1874" w:rsidRPr="00584CC0" w:rsidRDefault="00584CC0" w:rsidP="007C0398">
            <w:pPr>
              <w:spacing w:before="60" w:after="60" w:line="240" w:lineRule="auto"/>
              <w:jc w:val="both"/>
              <w:rPr>
                <w:sz w:val="16"/>
                <w:szCs w:val="16"/>
              </w:rPr>
            </w:pPr>
            <w:r w:rsidRPr="00584CC0">
              <w:rPr>
                <w:sz w:val="16"/>
                <w:szCs w:val="16"/>
              </w:rPr>
              <w:t>1B</w:t>
            </w:r>
          </w:p>
        </w:tc>
        <w:tc>
          <w:tcPr>
            <w:tcW w:w="426" w:type="dxa"/>
            <w:tcBorders>
              <w:left w:val="single" w:sz="4" w:space="0" w:color="000000" w:themeColor="text1"/>
              <w:bottom w:val="single" w:sz="4" w:space="0" w:color="000000" w:themeColor="text1"/>
            </w:tcBorders>
            <w:vAlign w:val="center"/>
            <w:tcPrChange w:id="803"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45184A33" w14:textId="77777777" w:rsidR="00DE1874" w:rsidRPr="00584CC0" w:rsidRDefault="00DE1874" w:rsidP="007C0398">
            <w:pPr>
              <w:spacing w:before="60" w:after="60" w:line="240" w:lineRule="auto"/>
              <w:jc w:val="both"/>
              <w:rPr>
                <w:sz w:val="16"/>
                <w:szCs w:val="16"/>
              </w:rPr>
            </w:pPr>
          </w:p>
        </w:tc>
        <w:tc>
          <w:tcPr>
            <w:tcW w:w="503" w:type="dxa"/>
            <w:tcBorders>
              <w:left w:val="single" w:sz="4" w:space="0" w:color="000000" w:themeColor="text1"/>
              <w:bottom w:val="single" w:sz="4" w:space="0" w:color="000000" w:themeColor="text1"/>
            </w:tcBorders>
            <w:vAlign w:val="center"/>
            <w:tcPrChange w:id="804" w:author="Ronald Fernando Rodríguez Barbosa" w:date="2020-04-11T18:36:00Z">
              <w:tcPr>
                <w:tcW w:w="503" w:type="dxa"/>
                <w:tcBorders>
                  <w:left w:val="single" w:sz="4" w:space="0" w:color="000000" w:themeColor="text1"/>
                  <w:bottom w:val="single" w:sz="4" w:space="0" w:color="000000" w:themeColor="text1"/>
                </w:tcBorders>
                <w:vAlign w:val="center"/>
              </w:tcPr>
            </w:tcPrChange>
          </w:tcPr>
          <w:p w14:paraId="4FE36696"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805"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1E35D16" w14:textId="77777777" w:rsidR="00DE1874" w:rsidRPr="00584CC0" w:rsidRDefault="00DE1874" w:rsidP="007C0398">
            <w:pPr>
              <w:spacing w:before="60" w:after="60" w:line="240" w:lineRule="auto"/>
              <w:jc w:val="both"/>
              <w:rPr>
                <w:sz w:val="16"/>
                <w:szCs w:val="16"/>
              </w:rPr>
            </w:pPr>
          </w:p>
        </w:tc>
        <w:tc>
          <w:tcPr>
            <w:tcW w:w="390" w:type="dxa"/>
            <w:tcBorders>
              <w:left w:val="single" w:sz="4" w:space="0" w:color="000000" w:themeColor="text1"/>
              <w:bottom w:val="single" w:sz="4" w:space="0" w:color="000000" w:themeColor="text1"/>
            </w:tcBorders>
            <w:vAlign w:val="center"/>
            <w:tcPrChange w:id="806" w:author="Ronald Fernando Rodríguez Barbosa" w:date="2020-04-11T18:36:00Z">
              <w:tcPr>
                <w:tcW w:w="390" w:type="dxa"/>
                <w:tcBorders>
                  <w:left w:val="single" w:sz="4" w:space="0" w:color="000000" w:themeColor="text1"/>
                  <w:bottom w:val="single" w:sz="4" w:space="0" w:color="000000" w:themeColor="text1"/>
                </w:tcBorders>
                <w:vAlign w:val="center"/>
              </w:tcPr>
            </w:tcPrChange>
          </w:tcPr>
          <w:p w14:paraId="6A76F19A" w14:textId="2A2708B4" w:rsidR="00DE1874" w:rsidRPr="00584CC0" w:rsidRDefault="00DE1874" w:rsidP="007C0398">
            <w:pPr>
              <w:spacing w:before="60" w:after="60" w:line="240" w:lineRule="auto"/>
              <w:jc w:val="both"/>
              <w:rPr>
                <w:sz w:val="16"/>
                <w:szCs w:val="16"/>
              </w:rPr>
            </w:pPr>
          </w:p>
        </w:tc>
        <w:tc>
          <w:tcPr>
            <w:tcW w:w="418" w:type="dxa"/>
            <w:tcBorders>
              <w:left w:val="single" w:sz="4" w:space="0" w:color="000000" w:themeColor="text1"/>
              <w:bottom w:val="single" w:sz="4" w:space="0" w:color="000000" w:themeColor="text1"/>
            </w:tcBorders>
            <w:vAlign w:val="center"/>
            <w:tcPrChange w:id="807" w:author="Ronald Fernando Rodríguez Barbosa" w:date="2020-04-11T18:36:00Z">
              <w:tcPr>
                <w:tcW w:w="418" w:type="dxa"/>
                <w:tcBorders>
                  <w:left w:val="single" w:sz="4" w:space="0" w:color="000000" w:themeColor="text1"/>
                  <w:bottom w:val="single" w:sz="4" w:space="0" w:color="000000" w:themeColor="text1"/>
                </w:tcBorders>
                <w:vAlign w:val="center"/>
              </w:tcPr>
            </w:tcPrChange>
          </w:tcPr>
          <w:p w14:paraId="701F8E43" w14:textId="77777777" w:rsidR="00DE1874" w:rsidRPr="00584CC0" w:rsidRDefault="00DE1874" w:rsidP="007C0398">
            <w:pPr>
              <w:spacing w:before="60" w:after="60" w:line="240" w:lineRule="auto"/>
              <w:jc w:val="both"/>
              <w:rPr>
                <w:sz w:val="16"/>
                <w:szCs w:val="16"/>
              </w:rPr>
            </w:pPr>
          </w:p>
        </w:tc>
        <w:tc>
          <w:tcPr>
            <w:tcW w:w="426" w:type="dxa"/>
            <w:tcBorders>
              <w:left w:val="single" w:sz="4" w:space="0" w:color="000000" w:themeColor="text1"/>
              <w:bottom w:val="single" w:sz="4" w:space="0" w:color="000000" w:themeColor="text1"/>
            </w:tcBorders>
            <w:vAlign w:val="center"/>
            <w:tcPrChange w:id="808" w:author="Ronald Fernando Rodríguez Barbosa" w:date="2020-04-11T18:36:00Z">
              <w:tcPr>
                <w:tcW w:w="426" w:type="dxa"/>
                <w:tcBorders>
                  <w:left w:val="single" w:sz="4" w:space="0" w:color="000000" w:themeColor="text1"/>
                  <w:bottom w:val="single" w:sz="4" w:space="0" w:color="000000" w:themeColor="text1"/>
                </w:tcBorders>
                <w:vAlign w:val="center"/>
              </w:tcPr>
            </w:tcPrChange>
          </w:tcPr>
          <w:p w14:paraId="05A1A112"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809"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24ACE56A" w14:textId="50382C0B" w:rsidR="00DE1874" w:rsidRPr="00584CC0" w:rsidRDefault="00584CC0" w:rsidP="007C0398">
            <w:pPr>
              <w:spacing w:before="60" w:after="60" w:line="240" w:lineRule="auto"/>
              <w:jc w:val="both"/>
              <w:rPr>
                <w:sz w:val="16"/>
                <w:szCs w:val="16"/>
              </w:rPr>
            </w:pPr>
            <w:r w:rsidRPr="00584CC0">
              <w:rPr>
                <w:sz w:val="16"/>
                <w:szCs w:val="16"/>
              </w:rPr>
              <w:t>1C</w:t>
            </w:r>
          </w:p>
        </w:tc>
        <w:tc>
          <w:tcPr>
            <w:tcW w:w="425" w:type="dxa"/>
            <w:tcBorders>
              <w:left w:val="single" w:sz="4" w:space="0" w:color="000000" w:themeColor="text1"/>
              <w:bottom w:val="single" w:sz="4" w:space="0" w:color="000000" w:themeColor="text1"/>
            </w:tcBorders>
            <w:vAlign w:val="center"/>
            <w:tcPrChange w:id="810"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17E9DDFD" w14:textId="77777777" w:rsidR="00DE1874" w:rsidRPr="00584CC0" w:rsidRDefault="00DE1874" w:rsidP="007C0398">
            <w:pPr>
              <w:spacing w:before="60" w:after="60" w:line="240" w:lineRule="auto"/>
              <w:jc w:val="both"/>
              <w:rPr>
                <w:sz w:val="16"/>
                <w:szCs w:val="16"/>
              </w:rPr>
            </w:pPr>
          </w:p>
        </w:tc>
        <w:tc>
          <w:tcPr>
            <w:tcW w:w="425" w:type="dxa"/>
            <w:tcBorders>
              <w:left w:val="single" w:sz="4" w:space="0" w:color="000000" w:themeColor="text1"/>
              <w:bottom w:val="single" w:sz="4" w:space="0" w:color="000000" w:themeColor="text1"/>
            </w:tcBorders>
            <w:vAlign w:val="center"/>
            <w:tcPrChange w:id="811" w:author="Ronald Fernando Rodríguez Barbosa" w:date="2020-04-11T18:36:00Z">
              <w:tcPr>
                <w:tcW w:w="425" w:type="dxa"/>
                <w:tcBorders>
                  <w:left w:val="single" w:sz="4" w:space="0" w:color="000000" w:themeColor="text1"/>
                  <w:bottom w:val="single" w:sz="4" w:space="0" w:color="000000" w:themeColor="text1"/>
                </w:tcBorders>
                <w:vAlign w:val="center"/>
              </w:tcPr>
            </w:tcPrChange>
          </w:tcPr>
          <w:p w14:paraId="01F5FB85" w14:textId="15FE723F" w:rsidR="00DE1874" w:rsidRPr="00584CC0" w:rsidRDefault="00584CC0" w:rsidP="007C0398">
            <w:pPr>
              <w:spacing w:before="60" w:after="60" w:line="240" w:lineRule="auto"/>
              <w:jc w:val="both"/>
              <w:rPr>
                <w:sz w:val="16"/>
                <w:szCs w:val="16"/>
              </w:rPr>
            </w:pPr>
            <w:r w:rsidRPr="00584CC0">
              <w:rPr>
                <w:sz w:val="16"/>
                <w:szCs w:val="16"/>
              </w:rPr>
              <w:t>1D</w:t>
            </w:r>
          </w:p>
        </w:tc>
      </w:tr>
      <w:tr w:rsidR="00014359" w14:paraId="38A63EE9" w14:textId="77777777" w:rsidTr="00EE412E">
        <w:tblPrEx>
          <w:tblPrExChange w:id="812" w:author="Ronald Fernando Rodríguez Barbosa" w:date="2020-04-11T18:36:00Z">
            <w:tblPrEx>
              <w:tblW w:w="9493" w:type="dxa"/>
            </w:tblPrEx>
          </w:tblPrExChange>
        </w:tblPrEx>
        <w:trPr>
          <w:trHeight w:val="38"/>
          <w:trPrChange w:id="813" w:author="Ronald Fernando Rodríguez Barbosa" w:date="2020-04-11T18:36:00Z">
            <w:trPr>
              <w:gridAfter w:val="0"/>
              <w:trHeight w:val="38"/>
            </w:trPr>
          </w:trPrChange>
        </w:trPr>
        <w:tc>
          <w:tcPr>
            <w:tcW w:w="1668" w:type="dxa"/>
            <w:vMerge w:val="restart"/>
            <w:vAlign w:val="center"/>
            <w:tcPrChange w:id="814" w:author="Ronald Fernando Rodríguez Barbosa" w:date="2020-04-11T18:36:00Z">
              <w:tcPr>
                <w:tcW w:w="1668" w:type="dxa"/>
                <w:vMerge w:val="restart"/>
                <w:vAlign w:val="center"/>
              </w:tcPr>
            </w:tcPrChange>
          </w:tcPr>
          <w:p w14:paraId="376B2CC6"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 xml:space="preserve">ASIGNATURA </w:t>
            </w:r>
            <w:proofErr w:type="spellStart"/>
            <w:r>
              <w:rPr>
                <w:b/>
                <w:color w:val="31849B" w:themeColor="accent5" w:themeShade="BF"/>
                <w:sz w:val="20"/>
              </w:rPr>
              <w:t>MISyC</w:t>
            </w:r>
            <w:proofErr w:type="spellEnd"/>
            <w:r>
              <w:rPr>
                <w:b/>
                <w:color w:val="31849B" w:themeColor="accent5" w:themeShade="BF"/>
                <w:sz w:val="20"/>
              </w:rPr>
              <w:t xml:space="preserve"> PROYECTO 2</w:t>
            </w:r>
          </w:p>
        </w:tc>
        <w:tc>
          <w:tcPr>
            <w:tcW w:w="779" w:type="dxa"/>
            <w:tcPrChange w:id="815" w:author="Ronald Fernando Rodríguez Barbosa" w:date="2020-04-11T18:36:00Z">
              <w:tcPr>
                <w:tcW w:w="779" w:type="dxa"/>
              </w:tcPr>
            </w:tcPrChange>
          </w:tcPr>
          <w:p w14:paraId="25A183B8" w14:textId="77777777" w:rsidR="00DE1874" w:rsidRPr="00E51CF4" w:rsidRDefault="00DE1874" w:rsidP="007C0398">
            <w:pPr>
              <w:spacing w:before="60" w:after="60" w:line="240" w:lineRule="auto"/>
              <w:jc w:val="center"/>
              <w:rPr>
                <w:b/>
                <w:color w:val="31849B" w:themeColor="accent5" w:themeShade="BF"/>
                <w:sz w:val="14"/>
                <w:szCs w:val="14"/>
              </w:rPr>
            </w:pPr>
            <w:r w:rsidRPr="00E51CF4">
              <w:rPr>
                <w:b/>
                <w:color w:val="31849B" w:themeColor="accent5" w:themeShade="BF"/>
                <w:sz w:val="14"/>
                <w:szCs w:val="14"/>
              </w:rPr>
              <w:t>Semana</w:t>
            </w:r>
            <w:r>
              <w:rPr>
                <w:b/>
                <w:color w:val="31849B" w:themeColor="accent5" w:themeShade="BF"/>
                <w:sz w:val="14"/>
                <w:szCs w:val="14"/>
              </w:rPr>
              <w:t>s</w:t>
            </w:r>
          </w:p>
        </w:tc>
        <w:tc>
          <w:tcPr>
            <w:tcW w:w="390" w:type="dxa"/>
            <w:tcPrChange w:id="816" w:author="Ronald Fernando Rodríguez Barbosa" w:date="2020-04-11T18:36:00Z">
              <w:tcPr>
                <w:tcW w:w="390" w:type="dxa"/>
              </w:tcPr>
            </w:tcPrChange>
          </w:tcPr>
          <w:p w14:paraId="4046F0E0"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1</w:t>
            </w:r>
          </w:p>
        </w:tc>
        <w:tc>
          <w:tcPr>
            <w:tcW w:w="390" w:type="dxa"/>
            <w:tcPrChange w:id="817" w:author="Ronald Fernando Rodríguez Barbosa" w:date="2020-04-11T18:36:00Z">
              <w:tcPr>
                <w:tcW w:w="390" w:type="dxa"/>
              </w:tcPr>
            </w:tcPrChange>
          </w:tcPr>
          <w:p w14:paraId="7C93A2B4"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2</w:t>
            </w:r>
          </w:p>
        </w:tc>
        <w:tc>
          <w:tcPr>
            <w:tcW w:w="390" w:type="dxa"/>
            <w:tcPrChange w:id="818" w:author="Ronald Fernando Rodríguez Barbosa" w:date="2020-04-11T18:36:00Z">
              <w:tcPr>
                <w:tcW w:w="390" w:type="dxa"/>
              </w:tcPr>
            </w:tcPrChange>
          </w:tcPr>
          <w:p w14:paraId="46D5D1B8"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3</w:t>
            </w:r>
          </w:p>
        </w:tc>
        <w:tc>
          <w:tcPr>
            <w:tcW w:w="389" w:type="dxa"/>
            <w:tcPrChange w:id="819" w:author="Ronald Fernando Rodríguez Barbosa" w:date="2020-04-11T18:36:00Z">
              <w:tcPr>
                <w:tcW w:w="389" w:type="dxa"/>
              </w:tcPr>
            </w:tcPrChange>
          </w:tcPr>
          <w:p w14:paraId="13DB6347"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4</w:t>
            </w:r>
          </w:p>
        </w:tc>
        <w:tc>
          <w:tcPr>
            <w:tcW w:w="390" w:type="dxa"/>
            <w:tcPrChange w:id="820" w:author="Ronald Fernando Rodríguez Barbosa" w:date="2020-04-11T18:36:00Z">
              <w:tcPr>
                <w:tcW w:w="390" w:type="dxa"/>
              </w:tcPr>
            </w:tcPrChange>
          </w:tcPr>
          <w:p w14:paraId="627C4FB1"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5</w:t>
            </w:r>
          </w:p>
        </w:tc>
        <w:tc>
          <w:tcPr>
            <w:tcW w:w="277" w:type="dxa"/>
            <w:tcPrChange w:id="821" w:author="Ronald Fernando Rodríguez Barbosa" w:date="2020-04-11T18:36:00Z">
              <w:tcPr>
                <w:tcW w:w="390" w:type="dxa"/>
              </w:tcPr>
            </w:tcPrChange>
          </w:tcPr>
          <w:p w14:paraId="560A1C48"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6</w:t>
            </w:r>
          </w:p>
        </w:tc>
        <w:tc>
          <w:tcPr>
            <w:tcW w:w="425" w:type="dxa"/>
            <w:tcPrChange w:id="822" w:author="Ronald Fernando Rodríguez Barbosa" w:date="2020-04-11T18:36:00Z">
              <w:tcPr>
                <w:tcW w:w="312" w:type="dxa"/>
              </w:tcPr>
            </w:tcPrChange>
          </w:tcPr>
          <w:p w14:paraId="5CEBCDF9"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7</w:t>
            </w:r>
          </w:p>
        </w:tc>
        <w:tc>
          <w:tcPr>
            <w:tcW w:w="284" w:type="dxa"/>
            <w:tcPrChange w:id="823" w:author="Ronald Fernando Rodríguez Barbosa" w:date="2020-04-11T18:36:00Z">
              <w:tcPr>
                <w:tcW w:w="284" w:type="dxa"/>
              </w:tcPr>
            </w:tcPrChange>
          </w:tcPr>
          <w:p w14:paraId="5D499ECD"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8</w:t>
            </w:r>
          </w:p>
        </w:tc>
        <w:tc>
          <w:tcPr>
            <w:tcW w:w="283" w:type="dxa"/>
            <w:tcPrChange w:id="824" w:author="Ronald Fernando Rodríguez Barbosa" w:date="2020-04-11T18:36:00Z">
              <w:tcPr>
                <w:tcW w:w="283" w:type="dxa"/>
              </w:tcPr>
            </w:tcPrChange>
          </w:tcPr>
          <w:p w14:paraId="6C5DF40A" w14:textId="77777777" w:rsidR="00DE1874" w:rsidRPr="00020148" w:rsidRDefault="00DE1874" w:rsidP="007C0398">
            <w:pPr>
              <w:spacing w:before="60" w:after="60" w:line="240" w:lineRule="auto"/>
              <w:jc w:val="both"/>
              <w:rPr>
                <w:b/>
                <w:color w:val="31849B" w:themeColor="accent5" w:themeShade="BF"/>
                <w:sz w:val="16"/>
              </w:rPr>
            </w:pPr>
            <w:r w:rsidRPr="00020148">
              <w:rPr>
                <w:b/>
                <w:color w:val="31849B" w:themeColor="accent5" w:themeShade="BF"/>
                <w:sz w:val="16"/>
              </w:rPr>
              <w:t>9</w:t>
            </w:r>
          </w:p>
        </w:tc>
        <w:tc>
          <w:tcPr>
            <w:tcW w:w="426" w:type="dxa"/>
            <w:tcPrChange w:id="825" w:author="Ronald Fernando Rodríguez Barbosa" w:date="2020-04-11T18:36:00Z">
              <w:tcPr>
                <w:tcW w:w="426" w:type="dxa"/>
              </w:tcPr>
            </w:tcPrChange>
          </w:tcPr>
          <w:p w14:paraId="6B680E1B"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10</w:t>
            </w:r>
          </w:p>
        </w:tc>
        <w:tc>
          <w:tcPr>
            <w:tcW w:w="503" w:type="dxa"/>
            <w:tcPrChange w:id="826" w:author="Ronald Fernando Rodríguez Barbosa" w:date="2020-04-11T18:36:00Z">
              <w:tcPr>
                <w:tcW w:w="503" w:type="dxa"/>
              </w:tcPr>
            </w:tcPrChange>
          </w:tcPr>
          <w:p w14:paraId="11F1FFFF"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11</w:t>
            </w:r>
          </w:p>
        </w:tc>
        <w:tc>
          <w:tcPr>
            <w:tcW w:w="390" w:type="dxa"/>
            <w:tcPrChange w:id="827" w:author="Ronald Fernando Rodríguez Barbosa" w:date="2020-04-11T18:36:00Z">
              <w:tcPr>
                <w:tcW w:w="390" w:type="dxa"/>
              </w:tcPr>
            </w:tcPrChange>
          </w:tcPr>
          <w:p w14:paraId="0BF6998E"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12</w:t>
            </w:r>
          </w:p>
        </w:tc>
        <w:tc>
          <w:tcPr>
            <w:tcW w:w="390" w:type="dxa"/>
            <w:tcPrChange w:id="828" w:author="Ronald Fernando Rodríguez Barbosa" w:date="2020-04-11T18:36:00Z">
              <w:tcPr>
                <w:tcW w:w="390" w:type="dxa"/>
              </w:tcPr>
            </w:tcPrChange>
          </w:tcPr>
          <w:p w14:paraId="0E6D8DBE"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13</w:t>
            </w:r>
          </w:p>
        </w:tc>
        <w:tc>
          <w:tcPr>
            <w:tcW w:w="418" w:type="dxa"/>
            <w:tcPrChange w:id="829" w:author="Ronald Fernando Rodríguez Barbosa" w:date="2020-04-11T18:36:00Z">
              <w:tcPr>
                <w:tcW w:w="418" w:type="dxa"/>
              </w:tcPr>
            </w:tcPrChange>
          </w:tcPr>
          <w:p w14:paraId="1BE36B7F"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14</w:t>
            </w:r>
          </w:p>
        </w:tc>
        <w:tc>
          <w:tcPr>
            <w:tcW w:w="426" w:type="dxa"/>
            <w:tcPrChange w:id="830" w:author="Ronald Fernando Rodríguez Barbosa" w:date="2020-04-11T18:36:00Z">
              <w:tcPr>
                <w:tcW w:w="426" w:type="dxa"/>
              </w:tcPr>
            </w:tcPrChange>
          </w:tcPr>
          <w:p w14:paraId="7E9FA6D3"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15</w:t>
            </w:r>
          </w:p>
        </w:tc>
        <w:tc>
          <w:tcPr>
            <w:tcW w:w="425" w:type="dxa"/>
            <w:tcPrChange w:id="831" w:author="Ronald Fernando Rodríguez Barbosa" w:date="2020-04-11T18:36:00Z">
              <w:tcPr>
                <w:tcW w:w="425" w:type="dxa"/>
              </w:tcPr>
            </w:tcPrChange>
          </w:tcPr>
          <w:p w14:paraId="4DCFD5A0"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16</w:t>
            </w:r>
          </w:p>
        </w:tc>
        <w:tc>
          <w:tcPr>
            <w:tcW w:w="425" w:type="dxa"/>
            <w:tcPrChange w:id="832" w:author="Ronald Fernando Rodríguez Barbosa" w:date="2020-04-11T18:36:00Z">
              <w:tcPr>
                <w:tcW w:w="425" w:type="dxa"/>
              </w:tcPr>
            </w:tcPrChange>
          </w:tcPr>
          <w:p w14:paraId="39434766"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17</w:t>
            </w:r>
          </w:p>
        </w:tc>
        <w:tc>
          <w:tcPr>
            <w:tcW w:w="425" w:type="dxa"/>
            <w:tcPrChange w:id="833" w:author="Ronald Fernando Rodríguez Barbosa" w:date="2020-04-11T18:36:00Z">
              <w:tcPr>
                <w:tcW w:w="425" w:type="dxa"/>
              </w:tcPr>
            </w:tcPrChange>
          </w:tcPr>
          <w:p w14:paraId="6516D996" w14:textId="77777777" w:rsidR="00DE1874" w:rsidRPr="00020148" w:rsidRDefault="00DE1874" w:rsidP="007C0398">
            <w:pPr>
              <w:spacing w:before="60" w:after="60" w:line="240" w:lineRule="auto"/>
              <w:jc w:val="both"/>
              <w:rPr>
                <w:b/>
                <w:color w:val="31849B" w:themeColor="accent5" w:themeShade="BF"/>
                <w:sz w:val="16"/>
              </w:rPr>
            </w:pPr>
            <w:r>
              <w:rPr>
                <w:b/>
                <w:color w:val="31849B" w:themeColor="accent5" w:themeShade="BF"/>
                <w:sz w:val="16"/>
              </w:rPr>
              <w:t>18</w:t>
            </w:r>
          </w:p>
        </w:tc>
      </w:tr>
      <w:tr w:rsidR="00014359" w14:paraId="4844243A" w14:textId="77777777" w:rsidTr="00EE412E">
        <w:tblPrEx>
          <w:tblPrExChange w:id="834" w:author="Ronald Fernando Rodríguez Barbosa" w:date="2020-04-11T18:36:00Z">
            <w:tblPrEx>
              <w:tblW w:w="9493" w:type="dxa"/>
            </w:tblPrEx>
          </w:tblPrExChange>
        </w:tblPrEx>
        <w:trPr>
          <w:trHeight w:val="25"/>
          <w:trPrChange w:id="835" w:author="Ronald Fernando Rodríguez Barbosa" w:date="2020-04-11T18:36:00Z">
            <w:trPr>
              <w:gridAfter w:val="0"/>
              <w:trHeight w:val="25"/>
            </w:trPr>
          </w:trPrChange>
        </w:trPr>
        <w:tc>
          <w:tcPr>
            <w:tcW w:w="1668" w:type="dxa"/>
            <w:vMerge/>
            <w:tcPrChange w:id="836" w:author="Ronald Fernando Rodríguez Barbosa" w:date="2020-04-11T18:36:00Z">
              <w:tcPr>
                <w:tcW w:w="1668" w:type="dxa"/>
                <w:vMerge/>
              </w:tcPr>
            </w:tcPrChange>
          </w:tcPr>
          <w:p w14:paraId="5CC84E4E" w14:textId="77777777" w:rsidR="00DE1874" w:rsidRDefault="00DE1874" w:rsidP="007C0398">
            <w:pPr>
              <w:spacing w:before="120" w:after="120"/>
              <w:jc w:val="center"/>
              <w:rPr>
                <w:b/>
                <w:color w:val="31849B" w:themeColor="accent5" w:themeShade="BF"/>
                <w:sz w:val="20"/>
              </w:rPr>
            </w:pPr>
          </w:p>
        </w:tc>
        <w:tc>
          <w:tcPr>
            <w:tcW w:w="779" w:type="dxa"/>
            <w:tcPrChange w:id="837" w:author="Ronald Fernando Rodríguez Barbosa" w:date="2020-04-11T18:36:00Z">
              <w:tcPr>
                <w:tcW w:w="779" w:type="dxa"/>
              </w:tcPr>
            </w:tcPrChange>
          </w:tcPr>
          <w:p w14:paraId="0B70E220" w14:textId="3AC9E0AA"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00DE1874" w:rsidRPr="00CB73DB">
              <w:rPr>
                <w:b/>
                <w:color w:val="31849B" w:themeColor="accent5" w:themeShade="BF"/>
                <w:sz w:val="16"/>
              </w:rPr>
              <w:t>-</w:t>
            </w:r>
            <w:r>
              <w:rPr>
                <w:b/>
                <w:color w:val="31849B" w:themeColor="accent5" w:themeShade="BF"/>
                <w:sz w:val="16"/>
              </w:rPr>
              <w:t>1</w:t>
            </w:r>
          </w:p>
        </w:tc>
        <w:tc>
          <w:tcPr>
            <w:tcW w:w="390" w:type="dxa"/>
            <w:vAlign w:val="center"/>
            <w:tcPrChange w:id="838" w:author="Ronald Fernando Rodríguez Barbosa" w:date="2020-04-11T18:36:00Z">
              <w:tcPr>
                <w:tcW w:w="390" w:type="dxa"/>
                <w:vAlign w:val="center"/>
              </w:tcPr>
            </w:tcPrChange>
          </w:tcPr>
          <w:p w14:paraId="049FACA9" w14:textId="469093C3" w:rsidR="00DE1874" w:rsidRPr="00057000" w:rsidRDefault="00014359" w:rsidP="007C0398">
            <w:pPr>
              <w:spacing w:before="60" w:after="60" w:line="240" w:lineRule="auto"/>
              <w:jc w:val="both"/>
              <w:rPr>
                <w:sz w:val="16"/>
                <w:szCs w:val="16"/>
              </w:rPr>
            </w:pPr>
            <w:ins w:id="839" w:author="Ronald Fernando Rodríguez Barbosa" w:date="2020-04-11T18:21:00Z">
              <w:r>
                <w:rPr>
                  <w:sz w:val="16"/>
                  <w:szCs w:val="16"/>
                </w:rPr>
                <w:t>X</w:t>
              </w:r>
            </w:ins>
            <w:del w:id="840" w:author="Ronald Fernando Rodríguez Barbosa" w:date="2020-04-11T16:57:00Z">
              <w:r w:rsidR="00084A91" w:rsidRPr="00057000" w:rsidDel="001D01F8">
                <w:rPr>
                  <w:sz w:val="16"/>
                  <w:szCs w:val="16"/>
                </w:rPr>
                <w:delText>X</w:delText>
              </w:r>
            </w:del>
          </w:p>
        </w:tc>
        <w:tc>
          <w:tcPr>
            <w:tcW w:w="390" w:type="dxa"/>
            <w:vAlign w:val="center"/>
            <w:tcPrChange w:id="841" w:author="Ronald Fernando Rodríguez Barbosa" w:date="2020-04-11T18:36:00Z">
              <w:tcPr>
                <w:tcW w:w="390" w:type="dxa"/>
                <w:vAlign w:val="center"/>
              </w:tcPr>
            </w:tcPrChange>
          </w:tcPr>
          <w:p w14:paraId="7CAF8A5C" w14:textId="33818392" w:rsidR="00DE1874" w:rsidRPr="00057000" w:rsidRDefault="00014359" w:rsidP="007C0398">
            <w:pPr>
              <w:spacing w:before="60" w:after="60" w:line="240" w:lineRule="auto"/>
              <w:jc w:val="both"/>
              <w:rPr>
                <w:sz w:val="16"/>
                <w:szCs w:val="16"/>
              </w:rPr>
            </w:pPr>
            <w:ins w:id="842" w:author="Ronald Fernando Rodríguez Barbosa" w:date="2020-04-11T18:21:00Z">
              <w:r>
                <w:rPr>
                  <w:sz w:val="16"/>
                  <w:szCs w:val="16"/>
                </w:rPr>
                <w:t>X</w:t>
              </w:r>
            </w:ins>
            <w:del w:id="843" w:author="Ronald Fernando Rodríguez Barbosa" w:date="2020-04-11T16:57:00Z">
              <w:r w:rsidR="00084A91" w:rsidRPr="00057000" w:rsidDel="001D01F8">
                <w:rPr>
                  <w:sz w:val="16"/>
                  <w:szCs w:val="16"/>
                </w:rPr>
                <w:delText>X</w:delText>
              </w:r>
            </w:del>
          </w:p>
        </w:tc>
        <w:tc>
          <w:tcPr>
            <w:tcW w:w="390" w:type="dxa"/>
            <w:vAlign w:val="center"/>
            <w:tcPrChange w:id="844" w:author="Ronald Fernando Rodríguez Barbosa" w:date="2020-04-11T18:36:00Z">
              <w:tcPr>
                <w:tcW w:w="390" w:type="dxa"/>
                <w:vAlign w:val="center"/>
              </w:tcPr>
            </w:tcPrChange>
          </w:tcPr>
          <w:p w14:paraId="755BE9C0" w14:textId="3C21C8E6" w:rsidR="00DE1874" w:rsidRPr="00057000" w:rsidRDefault="00084A91" w:rsidP="007C0398">
            <w:pPr>
              <w:spacing w:before="60" w:after="60" w:line="240" w:lineRule="auto"/>
              <w:jc w:val="both"/>
              <w:rPr>
                <w:sz w:val="16"/>
                <w:szCs w:val="16"/>
              </w:rPr>
            </w:pPr>
            <w:del w:id="845" w:author="Ronald Fernando Rodríguez Barbosa" w:date="2020-04-11T16:57:00Z">
              <w:r w:rsidRPr="00057000" w:rsidDel="001D01F8">
                <w:rPr>
                  <w:sz w:val="16"/>
                  <w:szCs w:val="16"/>
                </w:rPr>
                <w:delText>X</w:delText>
              </w:r>
            </w:del>
          </w:p>
        </w:tc>
        <w:tc>
          <w:tcPr>
            <w:tcW w:w="389" w:type="dxa"/>
            <w:vAlign w:val="center"/>
            <w:tcPrChange w:id="846" w:author="Ronald Fernando Rodríguez Barbosa" w:date="2020-04-11T18:36:00Z">
              <w:tcPr>
                <w:tcW w:w="389" w:type="dxa"/>
                <w:vAlign w:val="center"/>
              </w:tcPr>
            </w:tcPrChange>
          </w:tcPr>
          <w:p w14:paraId="62234E2E" w14:textId="77777777" w:rsidR="00DE1874" w:rsidRPr="00057000" w:rsidRDefault="00DE1874" w:rsidP="007C0398">
            <w:pPr>
              <w:spacing w:before="60" w:after="60" w:line="240" w:lineRule="auto"/>
              <w:jc w:val="both"/>
              <w:rPr>
                <w:sz w:val="16"/>
                <w:szCs w:val="16"/>
              </w:rPr>
            </w:pPr>
          </w:p>
        </w:tc>
        <w:tc>
          <w:tcPr>
            <w:tcW w:w="390" w:type="dxa"/>
            <w:vAlign w:val="center"/>
            <w:tcPrChange w:id="847" w:author="Ronald Fernando Rodríguez Barbosa" w:date="2020-04-11T18:36:00Z">
              <w:tcPr>
                <w:tcW w:w="390" w:type="dxa"/>
                <w:vAlign w:val="center"/>
              </w:tcPr>
            </w:tcPrChange>
          </w:tcPr>
          <w:p w14:paraId="7F7B160C" w14:textId="77777777" w:rsidR="00DE1874" w:rsidRPr="00057000" w:rsidRDefault="00DE1874" w:rsidP="007C0398">
            <w:pPr>
              <w:spacing w:before="60" w:after="60" w:line="240" w:lineRule="auto"/>
              <w:jc w:val="both"/>
              <w:rPr>
                <w:sz w:val="16"/>
                <w:szCs w:val="16"/>
              </w:rPr>
            </w:pPr>
          </w:p>
        </w:tc>
        <w:tc>
          <w:tcPr>
            <w:tcW w:w="277" w:type="dxa"/>
            <w:vAlign w:val="center"/>
            <w:tcPrChange w:id="848" w:author="Ronald Fernando Rodríguez Barbosa" w:date="2020-04-11T18:36:00Z">
              <w:tcPr>
                <w:tcW w:w="390" w:type="dxa"/>
                <w:vAlign w:val="center"/>
              </w:tcPr>
            </w:tcPrChange>
          </w:tcPr>
          <w:p w14:paraId="3009B44F" w14:textId="77777777" w:rsidR="00DE1874" w:rsidRPr="00057000" w:rsidRDefault="00DE1874" w:rsidP="007C0398">
            <w:pPr>
              <w:spacing w:before="60" w:after="60" w:line="240" w:lineRule="auto"/>
              <w:jc w:val="both"/>
              <w:rPr>
                <w:sz w:val="16"/>
                <w:szCs w:val="16"/>
              </w:rPr>
            </w:pPr>
          </w:p>
        </w:tc>
        <w:tc>
          <w:tcPr>
            <w:tcW w:w="425" w:type="dxa"/>
            <w:vAlign w:val="center"/>
            <w:tcPrChange w:id="849" w:author="Ronald Fernando Rodríguez Barbosa" w:date="2020-04-11T18:36:00Z">
              <w:tcPr>
                <w:tcW w:w="312" w:type="dxa"/>
                <w:vAlign w:val="center"/>
              </w:tcPr>
            </w:tcPrChange>
          </w:tcPr>
          <w:p w14:paraId="7F570E8A" w14:textId="77777777" w:rsidR="00DE1874" w:rsidRPr="00057000" w:rsidRDefault="00DE1874" w:rsidP="007C0398">
            <w:pPr>
              <w:spacing w:before="60" w:after="60" w:line="240" w:lineRule="auto"/>
              <w:jc w:val="both"/>
              <w:rPr>
                <w:sz w:val="16"/>
                <w:szCs w:val="16"/>
              </w:rPr>
            </w:pPr>
          </w:p>
        </w:tc>
        <w:tc>
          <w:tcPr>
            <w:tcW w:w="284" w:type="dxa"/>
            <w:vAlign w:val="center"/>
            <w:tcPrChange w:id="850" w:author="Ronald Fernando Rodríguez Barbosa" w:date="2020-04-11T18:36:00Z">
              <w:tcPr>
                <w:tcW w:w="284" w:type="dxa"/>
                <w:vAlign w:val="center"/>
              </w:tcPr>
            </w:tcPrChange>
          </w:tcPr>
          <w:p w14:paraId="49D5CE27" w14:textId="77777777" w:rsidR="00DE1874" w:rsidRPr="00057000" w:rsidRDefault="00DE1874" w:rsidP="007C0398">
            <w:pPr>
              <w:spacing w:before="60" w:after="60" w:line="240" w:lineRule="auto"/>
              <w:jc w:val="both"/>
              <w:rPr>
                <w:sz w:val="16"/>
                <w:szCs w:val="16"/>
              </w:rPr>
            </w:pPr>
          </w:p>
        </w:tc>
        <w:tc>
          <w:tcPr>
            <w:tcW w:w="283" w:type="dxa"/>
            <w:vAlign w:val="center"/>
            <w:tcPrChange w:id="851" w:author="Ronald Fernando Rodríguez Barbosa" w:date="2020-04-11T18:36:00Z">
              <w:tcPr>
                <w:tcW w:w="283" w:type="dxa"/>
                <w:vAlign w:val="center"/>
              </w:tcPr>
            </w:tcPrChange>
          </w:tcPr>
          <w:p w14:paraId="2A527820" w14:textId="77777777" w:rsidR="00DE1874" w:rsidRPr="00057000" w:rsidRDefault="00DE1874" w:rsidP="007C0398">
            <w:pPr>
              <w:spacing w:before="60" w:after="60" w:line="240" w:lineRule="auto"/>
              <w:jc w:val="both"/>
              <w:rPr>
                <w:sz w:val="16"/>
                <w:szCs w:val="16"/>
              </w:rPr>
            </w:pPr>
          </w:p>
        </w:tc>
        <w:tc>
          <w:tcPr>
            <w:tcW w:w="426" w:type="dxa"/>
            <w:vAlign w:val="center"/>
            <w:tcPrChange w:id="852" w:author="Ronald Fernando Rodríguez Barbosa" w:date="2020-04-11T18:36:00Z">
              <w:tcPr>
                <w:tcW w:w="426" w:type="dxa"/>
                <w:vAlign w:val="center"/>
              </w:tcPr>
            </w:tcPrChange>
          </w:tcPr>
          <w:p w14:paraId="38D721D1" w14:textId="77777777" w:rsidR="00DE1874" w:rsidRPr="00057000" w:rsidRDefault="00DE1874" w:rsidP="007C0398">
            <w:pPr>
              <w:spacing w:before="60" w:after="60" w:line="240" w:lineRule="auto"/>
              <w:jc w:val="both"/>
              <w:rPr>
                <w:sz w:val="16"/>
                <w:szCs w:val="16"/>
              </w:rPr>
            </w:pPr>
          </w:p>
        </w:tc>
        <w:tc>
          <w:tcPr>
            <w:tcW w:w="503" w:type="dxa"/>
            <w:vAlign w:val="center"/>
            <w:tcPrChange w:id="853" w:author="Ronald Fernando Rodríguez Barbosa" w:date="2020-04-11T18:36:00Z">
              <w:tcPr>
                <w:tcW w:w="503" w:type="dxa"/>
                <w:vAlign w:val="center"/>
              </w:tcPr>
            </w:tcPrChange>
          </w:tcPr>
          <w:p w14:paraId="30391FA0" w14:textId="77777777" w:rsidR="00DE1874" w:rsidRPr="00057000" w:rsidRDefault="00DE1874" w:rsidP="007C0398">
            <w:pPr>
              <w:spacing w:before="60" w:after="60" w:line="240" w:lineRule="auto"/>
              <w:jc w:val="both"/>
              <w:rPr>
                <w:sz w:val="16"/>
                <w:szCs w:val="16"/>
              </w:rPr>
            </w:pPr>
          </w:p>
        </w:tc>
        <w:tc>
          <w:tcPr>
            <w:tcW w:w="390" w:type="dxa"/>
            <w:vAlign w:val="center"/>
            <w:tcPrChange w:id="854" w:author="Ronald Fernando Rodríguez Barbosa" w:date="2020-04-11T18:36:00Z">
              <w:tcPr>
                <w:tcW w:w="390" w:type="dxa"/>
                <w:vAlign w:val="center"/>
              </w:tcPr>
            </w:tcPrChange>
          </w:tcPr>
          <w:p w14:paraId="1A7F08A8" w14:textId="77777777" w:rsidR="00DE1874" w:rsidRPr="00057000" w:rsidRDefault="00DE1874" w:rsidP="007C0398">
            <w:pPr>
              <w:spacing w:before="60" w:after="60" w:line="240" w:lineRule="auto"/>
              <w:jc w:val="both"/>
              <w:rPr>
                <w:sz w:val="16"/>
                <w:szCs w:val="16"/>
              </w:rPr>
            </w:pPr>
          </w:p>
        </w:tc>
        <w:tc>
          <w:tcPr>
            <w:tcW w:w="390" w:type="dxa"/>
            <w:vAlign w:val="center"/>
            <w:tcPrChange w:id="855" w:author="Ronald Fernando Rodríguez Barbosa" w:date="2020-04-11T18:36:00Z">
              <w:tcPr>
                <w:tcW w:w="390" w:type="dxa"/>
                <w:vAlign w:val="center"/>
              </w:tcPr>
            </w:tcPrChange>
          </w:tcPr>
          <w:p w14:paraId="167BCC1B" w14:textId="77777777" w:rsidR="00DE1874" w:rsidRPr="00057000" w:rsidRDefault="00DE1874" w:rsidP="007C0398">
            <w:pPr>
              <w:spacing w:before="60" w:after="60" w:line="240" w:lineRule="auto"/>
              <w:jc w:val="both"/>
              <w:rPr>
                <w:sz w:val="16"/>
                <w:szCs w:val="16"/>
              </w:rPr>
            </w:pPr>
          </w:p>
        </w:tc>
        <w:tc>
          <w:tcPr>
            <w:tcW w:w="418" w:type="dxa"/>
            <w:vAlign w:val="center"/>
            <w:tcPrChange w:id="856" w:author="Ronald Fernando Rodríguez Barbosa" w:date="2020-04-11T18:36:00Z">
              <w:tcPr>
                <w:tcW w:w="418" w:type="dxa"/>
                <w:vAlign w:val="center"/>
              </w:tcPr>
            </w:tcPrChange>
          </w:tcPr>
          <w:p w14:paraId="2651EEB1" w14:textId="77777777" w:rsidR="00DE1874" w:rsidRPr="00057000" w:rsidRDefault="00DE1874" w:rsidP="007C0398">
            <w:pPr>
              <w:spacing w:before="60" w:after="60" w:line="240" w:lineRule="auto"/>
              <w:jc w:val="both"/>
              <w:rPr>
                <w:sz w:val="16"/>
                <w:szCs w:val="16"/>
              </w:rPr>
            </w:pPr>
          </w:p>
        </w:tc>
        <w:tc>
          <w:tcPr>
            <w:tcW w:w="426" w:type="dxa"/>
            <w:vAlign w:val="center"/>
            <w:tcPrChange w:id="857" w:author="Ronald Fernando Rodríguez Barbosa" w:date="2020-04-11T18:36:00Z">
              <w:tcPr>
                <w:tcW w:w="426" w:type="dxa"/>
                <w:vAlign w:val="center"/>
              </w:tcPr>
            </w:tcPrChange>
          </w:tcPr>
          <w:p w14:paraId="303ECFB2" w14:textId="77777777" w:rsidR="00DE1874" w:rsidRPr="00057000" w:rsidRDefault="00DE1874" w:rsidP="007C0398">
            <w:pPr>
              <w:spacing w:before="60" w:after="60" w:line="240" w:lineRule="auto"/>
              <w:jc w:val="both"/>
              <w:rPr>
                <w:sz w:val="16"/>
                <w:szCs w:val="16"/>
              </w:rPr>
            </w:pPr>
          </w:p>
        </w:tc>
        <w:tc>
          <w:tcPr>
            <w:tcW w:w="425" w:type="dxa"/>
            <w:vAlign w:val="center"/>
            <w:tcPrChange w:id="858" w:author="Ronald Fernando Rodríguez Barbosa" w:date="2020-04-11T18:36:00Z">
              <w:tcPr>
                <w:tcW w:w="425" w:type="dxa"/>
                <w:vAlign w:val="center"/>
              </w:tcPr>
            </w:tcPrChange>
          </w:tcPr>
          <w:p w14:paraId="74B2BFDE" w14:textId="77777777" w:rsidR="00DE1874" w:rsidRPr="00057000" w:rsidRDefault="00DE1874" w:rsidP="007C0398">
            <w:pPr>
              <w:spacing w:before="60" w:after="60" w:line="240" w:lineRule="auto"/>
              <w:jc w:val="both"/>
              <w:rPr>
                <w:sz w:val="16"/>
                <w:szCs w:val="16"/>
              </w:rPr>
            </w:pPr>
          </w:p>
        </w:tc>
        <w:tc>
          <w:tcPr>
            <w:tcW w:w="425" w:type="dxa"/>
            <w:vAlign w:val="center"/>
            <w:tcPrChange w:id="859" w:author="Ronald Fernando Rodríguez Barbosa" w:date="2020-04-11T18:36:00Z">
              <w:tcPr>
                <w:tcW w:w="425" w:type="dxa"/>
                <w:vAlign w:val="center"/>
              </w:tcPr>
            </w:tcPrChange>
          </w:tcPr>
          <w:p w14:paraId="0877B08C" w14:textId="77777777" w:rsidR="00DE1874" w:rsidRPr="00057000" w:rsidRDefault="00DE1874" w:rsidP="007C0398">
            <w:pPr>
              <w:spacing w:before="60" w:after="60" w:line="240" w:lineRule="auto"/>
              <w:jc w:val="both"/>
              <w:rPr>
                <w:sz w:val="16"/>
                <w:szCs w:val="16"/>
              </w:rPr>
            </w:pPr>
          </w:p>
        </w:tc>
        <w:tc>
          <w:tcPr>
            <w:tcW w:w="425" w:type="dxa"/>
            <w:vAlign w:val="center"/>
            <w:tcPrChange w:id="860" w:author="Ronald Fernando Rodríguez Barbosa" w:date="2020-04-11T18:36:00Z">
              <w:tcPr>
                <w:tcW w:w="425" w:type="dxa"/>
                <w:vAlign w:val="center"/>
              </w:tcPr>
            </w:tcPrChange>
          </w:tcPr>
          <w:p w14:paraId="72BC98F0" w14:textId="77777777" w:rsidR="00DE1874" w:rsidRPr="00057000" w:rsidRDefault="00DE1874" w:rsidP="007C0398">
            <w:pPr>
              <w:spacing w:before="60" w:after="60" w:line="240" w:lineRule="auto"/>
              <w:jc w:val="both"/>
              <w:rPr>
                <w:sz w:val="16"/>
                <w:szCs w:val="16"/>
              </w:rPr>
            </w:pPr>
          </w:p>
        </w:tc>
      </w:tr>
      <w:tr w:rsidR="00014359" w14:paraId="1196EE11" w14:textId="77777777" w:rsidTr="00EE412E">
        <w:tblPrEx>
          <w:tblPrExChange w:id="861" w:author="Ronald Fernando Rodríguez Barbosa" w:date="2020-04-11T18:36:00Z">
            <w:tblPrEx>
              <w:tblW w:w="9493" w:type="dxa"/>
            </w:tblPrEx>
          </w:tblPrExChange>
        </w:tblPrEx>
        <w:trPr>
          <w:trHeight w:val="25"/>
          <w:trPrChange w:id="862" w:author="Ronald Fernando Rodríguez Barbosa" w:date="2020-04-11T18:36:00Z">
            <w:trPr>
              <w:gridAfter w:val="0"/>
              <w:trHeight w:val="25"/>
            </w:trPr>
          </w:trPrChange>
        </w:trPr>
        <w:tc>
          <w:tcPr>
            <w:tcW w:w="1668" w:type="dxa"/>
            <w:vMerge/>
            <w:tcPrChange w:id="863" w:author="Ronald Fernando Rodríguez Barbosa" w:date="2020-04-11T18:36:00Z">
              <w:tcPr>
                <w:tcW w:w="1668" w:type="dxa"/>
                <w:vMerge/>
              </w:tcPr>
            </w:tcPrChange>
          </w:tcPr>
          <w:p w14:paraId="792E946B" w14:textId="77777777" w:rsidR="00DE1874" w:rsidRDefault="00DE1874" w:rsidP="007C0398">
            <w:pPr>
              <w:spacing w:before="120" w:after="120"/>
              <w:jc w:val="center"/>
              <w:rPr>
                <w:b/>
                <w:color w:val="31849B" w:themeColor="accent5" w:themeShade="BF"/>
                <w:sz w:val="20"/>
              </w:rPr>
            </w:pPr>
          </w:p>
        </w:tc>
        <w:tc>
          <w:tcPr>
            <w:tcW w:w="779" w:type="dxa"/>
            <w:tcPrChange w:id="864" w:author="Ronald Fernando Rodríguez Barbosa" w:date="2020-04-11T18:36:00Z">
              <w:tcPr>
                <w:tcW w:w="779" w:type="dxa"/>
              </w:tcPr>
            </w:tcPrChange>
          </w:tcPr>
          <w:p w14:paraId="0B00B46D" w14:textId="64D8F173"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2</w:t>
            </w:r>
          </w:p>
        </w:tc>
        <w:tc>
          <w:tcPr>
            <w:tcW w:w="390" w:type="dxa"/>
            <w:vAlign w:val="center"/>
            <w:tcPrChange w:id="865" w:author="Ronald Fernando Rodríguez Barbosa" w:date="2020-04-11T18:36:00Z">
              <w:tcPr>
                <w:tcW w:w="390" w:type="dxa"/>
                <w:vAlign w:val="center"/>
              </w:tcPr>
            </w:tcPrChange>
          </w:tcPr>
          <w:p w14:paraId="35166E46" w14:textId="77777777" w:rsidR="00DE1874" w:rsidRPr="00057000" w:rsidRDefault="00DE1874" w:rsidP="007C0398">
            <w:pPr>
              <w:spacing w:before="60" w:after="60" w:line="240" w:lineRule="auto"/>
              <w:jc w:val="both"/>
              <w:rPr>
                <w:sz w:val="16"/>
                <w:szCs w:val="16"/>
              </w:rPr>
            </w:pPr>
          </w:p>
        </w:tc>
        <w:tc>
          <w:tcPr>
            <w:tcW w:w="390" w:type="dxa"/>
            <w:vAlign w:val="center"/>
            <w:tcPrChange w:id="866" w:author="Ronald Fernando Rodríguez Barbosa" w:date="2020-04-11T18:36:00Z">
              <w:tcPr>
                <w:tcW w:w="390" w:type="dxa"/>
                <w:vAlign w:val="center"/>
              </w:tcPr>
            </w:tcPrChange>
          </w:tcPr>
          <w:p w14:paraId="38914181" w14:textId="200DBBF4" w:rsidR="00DE1874" w:rsidRPr="00057000" w:rsidRDefault="00084A91" w:rsidP="007C0398">
            <w:pPr>
              <w:spacing w:before="60" w:after="60" w:line="240" w:lineRule="auto"/>
              <w:jc w:val="both"/>
              <w:rPr>
                <w:sz w:val="16"/>
                <w:szCs w:val="16"/>
              </w:rPr>
            </w:pPr>
            <w:del w:id="867" w:author="Ronald Fernando Rodríguez Barbosa" w:date="2020-04-11T16:57:00Z">
              <w:r w:rsidRPr="00057000" w:rsidDel="001D01F8">
                <w:rPr>
                  <w:sz w:val="16"/>
                  <w:szCs w:val="16"/>
                </w:rPr>
                <w:delText>X</w:delText>
              </w:r>
            </w:del>
          </w:p>
        </w:tc>
        <w:tc>
          <w:tcPr>
            <w:tcW w:w="390" w:type="dxa"/>
            <w:vAlign w:val="center"/>
            <w:tcPrChange w:id="868" w:author="Ronald Fernando Rodríguez Barbosa" w:date="2020-04-11T18:36:00Z">
              <w:tcPr>
                <w:tcW w:w="390" w:type="dxa"/>
                <w:vAlign w:val="center"/>
              </w:tcPr>
            </w:tcPrChange>
          </w:tcPr>
          <w:p w14:paraId="378AD60B" w14:textId="0CACB477" w:rsidR="00DE1874" w:rsidRPr="00057000" w:rsidRDefault="00014359" w:rsidP="007C0398">
            <w:pPr>
              <w:spacing w:before="60" w:after="60" w:line="240" w:lineRule="auto"/>
              <w:jc w:val="both"/>
              <w:rPr>
                <w:sz w:val="16"/>
                <w:szCs w:val="16"/>
              </w:rPr>
            </w:pPr>
            <w:ins w:id="869" w:author="Ronald Fernando Rodríguez Barbosa" w:date="2020-04-11T18:21:00Z">
              <w:r>
                <w:rPr>
                  <w:sz w:val="16"/>
                  <w:szCs w:val="16"/>
                </w:rPr>
                <w:t>X</w:t>
              </w:r>
            </w:ins>
            <w:del w:id="870" w:author="Ronald Fernando Rodríguez Barbosa" w:date="2020-04-11T16:57:00Z">
              <w:r w:rsidR="00084A91" w:rsidRPr="00057000" w:rsidDel="001D01F8">
                <w:rPr>
                  <w:sz w:val="16"/>
                  <w:szCs w:val="16"/>
                </w:rPr>
                <w:delText>X</w:delText>
              </w:r>
            </w:del>
          </w:p>
        </w:tc>
        <w:tc>
          <w:tcPr>
            <w:tcW w:w="389" w:type="dxa"/>
            <w:vAlign w:val="center"/>
            <w:tcPrChange w:id="871" w:author="Ronald Fernando Rodríguez Barbosa" w:date="2020-04-11T18:36:00Z">
              <w:tcPr>
                <w:tcW w:w="389" w:type="dxa"/>
                <w:vAlign w:val="center"/>
              </w:tcPr>
            </w:tcPrChange>
          </w:tcPr>
          <w:p w14:paraId="64423837" w14:textId="5893E2BD" w:rsidR="00DE1874" w:rsidRPr="00057000" w:rsidRDefault="00014359" w:rsidP="007C0398">
            <w:pPr>
              <w:spacing w:before="60" w:after="60" w:line="240" w:lineRule="auto"/>
              <w:jc w:val="both"/>
              <w:rPr>
                <w:sz w:val="16"/>
                <w:szCs w:val="16"/>
              </w:rPr>
            </w:pPr>
            <w:ins w:id="872" w:author="Ronald Fernando Rodríguez Barbosa" w:date="2020-04-11T18:21:00Z">
              <w:r>
                <w:rPr>
                  <w:sz w:val="16"/>
                  <w:szCs w:val="16"/>
                </w:rPr>
                <w:t>X</w:t>
              </w:r>
            </w:ins>
            <w:del w:id="873" w:author="Ronald Fernando Rodríguez Barbosa" w:date="2020-04-11T16:57:00Z">
              <w:r w:rsidR="00084A91" w:rsidRPr="00057000" w:rsidDel="001D01F8">
                <w:rPr>
                  <w:sz w:val="16"/>
                  <w:szCs w:val="16"/>
                </w:rPr>
                <w:delText>X</w:delText>
              </w:r>
            </w:del>
          </w:p>
        </w:tc>
        <w:tc>
          <w:tcPr>
            <w:tcW w:w="390" w:type="dxa"/>
            <w:vAlign w:val="center"/>
            <w:tcPrChange w:id="874" w:author="Ronald Fernando Rodríguez Barbosa" w:date="2020-04-11T18:36:00Z">
              <w:tcPr>
                <w:tcW w:w="390" w:type="dxa"/>
                <w:vAlign w:val="center"/>
              </w:tcPr>
            </w:tcPrChange>
          </w:tcPr>
          <w:p w14:paraId="5B73761D" w14:textId="7929D5A8" w:rsidR="00DE1874" w:rsidRPr="00057000" w:rsidRDefault="00084A91" w:rsidP="007C0398">
            <w:pPr>
              <w:spacing w:before="60" w:after="60" w:line="240" w:lineRule="auto"/>
              <w:jc w:val="both"/>
              <w:rPr>
                <w:sz w:val="16"/>
                <w:szCs w:val="16"/>
              </w:rPr>
            </w:pPr>
            <w:del w:id="875" w:author="Ronald Fernando Rodríguez Barbosa" w:date="2020-04-11T16:57:00Z">
              <w:r w:rsidRPr="00057000" w:rsidDel="001D01F8">
                <w:rPr>
                  <w:sz w:val="16"/>
                  <w:szCs w:val="16"/>
                </w:rPr>
                <w:delText>X</w:delText>
              </w:r>
            </w:del>
          </w:p>
        </w:tc>
        <w:tc>
          <w:tcPr>
            <w:tcW w:w="277" w:type="dxa"/>
            <w:vAlign w:val="center"/>
            <w:tcPrChange w:id="876" w:author="Ronald Fernando Rodríguez Barbosa" w:date="2020-04-11T18:36:00Z">
              <w:tcPr>
                <w:tcW w:w="390" w:type="dxa"/>
                <w:vAlign w:val="center"/>
              </w:tcPr>
            </w:tcPrChange>
          </w:tcPr>
          <w:p w14:paraId="77871218" w14:textId="6467B223" w:rsidR="00DE1874" w:rsidRPr="00057000" w:rsidRDefault="00084A91" w:rsidP="007C0398">
            <w:pPr>
              <w:spacing w:before="60" w:after="60" w:line="240" w:lineRule="auto"/>
              <w:jc w:val="both"/>
              <w:rPr>
                <w:sz w:val="16"/>
                <w:szCs w:val="16"/>
              </w:rPr>
            </w:pPr>
            <w:del w:id="877" w:author="Ronald Fernando Rodríguez Barbosa" w:date="2020-04-11T16:57:00Z">
              <w:r w:rsidRPr="00057000" w:rsidDel="001D01F8">
                <w:rPr>
                  <w:sz w:val="16"/>
                  <w:szCs w:val="16"/>
                </w:rPr>
                <w:delText>X</w:delText>
              </w:r>
            </w:del>
          </w:p>
        </w:tc>
        <w:tc>
          <w:tcPr>
            <w:tcW w:w="425" w:type="dxa"/>
            <w:vAlign w:val="center"/>
            <w:tcPrChange w:id="878" w:author="Ronald Fernando Rodríguez Barbosa" w:date="2020-04-11T18:36:00Z">
              <w:tcPr>
                <w:tcW w:w="312" w:type="dxa"/>
                <w:vAlign w:val="center"/>
              </w:tcPr>
            </w:tcPrChange>
          </w:tcPr>
          <w:p w14:paraId="13CE2193" w14:textId="77777777" w:rsidR="00DE1874" w:rsidRPr="00057000" w:rsidRDefault="00DE1874" w:rsidP="007C0398">
            <w:pPr>
              <w:spacing w:before="60" w:after="60" w:line="240" w:lineRule="auto"/>
              <w:jc w:val="both"/>
              <w:rPr>
                <w:sz w:val="16"/>
                <w:szCs w:val="16"/>
              </w:rPr>
            </w:pPr>
          </w:p>
        </w:tc>
        <w:tc>
          <w:tcPr>
            <w:tcW w:w="284" w:type="dxa"/>
            <w:vAlign w:val="center"/>
            <w:tcPrChange w:id="879" w:author="Ronald Fernando Rodríguez Barbosa" w:date="2020-04-11T18:36:00Z">
              <w:tcPr>
                <w:tcW w:w="284" w:type="dxa"/>
                <w:vAlign w:val="center"/>
              </w:tcPr>
            </w:tcPrChange>
          </w:tcPr>
          <w:p w14:paraId="65EACBCF" w14:textId="77777777" w:rsidR="00DE1874" w:rsidRPr="00057000" w:rsidRDefault="00DE1874" w:rsidP="007C0398">
            <w:pPr>
              <w:spacing w:before="60" w:after="60" w:line="240" w:lineRule="auto"/>
              <w:jc w:val="both"/>
              <w:rPr>
                <w:sz w:val="16"/>
                <w:szCs w:val="16"/>
              </w:rPr>
            </w:pPr>
          </w:p>
        </w:tc>
        <w:tc>
          <w:tcPr>
            <w:tcW w:w="283" w:type="dxa"/>
            <w:vAlign w:val="center"/>
            <w:tcPrChange w:id="880" w:author="Ronald Fernando Rodríguez Barbosa" w:date="2020-04-11T18:36:00Z">
              <w:tcPr>
                <w:tcW w:w="283" w:type="dxa"/>
                <w:vAlign w:val="center"/>
              </w:tcPr>
            </w:tcPrChange>
          </w:tcPr>
          <w:p w14:paraId="7B99A202" w14:textId="77777777" w:rsidR="00DE1874" w:rsidRPr="00057000" w:rsidRDefault="00DE1874" w:rsidP="007C0398">
            <w:pPr>
              <w:spacing w:before="60" w:after="60" w:line="240" w:lineRule="auto"/>
              <w:jc w:val="both"/>
              <w:rPr>
                <w:sz w:val="16"/>
                <w:szCs w:val="16"/>
              </w:rPr>
            </w:pPr>
          </w:p>
        </w:tc>
        <w:tc>
          <w:tcPr>
            <w:tcW w:w="426" w:type="dxa"/>
            <w:vAlign w:val="center"/>
            <w:tcPrChange w:id="881" w:author="Ronald Fernando Rodríguez Barbosa" w:date="2020-04-11T18:36:00Z">
              <w:tcPr>
                <w:tcW w:w="426" w:type="dxa"/>
                <w:vAlign w:val="center"/>
              </w:tcPr>
            </w:tcPrChange>
          </w:tcPr>
          <w:p w14:paraId="4FE91073" w14:textId="77777777" w:rsidR="00DE1874" w:rsidRPr="00057000" w:rsidRDefault="00DE1874" w:rsidP="007C0398">
            <w:pPr>
              <w:spacing w:before="60" w:after="60" w:line="240" w:lineRule="auto"/>
              <w:jc w:val="both"/>
              <w:rPr>
                <w:sz w:val="16"/>
                <w:szCs w:val="16"/>
              </w:rPr>
            </w:pPr>
          </w:p>
        </w:tc>
        <w:tc>
          <w:tcPr>
            <w:tcW w:w="503" w:type="dxa"/>
            <w:vAlign w:val="center"/>
            <w:tcPrChange w:id="882" w:author="Ronald Fernando Rodríguez Barbosa" w:date="2020-04-11T18:36:00Z">
              <w:tcPr>
                <w:tcW w:w="503" w:type="dxa"/>
                <w:vAlign w:val="center"/>
              </w:tcPr>
            </w:tcPrChange>
          </w:tcPr>
          <w:p w14:paraId="3B28F102" w14:textId="77777777" w:rsidR="00DE1874" w:rsidRPr="00057000" w:rsidRDefault="00DE1874" w:rsidP="007C0398">
            <w:pPr>
              <w:spacing w:before="60" w:after="60" w:line="240" w:lineRule="auto"/>
              <w:jc w:val="both"/>
              <w:rPr>
                <w:sz w:val="16"/>
                <w:szCs w:val="16"/>
              </w:rPr>
            </w:pPr>
          </w:p>
        </w:tc>
        <w:tc>
          <w:tcPr>
            <w:tcW w:w="390" w:type="dxa"/>
            <w:vAlign w:val="center"/>
            <w:tcPrChange w:id="883" w:author="Ronald Fernando Rodríguez Barbosa" w:date="2020-04-11T18:36:00Z">
              <w:tcPr>
                <w:tcW w:w="390" w:type="dxa"/>
                <w:vAlign w:val="center"/>
              </w:tcPr>
            </w:tcPrChange>
          </w:tcPr>
          <w:p w14:paraId="2CB29C6A" w14:textId="77777777" w:rsidR="00DE1874" w:rsidRPr="00057000" w:rsidRDefault="00DE1874" w:rsidP="007C0398">
            <w:pPr>
              <w:spacing w:before="60" w:after="60" w:line="240" w:lineRule="auto"/>
              <w:jc w:val="both"/>
              <w:rPr>
                <w:sz w:val="16"/>
                <w:szCs w:val="16"/>
              </w:rPr>
            </w:pPr>
          </w:p>
        </w:tc>
        <w:tc>
          <w:tcPr>
            <w:tcW w:w="390" w:type="dxa"/>
            <w:vAlign w:val="center"/>
            <w:tcPrChange w:id="884" w:author="Ronald Fernando Rodríguez Barbosa" w:date="2020-04-11T18:36:00Z">
              <w:tcPr>
                <w:tcW w:w="390" w:type="dxa"/>
                <w:vAlign w:val="center"/>
              </w:tcPr>
            </w:tcPrChange>
          </w:tcPr>
          <w:p w14:paraId="5B275B4F" w14:textId="77777777" w:rsidR="00DE1874" w:rsidRPr="00057000" w:rsidRDefault="00DE1874" w:rsidP="007C0398">
            <w:pPr>
              <w:spacing w:before="60" w:after="60" w:line="240" w:lineRule="auto"/>
              <w:jc w:val="both"/>
              <w:rPr>
                <w:sz w:val="16"/>
                <w:szCs w:val="16"/>
              </w:rPr>
            </w:pPr>
          </w:p>
        </w:tc>
        <w:tc>
          <w:tcPr>
            <w:tcW w:w="418" w:type="dxa"/>
            <w:vAlign w:val="center"/>
            <w:tcPrChange w:id="885" w:author="Ronald Fernando Rodríguez Barbosa" w:date="2020-04-11T18:36:00Z">
              <w:tcPr>
                <w:tcW w:w="418" w:type="dxa"/>
                <w:vAlign w:val="center"/>
              </w:tcPr>
            </w:tcPrChange>
          </w:tcPr>
          <w:p w14:paraId="0FE6C683" w14:textId="77777777" w:rsidR="00DE1874" w:rsidRPr="00057000" w:rsidRDefault="00DE1874" w:rsidP="007C0398">
            <w:pPr>
              <w:spacing w:before="60" w:after="60" w:line="240" w:lineRule="auto"/>
              <w:jc w:val="both"/>
              <w:rPr>
                <w:sz w:val="16"/>
                <w:szCs w:val="16"/>
              </w:rPr>
            </w:pPr>
          </w:p>
        </w:tc>
        <w:tc>
          <w:tcPr>
            <w:tcW w:w="426" w:type="dxa"/>
            <w:vAlign w:val="center"/>
            <w:tcPrChange w:id="886" w:author="Ronald Fernando Rodríguez Barbosa" w:date="2020-04-11T18:36:00Z">
              <w:tcPr>
                <w:tcW w:w="426" w:type="dxa"/>
                <w:vAlign w:val="center"/>
              </w:tcPr>
            </w:tcPrChange>
          </w:tcPr>
          <w:p w14:paraId="235A36C8" w14:textId="77777777" w:rsidR="00DE1874" w:rsidRPr="00057000" w:rsidRDefault="00DE1874" w:rsidP="007C0398">
            <w:pPr>
              <w:spacing w:before="60" w:after="60" w:line="240" w:lineRule="auto"/>
              <w:jc w:val="both"/>
              <w:rPr>
                <w:sz w:val="16"/>
                <w:szCs w:val="16"/>
              </w:rPr>
            </w:pPr>
          </w:p>
        </w:tc>
        <w:tc>
          <w:tcPr>
            <w:tcW w:w="425" w:type="dxa"/>
            <w:vAlign w:val="center"/>
            <w:tcPrChange w:id="887" w:author="Ronald Fernando Rodríguez Barbosa" w:date="2020-04-11T18:36:00Z">
              <w:tcPr>
                <w:tcW w:w="425" w:type="dxa"/>
                <w:vAlign w:val="center"/>
              </w:tcPr>
            </w:tcPrChange>
          </w:tcPr>
          <w:p w14:paraId="56F44A0E" w14:textId="77777777" w:rsidR="00DE1874" w:rsidRPr="00057000" w:rsidRDefault="00DE1874" w:rsidP="007C0398">
            <w:pPr>
              <w:spacing w:before="60" w:after="60" w:line="240" w:lineRule="auto"/>
              <w:jc w:val="both"/>
              <w:rPr>
                <w:sz w:val="16"/>
                <w:szCs w:val="16"/>
              </w:rPr>
            </w:pPr>
          </w:p>
        </w:tc>
        <w:tc>
          <w:tcPr>
            <w:tcW w:w="425" w:type="dxa"/>
            <w:vAlign w:val="center"/>
            <w:tcPrChange w:id="888" w:author="Ronald Fernando Rodríguez Barbosa" w:date="2020-04-11T18:36:00Z">
              <w:tcPr>
                <w:tcW w:w="425" w:type="dxa"/>
                <w:vAlign w:val="center"/>
              </w:tcPr>
            </w:tcPrChange>
          </w:tcPr>
          <w:p w14:paraId="74C9EC26" w14:textId="77777777" w:rsidR="00DE1874" w:rsidRPr="00057000" w:rsidRDefault="00DE1874" w:rsidP="007C0398">
            <w:pPr>
              <w:spacing w:before="60" w:after="60" w:line="240" w:lineRule="auto"/>
              <w:jc w:val="both"/>
              <w:rPr>
                <w:sz w:val="16"/>
                <w:szCs w:val="16"/>
              </w:rPr>
            </w:pPr>
          </w:p>
        </w:tc>
        <w:tc>
          <w:tcPr>
            <w:tcW w:w="425" w:type="dxa"/>
            <w:vAlign w:val="center"/>
            <w:tcPrChange w:id="889" w:author="Ronald Fernando Rodríguez Barbosa" w:date="2020-04-11T18:36:00Z">
              <w:tcPr>
                <w:tcW w:w="425" w:type="dxa"/>
                <w:vAlign w:val="center"/>
              </w:tcPr>
            </w:tcPrChange>
          </w:tcPr>
          <w:p w14:paraId="017571AF" w14:textId="77777777" w:rsidR="00DE1874" w:rsidRPr="00057000" w:rsidRDefault="00DE1874" w:rsidP="007C0398">
            <w:pPr>
              <w:spacing w:before="60" w:after="60" w:line="240" w:lineRule="auto"/>
              <w:jc w:val="both"/>
              <w:rPr>
                <w:sz w:val="16"/>
                <w:szCs w:val="16"/>
              </w:rPr>
            </w:pPr>
          </w:p>
        </w:tc>
      </w:tr>
      <w:tr w:rsidR="00014359" w14:paraId="0795E1B3" w14:textId="77777777" w:rsidTr="00EE412E">
        <w:tblPrEx>
          <w:tblPrExChange w:id="890" w:author="Ronald Fernando Rodríguez Barbosa" w:date="2020-04-11T18:36:00Z">
            <w:tblPrEx>
              <w:tblW w:w="9493" w:type="dxa"/>
            </w:tblPrEx>
          </w:tblPrExChange>
        </w:tblPrEx>
        <w:trPr>
          <w:trHeight w:val="25"/>
          <w:trPrChange w:id="891" w:author="Ronald Fernando Rodríguez Barbosa" w:date="2020-04-11T18:36:00Z">
            <w:trPr>
              <w:gridAfter w:val="0"/>
              <w:trHeight w:val="25"/>
            </w:trPr>
          </w:trPrChange>
        </w:trPr>
        <w:tc>
          <w:tcPr>
            <w:tcW w:w="1668" w:type="dxa"/>
            <w:vMerge/>
            <w:tcPrChange w:id="892" w:author="Ronald Fernando Rodríguez Barbosa" w:date="2020-04-11T18:36:00Z">
              <w:tcPr>
                <w:tcW w:w="1668" w:type="dxa"/>
                <w:vMerge/>
              </w:tcPr>
            </w:tcPrChange>
          </w:tcPr>
          <w:p w14:paraId="6637AB16" w14:textId="77777777" w:rsidR="00DE1874" w:rsidRDefault="00DE1874" w:rsidP="007C0398">
            <w:pPr>
              <w:spacing w:before="120" w:after="120"/>
              <w:jc w:val="center"/>
              <w:rPr>
                <w:b/>
                <w:color w:val="31849B" w:themeColor="accent5" w:themeShade="BF"/>
                <w:sz w:val="20"/>
              </w:rPr>
            </w:pPr>
          </w:p>
        </w:tc>
        <w:tc>
          <w:tcPr>
            <w:tcW w:w="779" w:type="dxa"/>
            <w:tcPrChange w:id="893" w:author="Ronald Fernando Rodríguez Barbosa" w:date="2020-04-11T18:36:00Z">
              <w:tcPr>
                <w:tcW w:w="779" w:type="dxa"/>
              </w:tcPr>
            </w:tcPrChange>
          </w:tcPr>
          <w:p w14:paraId="00AB5715" w14:textId="14F9477C"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3</w:t>
            </w:r>
          </w:p>
        </w:tc>
        <w:tc>
          <w:tcPr>
            <w:tcW w:w="390" w:type="dxa"/>
            <w:vAlign w:val="center"/>
            <w:tcPrChange w:id="894" w:author="Ronald Fernando Rodríguez Barbosa" w:date="2020-04-11T18:36:00Z">
              <w:tcPr>
                <w:tcW w:w="390" w:type="dxa"/>
                <w:vAlign w:val="center"/>
              </w:tcPr>
            </w:tcPrChange>
          </w:tcPr>
          <w:p w14:paraId="48386199" w14:textId="77777777" w:rsidR="00DE1874" w:rsidRPr="00057000" w:rsidRDefault="00DE1874" w:rsidP="007C0398">
            <w:pPr>
              <w:spacing w:before="60" w:after="60" w:line="240" w:lineRule="auto"/>
              <w:jc w:val="both"/>
              <w:rPr>
                <w:sz w:val="16"/>
                <w:szCs w:val="16"/>
              </w:rPr>
            </w:pPr>
          </w:p>
        </w:tc>
        <w:tc>
          <w:tcPr>
            <w:tcW w:w="390" w:type="dxa"/>
            <w:vAlign w:val="center"/>
            <w:tcPrChange w:id="895" w:author="Ronald Fernando Rodríguez Barbosa" w:date="2020-04-11T18:36:00Z">
              <w:tcPr>
                <w:tcW w:w="390" w:type="dxa"/>
                <w:vAlign w:val="center"/>
              </w:tcPr>
            </w:tcPrChange>
          </w:tcPr>
          <w:p w14:paraId="3605016D" w14:textId="77777777" w:rsidR="00DE1874" w:rsidRPr="00057000" w:rsidRDefault="00DE1874" w:rsidP="007C0398">
            <w:pPr>
              <w:spacing w:before="60" w:after="60" w:line="240" w:lineRule="auto"/>
              <w:jc w:val="both"/>
              <w:rPr>
                <w:sz w:val="16"/>
                <w:szCs w:val="16"/>
              </w:rPr>
            </w:pPr>
          </w:p>
        </w:tc>
        <w:tc>
          <w:tcPr>
            <w:tcW w:w="390" w:type="dxa"/>
            <w:vAlign w:val="center"/>
            <w:tcPrChange w:id="896" w:author="Ronald Fernando Rodríguez Barbosa" w:date="2020-04-11T18:36:00Z">
              <w:tcPr>
                <w:tcW w:w="390" w:type="dxa"/>
                <w:vAlign w:val="center"/>
              </w:tcPr>
            </w:tcPrChange>
          </w:tcPr>
          <w:p w14:paraId="7914858A" w14:textId="3179AAB7" w:rsidR="00DE1874" w:rsidRPr="00057000" w:rsidRDefault="00DE1874" w:rsidP="007C0398">
            <w:pPr>
              <w:spacing w:before="60" w:after="60" w:line="240" w:lineRule="auto"/>
              <w:jc w:val="both"/>
              <w:rPr>
                <w:sz w:val="16"/>
                <w:szCs w:val="16"/>
              </w:rPr>
            </w:pPr>
          </w:p>
        </w:tc>
        <w:tc>
          <w:tcPr>
            <w:tcW w:w="389" w:type="dxa"/>
            <w:vAlign w:val="center"/>
            <w:tcPrChange w:id="897" w:author="Ronald Fernando Rodríguez Barbosa" w:date="2020-04-11T18:36:00Z">
              <w:tcPr>
                <w:tcW w:w="389" w:type="dxa"/>
                <w:vAlign w:val="center"/>
              </w:tcPr>
            </w:tcPrChange>
          </w:tcPr>
          <w:p w14:paraId="23540242" w14:textId="70EF9024" w:rsidR="00DE1874" w:rsidRPr="00057000" w:rsidRDefault="00DE1874" w:rsidP="007C0398">
            <w:pPr>
              <w:spacing w:before="60" w:after="60" w:line="240" w:lineRule="auto"/>
              <w:jc w:val="both"/>
              <w:rPr>
                <w:sz w:val="16"/>
                <w:szCs w:val="16"/>
              </w:rPr>
            </w:pPr>
          </w:p>
        </w:tc>
        <w:tc>
          <w:tcPr>
            <w:tcW w:w="390" w:type="dxa"/>
            <w:vAlign w:val="center"/>
            <w:tcPrChange w:id="898" w:author="Ronald Fernando Rodríguez Barbosa" w:date="2020-04-11T18:36:00Z">
              <w:tcPr>
                <w:tcW w:w="390" w:type="dxa"/>
                <w:vAlign w:val="center"/>
              </w:tcPr>
            </w:tcPrChange>
          </w:tcPr>
          <w:p w14:paraId="68E77305" w14:textId="55F395D4" w:rsidR="00DE1874" w:rsidRPr="00057000" w:rsidRDefault="00014359" w:rsidP="007C0398">
            <w:pPr>
              <w:spacing w:before="60" w:after="60" w:line="240" w:lineRule="auto"/>
              <w:jc w:val="both"/>
              <w:rPr>
                <w:sz w:val="16"/>
                <w:szCs w:val="16"/>
              </w:rPr>
            </w:pPr>
            <w:ins w:id="899" w:author="Ronald Fernando Rodríguez Barbosa" w:date="2020-04-11T18:22:00Z">
              <w:r>
                <w:rPr>
                  <w:sz w:val="16"/>
                  <w:szCs w:val="16"/>
                </w:rPr>
                <w:t>X</w:t>
              </w:r>
            </w:ins>
          </w:p>
        </w:tc>
        <w:tc>
          <w:tcPr>
            <w:tcW w:w="277" w:type="dxa"/>
            <w:vAlign w:val="center"/>
            <w:tcPrChange w:id="900" w:author="Ronald Fernando Rodríguez Barbosa" w:date="2020-04-11T18:36:00Z">
              <w:tcPr>
                <w:tcW w:w="390" w:type="dxa"/>
                <w:vAlign w:val="center"/>
              </w:tcPr>
            </w:tcPrChange>
          </w:tcPr>
          <w:p w14:paraId="123466E1" w14:textId="77777777" w:rsidR="00DE1874" w:rsidRPr="00057000" w:rsidRDefault="00DE1874" w:rsidP="007C0398">
            <w:pPr>
              <w:spacing w:before="60" w:after="60" w:line="240" w:lineRule="auto"/>
              <w:jc w:val="both"/>
              <w:rPr>
                <w:sz w:val="16"/>
                <w:szCs w:val="16"/>
              </w:rPr>
            </w:pPr>
          </w:p>
        </w:tc>
        <w:tc>
          <w:tcPr>
            <w:tcW w:w="425" w:type="dxa"/>
            <w:vAlign w:val="center"/>
            <w:tcPrChange w:id="901" w:author="Ronald Fernando Rodríguez Barbosa" w:date="2020-04-11T18:36:00Z">
              <w:tcPr>
                <w:tcW w:w="312" w:type="dxa"/>
                <w:vAlign w:val="center"/>
              </w:tcPr>
            </w:tcPrChange>
          </w:tcPr>
          <w:p w14:paraId="7F5B73F7" w14:textId="49F0379D" w:rsidR="00DE1874" w:rsidRPr="00057000" w:rsidRDefault="00084A91" w:rsidP="007C0398">
            <w:pPr>
              <w:spacing w:before="60" w:after="60" w:line="240" w:lineRule="auto"/>
              <w:jc w:val="both"/>
              <w:rPr>
                <w:sz w:val="16"/>
                <w:szCs w:val="16"/>
              </w:rPr>
            </w:pPr>
            <w:del w:id="902" w:author="Ronald Fernando Rodríguez Barbosa" w:date="2020-04-11T16:57:00Z">
              <w:r w:rsidRPr="00057000" w:rsidDel="001D01F8">
                <w:rPr>
                  <w:sz w:val="16"/>
                  <w:szCs w:val="16"/>
                </w:rPr>
                <w:delText>X</w:delText>
              </w:r>
            </w:del>
          </w:p>
        </w:tc>
        <w:tc>
          <w:tcPr>
            <w:tcW w:w="284" w:type="dxa"/>
            <w:vAlign w:val="center"/>
            <w:tcPrChange w:id="903" w:author="Ronald Fernando Rodríguez Barbosa" w:date="2020-04-11T18:36:00Z">
              <w:tcPr>
                <w:tcW w:w="284" w:type="dxa"/>
                <w:vAlign w:val="center"/>
              </w:tcPr>
            </w:tcPrChange>
          </w:tcPr>
          <w:p w14:paraId="727CCDB4" w14:textId="77777777" w:rsidR="00DE1874" w:rsidRPr="00057000" w:rsidRDefault="00DE1874" w:rsidP="007C0398">
            <w:pPr>
              <w:spacing w:before="60" w:after="60" w:line="240" w:lineRule="auto"/>
              <w:jc w:val="both"/>
              <w:rPr>
                <w:sz w:val="16"/>
                <w:szCs w:val="16"/>
              </w:rPr>
            </w:pPr>
          </w:p>
        </w:tc>
        <w:tc>
          <w:tcPr>
            <w:tcW w:w="283" w:type="dxa"/>
            <w:vAlign w:val="center"/>
            <w:tcPrChange w:id="904" w:author="Ronald Fernando Rodríguez Barbosa" w:date="2020-04-11T18:36:00Z">
              <w:tcPr>
                <w:tcW w:w="283" w:type="dxa"/>
                <w:vAlign w:val="center"/>
              </w:tcPr>
            </w:tcPrChange>
          </w:tcPr>
          <w:p w14:paraId="38EC5FB6" w14:textId="77777777" w:rsidR="00DE1874" w:rsidRPr="00057000" w:rsidRDefault="00DE1874" w:rsidP="007C0398">
            <w:pPr>
              <w:spacing w:before="60" w:after="60" w:line="240" w:lineRule="auto"/>
              <w:jc w:val="both"/>
              <w:rPr>
                <w:sz w:val="16"/>
                <w:szCs w:val="16"/>
              </w:rPr>
            </w:pPr>
          </w:p>
        </w:tc>
        <w:tc>
          <w:tcPr>
            <w:tcW w:w="426" w:type="dxa"/>
            <w:vAlign w:val="center"/>
            <w:tcPrChange w:id="905" w:author="Ronald Fernando Rodríguez Barbosa" w:date="2020-04-11T18:36:00Z">
              <w:tcPr>
                <w:tcW w:w="426" w:type="dxa"/>
                <w:vAlign w:val="center"/>
              </w:tcPr>
            </w:tcPrChange>
          </w:tcPr>
          <w:p w14:paraId="5F20A38E" w14:textId="77777777" w:rsidR="00DE1874" w:rsidRPr="00057000" w:rsidRDefault="00DE1874" w:rsidP="007C0398">
            <w:pPr>
              <w:spacing w:before="60" w:after="60" w:line="240" w:lineRule="auto"/>
              <w:jc w:val="both"/>
              <w:rPr>
                <w:sz w:val="16"/>
                <w:szCs w:val="16"/>
              </w:rPr>
            </w:pPr>
          </w:p>
        </w:tc>
        <w:tc>
          <w:tcPr>
            <w:tcW w:w="503" w:type="dxa"/>
            <w:vAlign w:val="center"/>
            <w:tcPrChange w:id="906" w:author="Ronald Fernando Rodríguez Barbosa" w:date="2020-04-11T18:36:00Z">
              <w:tcPr>
                <w:tcW w:w="503" w:type="dxa"/>
                <w:vAlign w:val="center"/>
              </w:tcPr>
            </w:tcPrChange>
          </w:tcPr>
          <w:p w14:paraId="022F61A5" w14:textId="77777777" w:rsidR="00DE1874" w:rsidRPr="00057000" w:rsidRDefault="00DE1874" w:rsidP="007C0398">
            <w:pPr>
              <w:spacing w:before="60" w:after="60" w:line="240" w:lineRule="auto"/>
              <w:jc w:val="both"/>
              <w:rPr>
                <w:sz w:val="16"/>
                <w:szCs w:val="16"/>
              </w:rPr>
            </w:pPr>
          </w:p>
        </w:tc>
        <w:tc>
          <w:tcPr>
            <w:tcW w:w="390" w:type="dxa"/>
            <w:vAlign w:val="center"/>
            <w:tcPrChange w:id="907" w:author="Ronald Fernando Rodríguez Barbosa" w:date="2020-04-11T18:36:00Z">
              <w:tcPr>
                <w:tcW w:w="390" w:type="dxa"/>
                <w:vAlign w:val="center"/>
              </w:tcPr>
            </w:tcPrChange>
          </w:tcPr>
          <w:p w14:paraId="6EC1AF5C" w14:textId="77777777" w:rsidR="00DE1874" w:rsidRPr="00057000" w:rsidRDefault="00DE1874" w:rsidP="007C0398">
            <w:pPr>
              <w:spacing w:before="60" w:after="60" w:line="240" w:lineRule="auto"/>
              <w:jc w:val="both"/>
              <w:rPr>
                <w:sz w:val="16"/>
                <w:szCs w:val="16"/>
              </w:rPr>
            </w:pPr>
          </w:p>
        </w:tc>
        <w:tc>
          <w:tcPr>
            <w:tcW w:w="390" w:type="dxa"/>
            <w:vAlign w:val="center"/>
            <w:tcPrChange w:id="908" w:author="Ronald Fernando Rodríguez Barbosa" w:date="2020-04-11T18:36:00Z">
              <w:tcPr>
                <w:tcW w:w="390" w:type="dxa"/>
                <w:vAlign w:val="center"/>
              </w:tcPr>
            </w:tcPrChange>
          </w:tcPr>
          <w:p w14:paraId="17715403" w14:textId="77777777" w:rsidR="00DE1874" w:rsidRPr="00057000" w:rsidRDefault="00DE1874" w:rsidP="007C0398">
            <w:pPr>
              <w:spacing w:before="60" w:after="60" w:line="240" w:lineRule="auto"/>
              <w:jc w:val="both"/>
              <w:rPr>
                <w:sz w:val="16"/>
                <w:szCs w:val="16"/>
              </w:rPr>
            </w:pPr>
          </w:p>
        </w:tc>
        <w:tc>
          <w:tcPr>
            <w:tcW w:w="418" w:type="dxa"/>
            <w:vAlign w:val="center"/>
            <w:tcPrChange w:id="909" w:author="Ronald Fernando Rodríguez Barbosa" w:date="2020-04-11T18:36:00Z">
              <w:tcPr>
                <w:tcW w:w="418" w:type="dxa"/>
                <w:vAlign w:val="center"/>
              </w:tcPr>
            </w:tcPrChange>
          </w:tcPr>
          <w:p w14:paraId="71B0BDBF" w14:textId="77777777" w:rsidR="00DE1874" w:rsidRPr="00057000" w:rsidRDefault="00DE1874" w:rsidP="007C0398">
            <w:pPr>
              <w:spacing w:before="60" w:after="60" w:line="240" w:lineRule="auto"/>
              <w:jc w:val="both"/>
              <w:rPr>
                <w:sz w:val="16"/>
                <w:szCs w:val="16"/>
              </w:rPr>
            </w:pPr>
          </w:p>
        </w:tc>
        <w:tc>
          <w:tcPr>
            <w:tcW w:w="426" w:type="dxa"/>
            <w:vAlign w:val="center"/>
            <w:tcPrChange w:id="910" w:author="Ronald Fernando Rodríguez Barbosa" w:date="2020-04-11T18:36:00Z">
              <w:tcPr>
                <w:tcW w:w="426" w:type="dxa"/>
                <w:vAlign w:val="center"/>
              </w:tcPr>
            </w:tcPrChange>
          </w:tcPr>
          <w:p w14:paraId="246C2D3E" w14:textId="77777777" w:rsidR="00DE1874" w:rsidRPr="00057000" w:rsidRDefault="00DE1874" w:rsidP="007C0398">
            <w:pPr>
              <w:spacing w:before="60" w:after="60" w:line="240" w:lineRule="auto"/>
              <w:jc w:val="both"/>
              <w:rPr>
                <w:sz w:val="16"/>
                <w:szCs w:val="16"/>
              </w:rPr>
            </w:pPr>
          </w:p>
        </w:tc>
        <w:tc>
          <w:tcPr>
            <w:tcW w:w="425" w:type="dxa"/>
            <w:vAlign w:val="center"/>
            <w:tcPrChange w:id="911" w:author="Ronald Fernando Rodríguez Barbosa" w:date="2020-04-11T18:36:00Z">
              <w:tcPr>
                <w:tcW w:w="425" w:type="dxa"/>
                <w:vAlign w:val="center"/>
              </w:tcPr>
            </w:tcPrChange>
          </w:tcPr>
          <w:p w14:paraId="651069E1" w14:textId="77777777" w:rsidR="00DE1874" w:rsidRPr="00057000" w:rsidRDefault="00DE1874" w:rsidP="007C0398">
            <w:pPr>
              <w:spacing w:before="60" w:after="60" w:line="240" w:lineRule="auto"/>
              <w:jc w:val="both"/>
              <w:rPr>
                <w:sz w:val="16"/>
                <w:szCs w:val="16"/>
              </w:rPr>
            </w:pPr>
          </w:p>
        </w:tc>
        <w:tc>
          <w:tcPr>
            <w:tcW w:w="425" w:type="dxa"/>
            <w:vAlign w:val="center"/>
            <w:tcPrChange w:id="912" w:author="Ronald Fernando Rodríguez Barbosa" w:date="2020-04-11T18:36:00Z">
              <w:tcPr>
                <w:tcW w:w="425" w:type="dxa"/>
                <w:vAlign w:val="center"/>
              </w:tcPr>
            </w:tcPrChange>
          </w:tcPr>
          <w:p w14:paraId="41BACC15" w14:textId="77777777" w:rsidR="00DE1874" w:rsidRPr="00057000" w:rsidRDefault="00DE1874" w:rsidP="007C0398">
            <w:pPr>
              <w:spacing w:before="60" w:after="60" w:line="240" w:lineRule="auto"/>
              <w:jc w:val="both"/>
              <w:rPr>
                <w:sz w:val="16"/>
                <w:szCs w:val="16"/>
              </w:rPr>
            </w:pPr>
          </w:p>
        </w:tc>
        <w:tc>
          <w:tcPr>
            <w:tcW w:w="425" w:type="dxa"/>
            <w:vAlign w:val="center"/>
            <w:tcPrChange w:id="913" w:author="Ronald Fernando Rodríguez Barbosa" w:date="2020-04-11T18:36:00Z">
              <w:tcPr>
                <w:tcW w:w="425" w:type="dxa"/>
                <w:vAlign w:val="center"/>
              </w:tcPr>
            </w:tcPrChange>
          </w:tcPr>
          <w:p w14:paraId="36341852" w14:textId="77777777" w:rsidR="00DE1874" w:rsidRPr="00057000" w:rsidRDefault="00DE1874" w:rsidP="007C0398">
            <w:pPr>
              <w:spacing w:before="60" w:after="60" w:line="240" w:lineRule="auto"/>
              <w:jc w:val="both"/>
              <w:rPr>
                <w:sz w:val="16"/>
                <w:szCs w:val="16"/>
              </w:rPr>
            </w:pPr>
          </w:p>
        </w:tc>
      </w:tr>
      <w:tr w:rsidR="00014359" w14:paraId="31452475" w14:textId="77777777" w:rsidTr="00EE412E">
        <w:tblPrEx>
          <w:tblPrExChange w:id="914" w:author="Ronald Fernando Rodríguez Barbosa" w:date="2020-04-11T18:36:00Z">
            <w:tblPrEx>
              <w:tblW w:w="9493" w:type="dxa"/>
            </w:tblPrEx>
          </w:tblPrExChange>
        </w:tblPrEx>
        <w:trPr>
          <w:trHeight w:val="25"/>
          <w:trPrChange w:id="915" w:author="Ronald Fernando Rodríguez Barbosa" w:date="2020-04-11T18:36:00Z">
            <w:trPr>
              <w:gridAfter w:val="0"/>
              <w:trHeight w:val="25"/>
            </w:trPr>
          </w:trPrChange>
        </w:trPr>
        <w:tc>
          <w:tcPr>
            <w:tcW w:w="1668" w:type="dxa"/>
            <w:vMerge/>
            <w:tcPrChange w:id="916" w:author="Ronald Fernando Rodríguez Barbosa" w:date="2020-04-11T18:36:00Z">
              <w:tcPr>
                <w:tcW w:w="1668" w:type="dxa"/>
                <w:vMerge/>
              </w:tcPr>
            </w:tcPrChange>
          </w:tcPr>
          <w:p w14:paraId="1C0056B0" w14:textId="77777777" w:rsidR="00DE1874" w:rsidRDefault="00DE1874" w:rsidP="007C0398">
            <w:pPr>
              <w:spacing w:before="120" w:after="120"/>
              <w:jc w:val="center"/>
              <w:rPr>
                <w:b/>
                <w:color w:val="31849B" w:themeColor="accent5" w:themeShade="BF"/>
                <w:sz w:val="20"/>
              </w:rPr>
            </w:pPr>
          </w:p>
        </w:tc>
        <w:tc>
          <w:tcPr>
            <w:tcW w:w="779" w:type="dxa"/>
            <w:tcPrChange w:id="917" w:author="Ronald Fernando Rodríguez Barbosa" w:date="2020-04-11T18:36:00Z">
              <w:tcPr>
                <w:tcW w:w="779" w:type="dxa"/>
              </w:tcPr>
            </w:tcPrChange>
          </w:tcPr>
          <w:p w14:paraId="540A5C6D" w14:textId="16853402"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4</w:t>
            </w:r>
          </w:p>
        </w:tc>
        <w:tc>
          <w:tcPr>
            <w:tcW w:w="390" w:type="dxa"/>
            <w:vAlign w:val="center"/>
            <w:tcPrChange w:id="918" w:author="Ronald Fernando Rodríguez Barbosa" w:date="2020-04-11T18:36:00Z">
              <w:tcPr>
                <w:tcW w:w="390" w:type="dxa"/>
                <w:vAlign w:val="center"/>
              </w:tcPr>
            </w:tcPrChange>
          </w:tcPr>
          <w:p w14:paraId="2C88AE2C" w14:textId="77777777" w:rsidR="00DE1874" w:rsidRPr="00057000" w:rsidRDefault="00DE1874" w:rsidP="007C0398">
            <w:pPr>
              <w:spacing w:before="60" w:after="60" w:line="240" w:lineRule="auto"/>
              <w:jc w:val="both"/>
              <w:rPr>
                <w:sz w:val="16"/>
                <w:szCs w:val="16"/>
              </w:rPr>
            </w:pPr>
          </w:p>
        </w:tc>
        <w:tc>
          <w:tcPr>
            <w:tcW w:w="390" w:type="dxa"/>
            <w:vAlign w:val="center"/>
            <w:tcPrChange w:id="919" w:author="Ronald Fernando Rodríguez Barbosa" w:date="2020-04-11T18:36:00Z">
              <w:tcPr>
                <w:tcW w:w="390" w:type="dxa"/>
                <w:vAlign w:val="center"/>
              </w:tcPr>
            </w:tcPrChange>
          </w:tcPr>
          <w:p w14:paraId="128E8908" w14:textId="77777777" w:rsidR="00DE1874" w:rsidRPr="00057000" w:rsidRDefault="00DE1874" w:rsidP="007C0398">
            <w:pPr>
              <w:spacing w:before="60" w:after="60" w:line="240" w:lineRule="auto"/>
              <w:jc w:val="both"/>
              <w:rPr>
                <w:sz w:val="16"/>
                <w:szCs w:val="16"/>
              </w:rPr>
            </w:pPr>
          </w:p>
        </w:tc>
        <w:tc>
          <w:tcPr>
            <w:tcW w:w="390" w:type="dxa"/>
            <w:vAlign w:val="center"/>
            <w:tcPrChange w:id="920" w:author="Ronald Fernando Rodríguez Barbosa" w:date="2020-04-11T18:36:00Z">
              <w:tcPr>
                <w:tcW w:w="390" w:type="dxa"/>
                <w:vAlign w:val="center"/>
              </w:tcPr>
            </w:tcPrChange>
          </w:tcPr>
          <w:p w14:paraId="012BB07B" w14:textId="77777777" w:rsidR="00DE1874" w:rsidRPr="00057000" w:rsidRDefault="00DE1874" w:rsidP="007C0398">
            <w:pPr>
              <w:spacing w:before="60" w:after="60" w:line="240" w:lineRule="auto"/>
              <w:jc w:val="both"/>
              <w:rPr>
                <w:sz w:val="16"/>
                <w:szCs w:val="16"/>
              </w:rPr>
            </w:pPr>
          </w:p>
        </w:tc>
        <w:tc>
          <w:tcPr>
            <w:tcW w:w="389" w:type="dxa"/>
            <w:vAlign w:val="center"/>
            <w:tcPrChange w:id="921" w:author="Ronald Fernando Rodríguez Barbosa" w:date="2020-04-11T18:36:00Z">
              <w:tcPr>
                <w:tcW w:w="389" w:type="dxa"/>
                <w:vAlign w:val="center"/>
              </w:tcPr>
            </w:tcPrChange>
          </w:tcPr>
          <w:p w14:paraId="041E177C" w14:textId="23970F37" w:rsidR="00DE1874" w:rsidRPr="00057000" w:rsidRDefault="00DE1874" w:rsidP="007C0398">
            <w:pPr>
              <w:spacing w:before="60" w:after="60" w:line="240" w:lineRule="auto"/>
              <w:jc w:val="both"/>
              <w:rPr>
                <w:sz w:val="16"/>
                <w:szCs w:val="16"/>
              </w:rPr>
            </w:pPr>
          </w:p>
        </w:tc>
        <w:tc>
          <w:tcPr>
            <w:tcW w:w="390" w:type="dxa"/>
            <w:vAlign w:val="center"/>
            <w:tcPrChange w:id="922" w:author="Ronald Fernando Rodríguez Barbosa" w:date="2020-04-11T18:36:00Z">
              <w:tcPr>
                <w:tcW w:w="390" w:type="dxa"/>
                <w:vAlign w:val="center"/>
              </w:tcPr>
            </w:tcPrChange>
          </w:tcPr>
          <w:p w14:paraId="11779763" w14:textId="77777777" w:rsidR="00DE1874" w:rsidRPr="00057000" w:rsidRDefault="00DE1874" w:rsidP="007C0398">
            <w:pPr>
              <w:spacing w:before="60" w:after="60" w:line="240" w:lineRule="auto"/>
              <w:jc w:val="both"/>
              <w:rPr>
                <w:sz w:val="16"/>
                <w:szCs w:val="16"/>
              </w:rPr>
            </w:pPr>
          </w:p>
        </w:tc>
        <w:tc>
          <w:tcPr>
            <w:tcW w:w="277" w:type="dxa"/>
            <w:vAlign w:val="center"/>
            <w:tcPrChange w:id="923" w:author="Ronald Fernando Rodríguez Barbosa" w:date="2020-04-11T18:36:00Z">
              <w:tcPr>
                <w:tcW w:w="390" w:type="dxa"/>
                <w:vAlign w:val="center"/>
              </w:tcPr>
            </w:tcPrChange>
          </w:tcPr>
          <w:p w14:paraId="33F77DCD" w14:textId="588748B6" w:rsidR="00DE1874" w:rsidRPr="00057000" w:rsidRDefault="00014359" w:rsidP="007C0398">
            <w:pPr>
              <w:spacing w:before="60" w:after="60" w:line="240" w:lineRule="auto"/>
              <w:jc w:val="both"/>
              <w:rPr>
                <w:sz w:val="16"/>
                <w:szCs w:val="16"/>
              </w:rPr>
            </w:pPr>
            <w:ins w:id="924" w:author="Ronald Fernando Rodríguez Barbosa" w:date="2020-04-11T18:22:00Z">
              <w:r>
                <w:rPr>
                  <w:sz w:val="16"/>
                  <w:szCs w:val="16"/>
                </w:rPr>
                <w:t>X</w:t>
              </w:r>
            </w:ins>
          </w:p>
        </w:tc>
        <w:tc>
          <w:tcPr>
            <w:tcW w:w="425" w:type="dxa"/>
            <w:vAlign w:val="center"/>
            <w:tcPrChange w:id="925" w:author="Ronald Fernando Rodríguez Barbosa" w:date="2020-04-11T18:36:00Z">
              <w:tcPr>
                <w:tcW w:w="312" w:type="dxa"/>
                <w:vAlign w:val="center"/>
              </w:tcPr>
            </w:tcPrChange>
          </w:tcPr>
          <w:p w14:paraId="38A1EAF6" w14:textId="58FD4F5F" w:rsidR="00DE1874" w:rsidRPr="00057000" w:rsidRDefault="00014359" w:rsidP="007C0398">
            <w:pPr>
              <w:spacing w:before="60" w:after="60" w:line="240" w:lineRule="auto"/>
              <w:jc w:val="both"/>
              <w:rPr>
                <w:sz w:val="16"/>
                <w:szCs w:val="16"/>
              </w:rPr>
            </w:pPr>
            <w:ins w:id="926" w:author="Ronald Fernando Rodríguez Barbosa" w:date="2020-04-11T18:22:00Z">
              <w:r>
                <w:rPr>
                  <w:sz w:val="16"/>
                  <w:szCs w:val="16"/>
                </w:rPr>
                <w:t>X</w:t>
              </w:r>
            </w:ins>
          </w:p>
        </w:tc>
        <w:tc>
          <w:tcPr>
            <w:tcW w:w="284" w:type="dxa"/>
            <w:vAlign w:val="center"/>
            <w:tcPrChange w:id="927" w:author="Ronald Fernando Rodríguez Barbosa" w:date="2020-04-11T18:36:00Z">
              <w:tcPr>
                <w:tcW w:w="284" w:type="dxa"/>
                <w:vAlign w:val="center"/>
              </w:tcPr>
            </w:tcPrChange>
          </w:tcPr>
          <w:p w14:paraId="36BFA1FB" w14:textId="4B0CA6DE" w:rsidR="00DE1874" w:rsidRPr="00057000" w:rsidRDefault="00084A91" w:rsidP="007C0398">
            <w:pPr>
              <w:spacing w:before="60" w:after="60" w:line="240" w:lineRule="auto"/>
              <w:jc w:val="both"/>
              <w:rPr>
                <w:sz w:val="16"/>
                <w:szCs w:val="16"/>
              </w:rPr>
            </w:pPr>
            <w:del w:id="928" w:author="Ronald Fernando Rodríguez Barbosa" w:date="2020-04-11T16:57:00Z">
              <w:r w:rsidRPr="00057000" w:rsidDel="001D01F8">
                <w:rPr>
                  <w:sz w:val="16"/>
                  <w:szCs w:val="16"/>
                </w:rPr>
                <w:delText>X</w:delText>
              </w:r>
            </w:del>
          </w:p>
        </w:tc>
        <w:tc>
          <w:tcPr>
            <w:tcW w:w="283" w:type="dxa"/>
            <w:vAlign w:val="center"/>
            <w:tcPrChange w:id="929" w:author="Ronald Fernando Rodríguez Barbosa" w:date="2020-04-11T18:36:00Z">
              <w:tcPr>
                <w:tcW w:w="283" w:type="dxa"/>
                <w:vAlign w:val="center"/>
              </w:tcPr>
            </w:tcPrChange>
          </w:tcPr>
          <w:p w14:paraId="70B5E004" w14:textId="1F924FD0" w:rsidR="00DE1874" w:rsidRPr="00057000" w:rsidRDefault="00084A91" w:rsidP="007C0398">
            <w:pPr>
              <w:spacing w:before="60" w:after="60" w:line="240" w:lineRule="auto"/>
              <w:jc w:val="both"/>
              <w:rPr>
                <w:sz w:val="16"/>
                <w:szCs w:val="16"/>
              </w:rPr>
            </w:pPr>
            <w:del w:id="930" w:author="Ronald Fernando Rodríguez Barbosa" w:date="2020-04-11T16:57:00Z">
              <w:r w:rsidRPr="00057000" w:rsidDel="001D01F8">
                <w:rPr>
                  <w:sz w:val="16"/>
                  <w:szCs w:val="16"/>
                </w:rPr>
                <w:delText>X</w:delText>
              </w:r>
            </w:del>
          </w:p>
        </w:tc>
        <w:tc>
          <w:tcPr>
            <w:tcW w:w="426" w:type="dxa"/>
            <w:vAlign w:val="center"/>
            <w:tcPrChange w:id="931" w:author="Ronald Fernando Rodríguez Barbosa" w:date="2020-04-11T18:36:00Z">
              <w:tcPr>
                <w:tcW w:w="426" w:type="dxa"/>
                <w:vAlign w:val="center"/>
              </w:tcPr>
            </w:tcPrChange>
          </w:tcPr>
          <w:p w14:paraId="0C5FDE63" w14:textId="77777777" w:rsidR="00DE1874" w:rsidRPr="00057000" w:rsidRDefault="00DE1874" w:rsidP="007C0398">
            <w:pPr>
              <w:spacing w:before="60" w:after="60" w:line="240" w:lineRule="auto"/>
              <w:jc w:val="both"/>
              <w:rPr>
                <w:sz w:val="16"/>
                <w:szCs w:val="16"/>
              </w:rPr>
            </w:pPr>
          </w:p>
        </w:tc>
        <w:tc>
          <w:tcPr>
            <w:tcW w:w="503" w:type="dxa"/>
            <w:vAlign w:val="center"/>
            <w:tcPrChange w:id="932" w:author="Ronald Fernando Rodríguez Barbosa" w:date="2020-04-11T18:36:00Z">
              <w:tcPr>
                <w:tcW w:w="503" w:type="dxa"/>
                <w:vAlign w:val="center"/>
              </w:tcPr>
            </w:tcPrChange>
          </w:tcPr>
          <w:p w14:paraId="54E322DA" w14:textId="77777777" w:rsidR="00DE1874" w:rsidRPr="00057000" w:rsidRDefault="00DE1874" w:rsidP="007C0398">
            <w:pPr>
              <w:spacing w:before="60" w:after="60" w:line="240" w:lineRule="auto"/>
              <w:jc w:val="both"/>
              <w:rPr>
                <w:sz w:val="16"/>
                <w:szCs w:val="16"/>
              </w:rPr>
            </w:pPr>
          </w:p>
        </w:tc>
        <w:tc>
          <w:tcPr>
            <w:tcW w:w="390" w:type="dxa"/>
            <w:vAlign w:val="center"/>
            <w:tcPrChange w:id="933" w:author="Ronald Fernando Rodríguez Barbosa" w:date="2020-04-11T18:36:00Z">
              <w:tcPr>
                <w:tcW w:w="390" w:type="dxa"/>
                <w:vAlign w:val="center"/>
              </w:tcPr>
            </w:tcPrChange>
          </w:tcPr>
          <w:p w14:paraId="28BCE973" w14:textId="77777777" w:rsidR="00DE1874" w:rsidRPr="00057000" w:rsidRDefault="00DE1874" w:rsidP="007C0398">
            <w:pPr>
              <w:spacing w:before="60" w:after="60" w:line="240" w:lineRule="auto"/>
              <w:jc w:val="both"/>
              <w:rPr>
                <w:sz w:val="16"/>
                <w:szCs w:val="16"/>
              </w:rPr>
            </w:pPr>
          </w:p>
        </w:tc>
        <w:tc>
          <w:tcPr>
            <w:tcW w:w="390" w:type="dxa"/>
            <w:vAlign w:val="center"/>
            <w:tcPrChange w:id="934" w:author="Ronald Fernando Rodríguez Barbosa" w:date="2020-04-11T18:36:00Z">
              <w:tcPr>
                <w:tcW w:w="390" w:type="dxa"/>
                <w:vAlign w:val="center"/>
              </w:tcPr>
            </w:tcPrChange>
          </w:tcPr>
          <w:p w14:paraId="7254BBF6" w14:textId="77777777" w:rsidR="00DE1874" w:rsidRPr="00057000" w:rsidRDefault="00DE1874" w:rsidP="007C0398">
            <w:pPr>
              <w:spacing w:before="60" w:after="60" w:line="240" w:lineRule="auto"/>
              <w:jc w:val="both"/>
              <w:rPr>
                <w:sz w:val="16"/>
                <w:szCs w:val="16"/>
              </w:rPr>
            </w:pPr>
          </w:p>
        </w:tc>
        <w:tc>
          <w:tcPr>
            <w:tcW w:w="418" w:type="dxa"/>
            <w:vAlign w:val="center"/>
            <w:tcPrChange w:id="935" w:author="Ronald Fernando Rodríguez Barbosa" w:date="2020-04-11T18:36:00Z">
              <w:tcPr>
                <w:tcW w:w="418" w:type="dxa"/>
                <w:vAlign w:val="center"/>
              </w:tcPr>
            </w:tcPrChange>
          </w:tcPr>
          <w:p w14:paraId="37BBCEBE" w14:textId="77777777" w:rsidR="00DE1874" w:rsidRPr="00057000" w:rsidRDefault="00DE1874" w:rsidP="007C0398">
            <w:pPr>
              <w:spacing w:before="60" w:after="60" w:line="240" w:lineRule="auto"/>
              <w:jc w:val="both"/>
              <w:rPr>
                <w:sz w:val="16"/>
                <w:szCs w:val="16"/>
              </w:rPr>
            </w:pPr>
          </w:p>
        </w:tc>
        <w:tc>
          <w:tcPr>
            <w:tcW w:w="426" w:type="dxa"/>
            <w:vAlign w:val="center"/>
            <w:tcPrChange w:id="936" w:author="Ronald Fernando Rodríguez Barbosa" w:date="2020-04-11T18:36:00Z">
              <w:tcPr>
                <w:tcW w:w="426" w:type="dxa"/>
                <w:vAlign w:val="center"/>
              </w:tcPr>
            </w:tcPrChange>
          </w:tcPr>
          <w:p w14:paraId="3AF72AF6" w14:textId="77777777" w:rsidR="00DE1874" w:rsidRPr="00057000" w:rsidRDefault="00DE1874" w:rsidP="007C0398">
            <w:pPr>
              <w:spacing w:before="60" w:after="60" w:line="240" w:lineRule="auto"/>
              <w:jc w:val="both"/>
              <w:rPr>
                <w:sz w:val="16"/>
                <w:szCs w:val="16"/>
              </w:rPr>
            </w:pPr>
          </w:p>
        </w:tc>
        <w:tc>
          <w:tcPr>
            <w:tcW w:w="425" w:type="dxa"/>
            <w:vAlign w:val="center"/>
            <w:tcPrChange w:id="937" w:author="Ronald Fernando Rodríguez Barbosa" w:date="2020-04-11T18:36:00Z">
              <w:tcPr>
                <w:tcW w:w="425" w:type="dxa"/>
                <w:vAlign w:val="center"/>
              </w:tcPr>
            </w:tcPrChange>
          </w:tcPr>
          <w:p w14:paraId="3737F456" w14:textId="77777777" w:rsidR="00DE1874" w:rsidRPr="00057000" w:rsidRDefault="00DE1874" w:rsidP="007C0398">
            <w:pPr>
              <w:spacing w:before="60" w:after="60" w:line="240" w:lineRule="auto"/>
              <w:jc w:val="both"/>
              <w:rPr>
                <w:sz w:val="16"/>
                <w:szCs w:val="16"/>
              </w:rPr>
            </w:pPr>
          </w:p>
        </w:tc>
        <w:tc>
          <w:tcPr>
            <w:tcW w:w="425" w:type="dxa"/>
            <w:vAlign w:val="center"/>
            <w:tcPrChange w:id="938" w:author="Ronald Fernando Rodríguez Barbosa" w:date="2020-04-11T18:36:00Z">
              <w:tcPr>
                <w:tcW w:w="425" w:type="dxa"/>
                <w:vAlign w:val="center"/>
              </w:tcPr>
            </w:tcPrChange>
          </w:tcPr>
          <w:p w14:paraId="78A56054" w14:textId="77777777" w:rsidR="00DE1874" w:rsidRPr="00057000" w:rsidRDefault="00DE1874" w:rsidP="007C0398">
            <w:pPr>
              <w:spacing w:before="60" w:after="60" w:line="240" w:lineRule="auto"/>
              <w:jc w:val="both"/>
              <w:rPr>
                <w:sz w:val="16"/>
                <w:szCs w:val="16"/>
              </w:rPr>
            </w:pPr>
          </w:p>
        </w:tc>
        <w:tc>
          <w:tcPr>
            <w:tcW w:w="425" w:type="dxa"/>
            <w:vAlign w:val="center"/>
            <w:tcPrChange w:id="939" w:author="Ronald Fernando Rodríguez Barbosa" w:date="2020-04-11T18:36:00Z">
              <w:tcPr>
                <w:tcW w:w="425" w:type="dxa"/>
                <w:vAlign w:val="center"/>
              </w:tcPr>
            </w:tcPrChange>
          </w:tcPr>
          <w:p w14:paraId="7B6D7597" w14:textId="77777777" w:rsidR="00DE1874" w:rsidRPr="00057000" w:rsidRDefault="00DE1874" w:rsidP="007C0398">
            <w:pPr>
              <w:spacing w:before="60" w:after="60" w:line="240" w:lineRule="auto"/>
              <w:jc w:val="both"/>
              <w:rPr>
                <w:sz w:val="16"/>
                <w:szCs w:val="16"/>
              </w:rPr>
            </w:pPr>
          </w:p>
        </w:tc>
      </w:tr>
      <w:tr w:rsidR="00014359" w14:paraId="57080608" w14:textId="77777777" w:rsidTr="00EE412E">
        <w:tblPrEx>
          <w:tblPrExChange w:id="940" w:author="Ronald Fernando Rodríguez Barbosa" w:date="2020-04-11T18:36:00Z">
            <w:tblPrEx>
              <w:tblW w:w="9493" w:type="dxa"/>
            </w:tblPrEx>
          </w:tblPrExChange>
        </w:tblPrEx>
        <w:trPr>
          <w:trHeight w:val="25"/>
          <w:trPrChange w:id="941" w:author="Ronald Fernando Rodríguez Barbosa" w:date="2020-04-11T18:36:00Z">
            <w:trPr>
              <w:gridAfter w:val="0"/>
              <w:trHeight w:val="25"/>
            </w:trPr>
          </w:trPrChange>
        </w:trPr>
        <w:tc>
          <w:tcPr>
            <w:tcW w:w="1668" w:type="dxa"/>
            <w:vMerge/>
            <w:tcPrChange w:id="942" w:author="Ronald Fernando Rodríguez Barbosa" w:date="2020-04-11T18:36:00Z">
              <w:tcPr>
                <w:tcW w:w="1668" w:type="dxa"/>
                <w:vMerge/>
              </w:tcPr>
            </w:tcPrChange>
          </w:tcPr>
          <w:p w14:paraId="4494670F" w14:textId="77777777" w:rsidR="00DE1874" w:rsidRDefault="00DE1874" w:rsidP="007C0398">
            <w:pPr>
              <w:spacing w:before="120" w:after="120"/>
              <w:jc w:val="center"/>
              <w:rPr>
                <w:b/>
                <w:color w:val="31849B" w:themeColor="accent5" w:themeShade="BF"/>
                <w:sz w:val="20"/>
              </w:rPr>
            </w:pPr>
          </w:p>
        </w:tc>
        <w:tc>
          <w:tcPr>
            <w:tcW w:w="779" w:type="dxa"/>
            <w:tcPrChange w:id="943" w:author="Ronald Fernando Rodríguez Barbosa" w:date="2020-04-11T18:36:00Z">
              <w:tcPr>
                <w:tcW w:w="779" w:type="dxa"/>
              </w:tcPr>
            </w:tcPrChange>
          </w:tcPr>
          <w:p w14:paraId="0C427A07" w14:textId="2E65B4F6"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5</w:t>
            </w:r>
          </w:p>
        </w:tc>
        <w:tc>
          <w:tcPr>
            <w:tcW w:w="390" w:type="dxa"/>
            <w:vAlign w:val="center"/>
            <w:tcPrChange w:id="944" w:author="Ronald Fernando Rodríguez Barbosa" w:date="2020-04-11T18:36:00Z">
              <w:tcPr>
                <w:tcW w:w="390" w:type="dxa"/>
                <w:vAlign w:val="center"/>
              </w:tcPr>
            </w:tcPrChange>
          </w:tcPr>
          <w:p w14:paraId="6D500E45" w14:textId="390AAD33" w:rsidR="00DE1874" w:rsidRPr="00057000" w:rsidRDefault="00DE1874" w:rsidP="007C0398">
            <w:pPr>
              <w:spacing w:before="60" w:after="60" w:line="240" w:lineRule="auto"/>
              <w:jc w:val="both"/>
              <w:rPr>
                <w:sz w:val="16"/>
                <w:szCs w:val="16"/>
              </w:rPr>
            </w:pPr>
          </w:p>
        </w:tc>
        <w:tc>
          <w:tcPr>
            <w:tcW w:w="390" w:type="dxa"/>
            <w:vAlign w:val="center"/>
            <w:tcPrChange w:id="945" w:author="Ronald Fernando Rodríguez Barbosa" w:date="2020-04-11T18:36:00Z">
              <w:tcPr>
                <w:tcW w:w="390" w:type="dxa"/>
                <w:vAlign w:val="center"/>
              </w:tcPr>
            </w:tcPrChange>
          </w:tcPr>
          <w:p w14:paraId="334061F5" w14:textId="752F778F" w:rsidR="00DE1874" w:rsidRPr="00057000" w:rsidRDefault="00DE1874" w:rsidP="007C0398">
            <w:pPr>
              <w:spacing w:before="60" w:after="60" w:line="240" w:lineRule="auto"/>
              <w:jc w:val="both"/>
              <w:rPr>
                <w:sz w:val="16"/>
                <w:szCs w:val="16"/>
              </w:rPr>
            </w:pPr>
          </w:p>
        </w:tc>
        <w:tc>
          <w:tcPr>
            <w:tcW w:w="390" w:type="dxa"/>
            <w:vAlign w:val="center"/>
            <w:tcPrChange w:id="946" w:author="Ronald Fernando Rodríguez Barbosa" w:date="2020-04-11T18:36:00Z">
              <w:tcPr>
                <w:tcW w:w="390" w:type="dxa"/>
                <w:vAlign w:val="center"/>
              </w:tcPr>
            </w:tcPrChange>
          </w:tcPr>
          <w:p w14:paraId="47FAB544" w14:textId="77777777" w:rsidR="00DE1874" w:rsidRPr="00057000" w:rsidRDefault="00DE1874" w:rsidP="007C0398">
            <w:pPr>
              <w:spacing w:before="60" w:after="60" w:line="240" w:lineRule="auto"/>
              <w:jc w:val="both"/>
              <w:rPr>
                <w:sz w:val="16"/>
                <w:szCs w:val="16"/>
              </w:rPr>
            </w:pPr>
          </w:p>
        </w:tc>
        <w:tc>
          <w:tcPr>
            <w:tcW w:w="389" w:type="dxa"/>
            <w:vAlign w:val="center"/>
            <w:tcPrChange w:id="947" w:author="Ronald Fernando Rodríguez Barbosa" w:date="2020-04-11T18:36:00Z">
              <w:tcPr>
                <w:tcW w:w="389" w:type="dxa"/>
                <w:vAlign w:val="center"/>
              </w:tcPr>
            </w:tcPrChange>
          </w:tcPr>
          <w:p w14:paraId="7808D38E" w14:textId="77777777" w:rsidR="00DE1874" w:rsidRPr="00057000" w:rsidRDefault="00DE1874" w:rsidP="007C0398">
            <w:pPr>
              <w:spacing w:before="60" w:after="60" w:line="240" w:lineRule="auto"/>
              <w:jc w:val="both"/>
              <w:rPr>
                <w:sz w:val="16"/>
                <w:szCs w:val="16"/>
              </w:rPr>
            </w:pPr>
          </w:p>
        </w:tc>
        <w:tc>
          <w:tcPr>
            <w:tcW w:w="390" w:type="dxa"/>
            <w:vAlign w:val="center"/>
            <w:tcPrChange w:id="948" w:author="Ronald Fernando Rodríguez Barbosa" w:date="2020-04-11T18:36:00Z">
              <w:tcPr>
                <w:tcW w:w="390" w:type="dxa"/>
                <w:vAlign w:val="center"/>
              </w:tcPr>
            </w:tcPrChange>
          </w:tcPr>
          <w:p w14:paraId="05A8F755" w14:textId="77777777" w:rsidR="00DE1874" w:rsidRPr="00057000" w:rsidRDefault="00DE1874" w:rsidP="007C0398">
            <w:pPr>
              <w:spacing w:before="60" w:after="60" w:line="240" w:lineRule="auto"/>
              <w:jc w:val="both"/>
              <w:rPr>
                <w:sz w:val="16"/>
                <w:szCs w:val="16"/>
              </w:rPr>
            </w:pPr>
          </w:p>
        </w:tc>
        <w:tc>
          <w:tcPr>
            <w:tcW w:w="277" w:type="dxa"/>
            <w:vAlign w:val="center"/>
            <w:tcPrChange w:id="949" w:author="Ronald Fernando Rodríguez Barbosa" w:date="2020-04-11T18:36:00Z">
              <w:tcPr>
                <w:tcW w:w="390" w:type="dxa"/>
                <w:vAlign w:val="center"/>
              </w:tcPr>
            </w:tcPrChange>
          </w:tcPr>
          <w:p w14:paraId="3E253E63" w14:textId="77777777" w:rsidR="00DE1874" w:rsidRPr="00057000" w:rsidRDefault="00DE1874" w:rsidP="007C0398">
            <w:pPr>
              <w:spacing w:before="60" w:after="60" w:line="240" w:lineRule="auto"/>
              <w:jc w:val="both"/>
              <w:rPr>
                <w:sz w:val="16"/>
                <w:szCs w:val="16"/>
              </w:rPr>
            </w:pPr>
          </w:p>
        </w:tc>
        <w:tc>
          <w:tcPr>
            <w:tcW w:w="425" w:type="dxa"/>
            <w:vAlign w:val="center"/>
            <w:tcPrChange w:id="950" w:author="Ronald Fernando Rodríguez Barbosa" w:date="2020-04-11T18:36:00Z">
              <w:tcPr>
                <w:tcW w:w="312" w:type="dxa"/>
                <w:vAlign w:val="center"/>
              </w:tcPr>
            </w:tcPrChange>
          </w:tcPr>
          <w:p w14:paraId="35D732E2" w14:textId="77777777" w:rsidR="00DE1874" w:rsidRPr="00057000" w:rsidRDefault="00DE1874" w:rsidP="007C0398">
            <w:pPr>
              <w:spacing w:before="60" w:after="60" w:line="240" w:lineRule="auto"/>
              <w:jc w:val="both"/>
              <w:rPr>
                <w:sz w:val="16"/>
                <w:szCs w:val="16"/>
              </w:rPr>
            </w:pPr>
          </w:p>
        </w:tc>
        <w:tc>
          <w:tcPr>
            <w:tcW w:w="284" w:type="dxa"/>
            <w:vAlign w:val="center"/>
            <w:tcPrChange w:id="951" w:author="Ronald Fernando Rodríguez Barbosa" w:date="2020-04-11T18:36:00Z">
              <w:tcPr>
                <w:tcW w:w="284" w:type="dxa"/>
                <w:vAlign w:val="center"/>
              </w:tcPr>
            </w:tcPrChange>
          </w:tcPr>
          <w:p w14:paraId="1BC7D68E" w14:textId="6B6CCBF2" w:rsidR="00DE1874" w:rsidRPr="00057000" w:rsidRDefault="00014359" w:rsidP="007C0398">
            <w:pPr>
              <w:spacing w:before="60" w:after="60" w:line="240" w:lineRule="auto"/>
              <w:jc w:val="both"/>
              <w:rPr>
                <w:sz w:val="16"/>
                <w:szCs w:val="16"/>
              </w:rPr>
            </w:pPr>
            <w:ins w:id="952" w:author="Ronald Fernando Rodríguez Barbosa" w:date="2020-04-11T18:23:00Z">
              <w:r>
                <w:rPr>
                  <w:sz w:val="16"/>
                  <w:szCs w:val="16"/>
                </w:rPr>
                <w:t>X</w:t>
              </w:r>
            </w:ins>
          </w:p>
        </w:tc>
        <w:tc>
          <w:tcPr>
            <w:tcW w:w="283" w:type="dxa"/>
            <w:vAlign w:val="center"/>
            <w:tcPrChange w:id="953" w:author="Ronald Fernando Rodríguez Barbosa" w:date="2020-04-11T18:36:00Z">
              <w:tcPr>
                <w:tcW w:w="283" w:type="dxa"/>
                <w:vAlign w:val="center"/>
              </w:tcPr>
            </w:tcPrChange>
          </w:tcPr>
          <w:p w14:paraId="5C7EBFE1" w14:textId="77777777" w:rsidR="00DE1874" w:rsidRPr="00057000" w:rsidRDefault="00DE1874" w:rsidP="007C0398">
            <w:pPr>
              <w:spacing w:before="60" w:after="60" w:line="240" w:lineRule="auto"/>
              <w:jc w:val="both"/>
              <w:rPr>
                <w:sz w:val="16"/>
                <w:szCs w:val="16"/>
              </w:rPr>
            </w:pPr>
          </w:p>
        </w:tc>
        <w:tc>
          <w:tcPr>
            <w:tcW w:w="426" w:type="dxa"/>
            <w:vAlign w:val="center"/>
            <w:tcPrChange w:id="954" w:author="Ronald Fernando Rodríguez Barbosa" w:date="2020-04-11T18:36:00Z">
              <w:tcPr>
                <w:tcW w:w="426" w:type="dxa"/>
                <w:vAlign w:val="center"/>
              </w:tcPr>
            </w:tcPrChange>
          </w:tcPr>
          <w:p w14:paraId="059400B8" w14:textId="72719654" w:rsidR="00DE1874" w:rsidRPr="00057000" w:rsidRDefault="00084A91" w:rsidP="007C0398">
            <w:pPr>
              <w:spacing w:before="60" w:after="60" w:line="240" w:lineRule="auto"/>
              <w:jc w:val="both"/>
              <w:rPr>
                <w:sz w:val="16"/>
                <w:szCs w:val="16"/>
              </w:rPr>
            </w:pPr>
            <w:del w:id="955" w:author="Ronald Fernando Rodríguez Barbosa" w:date="2020-04-11T16:57:00Z">
              <w:r w:rsidRPr="00057000" w:rsidDel="001D01F8">
                <w:rPr>
                  <w:sz w:val="16"/>
                  <w:szCs w:val="16"/>
                </w:rPr>
                <w:delText>X</w:delText>
              </w:r>
            </w:del>
          </w:p>
        </w:tc>
        <w:tc>
          <w:tcPr>
            <w:tcW w:w="503" w:type="dxa"/>
            <w:vAlign w:val="center"/>
            <w:tcPrChange w:id="956" w:author="Ronald Fernando Rodríguez Barbosa" w:date="2020-04-11T18:36:00Z">
              <w:tcPr>
                <w:tcW w:w="503" w:type="dxa"/>
                <w:vAlign w:val="center"/>
              </w:tcPr>
            </w:tcPrChange>
          </w:tcPr>
          <w:p w14:paraId="19EC4E7D" w14:textId="3F6A775A" w:rsidR="00DE1874" w:rsidRPr="00057000" w:rsidRDefault="00084A91" w:rsidP="007C0398">
            <w:pPr>
              <w:spacing w:before="60" w:after="60" w:line="240" w:lineRule="auto"/>
              <w:jc w:val="both"/>
              <w:rPr>
                <w:sz w:val="16"/>
                <w:szCs w:val="16"/>
              </w:rPr>
            </w:pPr>
            <w:del w:id="957" w:author="Ronald Fernando Rodríguez Barbosa" w:date="2020-04-11T16:57:00Z">
              <w:r w:rsidRPr="00057000" w:rsidDel="001D01F8">
                <w:rPr>
                  <w:sz w:val="16"/>
                  <w:szCs w:val="16"/>
                </w:rPr>
                <w:delText>X</w:delText>
              </w:r>
            </w:del>
          </w:p>
        </w:tc>
        <w:tc>
          <w:tcPr>
            <w:tcW w:w="390" w:type="dxa"/>
            <w:vAlign w:val="center"/>
            <w:tcPrChange w:id="958" w:author="Ronald Fernando Rodríguez Barbosa" w:date="2020-04-11T18:36:00Z">
              <w:tcPr>
                <w:tcW w:w="390" w:type="dxa"/>
                <w:vAlign w:val="center"/>
              </w:tcPr>
            </w:tcPrChange>
          </w:tcPr>
          <w:p w14:paraId="198BDB5E" w14:textId="77777777" w:rsidR="00DE1874" w:rsidRPr="00057000" w:rsidRDefault="00DE1874" w:rsidP="007C0398">
            <w:pPr>
              <w:spacing w:before="60" w:after="60" w:line="240" w:lineRule="auto"/>
              <w:jc w:val="both"/>
              <w:rPr>
                <w:sz w:val="16"/>
                <w:szCs w:val="16"/>
              </w:rPr>
            </w:pPr>
          </w:p>
        </w:tc>
        <w:tc>
          <w:tcPr>
            <w:tcW w:w="390" w:type="dxa"/>
            <w:vAlign w:val="center"/>
            <w:tcPrChange w:id="959" w:author="Ronald Fernando Rodríguez Barbosa" w:date="2020-04-11T18:36:00Z">
              <w:tcPr>
                <w:tcW w:w="390" w:type="dxa"/>
                <w:vAlign w:val="center"/>
              </w:tcPr>
            </w:tcPrChange>
          </w:tcPr>
          <w:p w14:paraId="256B6357" w14:textId="77777777" w:rsidR="00DE1874" w:rsidRPr="00057000" w:rsidRDefault="00DE1874" w:rsidP="007C0398">
            <w:pPr>
              <w:spacing w:before="60" w:after="60" w:line="240" w:lineRule="auto"/>
              <w:jc w:val="both"/>
              <w:rPr>
                <w:sz w:val="16"/>
                <w:szCs w:val="16"/>
              </w:rPr>
            </w:pPr>
          </w:p>
        </w:tc>
        <w:tc>
          <w:tcPr>
            <w:tcW w:w="418" w:type="dxa"/>
            <w:vAlign w:val="center"/>
            <w:tcPrChange w:id="960" w:author="Ronald Fernando Rodríguez Barbosa" w:date="2020-04-11T18:36:00Z">
              <w:tcPr>
                <w:tcW w:w="418" w:type="dxa"/>
                <w:vAlign w:val="center"/>
              </w:tcPr>
            </w:tcPrChange>
          </w:tcPr>
          <w:p w14:paraId="23CED14E" w14:textId="77777777" w:rsidR="00DE1874" w:rsidRPr="00057000" w:rsidRDefault="00DE1874" w:rsidP="007C0398">
            <w:pPr>
              <w:spacing w:before="60" w:after="60" w:line="240" w:lineRule="auto"/>
              <w:jc w:val="both"/>
              <w:rPr>
                <w:sz w:val="16"/>
                <w:szCs w:val="16"/>
              </w:rPr>
            </w:pPr>
          </w:p>
        </w:tc>
        <w:tc>
          <w:tcPr>
            <w:tcW w:w="426" w:type="dxa"/>
            <w:vAlign w:val="center"/>
            <w:tcPrChange w:id="961" w:author="Ronald Fernando Rodríguez Barbosa" w:date="2020-04-11T18:36:00Z">
              <w:tcPr>
                <w:tcW w:w="426" w:type="dxa"/>
                <w:vAlign w:val="center"/>
              </w:tcPr>
            </w:tcPrChange>
          </w:tcPr>
          <w:p w14:paraId="504068DD" w14:textId="77777777" w:rsidR="00DE1874" w:rsidRPr="00057000" w:rsidRDefault="00DE1874" w:rsidP="007C0398">
            <w:pPr>
              <w:spacing w:before="60" w:after="60" w:line="240" w:lineRule="auto"/>
              <w:jc w:val="both"/>
              <w:rPr>
                <w:sz w:val="16"/>
                <w:szCs w:val="16"/>
              </w:rPr>
            </w:pPr>
          </w:p>
        </w:tc>
        <w:tc>
          <w:tcPr>
            <w:tcW w:w="425" w:type="dxa"/>
            <w:vAlign w:val="center"/>
            <w:tcPrChange w:id="962" w:author="Ronald Fernando Rodríguez Barbosa" w:date="2020-04-11T18:36:00Z">
              <w:tcPr>
                <w:tcW w:w="425" w:type="dxa"/>
                <w:vAlign w:val="center"/>
              </w:tcPr>
            </w:tcPrChange>
          </w:tcPr>
          <w:p w14:paraId="5203C3B8" w14:textId="77777777" w:rsidR="00DE1874" w:rsidRPr="00057000" w:rsidRDefault="00DE1874" w:rsidP="007C0398">
            <w:pPr>
              <w:spacing w:before="60" w:after="60" w:line="240" w:lineRule="auto"/>
              <w:jc w:val="both"/>
              <w:rPr>
                <w:sz w:val="16"/>
                <w:szCs w:val="16"/>
              </w:rPr>
            </w:pPr>
          </w:p>
        </w:tc>
        <w:tc>
          <w:tcPr>
            <w:tcW w:w="425" w:type="dxa"/>
            <w:vAlign w:val="center"/>
            <w:tcPrChange w:id="963" w:author="Ronald Fernando Rodríguez Barbosa" w:date="2020-04-11T18:36:00Z">
              <w:tcPr>
                <w:tcW w:w="425" w:type="dxa"/>
                <w:vAlign w:val="center"/>
              </w:tcPr>
            </w:tcPrChange>
          </w:tcPr>
          <w:p w14:paraId="75785716" w14:textId="77777777" w:rsidR="00DE1874" w:rsidRPr="00057000" w:rsidRDefault="00DE1874" w:rsidP="007C0398">
            <w:pPr>
              <w:spacing w:before="60" w:after="60" w:line="240" w:lineRule="auto"/>
              <w:jc w:val="both"/>
              <w:rPr>
                <w:sz w:val="16"/>
                <w:szCs w:val="16"/>
              </w:rPr>
            </w:pPr>
          </w:p>
        </w:tc>
        <w:tc>
          <w:tcPr>
            <w:tcW w:w="425" w:type="dxa"/>
            <w:vAlign w:val="center"/>
            <w:tcPrChange w:id="964" w:author="Ronald Fernando Rodríguez Barbosa" w:date="2020-04-11T18:36:00Z">
              <w:tcPr>
                <w:tcW w:w="425" w:type="dxa"/>
                <w:vAlign w:val="center"/>
              </w:tcPr>
            </w:tcPrChange>
          </w:tcPr>
          <w:p w14:paraId="24B1E0C1" w14:textId="77777777" w:rsidR="00DE1874" w:rsidRPr="00057000" w:rsidRDefault="00DE1874" w:rsidP="007C0398">
            <w:pPr>
              <w:spacing w:before="60" w:after="60" w:line="240" w:lineRule="auto"/>
              <w:jc w:val="both"/>
              <w:rPr>
                <w:sz w:val="16"/>
                <w:szCs w:val="16"/>
              </w:rPr>
            </w:pPr>
          </w:p>
        </w:tc>
      </w:tr>
      <w:tr w:rsidR="00014359" w14:paraId="07DBD33B" w14:textId="77777777" w:rsidTr="00EE412E">
        <w:tblPrEx>
          <w:tblPrExChange w:id="965" w:author="Ronald Fernando Rodríguez Barbosa" w:date="2020-04-11T18:36:00Z">
            <w:tblPrEx>
              <w:tblW w:w="9493" w:type="dxa"/>
            </w:tblPrEx>
          </w:tblPrExChange>
        </w:tblPrEx>
        <w:trPr>
          <w:trHeight w:val="25"/>
          <w:trPrChange w:id="966" w:author="Ronald Fernando Rodríguez Barbosa" w:date="2020-04-11T18:36:00Z">
            <w:trPr>
              <w:gridAfter w:val="0"/>
              <w:trHeight w:val="25"/>
            </w:trPr>
          </w:trPrChange>
        </w:trPr>
        <w:tc>
          <w:tcPr>
            <w:tcW w:w="1668" w:type="dxa"/>
            <w:vMerge/>
            <w:tcPrChange w:id="967" w:author="Ronald Fernando Rodríguez Barbosa" w:date="2020-04-11T18:36:00Z">
              <w:tcPr>
                <w:tcW w:w="1668" w:type="dxa"/>
                <w:vMerge/>
              </w:tcPr>
            </w:tcPrChange>
          </w:tcPr>
          <w:p w14:paraId="69DC4A67" w14:textId="77777777" w:rsidR="00DE1874" w:rsidRDefault="00DE1874" w:rsidP="007C0398">
            <w:pPr>
              <w:spacing w:before="120" w:after="120"/>
              <w:jc w:val="center"/>
              <w:rPr>
                <w:b/>
                <w:color w:val="31849B" w:themeColor="accent5" w:themeShade="BF"/>
                <w:sz w:val="20"/>
              </w:rPr>
            </w:pPr>
          </w:p>
        </w:tc>
        <w:tc>
          <w:tcPr>
            <w:tcW w:w="779" w:type="dxa"/>
            <w:tcPrChange w:id="968" w:author="Ronald Fernando Rodríguez Barbosa" w:date="2020-04-11T18:36:00Z">
              <w:tcPr>
                <w:tcW w:w="779" w:type="dxa"/>
              </w:tcPr>
            </w:tcPrChange>
          </w:tcPr>
          <w:p w14:paraId="431F4808" w14:textId="2AFBA9B9"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6</w:t>
            </w:r>
          </w:p>
        </w:tc>
        <w:tc>
          <w:tcPr>
            <w:tcW w:w="390" w:type="dxa"/>
            <w:vAlign w:val="center"/>
            <w:tcPrChange w:id="969" w:author="Ronald Fernando Rodríguez Barbosa" w:date="2020-04-11T18:36:00Z">
              <w:tcPr>
                <w:tcW w:w="390" w:type="dxa"/>
                <w:vAlign w:val="center"/>
              </w:tcPr>
            </w:tcPrChange>
          </w:tcPr>
          <w:p w14:paraId="221B22FD" w14:textId="77777777" w:rsidR="00DE1874" w:rsidRPr="00057000" w:rsidRDefault="00DE1874" w:rsidP="007C0398">
            <w:pPr>
              <w:spacing w:before="60" w:after="60" w:line="240" w:lineRule="auto"/>
              <w:jc w:val="both"/>
              <w:rPr>
                <w:sz w:val="16"/>
                <w:szCs w:val="16"/>
              </w:rPr>
            </w:pPr>
          </w:p>
        </w:tc>
        <w:tc>
          <w:tcPr>
            <w:tcW w:w="390" w:type="dxa"/>
            <w:vAlign w:val="center"/>
            <w:tcPrChange w:id="970" w:author="Ronald Fernando Rodríguez Barbosa" w:date="2020-04-11T18:36:00Z">
              <w:tcPr>
                <w:tcW w:w="390" w:type="dxa"/>
                <w:vAlign w:val="center"/>
              </w:tcPr>
            </w:tcPrChange>
          </w:tcPr>
          <w:p w14:paraId="061A13B6" w14:textId="77777777" w:rsidR="00DE1874" w:rsidRPr="00057000" w:rsidRDefault="00DE1874" w:rsidP="007C0398">
            <w:pPr>
              <w:spacing w:before="60" w:after="60" w:line="240" w:lineRule="auto"/>
              <w:jc w:val="both"/>
              <w:rPr>
                <w:sz w:val="16"/>
                <w:szCs w:val="16"/>
              </w:rPr>
            </w:pPr>
          </w:p>
        </w:tc>
        <w:tc>
          <w:tcPr>
            <w:tcW w:w="390" w:type="dxa"/>
            <w:vAlign w:val="center"/>
            <w:tcPrChange w:id="971" w:author="Ronald Fernando Rodríguez Barbosa" w:date="2020-04-11T18:36:00Z">
              <w:tcPr>
                <w:tcW w:w="390" w:type="dxa"/>
                <w:vAlign w:val="center"/>
              </w:tcPr>
            </w:tcPrChange>
          </w:tcPr>
          <w:p w14:paraId="3172F1C1" w14:textId="77777777" w:rsidR="00DE1874" w:rsidRPr="00057000" w:rsidRDefault="00DE1874" w:rsidP="007C0398">
            <w:pPr>
              <w:spacing w:before="60" w:after="60" w:line="240" w:lineRule="auto"/>
              <w:jc w:val="both"/>
              <w:rPr>
                <w:sz w:val="16"/>
                <w:szCs w:val="16"/>
              </w:rPr>
            </w:pPr>
          </w:p>
        </w:tc>
        <w:tc>
          <w:tcPr>
            <w:tcW w:w="389" w:type="dxa"/>
            <w:vAlign w:val="center"/>
            <w:tcPrChange w:id="972" w:author="Ronald Fernando Rodríguez Barbosa" w:date="2020-04-11T18:36:00Z">
              <w:tcPr>
                <w:tcW w:w="389" w:type="dxa"/>
                <w:vAlign w:val="center"/>
              </w:tcPr>
            </w:tcPrChange>
          </w:tcPr>
          <w:p w14:paraId="21B13B47" w14:textId="77777777" w:rsidR="00DE1874" w:rsidRPr="00057000" w:rsidRDefault="00DE1874" w:rsidP="007C0398">
            <w:pPr>
              <w:spacing w:before="60" w:after="60" w:line="240" w:lineRule="auto"/>
              <w:jc w:val="both"/>
              <w:rPr>
                <w:sz w:val="16"/>
                <w:szCs w:val="16"/>
              </w:rPr>
            </w:pPr>
          </w:p>
        </w:tc>
        <w:tc>
          <w:tcPr>
            <w:tcW w:w="390" w:type="dxa"/>
            <w:vAlign w:val="center"/>
            <w:tcPrChange w:id="973" w:author="Ronald Fernando Rodríguez Barbosa" w:date="2020-04-11T18:36:00Z">
              <w:tcPr>
                <w:tcW w:w="390" w:type="dxa"/>
                <w:vAlign w:val="center"/>
              </w:tcPr>
            </w:tcPrChange>
          </w:tcPr>
          <w:p w14:paraId="273BD52E" w14:textId="74E6509B" w:rsidR="00DE1874" w:rsidRPr="00057000" w:rsidRDefault="00DE1874" w:rsidP="007C0398">
            <w:pPr>
              <w:spacing w:before="60" w:after="60" w:line="240" w:lineRule="auto"/>
              <w:jc w:val="both"/>
              <w:rPr>
                <w:sz w:val="16"/>
                <w:szCs w:val="16"/>
              </w:rPr>
            </w:pPr>
          </w:p>
        </w:tc>
        <w:tc>
          <w:tcPr>
            <w:tcW w:w="277" w:type="dxa"/>
            <w:vAlign w:val="center"/>
            <w:tcPrChange w:id="974" w:author="Ronald Fernando Rodríguez Barbosa" w:date="2020-04-11T18:36:00Z">
              <w:tcPr>
                <w:tcW w:w="390" w:type="dxa"/>
                <w:vAlign w:val="center"/>
              </w:tcPr>
            </w:tcPrChange>
          </w:tcPr>
          <w:p w14:paraId="3D6E1D01" w14:textId="1B57084E" w:rsidR="00DE1874" w:rsidRPr="00057000" w:rsidRDefault="00DE1874" w:rsidP="007C0398">
            <w:pPr>
              <w:spacing w:before="60" w:after="60" w:line="240" w:lineRule="auto"/>
              <w:jc w:val="both"/>
              <w:rPr>
                <w:sz w:val="16"/>
                <w:szCs w:val="16"/>
              </w:rPr>
            </w:pPr>
          </w:p>
        </w:tc>
        <w:tc>
          <w:tcPr>
            <w:tcW w:w="425" w:type="dxa"/>
            <w:vAlign w:val="center"/>
            <w:tcPrChange w:id="975" w:author="Ronald Fernando Rodríguez Barbosa" w:date="2020-04-11T18:36:00Z">
              <w:tcPr>
                <w:tcW w:w="312" w:type="dxa"/>
                <w:vAlign w:val="center"/>
              </w:tcPr>
            </w:tcPrChange>
          </w:tcPr>
          <w:p w14:paraId="445B7A4B" w14:textId="2C28266E" w:rsidR="00DE1874" w:rsidRPr="00057000" w:rsidRDefault="00DE1874" w:rsidP="007C0398">
            <w:pPr>
              <w:spacing w:before="60" w:after="60" w:line="240" w:lineRule="auto"/>
              <w:jc w:val="both"/>
              <w:rPr>
                <w:sz w:val="16"/>
                <w:szCs w:val="16"/>
              </w:rPr>
            </w:pPr>
          </w:p>
        </w:tc>
        <w:tc>
          <w:tcPr>
            <w:tcW w:w="284" w:type="dxa"/>
            <w:vAlign w:val="center"/>
            <w:tcPrChange w:id="976" w:author="Ronald Fernando Rodríguez Barbosa" w:date="2020-04-11T18:36:00Z">
              <w:tcPr>
                <w:tcW w:w="284" w:type="dxa"/>
                <w:vAlign w:val="center"/>
              </w:tcPr>
            </w:tcPrChange>
          </w:tcPr>
          <w:p w14:paraId="046F5B4D" w14:textId="45B0D6AB" w:rsidR="00DE1874" w:rsidRPr="00057000" w:rsidRDefault="00DE1874" w:rsidP="007C0398">
            <w:pPr>
              <w:spacing w:before="60" w:after="60" w:line="240" w:lineRule="auto"/>
              <w:jc w:val="both"/>
              <w:rPr>
                <w:sz w:val="16"/>
                <w:szCs w:val="16"/>
              </w:rPr>
            </w:pPr>
          </w:p>
        </w:tc>
        <w:tc>
          <w:tcPr>
            <w:tcW w:w="283" w:type="dxa"/>
            <w:vAlign w:val="center"/>
            <w:tcPrChange w:id="977" w:author="Ronald Fernando Rodríguez Barbosa" w:date="2020-04-11T18:36:00Z">
              <w:tcPr>
                <w:tcW w:w="283" w:type="dxa"/>
                <w:vAlign w:val="center"/>
              </w:tcPr>
            </w:tcPrChange>
          </w:tcPr>
          <w:p w14:paraId="3F0E5A76" w14:textId="39803C32" w:rsidR="00DE1874" w:rsidRPr="00057000" w:rsidRDefault="00014359" w:rsidP="007C0398">
            <w:pPr>
              <w:spacing w:before="60" w:after="60" w:line="240" w:lineRule="auto"/>
              <w:jc w:val="both"/>
              <w:rPr>
                <w:sz w:val="16"/>
                <w:szCs w:val="16"/>
              </w:rPr>
            </w:pPr>
            <w:ins w:id="978" w:author="Ronald Fernando Rodríguez Barbosa" w:date="2020-04-11T18:23:00Z">
              <w:r>
                <w:rPr>
                  <w:sz w:val="16"/>
                  <w:szCs w:val="16"/>
                </w:rPr>
                <w:t>X</w:t>
              </w:r>
            </w:ins>
          </w:p>
        </w:tc>
        <w:tc>
          <w:tcPr>
            <w:tcW w:w="426" w:type="dxa"/>
            <w:vAlign w:val="center"/>
            <w:tcPrChange w:id="979" w:author="Ronald Fernando Rodríguez Barbosa" w:date="2020-04-11T18:36:00Z">
              <w:tcPr>
                <w:tcW w:w="426" w:type="dxa"/>
                <w:vAlign w:val="center"/>
              </w:tcPr>
            </w:tcPrChange>
          </w:tcPr>
          <w:p w14:paraId="24B13144" w14:textId="380B5D76" w:rsidR="00DE1874" w:rsidRPr="00057000" w:rsidRDefault="00DE1874" w:rsidP="007C0398">
            <w:pPr>
              <w:spacing w:before="60" w:after="60" w:line="240" w:lineRule="auto"/>
              <w:jc w:val="both"/>
              <w:rPr>
                <w:sz w:val="16"/>
                <w:szCs w:val="16"/>
              </w:rPr>
            </w:pPr>
          </w:p>
        </w:tc>
        <w:tc>
          <w:tcPr>
            <w:tcW w:w="503" w:type="dxa"/>
            <w:vAlign w:val="center"/>
            <w:tcPrChange w:id="980" w:author="Ronald Fernando Rodríguez Barbosa" w:date="2020-04-11T18:36:00Z">
              <w:tcPr>
                <w:tcW w:w="503" w:type="dxa"/>
                <w:vAlign w:val="center"/>
              </w:tcPr>
            </w:tcPrChange>
          </w:tcPr>
          <w:p w14:paraId="3CBBD3B9" w14:textId="7F1CE7FE" w:rsidR="00DE1874" w:rsidRPr="00057000" w:rsidRDefault="00084A91" w:rsidP="007C0398">
            <w:pPr>
              <w:spacing w:before="60" w:after="60" w:line="240" w:lineRule="auto"/>
              <w:jc w:val="both"/>
              <w:rPr>
                <w:sz w:val="16"/>
                <w:szCs w:val="16"/>
              </w:rPr>
            </w:pPr>
            <w:del w:id="981" w:author="Ronald Fernando Rodríguez Barbosa" w:date="2020-04-11T16:57:00Z">
              <w:r w:rsidRPr="00057000" w:rsidDel="001D01F8">
                <w:rPr>
                  <w:sz w:val="16"/>
                  <w:szCs w:val="16"/>
                </w:rPr>
                <w:delText>X</w:delText>
              </w:r>
            </w:del>
          </w:p>
        </w:tc>
        <w:tc>
          <w:tcPr>
            <w:tcW w:w="390" w:type="dxa"/>
            <w:vAlign w:val="center"/>
            <w:tcPrChange w:id="982" w:author="Ronald Fernando Rodríguez Barbosa" w:date="2020-04-11T18:36:00Z">
              <w:tcPr>
                <w:tcW w:w="390" w:type="dxa"/>
                <w:vAlign w:val="center"/>
              </w:tcPr>
            </w:tcPrChange>
          </w:tcPr>
          <w:p w14:paraId="0CB627C4" w14:textId="5D436F97" w:rsidR="00DE1874" w:rsidRPr="00057000" w:rsidRDefault="00084A91" w:rsidP="007C0398">
            <w:pPr>
              <w:spacing w:before="60" w:after="60" w:line="240" w:lineRule="auto"/>
              <w:jc w:val="both"/>
              <w:rPr>
                <w:sz w:val="16"/>
                <w:szCs w:val="16"/>
              </w:rPr>
            </w:pPr>
            <w:del w:id="983" w:author="Ronald Fernando Rodríguez Barbosa" w:date="2020-04-11T16:57:00Z">
              <w:r w:rsidRPr="00057000" w:rsidDel="001D01F8">
                <w:rPr>
                  <w:sz w:val="16"/>
                  <w:szCs w:val="16"/>
                </w:rPr>
                <w:delText>X</w:delText>
              </w:r>
            </w:del>
          </w:p>
        </w:tc>
        <w:tc>
          <w:tcPr>
            <w:tcW w:w="390" w:type="dxa"/>
            <w:vAlign w:val="center"/>
            <w:tcPrChange w:id="984" w:author="Ronald Fernando Rodríguez Barbosa" w:date="2020-04-11T18:36:00Z">
              <w:tcPr>
                <w:tcW w:w="390" w:type="dxa"/>
                <w:vAlign w:val="center"/>
              </w:tcPr>
            </w:tcPrChange>
          </w:tcPr>
          <w:p w14:paraId="43204F96" w14:textId="0AA0FE2B" w:rsidR="00DE1874" w:rsidRPr="00057000" w:rsidRDefault="00084A91" w:rsidP="007C0398">
            <w:pPr>
              <w:spacing w:before="60" w:after="60" w:line="240" w:lineRule="auto"/>
              <w:jc w:val="both"/>
              <w:rPr>
                <w:sz w:val="16"/>
                <w:szCs w:val="16"/>
              </w:rPr>
            </w:pPr>
            <w:del w:id="985" w:author="Ronald Fernando Rodríguez Barbosa" w:date="2020-04-11T16:57:00Z">
              <w:r w:rsidRPr="00057000" w:rsidDel="001D01F8">
                <w:rPr>
                  <w:sz w:val="16"/>
                  <w:szCs w:val="16"/>
                </w:rPr>
                <w:delText>X</w:delText>
              </w:r>
            </w:del>
          </w:p>
        </w:tc>
        <w:tc>
          <w:tcPr>
            <w:tcW w:w="418" w:type="dxa"/>
            <w:vAlign w:val="center"/>
            <w:tcPrChange w:id="986" w:author="Ronald Fernando Rodríguez Barbosa" w:date="2020-04-11T18:36:00Z">
              <w:tcPr>
                <w:tcW w:w="418" w:type="dxa"/>
                <w:vAlign w:val="center"/>
              </w:tcPr>
            </w:tcPrChange>
          </w:tcPr>
          <w:p w14:paraId="499A0EF9" w14:textId="77777777" w:rsidR="00DE1874" w:rsidRPr="00057000" w:rsidRDefault="00DE1874" w:rsidP="007C0398">
            <w:pPr>
              <w:spacing w:before="60" w:after="60" w:line="240" w:lineRule="auto"/>
              <w:jc w:val="both"/>
              <w:rPr>
                <w:sz w:val="16"/>
                <w:szCs w:val="16"/>
              </w:rPr>
            </w:pPr>
          </w:p>
        </w:tc>
        <w:tc>
          <w:tcPr>
            <w:tcW w:w="426" w:type="dxa"/>
            <w:vAlign w:val="center"/>
            <w:tcPrChange w:id="987" w:author="Ronald Fernando Rodríguez Barbosa" w:date="2020-04-11T18:36:00Z">
              <w:tcPr>
                <w:tcW w:w="426" w:type="dxa"/>
                <w:vAlign w:val="center"/>
              </w:tcPr>
            </w:tcPrChange>
          </w:tcPr>
          <w:p w14:paraId="363D4C5C" w14:textId="77777777" w:rsidR="00DE1874" w:rsidRPr="00057000" w:rsidRDefault="00DE1874" w:rsidP="007C0398">
            <w:pPr>
              <w:spacing w:before="60" w:after="60" w:line="240" w:lineRule="auto"/>
              <w:jc w:val="both"/>
              <w:rPr>
                <w:sz w:val="16"/>
                <w:szCs w:val="16"/>
              </w:rPr>
            </w:pPr>
          </w:p>
        </w:tc>
        <w:tc>
          <w:tcPr>
            <w:tcW w:w="425" w:type="dxa"/>
            <w:vAlign w:val="center"/>
            <w:tcPrChange w:id="988" w:author="Ronald Fernando Rodríguez Barbosa" w:date="2020-04-11T18:36:00Z">
              <w:tcPr>
                <w:tcW w:w="425" w:type="dxa"/>
                <w:vAlign w:val="center"/>
              </w:tcPr>
            </w:tcPrChange>
          </w:tcPr>
          <w:p w14:paraId="68A74075" w14:textId="77777777" w:rsidR="00DE1874" w:rsidRPr="00057000" w:rsidRDefault="00DE1874" w:rsidP="007C0398">
            <w:pPr>
              <w:spacing w:before="60" w:after="60" w:line="240" w:lineRule="auto"/>
              <w:jc w:val="both"/>
              <w:rPr>
                <w:sz w:val="16"/>
                <w:szCs w:val="16"/>
              </w:rPr>
            </w:pPr>
          </w:p>
        </w:tc>
        <w:tc>
          <w:tcPr>
            <w:tcW w:w="425" w:type="dxa"/>
            <w:vAlign w:val="center"/>
            <w:tcPrChange w:id="989" w:author="Ronald Fernando Rodríguez Barbosa" w:date="2020-04-11T18:36:00Z">
              <w:tcPr>
                <w:tcW w:w="425" w:type="dxa"/>
                <w:vAlign w:val="center"/>
              </w:tcPr>
            </w:tcPrChange>
          </w:tcPr>
          <w:p w14:paraId="7360BCF1" w14:textId="77777777" w:rsidR="00DE1874" w:rsidRPr="00057000" w:rsidRDefault="00DE1874" w:rsidP="007C0398">
            <w:pPr>
              <w:spacing w:before="60" w:after="60" w:line="240" w:lineRule="auto"/>
              <w:jc w:val="both"/>
              <w:rPr>
                <w:sz w:val="16"/>
                <w:szCs w:val="16"/>
              </w:rPr>
            </w:pPr>
          </w:p>
        </w:tc>
        <w:tc>
          <w:tcPr>
            <w:tcW w:w="425" w:type="dxa"/>
            <w:vAlign w:val="center"/>
            <w:tcPrChange w:id="990" w:author="Ronald Fernando Rodríguez Barbosa" w:date="2020-04-11T18:36:00Z">
              <w:tcPr>
                <w:tcW w:w="425" w:type="dxa"/>
                <w:vAlign w:val="center"/>
              </w:tcPr>
            </w:tcPrChange>
          </w:tcPr>
          <w:p w14:paraId="613D4DBA" w14:textId="77777777" w:rsidR="00DE1874" w:rsidRPr="00057000" w:rsidRDefault="00DE1874" w:rsidP="007C0398">
            <w:pPr>
              <w:spacing w:before="60" w:after="60" w:line="240" w:lineRule="auto"/>
              <w:jc w:val="both"/>
              <w:rPr>
                <w:sz w:val="16"/>
                <w:szCs w:val="16"/>
              </w:rPr>
            </w:pPr>
          </w:p>
        </w:tc>
      </w:tr>
      <w:tr w:rsidR="00014359" w14:paraId="694BD650" w14:textId="77777777" w:rsidTr="00EE412E">
        <w:tblPrEx>
          <w:tblPrExChange w:id="991" w:author="Ronald Fernando Rodríguez Barbosa" w:date="2020-04-11T18:36:00Z">
            <w:tblPrEx>
              <w:tblW w:w="9493" w:type="dxa"/>
            </w:tblPrEx>
          </w:tblPrExChange>
        </w:tblPrEx>
        <w:trPr>
          <w:trHeight w:val="25"/>
          <w:trPrChange w:id="992" w:author="Ronald Fernando Rodríguez Barbosa" w:date="2020-04-11T18:36:00Z">
            <w:trPr>
              <w:gridAfter w:val="0"/>
              <w:trHeight w:val="25"/>
            </w:trPr>
          </w:trPrChange>
        </w:trPr>
        <w:tc>
          <w:tcPr>
            <w:tcW w:w="1668" w:type="dxa"/>
            <w:vMerge/>
            <w:tcPrChange w:id="993" w:author="Ronald Fernando Rodríguez Barbosa" w:date="2020-04-11T18:36:00Z">
              <w:tcPr>
                <w:tcW w:w="1668" w:type="dxa"/>
                <w:vMerge/>
              </w:tcPr>
            </w:tcPrChange>
          </w:tcPr>
          <w:p w14:paraId="17433F2D" w14:textId="77777777" w:rsidR="00DE1874" w:rsidRDefault="00DE1874" w:rsidP="007C0398">
            <w:pPr>
              <w:spacing w:before="120" w:after="120"/>
              <w:jc w:val="center"/>
              <w:rPr>
                <w:b/>
                <w:color w:val="31849B" w:themeColor="accent5" w:themeShade="BF"/>
                <w:sz w:val="20"/>
              </w:rPr>
            </w:pPr>
          </w:p>
        </w:tc>
        <w:tc>
          <w:tcPr>
            <w:tcW w:w="779" w:type="dxa"/>
            <w:tcPrChange w:id="994" w:author="Ronald Fernando Rodríguez Barbosa" w:date="2020-04-11T18:36:00Z">
              <w:tcPr>
                <w:tcW w:w="779" w:type="dxa"/>
              </w:tcPr>
            </w:tcPrChange>
          </w:tcPr>
          <w:p w14:paraId="09DB526E" w14:textId="1F908654"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7</w:t>
            </w:r>
          </w:p>
        </w:tc>
        <w:tc>
          <w:tcPr>
            <w:tcW w:w="390" w:type="dxa"/>
            <w:vAlign w:val="center"/>
            <w:tcPrChange w:id="995" w:author="Ronald Fernando Rodríguez Barbosa" w:date="2020-04-11T18:36:00Z">
              <w:tcPr>
                <w:tcW w:w="390" w:type="dxa"/>
                <w:vAlign w:val="center"/>
              </w:tcPr>
            </w:tcPrChange>
          </w:tcPr>
          <w:p w14:paraId="3DF5F877" w14:textId="77777777" w:rsidR="00DE1874" w:rsidRPr="00057000" w:rsidRDefault="00DE1874" w:rsidP="007C0398">
            <w:pPr>
              <w:spacing w:before="60" w:after="60" w:line="240" w:lineRule="auto"/>
              <w:jc w:val="both"/>
              <w:rPr>
                <w:sz w:val="16"/>
                <w:szCs w:val="16"/>
              </w:rPr>
            </w:pPr>
          </w:p>
        </w:tc>
        <w:tc>
          <w:tcPr>
            <w:tcW w:w="390" w:type="dxa"/>
            <w:vAlign w:val="center"/>
            <w:tcPrChange w:id="996" w:author="Ronald Fernando Rodríguez Barbosa" w:date="2020-04-11T18:36:00Z">
              <w:tcPr>
                <w:tcW w:w="390" w:type="dxa"/>
                <w:vAlign w:val="center"/>
              </w:tcPr>
            </w:tcPrChange>
          </w:tcPr>
          <w:p w14:paraId="2049B10B" w14:textId="77777777" w:rsidR="00DE1874" w:rsidRPr="00057000" w:rsidRDefault="00DE1874" w:rsidP="007C0398">
            <w:pPr>
              <w:spacing w:before="60" w:after="60" w:line="240" w:lineRule="auto"/>
              <w:jc w:val="both"/>
              <w:rPr>
                <w:sz w:val="16"/>
                <w:szCs w:val="16"/>
              </w:rPr>
            </w:pPr>
          </w:p>
        </w:tc>
        <w:tc>
          <w:tcPr>
            <w:tcW w:w="390" w:type="dxa"/>
            <w:vAlign w:val="center"/>
            <w:tcPrChange w:id="997" w:author="Ronald Fernando Rodríguez Barbosa" w:date="2020-04-11T18:36:00Z">
              <w:tcPr>
                <w:tcW w:w="390" w:type="dxa"/>
                <w:vAlign w:val="center"/>
              </w:tcPr>
            </w:tcPrChange>
          </w:tcPr>
          <w:p w14:paraId="4619B53C" w14:textId="77777777" w:rsidR="00DE1874" w:rsidRPr="00057000" w:rsidRDefault="00DE1874" w:rsidP="007C0398">
            <w:pPr>
              <w:spacing w:before="60" w:after="60" w:line="240" w:lineRule="auto"/>
              <w:jc w:val="both"/>
              <w:rPr>
                <w:sz w:val="16"/>
                <w:szCs w:val="16"/>
              </w:rPr>
            </w:pPr>
          </w:p>
        </w:tc>
        <w:tc>
          <w:tcPr>
            <w:tcW w:w="389" w:type="dxa"/>
            <w:vAlign w:val="center"/>
            <w:tcPrChange w:id="998" w:author="Ronald Fernando Rodríguez Barbosa" w:date="2020-04-11T18:36:00Z">
              <w:tcPr>
                <w:tcW w:w="389" w:type="dxa"/>
                <w:vAlign w:val="center"/>
              </w:tcPr>
            </w:tcPrChange>
          </w:tcPr>
          <w:p w14:paraId="634A8826" w14:textId="77777777" w:rsidR="00DE1874" w:rsidRPr="00057000" w:rsidRDefault="00DE1874" w:rsidP="007C0398">
            <w:pPr>
              <w:spacing w:before="60" w:after="60" w:line="240" w:lineRule="auto"/>
              <w:jc w:val="both"/>
              <w:rPr>
                <w:sz w:val="16"/>
                <w:szCs w:val="16"/>
              </w:rPr>
            </w:pPr>
          </w:p>
        </w:tc>
        <w:tc>
          <w:tcPr>
            <w:tcW w:w="390" w:type="dxa"/>
            <w:vAlign w:val="center"/>
            <w:tcPrChange w:id="999" w:author="Ronald Fernando Rodríguez Barbosa" w:date="2020-04-11T18:36:00Z">
              <w:tcPr>
                <w:tcW w:w="390" w:type="dxa"/>
                <w:vAlign w:val="center"/>
              </w:tcPr>
            </w:tcPrChange>
          </w:tcPr>
          <w:p w14:paraId="3D561357" w14:textId="77777777" w:rsidR="00DE1874" w:rsidRPr="00057000" w:rsidRDefault="00DE1874" w:rsidP="007C0398">
            <w:pPr>
              <w:spacing w:before="60" w:after="60" w:line="240" w:lineRule="auto"/>
              <w:jc w:val="both"/>
              <w:rPr>
                <w:sz w:val="16"/>
                <w:szCs w:val="16"/>
              </w:rPr>
            </w:pPr>
          </w:p>
        </w:tc>
        <w:tc>
          <w:tcPr>
            <w:tcW w:w="277" w:type="dxa"/>
            <w:vAlign w:val="center"/>
            <w:tcPrChange w:id="1000" w:author="Ronald Fernando Rodríguez Barbosa" w:date="2020-04-11T18:36:00Z">
              <w:tcPr>
                <w:tcW w:w="390" w:type="dxa"/>
                <w:vAlign w:val="center"/>
              </w:tcPr>
            </w:tcPrChange>
          </w:tcPr>
          <w:p w14:paraId="2A30BBE9" w14:textId="77777777" w:rsidR="00DE1874" w:rsidRPr="00057000" w:rsidRDefault="00DE1874" w:rsidP="007C0398">
            <w:pPr>
              <w:spacing w:before="60" w:after="60" w:line="240" w:lineRule="auto"/>
              <w:jc w:val="both"/>
              <w:rPr>
                <w:sz w:val="16"/>
                <w:szCs w:val="16"/>
              </w:rPr>
            </w:pPr>
          </w:p>
        </w:tc>
        <w:tc>
          <w:tcPr>
            <w:tcW w:w="425" w:type="dxa"/>
            <w:vAlign w:val="center"/>
            <w:tcPrChange w:id="1001" w:author="Ronald Fernando Rodríguez Barbosa" w:date="2020-04-11T18:36:00Z">
              <w:tcPr>
                <w:tcW w:w="312" w:type="dxa"/>
                <w:vAlign w:val="center"/>
              </w:tcPr>
            </w:tcPrChange>
          </w:tcPr>
          <w:p w14:paraId="2AA5A22D" w14:textId="19710362" w:rsidR="00DE1874" w:rsidRPr="00057000" w:rsidRDefault="00DE1874" w:rsidP="007C0398">
            <w:pPr>
              <w:spacing w:before="60" w:after="60" w:line="240" w:lineRule="auto"/>
              <w:jc w:val="both"/>
              <w:rPr>
                <w:sz w:val="16"/>
                <w:szCs w:val="16"/>
              </w:rPr>
            </w:pPr>
          </w:p>
        </w:tc>
        <w:tc>
          <w:tcPr>
            <w:tcW w:w="284" w:type="dxa"/>
            <w:vAlign w:val="center"/>
            <w:tcPrChange w:id="1002" w:author="Ronald Fernando Rodríguez Barbosa" w:date="2020-04-11T18:36:00Z">
              <w:tcPr>
                <w:tcW w:w="284" w:type="dxa"/>
                <w:vAlign w:val="center"/>
              </w:tcPr>
            </w:tcPrChange>
          </w:tcPr>
          <w:p w14:paraId="2F4B6B98" w14:textId="56691C56" w:rsidR="00DE1874" w:rsidRPr="00057000" w:rsidRDefault="00DE1874" w:rsidP="007C0398">
            <w:pPr>
              <w:spacing w:before="60" w:after="60" w:line="240" w:lineRule="auto"/>
              <w:jc w:val="both"/>
              <w:rPr>
                <w:sz w:val="16"/>
                <w:szCs w:val="16"/>
              </w:rPr>
            </w:pPr>
          </w:p>
        </w:tc>
        <w:tc>
          <w:tcPr>
            <w:tcW w:w="283" w:type="dxa"/>
            <w:vAlign w:val="center"/>
            <w:tcPrChange w:id="1003" w:author="Ronald Fernando Rodríguez Barbosa" w:date="2020-04-11T18:36:00Z">
              <w:tcPr>
                <w:tcW w:w="283" w:type="dxa"/>
                <w:vAlign w:val="center"/>
              </w:tcPr>
            </w:tcPrChange>
          </w:tcPr>
          <w:p w14:paraId="7B6B787D" w14:textId="77777777" w:rsidR="00DE1874" w:rsidRPr="00057000" w:rsidRDefault="00DE1874" w:rsidP="007C0398">
            <w:pPr>
              <w:spacing w:before="60" w:after="60" w:line="240" w:lineRule="auto"/>
              <w:jc w:val="both"/>
              <w:rPr>
                <w:sz w:val="16"/>
                <w:szCs w:val="16"/>
              </w:rPr>
            </w:pPr>
          </w:p>
        </w:tc>
        <w:tc>
          <w:tcPr>
            <w:tcW w:w="426" w:type="dxa"/>
            <w:vAlign w:val="center"/>
            <w:tcPrChange w:id="1004" w:author="Ronald Fernando Rodríguez Barbosa" w:date="2020-04-11T18:36:00Z">
              <w:tcPr>
                <w:tcW w:w="426" w:type="dxa"/>
                <w:vAlign w:val="center"/>
              </w:tcPr>
            </w:tcPrChange>
          </w:tcPr>
          <w:p w14:paraId="64FA3E2E" w14:textId="07920D14" w:rsidR="00DE1874" w:rsidRPr="00057000" w:rsidRDefault="00014359" w:rsidP="007C0398">
            <w:pPr>
              <w:spacing w:before="60" w:after="60" w:line="240" w:lineRule="auto"/>
              <w:jc w:val="both"/>
              <w:rPr>
                <w:sz w:val="16"/>
                <w:szCs w:val="16"/>
              </w:rPr>
            </w:pPr>
            <w:ins w:id="1005" w:author="Ronald Fernando Rodríguez Barbosa" w:date="2020-04-11T18:23:00Z">
              <w:r>
                <w:rPr>
                  <w:sz w:val="16"/>
                  <w:szCs w:val="16"/>
                </w:rPr>
                <w:t>X</w:t>
              </w:r>
            </w:ins>
          </w:p>
        </w:tc>
        <w:tc>
          <w:tcPr>
            <w:tcW w:w="503" w:type="dxa"/>
            <w:vAlign w:val="center"/>
            <w:tcPrChange w:id="1006" w:author="Ronald Fernando Rodríguez Barbosa" w:date="2020-04-11T18:36:00Z">
              <w:tcPr>
                <w:tcW w:w="503" w:type="dxa"/>
                <w:vAlign w:val="center"/>
              </w:tcPr>
            </w:tcPrChange>
          </w:tcPr>
          <w:p w14:paraId="6F3064C4" w14:textId="42AF33F5" w:rsidR="00DE1874" w:rsidRPr="00057000" w:rsidRDefault="00DE1874" w:rsidP="007C0398">
            <w:pPr>
              <w:spacing w:before="60" w:after="60" w:line="240" w:lineRule="auto"/>
              <w:jc w:val="both"/>
              <w:rPr>
                <w:sz w:val="16"/>
                <w:szCs w:val="16"/>
              </w:rPr>
            </w:pPr>
          </w:p>
        </w:tc>
        <w:tc>
          <w:tcPr>
            <w:tcW w:w="390" w:type="dxa"/>
            <w:vAlign w:val="center"/>
            <w:tcPrChange w:id="1007" w:author="Ronald Fernando Rodríguez Barbosa" w:date="2020-04-11T18:36:00Z">
              <w:tcPr>
                <w:tcW w:w="390" w:type="dxa"/>
                <w:vAlign w:val="center"/>
              </w:tcPr>
            </w:tcPrChange>
          </w:tcPr>
          <w:p w14:paraId="2E96AF49" w14:textId="77777777" w:rsidR="00DE1874" w:rsidRPr="00057000" w:rsidRDefault="00DE1874" w:rsidP="007C0398">
            <w:pPr>
              <w:spacing w:before="60" w:after="60" w:line="240" w:lineRule="auto"/>
              <w:jc w:val="both"/>
              <w:rPr>
                <w:sz w:val="16"/>
                <w:szCs w:val="16"/>
              </w:rPr>
            </w:pPr>
          </w:p>
        </w:tc>
        <w:tc>
          <w:tcPr>
            <w:tcW w:w="390" w:type="dxa"/>
            <w:vAlign w:val="center"/>
            <w:tcPrChange w:id="1008" w:author="Ronald Fernando Rodríguez Barbosa" w:date="2020-04-11T18:36:00Z">
              <w:tcPr>
                <w:tcW w:w="390" w:type="dxa"/>
                <w:vAlign w:val="center"/>
              </w:tcPr>
            </w:tcPrChange>
          </w:tcPr>
          <w:p w14:paraId="65CF5590" w14:textId="7A932727" w:rsidR="00DE1874" w:rsidRPr="00057000" w:rsidRDefault="00084A91" w:rsidP="007C0398">
            <w:pPr>
              <w:spacing w:before="60" w:after="60" w:line="240" w:lineRule="auto"/>
              <w:jc w:val="both"/>
              <w:rPr>
                <w:sz w:val="16"/>
                <w:szCs w:val="16"/>
              </w:rPr>
            </w:pPr>
            <w:del w:id="1009" w:author="Ronald Fernando Rodríguez Barbosa" w:date="2020-04-11T16:57:00Z">
              <w:r w:rsidRPr="00057000" w:rsidDel="001D01F8">
                <w:rPr>
                  <w:sz w:val="16"/>
                  <w:szCs w:val="16"/>
                </w:rPr>
                <w:delText>X</w:delText>
              </w:r>
            </w:del>
          </w:p>
        </w:tc>
        <w:tc>
          <w:tcPr>
            <w:tcW w:w="418" w:type="dxa"/>
            <w:vAlign w:val="center"/>
            <w:tcPrChange w:id="1010" w:author="Ronald Fernando Rodríguez Barbosa" w:date="2020-04-11T18:36:00Z">
              <w:tcPr>
                <w:tcW w:w="418" w:type="dxa"/>
                <w:vAlign w:val="center"/>
              </w:tcPr>
            </w:tcPrChange>
          </w:tcPr>
          <w:p w14:paraId="5E12718B" w14:textId="41A88F6D" w:rsidR="00DE1874" w:rsidRPr="00057000" w:rsidRDefault="00084A91" w:rsidP="007C0398">
            <w:pPr>
              <w:spacing w:before="60" w:after="60" w:line="240" w:lineRule="auto"/>
              <w:jc w:val="both"/>
              <w:rPr>
                <w:sz w:val="16"/>
                <w:szCs w:val="16"/>
              </w:rPr>
            </w:pPr>
            <w:del w:id="1011" w:author="Ronald Fernando Rodríguez Barbosa" w:date="2020-04-11T16:57:00Z">
              <w:r w:rsidRPr="00057000" w:rsidDel="001D01F8">
                <w:rPr>
                  <w:sz w:val="16"/>
                  <w:szCs w:val="16"/>
                </w:rPr>
                <w:delText>X</w:delText>
              </w:r>
            </w:del>
          </w:p>
        </w:tc>
        <w:tc>
          <w:tcPr>
            <w:tcW w:w="426" w:type="dxa"/>
            <w:vAlign w:val="center"/>
            <w:tcPrChange w:id="1012" w:author="Ronald Fernando Rodríguez Barbosa" w:date="2020-04-11T18:36:00Z">
              <w:tcPr>
                <w:tcW w:w="426" w:type="dxa"/>
                <w:vAlign w:val="center"/>
              </w:tcPr>
            </w:tcPrChange>
          </w:tcPr>
          <w:p w14:paraId="049AC17C" w14:textId="39CB271E" w:rsidR="00DE1874" w:rsidRPr="00057000" w:rsidRDefault="00084A91" w:rsidP="007C0398">
            <w:pPr>
              <w:spacing w:before="60" w:after="60" w:line="240" w:lineRule="auto"/>
              <w:jc w:val="both"/>
              <w:rPr>
                <w:sz w:val="16"/>
                <w:szCs w:val="16"/>
              </w:rPr>
            </w:pPr>
            <w:del w:id="1013" w:author="Ronald Fernando Rodríguez Barbosa" w:date="2020-04-11T16:57:00Z">
              <w:r w:rsidRPr="00057000" w:rsidDel="001D01F8">
                <w:rPr>
                  <w:sz w:val="16"/>
                  <w:szCs w:val="16"/>
                </w:rPr>
                <w:delText>X</w:delText>
              </w:r>
            </w:del>
          </w:p>
        </w:tc>
        <w:tc>
          <w:tcPr>
            <w:tcW w:w="425" w:type="dxa"/>
            <w:vAlign w:val="center"/>
            <w:tcPrChange w:id="1014" w:author="Ronald Fernando Rodríguez Barbosa" w:date="2020-04-11T18:36:00Z">
              <w:tcPr>
                <w:tcW w:w="425" w:type="dxa"/>
                <w:vAlign w:val="center"/>
              </w:tcPr>
            </w:tcPrChange>
          </w:tcPr>
          <w:p w14:paraId="3FFD594F" w14:textId="0BA7A755" w:rsidR="00DE1874" w:rsidRPr="00057000" w:rsidRDefault="00084A91" w:rsidP="007C0398">
            <w:pPr>
              <w:spacing w:before="60" w:after="60" w:line="240" w:lineRule="auto"/>
              <w:jc w:val="both"/>
              <w:rPr>
                <w:sz w:val="16"/>
                <w:szCs w:val="16"/>
              </w:rPr>
            </w:pPr>
            <w:del w:id="1015" w:author="Ronald Fernando Rodríguez Barbosa" w:date="2020-04-11T16:57:00Z">
              <w:r w:rsidRPr="00057000" w:rsidDel="001D01F8">
                <w:rPr>
                  <w:sz w:val="16"/>
                  <w:szCs w:val="16"/>
                </w:rPr>
                <w:delText>X</w:delText>
              </w:r>
            </w:del>
          </w:p>
        </w:tc>
        <w:tc>
          <w:tcPr>
            <w:tcW w:w="425" w:type="dxa"/>
            <w:vAlign w:val="center"/>
            <w:tcPrChange w:id="1016" w:author="Ronald Fernando Rodríguez Barbosa" w:date="2020-04-11T18:36:00Z">
              <w:tcPr>
                <w:tcW w:w="425" w:type="dxa"/>
                <w:vAlign w:val="center"/>
              </w:tcPr>
            </w:tcPrChange>
          </w:tcPr>
          <w:p w14:paraId="75580C6E" w14:textId="12FCE9F2" w:rsidR="00DE1874" w:rsidRPr="00057000" w:rsidRDefault="00084A91" w:rsidP="007C0398">
            <w:pPr>
              <w:spacing w:before="60" w:after="60" w:line="240" w:lineRule="auto"/>
              <w:jc w:val="both"/>
              <w:rPr>
                <w:sz w:val="16"/>
                <w:szCs w:val="16"/>
              </w:rPr>
            </w:pPr>
            <w:del w:id="1017" w:author="Ronald Fernando Rodríguez Barbosa" w:date="2020-04-11T16:57:00Z">
              <w:r w:rsidRPr="00057000" w:rsidDel="001D01F8">
                <w:rPr>
                  <w:sz w:val="16"/>
                  <w:szCs w:val="16"/>
                </w:rPr>
                <w:delText>X</w:delText>
              </w:r>
            </w:del>
          </w:p>
        </w:tc>
        <w:tc>
          <w:tcPr>
            <w:tcW w:w="425" w:type="dxa"/>
            <w:vAlign w:val="center"/>
            <w:tcPrChange w:id="1018" w:author="Ronald Fernando Rodríguez Barbosa" w:date="2020-04-11T18:36:00Z">
              <w:tcPr>
                <w:tcW w:w="425" w:type="dxa"/>
                <w:vAlign w:val="center"/>
              </w:tcPr>
            </w:tcPrChange>
          </w:tcPr>
          <w:p w14:paraId="4DE1C4E8" w14:textId="77777777" w:rsidR="00DE1874" w:rsidRPr="00057000" w:rsidRDefault="00DE1874" w:rsidP="007C0398">
            <w:pPr>
              <w:spacing w:before="60" w:after="60" w:line="240" w:lineRule="auto"/>
              <w:jc w:val="both"/>
              <w:rPr>
                <w:sz w:val="16"/>
                <w:szCs w:val="16"/>
              </w:rPr>
            </w:pPr>
          </w:p>
        </w:tc>
      </w:tr>
      <w:tr w:rsidR="00014359" w14:paraId="49BE8629" w14:textId="77777777" w:rsidTr="00EE412E">
        <w:tblPrEx>
          <w:tblPrExChange w:id="1019" w:author="Ronald Fernando Rodríguez Barbosa" w:date="2020-04-11T18:36:00Z">
            <w:tblPrEx>
              <w:tblW w:w="9493" w:type="dxa"/>
            </w:tblPrEx>
          </w:tblPrExChange>
        </w:tblPrEx>
        <w:trPr>
          <w:trHeight w:val="25"/>
          <w:trPrChange w:id="1020" w:author="Ronald Fernando Rodríguez Barbosa" w:date="2020-04-11T18:36:00Z">
            <w:trPr>
              <w:gridAfter w:val="0"/>
              <w:trHeight w:val="25"/>
            </w:trPr>
          </w:trPrChange>
        </w:trPr>
        <w:tc>
          <w:tcPr>
            <w:tcW w:w="1668" w:type="dxa"/>
            <w:vMerge/>
            <w:tcPrChange w:id="1021" w:author="Ronald Fernando Rodríguez Barbosa" w:date="2020-04-11T18:36:00Z">
              <w:tcPr>
                <w:tcW w:w="1668" w:type="dxa"/>
                <w:vMerge/>
              </w:tcPr>
            </w:tcPrChange>
          </w:tcPr>
          <w:p w14:paraId="1D69B9B2" w14:textId="77777777" w:rsidR="00DE1874" w:rsidRDefault="00DE1874" w:rsidP="007C0398">
            <w:pPr>
              <w:spacing w:before="120" w:after="120"/>
              <w:jc w:val="center"/>
              <w:rPr>
                <w:b/>
                <w:color w:val="31849B" w:themeColor="accent5" w:themeShade="BF"/>
                <w:sz w:val="20"/>
              </w:rPr>
            </w:pPr>
          </w:p>
        </w:tc>
        <w:tc>
          <w:tcPr>
            <w:tcW w:w="779" w:type="dxa"/>
            <w:tcPrChange w:id="1022" w:author="Ronald Fernando Rodríguez Barbosa" w:date="2020-04-11T18:36:00Z">
              <w:tcPr>
                <w:tcW w:w="779" w:type="dxa"/>
              </w:tcPr>
            </w:tcPrChange>
          </w:tcPr>
          <w:p w14:paraId="7C059416" w14:textId="2CA1FA4A"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8</w:t>
            </w:r>
          </w:p>
        </w:tc>
        <w:tc>
          <w:tcPr>
            <w:tcW w:w="390" w:type="dxa"/>
            <w:vAlign w:val="center"/>
            <w:tcPrChange w:id="1023" w:author="Ronald Fernando Rodríguez Barbosa" w:date="2020-04-11T18:36:00Z">
              <w:tcPr>
                <w:tcW w:w="390" w:type="dxa"/>
                <w:vAlign w:val="center"/>
              </w:tcPr>
            </w:tcPrChange>
          </w:tcPr>
          <w:p w14:paraId="7D0F198F" w14:textId="77777777" w:rsidR="00DE1874" w:rsidRPr="00057000" w:rsidRDefault="00DE1874" w:rsidP="007C0398">
            <w:pPr>
              <w:spacing w:before="60" w:after="60" w:line="240" w:lineRule="auto"/>
              <w:jc w:val="both"/>
              <w:rPr>
                <w:sz w:val="16"/>
                <w:szCs w:val="16"/>
              </w:rPr>
            </w:pPr>
          </w:p>
        </w:tc>
        <w:tc>
          <w:tcPr>
            <w:tcW w:w="390" w:type="dxa"/>
            <w:vAlign w:val="center"/>
            <w:tcPrChange w:id="1024" w:author="Ronald Fernando Rodríguez Barbosa" w:date="2020-04-11T18:36:00Z">
              <w:tcPr>
                <w:tcW w:w="390" w:type="dxa"/>
                <w:vAlign w:val="center"/>
              </w:tcPr>
            </w:tcPrChange>
          </w:tcPr>
          <w:p w14:paraId="47546FAC" w14:textId="77777777" w:rsidR="00DE1874" w:rsidRPr="00057000" w:rsidRDefault="00DE1874" w:rsidP="007C0398">
            <w:pPr>
              <w:spacing w:before="60" w:after="60" w:line="240" w:lineRule="auto"/>
              <w:jc w:val="both"/>
              <w:rPr>
                <w:sz w:val="16"/>
                <w:szCs w:val="16"/>
              </w:rPr>
            </w:pPr>
          </w:p>
        </w:tc>
        <w:tc>
          <w:tcPr>
            <w:tcW w:w="390" w:type="dxa"/>
            <w:vAlign w:val="center"/>
            <w:tcPrChange w:id="1025" w:author="Ronald Fernando Rodríguez Barbosa" w:date="2020-04-11T18:36:00Z">
              <w:tcPr>
                <w:tcW w:w="390" w:type="dxa"/>
                <w:vAlign w:val="center"/>
              </w:tcPr>
            </w:tcPrChange>
          </w:tcPr>
          <w:p w14:paraId="0D4CE28B" w14:textId="77777777" w:rsidR="00DE1874" w:rsidRPr="00057000" w:rsidRDefault="00DE1874" w:rsidP="007C0398">
            <w:pPr>
              <w:spacing w:before="60" w:after="60" w:line="240" w:lineRule="auto"/>
              <w:jc w:val="both"/>
              <w:rPr>
                <w:sz w:val="16"/>
                <w:szCs w:val="16"/>
              </w:rPr>
            </w:pPr>
          </w:p>
        </w:tc>
        <w:tc>
          <w:tcPr>
            <w:tcW w:w="389" w:type="dxa"/>
            <w:vAlign w:val="center"/>
            <w:tcPrChange w:id="1026" w:author="Ronald Fernando Rodríguez Barbosa" w:date="2020-04-11T18:36:00Z">
              <w:tcPr>
                <w:tcW w:w="389" w:type="dxa"/>
                <w:vAlign w:val="center"/>
              </w:tcPr>
            </w:tcPrChange>
          </w:tcPr>
          <w:p w14:paraId="599BA5CB" w14:textId="77777777" w:rsidR="00DE1874" w:rsidRPr="00057000" w:rsidRDefault="00DE1874" w:rsidP="007C0398">
            <w:pPr>
              <w:spacing w:before="60" w:after="60" w:line="240" w:lineRule="auto"/>
              <w:jc w:val="both"/>
              <w:rPr>
                <w:sz w:val="16"/>
                <w:szCs w:val="16"/>
              </w:rPr>
            </w:pPr>
          </w:p>
        </w:tc>
        <w:tc>
          <w:tcPr>
            <w:tcW w:w="390" w:type="dxa"/>
            <w:vAlign w:val="center"/>
            <w:tcPrChange w:id="1027" w:author="Ronald Fernando Rodríguez Barbosa" w:date="2020-04-11T18:36:00Z">
              <w:tcPr>
                <w:tcW w:w="390" w:type="dxa"/>
                <w:vAlign w:val="center"/>
              </w:tcPr>
            </w:tcPrChange>
          </w:tcPr>
          <w:p w14:paraId="43343889" w14:textId="77777777" w:rsidR="00DE1874" w:rsidRPr="00057000" w:rsidRDefault="00DE1874" w:rsidP="007C0398">
            <w:pPr>
              <w:spacing w:before="60" w:after="60" w:line="240" w:lineRule="auto"/>
              <w:jc w:val="both"/>
              <w:rPr>
                <w:sz w:val="16"/>
                <w:szCs w:val="16"/>
              </w:rPr>
            </w:pPr>
          </w:p>
        </w:tc>
        <w:tc>
          <w:tcPr>
            <w:tcW w:w="277" w:type="dxa"/>
            <w:vAlign w:val="center"/>
            <w:tcPrChange w:id="1028" w:author="Ronald Fernando Rodríguez Barbosa" w:date="2020-04-11T18:36:00Z">
              <w:tcPr>
                <w:tcW w:w="390" w:type="dxa"/>
                <w:vAlign w:val="center"/>
              </w:tcPr>
            </w:tcPrChange>
          </w:tcPr>
          <w:p w14:paraId="4569A6CD" w14:textId="77777777" w:rsidR="00DE1874" w:rsidRPr="00057000" w:rsidRDefault="00DE1874" w:rsidP="007C0398">
            <w:pPr>
              <w:spacing w:before="60" w:after="60" w:line="240" w:lineRule="auto"/>
              <w:jc w:val="both"/>
              <w:rPr>
                <w:sz w:val="16"/>
                <w:szCs w:val="16"/>
              </w:rPr>
            </w:pPr>
          </w:p>
        </w:tc>
        <w:tc>
          <w:tcPr>
            <w:tcW w:w="425" w:type="dxa"/>
            <w:vAlign w:val="center"/>
            <w:tcPrChange w:id="1029" w:author="Ronald Fernando Rodríguez Barbosa" w:date="2020-04-11T18:36:00Z">
              <w:tcPr>
                <w:tcW w:w="312" w:type="dxa"/>
                <w:vAlign w:val="center"/>
              </w:tcPr>
            </w:tcPrChange>
          </w:tcPr>
          <w:p w14:paraId="0130E7CF" w14:textId="77777777" w:rsidR="00DE1874" w:rsidRPr="00057000" w:rsidRDefault="00DE1874" w:rsidP="007C0398">
            <w:pPr>
              <w:spacing w:before="60" w:after="60" w:line="240" w:lineRule="auto"/>
              <w:jc w:val="both"/>
              <w:rPr>
                <w:sz w:val="16"/>
                <w:szCs w:val="16"/>
              </w:rPr>
            </w:pPr>
          </w:p>
        </w:tc>
        <w:tc>
          <w:tcPr>
            <w:tcW w:w="284" w:type="dxa"/>
            <w:vAlign w:val="center"/>
            <w:tcPrChange w:id="1030" w:author="Ronald Fernando Rodríguez Barbosa" w:date="2020-04-11T18:36:00Z">
              <w:tcPr>
                <w:tcW w:w="284" w:type="dxa"/>
                <w:vAlign w:val="center"/>
              </w:tcPr>
            </w:tcPrChange>
          </w:tcPr>
          <w:p w14:paraId="4C39A1CD" w14:textId="77777777" w:rsidR="00DE1874" w:rsidRPr="00057000" w:rsidRDefault="00DE1874" w:rsidP="007C0398">
            <w:pPr>
              <w:spacing w:before="60" w:after="60" w:line="240" w:lineRule="auto"/>
              <w:jc w:val="both"/>
              <w:rPr>
                <w:sz w:val="16"/>
                <w:szCs w:val="16"/>
              </w:rPr>
            </w:pPr>
          </w:p>
        </w:tc>
        <w:tc>
          <w:tcPr>
            <w:tcW w:w="283" w:type="dxa"/>
            <w:vAlign w:val="center"/>
            <w:tcPrChange w:id="1031" w:author="Ronald Fernando Rodríguez Barbosa" w:date="2020-04-11T18:36:00Z">
              <w:tcPr>
                <w:tcW w:w="283" w:type="dxa"/>
                <w:vAlign w:val="center"/>
              </w:tcPr>
            </w:tcPrChange>
          </w:tcPr>
          <w:p w14:paraId="5A0118C1" w14:textId="0EF1565D" w:rsidR="00DE1874" w:rsidRPr="00057000" w:rsidRDefault="00DE1874" w:rsidP="007C0398">
            <w:pPr>
              <w:spacing w:before="60" w:after="60" w:line="240" w:lineRule="auto"/>
              <w:jc w:val="both"/>
              <w:rPr>
                <w:sz w:val="16"/>
                <w:szCs w:val="16"/>
              </w:rPr>
            </w:pPr>
          </w:p>
        </w:tc>
        <w:tc>
          <w:tcPr>
            <w:tcW w:w="426" w:type="dxa"/>
            <w:vAlign w:val="center"/>
            <w:tcPrChange w:id="1032" w:author="Ronald Fernando Rodríguez Barbosa" w:date="2020-04-11T18:36:00Z">
              <w:tcPr>
                <w:tcW w:w="426" w:type="dxa"/>
                <w:vAlign w:val="center"/>
              </w:tcPr>
            </w:tcPrChange>
          </w:tcPr>
          <w:p w14:paraId="771F7CE6" w14:textId="09AFF553" w:rsidR="00DE1874" w:rsidRPr="00057000" w:rsidRDefault="00014359" w:rsidP="007C0398">
            <w:pPr>
              <w:spacing w:before="60" w:after="60" w:line="240" w:lineRule="auto"/>
              <w:jc w:val="both"/>
              <w:rPr>
                <w:sz w:val="16"/>
                <w:szCs w:val="16"/>
              </w:rPr>
            </w:pPr>
            <w:ins w:id="1033" w:author="Ronald Fernando Rodríguez Barbosa" w:date="2020-04-11T18:25:00Z">
              <w:r>
                <w:rPr>
                  <w:sz w:val="16"/>
                  <w:szCs w:val="16"/>
                </w:rPr>
                <w:t>X</w:t>
              </w:r>
            </w:ins>
          </w:p>
        </w:tc>
        <w:tc>
          <w:tcPr>
            <w:tcW w:w="503" w:type="dxa"/>
            <w:vAlign w:val="center"/>
            <w:tcPrChange w:id="1034" w:author="Ronald Fernando Rodríguez Barbosa" w:date="2020-04-11T18:36:00Z">
              <w:tcPr>
                <w:tcW w:w="503" w:type="dxa"/>
                <w:vAlign w:val="center"/>
              </w:tcPr>
            </w:tcPrChange>
          </w:tcPr>
          <w:p w14:paraId="0E078D20" w14:textId="3E631EEF" w:rsidR="00DE1874" w:rsidRPr="00057000" w:rsidRDefault="00DE1874" w:rsidP="007C0398">
            <w:pPr>
              <w:spacing w:before="60" w:after="60" w:line="240" w:lineRule="auto"/>
              <w:jc w:val="both"/>
              <w:rPr>
                <w:sz w:val="16"/>
                <w:szCs w:val="16"/>
              </w:rPr>
            </w:pPr>
          </w:p>
        </w:tc>
        <w:tc>
          <w:tcPr>
            <w:tcW w:w="390" w:type="dxa"/>
            <w:vAlign w:val="center"/>
            <w:tcPrChange w:id="1035" w:author="Ronald Fernando Rodríguez Barbosa" w:date="2020-04-11T18:36:00Z">
              <w:tcPr>
                <w:tcW w:w="390" w:type="dxa"/>
                <w:vAlign w:val="center"/>
              </w:tcPr>
            </w:tcPrChange>
          </w:tcPr>
          <w:p w14:paraId="52BDCAFB" w14:textId="2DC63EFC" w:rsidR="00DE1874" w:rsidRPr="00057000" w:rsidRDefault="00DE1874" w:rsidP="007C0398">
            <w:pPr>
              <w:spacing w:before="60" w:after="60" w:line="240" w:lineRule="auto"/>
              <w:jc w:val="both"/>
              <w:rPr>
                <w:sz w:val="16"/>
                <w:szCs w:val="16"/>
              </w:rPr>
            </w:pPr>
          </w:p>
        </w:tc>
        <w:tc>
          <w:tcPr>
            <w:tcW w:w="390" w:type="dxa"/>
            <w:vAlign w:val="center"/>
            <w:tcPrChange w:id="1036" w:author="Ronald Fernando Rodríguez Barbosa" w:date="2020-04-11T18:36:00Z">
              <w:tcPr>
                <w:tcW w:w="390" w:type="dxa"/>
                <w:vAlign w:val="center"/>
              </w:tcPr>
            </w:tcPrChange>
          </w:tcPr>
          <w:p w14:paraId="5620EE87" w14:textId="1F9B8EE9" w:rsidR="00DE1874" w:rsidRPr="00057000" w:rsidRDefault="00DE1874" w:rsidP="007C0398">
            <w:pPr>
              <w:spacing w:before="60" w:after="60" w:line="240" w:lineRule="auto"/>
              <w:jc w:val="both"/>
              <w:rPr>
                <w:sz w:val="16"/>
                <w:szCs w:val="16"/>
              </w:rPr>
            </w:pPr>
          </w:p>
        </w:tc>
        <w:tc>
          <w:tcPr>
            <w:tcW w:w="418" w:type="dxa"/>
            <w:vAlign w:val="center"/>
            <w:tcPrChange w:id="1037" w:author="Ronald Fernando Rodríguez Barbosa" w:date="2020-04-11T18:36:00Z">
              <w:tcPr>
                <w:tcW w:w="418" w:type="dxa"/>
                <w:vAlign w:val="center"/>
              </w:tcPr>
            </w:tcPrChange>
          </w:tcPr>
          <w:p w14:paraId="486B87BC" w14:textId="77777777" w:rsidR="00DE1874" w:rsidRPr="00057000" w:rsidRDefault="00DE1874" w:rsidP="007C0398">
            <w:pPr>
              <w:spacing w:before="60" w:after="60" w:line="240" w:lineRule="auto"/>
              <w:jc w:val="both"/>
              <w:rPr>
                <w:sz w:val="16"/>
                <w:szCs w:val="16"/>
              </w:rPr>
            </w:pPr>
          </w:p>
        </w:tc>
        <w:tc>
          <w:tcPr>
            <w:tcW w:w="426" w:type="dxa"/>
            <w:vAlign w:val="center"/>
            <w:tcPrChange w:id="1038" w:author="Ronald Fernando Rodríguez Barbosa" w:date="2020-04-11T18:36:00Z">
              <w:tcPr>
                <w:tcW w:w="426" w:type="dxa"/>
                <w:vAlign w:val="center"/>
              </w:tcPr>
            </w:tcPrChange>
          </w:tcPr>
          <w:p w14:paraId="60431734" w14:textId="77777777" w:rsidR="00DE1874" w:rsidRPr="00057000" w:rsidRDefault="00DE1874" w:rsidP="007C0398">
            <w:pPr>
              <w:spacing w:before="60" w:after="60" w:line="240" w:lineRule="auto"/>
              <w:jc w:val="both"/>
              <w:rPr>
                <w:sz w:val="16"/>
                <w:szCs w:val="16"/>
              </w:rPr>
            </w:pPr>
          </w:p>
        </w:tc>
        <w:tc>
          <w:tcPr>
            <w:tcW w:w="425" w:type="dxa"/>
            <w:vAlign w:val="center"/>
            <w:tcPrChange w:id="1039" w:author="Ronald Fernando Rodríguez Barbosa" w:date="2020-04-11T18:36:00Z">
              <w:tcPr>
                <w:tcW w:w="425" w:type="dxa"/>
                <w:vAlign w:val="center"/>
              </w:tcPr>
            </w:tcPrChange>
          </w:tcPr>
          <w:p w14:paraId="08DE12EA" w14:textId="200F0483" w:rsidR="00DE1874" w:rsidRPr="00057000" w:rsidRDefault="00084A91" w:rsidP="007C0398">
            <w:pPr>
              <w:spacing w:before="60" w:after="60" w:line="240" w:lineRule="auto"/>
              <w:jc w:val="both"/>
              <w:rPr>
                <w:sz w:val="16"/>
                <w:szCs w:val="16"/>
              </w:rPr>
            </w:pPr>
            <w:del w:id="1040" w:author="Ronald Fernando Rodríguez Barbosa" w:date="2020-04-11T16:57:00Z">
              <w:r w:rsidRPr="00057000" w:rsidDel="001D01F8">
                <w:rPr>
                  <w:sz w:val="16"/>
                  <w:szCs w:val="16"/>
                </w:rPr>
                <w:delText>X</w:delText>
              </w:r>
            </w:del>
          </w:p>
        </w:tc>
        <w:tc>
          <w:tcPr>
            <w:tcW w:w="425" w:type="dxa"/>
            <w:vAlign w:val="center"/>
            <w:tcPrChange w:id="1041" w:author="Ronald Fernando Rodríguez Barbosa" w:date="2020-04-11T18:36:00Z">
              <w:tcPr>
                <w:tcW w:w="425" w:type="dxa"/>
                <w:vAlign w:val="center"/>
              </w:tcPr>
            </w:tcPrChange>
          </w:tcPr>
          <w:p w14:paraId="4A88597F" w14:textId="38AB5600" w:rsidR="00DE1874" w:rsidRPr="00057000" w:rsidRDefault="00084A91" w:rsidP="007C0398">
            <w:pPr>
              <w:spacing w:before="60" w:after="60" w:line="240" w:lineRule="auto"/>
              <w:jc w:val="both"/>
              <w:rPr>
                <w:sz w:val="16"/>
                <w:szCs w:val="16"/>
              </w:rPr>
            </w:pPr>
            <w:del w:id="1042" w:author="Ronald Fernando Rodríguez Barbosa" w:date="2020-04-11T16:57:00Z">
              <w:r w:rsidRPr="00057000" w:rsidDel="001D01F8">
                <w:rPr>
                  <w:sz w:val="16"/>
                  <w:szCs w:val="16"/>
                </w:rPr>
                <w:delText>X</w:delText>
              </w:r>
            </w:del>
          </w:p>
        </w:tc>
        <w:tc>
          <w:tcPr>
            <w:tcW w:w="425" w:type="dxa"/>
            <w:vAlign w:val="center"/>
            <w:tcPrChange w:id="1043" w:author="Ronald Fernando Rodríguez Barbosa" w:date="2020-04-11T18:36:00Z">
              <w:tcPr>
                <w:tcW w:w="425" w:type="dxa"/>
                <w:vAlign w:val="center"/>
              </w:tcPr>
            </w:tcPrChange>
          </w:tcPr>
          <w:p w14:paraId="6BDE49B5" w14:textId="7A520C35" w:rsidR="00DE1874" w:rsidRPr="00057000" w:rsidRDefault="00084A91" w:rsidP="007C0398">
            <w:pPr>
              <w:spacing w:before="60" w:after="60" w:line="240" w:lineRule="auto"/>
              <w:jc w:val="both"/>
              <w:rPr>
                <w:sz w:val="16"/>
                <w:szCs w:val="16"/>
              </w:rPr>
            </w:pPr>
            <w:del w:id="1044" w:author="Ronald Fernando Rodríguez Barbosa" w:date="2020-04-11T16:57:00Z">
              <w:r w:rsidRPr="00057000" w:rsidDel="001D01F8">
                <w:rPr>
                  <w:sz w:val="16"/>
                  <w:szCs w:val="16"/>
                </w:rPr>
                <w:delText>X</w:delText>
              </w:r>
            </w:del>
          </w:p>
        </w:tc>
      </w:tr>
      <w:tr w:rsidR="00014359" w14:paraId="1484CABE" w14:textId="77777777" w:rsidTr="00EE412E">
        <w:tblPrEx>
          <w:tblPrExChange w:id="1045" w:author="Ronald Fernando Rodríguez Barbosa" w:date="2020-04-11T18:36:00Z">
            <w:tblPrEx>
              <w:tblW w:w="9493" w:type="dxa"/>
            </w:tblPrEx>
          </w:tblPrExChange>
        </w:tblPrEx>
        <w:trPr>
          <w:trHeight w:val="25"/>
          <w:trPrChange w:id="1046" w:author="Ronald Fernando Rodríguez Barbosa" w:date="2020-04-11T18:36:00Z">
            <w:trPr>
              <w:gridAfter w:val="0"/>
              <w:trHeight w:val="25"/>
            </w:trPr>
          </w:trPrChange>
        </w:trPr>
        <w:tc>
          <w:tcPr>
            <w:tcW w:w="1668" w:type="dxa"/>
            <w:vMerge/>
            <w:tcPrChange w:id="1047" w:author="Ronald Fernando Rodríguez Barbosa" w:date="2020-04-11T18:36:00Z">
              <w:tcPr>
                <w:tcW w:w="1668" w:type="dxa"/>
                <w:vMerge/>
              </w:tcPr>
            </w:tcPrChange>
          </w:tcPr>
          <w:p w14:paraId="2D2DB1D5" w14:textId="77777777" w:rsidR="00DE1874" w:rsidRDefault="00DE1874" w:rsidP="007C0398">
            <w:pPr>
              <w:spacing w:before="120" w:after="120"/>
              <w:jc w:val="center"/>
              <w:rPr>
                <w:b/>
                <w:color w:val="31849B" w:themeColor="accent5" w:themeShade="BF"/>
                <w:sz w:val="20"/>
              </w:rPr>
            </w:pPr>
          </w:p>
        </w:tc>
        <w:tc>
          <w:tcPr>
            <w:tcW w:w="779" w:type="dxa"/>
            <w:tcPrChange w:id="1048" w:author="Ronald Fernando Rodríguez Barbosa" w:date="2020-04-11T18:36:00Z">
              <w:tcPr>
                <w:tcW w:w="779" w:type="dxa"/>
              </w:tcPr>
            </w:tcPrChange>
          </w:tcPr>
          <w:p w14:paraId="4D0BF12D" w14:textId="229F79E8" w:rsidR="00DE1874" w:rsidRPr="00CB73DB" w:rsidRDefault="007C0398" w:rsidP="007C0398">
            <w:pPr>
              <w:spacing w:before="60" w:after="60" w:line="240" w:lineRule="auto"/>
              <w:jc w:val="center"/>
              <w:rPr>
                <w:b/>
                <w:color w:val="31849B" w:themeColor="accent5" w:themeShade="BF"/>
                <w:sz w:val="16"/>
              </w:rPr>
            </w:pPr>
            <w:r>
              <w:rPr>
                <w:b/>
                <w:color w:val="31849B" w:themeColor="accent5" w:themeShade="BF"/>
                <w:sz w:val="16"/>
              </w:rPr>
              <w:t>A2</w:t>
            </w:r>
            <w:r w:rsidRPr="00CB73DB">
              <w:rPr>
                <w:b/>
                <w:color w:val="31849B" w:themeColor="accent5" w:themeShade="BF"/>
                <w:sz w:val="16"/>
              </w:rPr>
              <w:t>-</w:t>
            </w:r>
            <w:r>
              <w:rPr>
                <w:b/>
                <w:color w:val="31849B" w:themeColor="accent5" w:themeShade="BF"/>
                <w:sz w:val="16"/>
              </w:rPr>
              <w:t>9</w:t>
            </w:r>
          </w:p>
        </w:tc>
        <w:tc>
          <w:tcPr>
            <w:tcW w:w="390" w:type="dxa"/>
            <w:vAlign w:val="center"/>
            <w:tcPrChange w:id="1049" w:author="Ronald Fernando Rodríguez Barbosa" w:date="2020-04-11T18:36:00Z">
              <w:tcPr>
                <w:tcW w:w="390" w:type="dxa"/>
                <w:vAlign w:val="center"/>
              </w:tcPr>
            </w:tcPrChange>
          </w:tcPr>
          <w:p w14:paraId="5E30190C" w14:textId="77777777" w:rsidR="00DE1874" w:rsidRPr="00057000" w:rsidRDefault="00DE1874" w:rsidP="007C0398">
            <w:pPr>
              <w:spacing w:before="60" w:after="60" w:line="240" w:lineRule="auto"/>
              <w:jc w:val="both"/>
              <w:rPr>
                <w:sz w:val="16"/>
                <w:szCs w:val="16"/>
              </w:rPr>
            </w:pPr>
          </w:p>
        </w:tc>
        <w:tc>
          <w:tcPr>
            <w:tcW w:w="390" w:type="dxa"/>
            <w:vAlign w:val="center"/>
            <w:tcPrChange w:id="1050" w:author="Ronald Fernando Rodríguez Barbosa" w:date="2020-04-11T18:36:00Z">
              <w:tcPr>
                <w:tcW w:w="390" w:type="dxa"/>
                <w:vAlign w:val="center"/>
              </w:tcPr>
            </w:tcPrChange>
          </w:tcPr>
          <w:p w14:paraId="763DC90F" w14:textId="77777777" w:rsidR="00DE1874" w:rsidRPr="00057000" w:rsidRDefault="00DE1874" w:rsidP="007C0398">
            <w:pPr>
              <w:spacing w:before="60" w:after="60" w:line="240" w:lineRule="auto"/>
              <w:jc w:val="both"/>
              <w:rPr>
                <w:sz w:val="16"/>
                <w:szCs w:val="16"/>
              </w:rPr>
            </w:pPr>
          </w:p>
        </w:tc>
        <w:tc>
          <w:tcPr>
            <w:tcW w:w="390" w:type="dxa"/>
            <w:vAlign w:val="center"/>
            <w:tcPrChange w:id="1051" w:author="Ronald Fernando Rodríguez Barbosa" w:date="2020-04-11T18:36:00Z">
              <w:tcPr>
                <w:tcW w:w="390" w:type="dxa"/>
                <w:vAlign w:val="center"/>
              </w:tcPr>
            </w:tcPrChange>
          </w:tcPr>
          <w:p w14:paraId="3B572D46" w14:textId="77777777" w:rsidR="00DE1874" w:rsidRPr="00057000" w:rsidRDefault="00DE1874" w:rsidP="007C0398">
            <w:pPr>
              <w:spacing w:before="60" w:after="60" w:line="240" w:lineRule="auto"/>
              <w:jc w:val="both"/>
              <w:rPr>
                <w:sz w:val="16"/>
                <w:szCs w:val="16"/>
              </w:rPr>
            </w:pPr>
          </w:p>
        </w:tc>
        <w:tc>
          <w:tcPr>
            <w:tcW w:w="389" w:type="dxa"/>
            <w:vAlign w:val="center"/>
            <w:tcPrChange w:id="1052" w:author="Ronald Fernando Rodríguez Barbosa" w:date="2020-04-11T18:36:00Z">
              <w:tcPr>
                <w:tcW w:w="389" w:type="dxa"/>
                <w:vAlign w:val="center"/>
              </w:tcPr>
            </w:tcPrChange>
          </w:tcPr>
          <w:p w14:paraId="1A70B4C4" w14:textId="77777777" w:rsidR="00DE1874" w:rsidRPr="00057000" w:rsidRDefault="00DE1874" w:rsidP="007C0398">
            <w:pPr>
              <w:spacing w:before="60" w:after="60" w:line="240" w:lineRule="auto"/>
              <w:jc w:val="both"/>
              <w:rPr>
                <w:sz w:val="16"/>
                <w:szCs w:val="16"/>
              </w:rPr>
            </w:pPr>
          </w:p>
        </w:tc>
        <w:tc>
          <w:tcPr>
            <w:tcW w:w="390" w:type="dxa"/>
            <w:vAlign w:val="center"/>
            <w:tcPrChange w:id="1053" w:author="Ronald Fernando Rodríguez Barbosa" w:date="2020-04-11T18:36:00Z">
              <w:tcPr>
                <w:tcW w:w="390" w:type="dxa"/>
                <w:vAlign w:val="center"/>
              </w:tcPr>
            </w:tcPrChange>
          </w:tcPr>
          <w:p w14:paraId="70D390FA" w14:textId="453850F3" w:rsidR="00DE1874" w:rsidRPr="00057000" w:rsidRDefault="00DE1874" w:rsidP="007C0398">
            <w:pPr>
              <w:spacing w:before="60" w:after="60" w:line="240" w:lineRule="auto"/>
              <w:jc w:val="both"/>
              <w:rPr>
                <w:sz w:val="16"/>
                <w:szCs w:val="16"/>
              </w:rPr>
            </w:pPr>
          </w:p>
        </w:tc>
        <w:tc>
          <w:tcPr>
            <w:tcW w:w="277" w:type="dxa"/>
            <w:vAlign w:val="center"/>
            <w:tcPrChange w:id="1054" w:author="Ronald Fernando Rodríguez Barbosa" w:date="2020-04-11T18:36:00Z">
              <w:tcPr>
                <w:tcW w:w="390" w:type="dxa"/>
                <w:vAlign w:val="center"/>
              </w:tcPr>
            </w:tcPrChange>
          </w:tcPr>
          <w:p w14:paraId="7F6DB57C" w14:textId="0E574680" w:rsidR="00DE1874" w:rsidRPr="00057000" w:rsidRDefault="00DE1874" w:rsidP="007C0398">
            <w:pPr>
              <w:spacing w:before="60" w:after="60" w:line="240" w:lineRule="auto"/>
              <w:jc w:val="both"/>
              <w:rPr>
                <w:sz w:val="16"/>
                <w:szCs w:val="16"/>
              </w:rPr>
            </w:pPr>
          </w:p>
        </w:tc>
        <w:tc>
          <w:tcPr>
            <w:tcW w:w="425" w:type="dxa"/>
            <w:vAlign w:val="center"/>
            <w:tcPrChange w:id="1055" w:author="Ronald Fernando Rodríguez Barbosa" w:date="2020-04-11T18:36:00Z">
              <w:tcPr>
                <w:tcW w:w="312" w:type="dxa"/>
                <w:vAlign w:val="center"/>
              </w:tcPr>
            </w:tcPrChange>
          </w:tcPr>
          <w:p w14:paraId="2ED86131" w14:textId="77777777" w:rsidR="00DE1874" w:rsidRPr="00057000" w:rsidRDefault="00DE1874" w:rsidP="007C0398">
            <w:pPr>
              <w:spacing w:before="60" w:after="60" w:line="240" w:lineRule="auto"/>
              <w:jc w:val="both"/>
              <w:rPr>
                <w:sz w:val="16"/>
                <w:szCs w:val="16"/>
              </w:rPr>
            </w:pPr>
          </w:p>
        </w:tc>
        <w:tc>
          <w:tcPr>
            <w:tcW w:w="284" w:type="dxa"/>
            <w:vAlign w:val="center"/>
            <w:tcPrChange w:id="1056" w:author="Ronald Fernando Rodríguez Barbosa" w:date="2020-04-11T18:36:00Z">
              <w:tcPr>
                <w:tcW w:w="284" w:type="dxa"/>
                <w:vAlign w:val="center"/>
              </w:tcPr>
            </w:tcPrChange>
          </w:tcPr>
          <w:p w14:paraId="3E15541E" w14:textId="77777777" w:rsidR="00DE1874" w:rsidRPr="00057000" w:rsidRDefault="00DE1874" w:rsidP="007C0398">
            <w:pPr>
              <w:spacing w:before="60" w:after="60" w:line="240" w:lineRule="auto"/>
              <w:jc w:val="both"/>
              <w:rPr>
                <w:sz w:val="16"/>
                <w:szCs w:val="16"/>
              </w:rPr>
            </w:pPr>
          </w:p>
        </w:tc>
        <w:tc>
          <w:tcPr>
            <w:tcW w:w="283" w:type="dxa"/>
            <w:vAlign w:val="center"/>
            <w:tcPrChange w:id="1057" w:author="Ronald Fernando Rodríguez Barbosa" w:date="2020-04-11T18:36:00Z">
              <w:tcPr>
                <w:tcW w:w="283" w:type="dxa"/>
                <w:vAlign w:val="center"/>
              </w:tcPr>
            </w:tcPrChange>
          </w:tcPr>
          <w:p w14:paraId="5348C908" w14:textId="77777777" w:rsidR="00DE1874" w:rsidRPr="00057000" w:rsidRDefault="00DE1874" w:rsidP="007C0398">
            <w:pPr>
              <w:spacing w:before="60" w:after="60" w:line="240" w:lineRule="auto"/>
              <w:jc w:val="both"/>
              <w:rPr>
                <w:sz w:val="16"/>
                <w:szCs w:val="16"/>
              </w:rPr>
            </w:pPr>
          </w:p>
        </w:tc>
        <w:tc>
          <w:tcPr>
            <w:tcW w:w="426" w:type="dxa"/>
            <w:vAlign w:val="center"/>
            <w:tcPrChange w:id="1058" w:author="Ronald Fernando Rodríguez Barbosa" w:date="2020-04-11T18:36:00Z">
              <w:tcPr>
                <w:tcW w:w="426" w:type="dxa"/>
                <w:vAlign w:val="center"/>
              </w:tcPr>
            </w:tcPrChange>
          </w:tcPr>
          <w:p w14:paraId="2A551259" w14:textId="77777777" w:rsidR="00DE1874" w:rsidRPr="00057000" w:rsidRDefault="00DE1874" w:rsidP="007C0398">
            <w:pPr>
              <w:spacing w:before="60" w:after="60" w:line="240" w:lineRule="auto"/>
              <w:jc w:val="both"/>
              <w:rPr>
                <w:sz w:val="16"/>
                <w:szCs w:val="16"/>
              </w:rPr>
            </w:pPr>
          </w:p>
        </w:tc>
        <w:tc>
          <w:tcPr>
            <w:tcW w:w="503" w:type="dxa"/>
            <w:vAlign w:val="center"/>
            <w:tcPrChange w:id="1059" w:author="Ronald Fernando Rodríguez Barbosa" w:date="2020-04-11T18:36:00Z">
              <w:tcPr>
                <w:tcW w:w="503" w:type="dxa"/>
                <w:vAlign w:val="center"/>
              </w:tcPr>
            </w:tcPrChange>
          </w:tcPr>
          <w:p w14:paraId="1CAD9D07" w14:textId="7BA68FFC" w:rsidR="00DE1874" w:rsidRPr="00057000" w:rsidRDefault="00014359" w:rsidP="007C0398">
            <w:pPr>
              <w:spacing w:before="60" w:after="60" w:line="240" w:lineRule="auto"/>
              <w:jc w:val="both"/>
              <w:rPr>
                <w:sz w:val="16"/>
                <w:szCs w:val="16"/>
              </w:rPr>
            </w:pPr>
            <w:ins w:id="1060" w:author="Ronald Fernando Rodríguez Barbosa" w:date="2020-04-11T18:25:00Z">
              <w:r>
                <w:rPr>
                  <w:sz w:val="16"/>
                  <w:szCs w:val="16"/>
                </w:rPr>
                <w:t>X</w:t>
              </w:r>
            </w:ins>
          </w:p>
        </w:tc>
        <w:tc>
          <w:tcPr>
            <w:tcW w:w="390" w:type="dxa"/>
            <w:vAlign w:val="center"/>
            <w:tcPrChange w:id="1061" w:author="Ronald Fernando Rodríguez Barbosa" w:date="2020-04-11T18:36:00Z">
              <w:tcPr>
                <w:tcW w:w="390" w:type="dxa"/>
                <w:vAlign w:val="center"/>
              </w:tcPr>
            </w:tcPrChange>
          </w:tcPr>
          <w:p w14:paraId="4B6DCDF7" w14:textId="77777777" w:rsidR="00DE1874" w:rsidRPr="00057000" w:rsidRDefault="00DE1874" w:rsidP="007C0398">
            <w:pPr>
              <w:spacing w:before="60" w:after="60" w:line="240" w:lineRule="auto"/>
              <w:jc w:val="both"/>
              <w:rPr>
                <w:sz w:val="16"/>
                <w:szCs w:val="16"/>
              </w:rPr>
            </w:pPr>
          </w:p>
        </w:tc>
        <w:tc>
          <w:tcPr>
            <w:tcW w:w="390" w:type="dxa"/>
            <w:vAlign w:val="center"/>
            <w:tcPrChange w:id="1062" w:author="Ronald Fernando Rodríguez Barbosa" w:date="2020-04-11T18:36:00Z">
              <w:tcPr>
                <w:tcW w:w="390" w:type="dxa"/>
                <w:vAlign w:val="center"/>
              </w:tcPr>
            </w:tcPrChange>
          </w:tcPr>
          <w:p w14:paraId="4E834DF4" w14:textId="77777777" w:rsidR="00DE1874" w:rsidRPr="00057000" w:rsidRDefault="00DE1874" w:rsidP="007C0398">
            <w:pPr>
              <w:spacing w:before="60" w:after="60" w:line="240" w:lineRule="auto"/>
              <w:jc w:val="both"/>
              <w:rPr>
                <w:sz w:val="16"/>
                <w:szCs w:val="16"/>
              </w:rPr>
            </w:pPr>
          </w:p>
        </w:tc>
        <w:tc>
          <w:tcPr>
            <w:tcW w:w="418" w:type="dxa"/>
            <w:vAlign w:val="center"/>
            <w:tcPrChange w:id="1063" w:author="Ronald Fernando Rodríguez Barbosa" w:date="2020-04-11T18:36:00Z">
              <w:tcPr>
                <w:tcW w:w="418" w:type="dxa"/>
                <w:vAlign w:val="center"/>
              </w:tcPr>
            </w:tcPrChange>
          </w:tcPr>
          <w:p w14:paraId="1E525F96" w14:textId="4FABD6AB" w:rsidR="00DE1874" w:rsidRPr="00057000" w:rsidRDefault="00DE1874" w:rsidP="007C0398">
            <w:pPr>
              <w:spacing w:before="60" w:after="60" w:line="240" w:lineRule="auto"/>
              <w:jc w:val="both"/>
              <w:rPr>
                <w:sz w:val="16"/>
                <w:szCs w:val="16"/>
              </w:rPr>
            </w:pPr>
          </w:p>
        </w:tc>
        <w:tc>
          <w:tcPr>
            <w:tcW w:w="426" w:type="dxa"/>
            <w:vAlign w:val="center"/>
            <w:tcPrChange w:id="1064" w:author="Ronald Fernando Rodríguez Barbosa" w:date="2020-04-11T18:36:00Z">
              <w:tcPr>
                <w:tcW w:w="426" w:type="dxa"/>
                <w:vAlign w:val="center"/>
              </w:tcPr>
            </w:tcPrChange>
          </w:tcPr>
          <w:p w14:paraId="5929BE14" w14:textId="2D6325BF" w:rsidR="00DE1874" w:rsidRPr="00057000" w:rsidRDefault="00DE1874" w:rsidP="007C0398">
            <w:pPr>
              <w:spacing w:before="60" w:after="60" w:line="240" w:lineRule="auto"/>
              <w:jc w:val="both"/>
              <w:rPr>
                <w:sz w:val="16"/>
                <w:szCs w:val="16"/>
              </w:rPr>
            </w:pPr>
          </w:p>
        </w:tc>
        <w:tc>
          <w:tcPr>
            <w:tcW w:w="425" w:type="dxa"/>
            <w:vAlign w:val="center"/>
            <w:tcPrChange w:id="1065" w:author="Ronald Fernando Rodríguez Barbosa" w:date="2020-04-11T18:36:00Z">
              <w:tcPr>
                <w:tcW w:w="425" w:type="dxa"/>
                <w:vAlign w:val="center"/>
              </w:tcPr>
            </w:tcPrChange>
          </w:tcPr>
          <w:p w14:paraId="316DF523" w14:textId="1A1EDF24" w:rsidR="00DE1874" w:rsidRPr="00057000" w:rsidRDefault="00DE1874" w:rsidP="007C0398">
            <w:pPr>
              <w:spacing w:before="60" w:after="60" w:line="240" w:lineRule="auto"/>
              <w:jc w:val="both"/>
              <w:rPr>
                <w:sz w:val="16"/>
                <w:szCs w:val="16"/>
              </w:rPr>
            </w:pPr>
          </w:p>
        </w:tc>
        <w:tc>
          <w:tcPr>
            <w:tcW w:w="425" w:type="dxa"/>
            <w:vAlign w:val="center"/>
            <w:tcPrChange w:id="1066" w:author="Ronald Fernando Rodríguez Barbosa" w:date="2020-04-11T18:36:00Z">
              <w:tcPr>
                <w:tcW w:w="425" w:type="dxa"/>
                <w:vAlign w:val="center"/>
              </w:tcPr>
            </w:tcPrChange>
          </w:tcPr>
          <w:p w14:paraId="6261FA75" w14:textId="7A975182" w:rsidR="00DE1874" w:rsidRPr="00057000" w:rsidRDefault="00DE1874" w:rsidP="007C0398">
            <w:pPr>
              <w:spacing w:before="60" w:after="60" w:line="240" w:lineRule="auto"/>
              <w:jc w:val="both"/>
              <w:rPr>
                <w:sz w:val="16"/>
                <w:szCs w:val="16"/>
              </w:rPr>
            </w:pPr>
          </w:p>
        </w:tc>
        <w:tc>
          <w:tcPr>
            <w:tcW w:w="425" w:type="dxa"/>
            <w:vAlign w:val="center"/>
            <w:tcPrChange w:id="1067" w:author="Ronald Fernando Rodríguez Barbosa" w:date="2020-04-11T18:36:00Z">
              <w:tcPr>
                <w:tcW w:w="425" w:type="dxa"/>
                <w:vAlign w:val="center"/>
              </w:tcPr>
            </w:tcPrChange>
          </w:tcPr>
          <w:p w14:paraId="63D243ED" w14:textId="5B8AE59B" w:rsidR="00DE1874" w:rsidRPr="00057000" w:rsidRDefault="00DE1874" w:rsidP="007C0398">
            <w:pPr>
              <w:spacing w:before="60" w:after="60" w:line="240" w:lineRule="auto"/>
              <w:jc w:val="both"/>
              <w:rPr>
                <w:sz w:val="16"/>
                <w:szCs w:val="16"/>
              </w:rPr>
            </w:pPr>
          </w:p>
        </w:tc>
      </w:tr>
      <w:tr w:rsidR="00014359" w14:paraId="4CA35C11" w14:textId="77777777" w:rsidTr="00EE412E">
        <w:tblPrEx>
          <w:tblPrExChange w:id="1068" w:author="Ronald Fernando Rodríguez Barbosa" w:date="2020-04-11T18:36:00Z">
            <w:tblPrEx>
              <w:tblW w:w="9493" w:type="dxa"/>
            </w:tblPrEx>
          </w:tblPrExChange>
        </w:tblPrEx>
        <w:trPr>
          <w:trHeight w:val="25"/>
          <w:ins w:id="1069" w:author="Ronald Fernando Rodríguez Barbosa" w:date="2020-04-11T17:00:00Z"/>
          <w:trPrChange w:id="1070" w:author="Ronald Fernando Rodríguez Barbosa" w:date="2020-04-11T18:36:00Z">
            <w:trPr>
              <w:gridAfter w:val="0"/>
              <w:trHeight w:val="25"/>
            </w:trPr>
          </w:trPrChange>
        </w:trPr>
        <w:tc>
          <w:tcPr>
            <w:tcW w:w="1668" w:type="dxa"/>
            <w:vMerge/>
            <w:tcPrChange w:id="1071" w:author="Ronald Fernando Rodríguez Barbosa" w:date="2020-04-11T18:36:00Z">
              <w:tcPr>
                <w:tcW w:w="1668" w:type="dxa"/>
                <w:vMerge/>
              </w:tcPr>
            </w:tcPrChange>
          </w:tcPr>
          <w:p w14:paraId="74B6E54A" w14:textId="77777777" w:rsidR="001D01F8" w:rsidRDefault="001D01F8" w:rsidP="007C0398">
            <w:pPr>
              <w:spacing w:before="120" w:after="120"/>
              <w:jc w:val="center"/>
              <w:rPr>
                <w:ins w:id="1072" w:author="Ronald Fernando Rodríguez Barbosa" w:date="2020-04-11T17:00:00Z"/>
                <w:b/>
                <w:color w:val="31849B" w:themeColor="accent5" w:themeShade="BF"/>
                <w:sz w:val="20"/>
              </w:rPr>
            </w:pPr>
          </w:p>
        </w:tc>
        <w:tc>
          <w:tcPr>
            <w:tcW w:w="779" w:type="dxa"/>
            <w:vAlign w:val="center"/>
            <w:tcPrChange w:id="1073" w:author="Ronald Fernando Rodríguez Barbosa" w:date="2020-04-11T18:36:00Z">
              <w:tcPr>
                <w:tcW w:w="779" w:type="dxa"/>
                <w:vAlign w:val="center"/>
              </w:tcPr>
            </w:tcPrChange>
          </w:tcPr>
          <w:p w14:paraId="278734E8" w14:textId="6FC3D7C2" w:rsidR="001D01F8" w:rsidRPr="00E51CF4" w:rsidRDefault="001D01F8" w:rsidP="007C0398">
            <w:pPr>
              <w:spacing w:before="60" w:after="60" w:line="240" w:lineRule="auto"/>
              <w:jc w:val="center"/>
              <w:rPr>
                <w:ins w:id="1074" w:author="Ronald Fernando Rodríguez Barbosa" w:date="2020-04-11T17:00:00Z"/>
                <w:b/>
                <w:color w:val="31849B" w:themeColor="accent5" w:themeShade="BF"/>
                <w:sz w:val="14"/>
                <w:szCs w:val="14"/>
              </w:rPr>
            </w:pPr>
            <w:ins w:id="1075" w:author="Ronald Fernando Rodríguez Barbosa" w:date="2020-04-11T17:00:00Z">
              <w:r>
                <w:rPr>
                  <w:b/>
                  <w:color w:val="31849B" w:themeColor="accent5" w:themeShade="BF"/>
                  <w:sz w:val="16"/>
                </w:rPr>
                <w:t>A3</w:t>
              </w:r>
              <w:r w:rsidRPr="00CB73DB">
                <w:rPr>
                  <w:b/>
                  <w:color w:val="31849B" w:themeColor="accent5" w:themeShade="BF"/>
                  <w:sz w:val="16"/>
                </w:rPr>
                <w:t>-</w:t>
              </w:r>
              <w:r>
                <w:rPr>
                  <w:b/>
                  <w:color w:val="31849B" w:themeColor="accent5" w:themeShade="BF"/>
                  <w:sz w:val="16"/>
                </w:rPr>
                <w:t>1</w:t>
              </w:r>
            </w:ins>
          </w:p>
        </w:tc>
        <w:tc>
          <w:tcPr>
            <w:tcW w:w="390" w:type="dxa"/>
            <w:vAlign w:val="center"/>
            <w:tcPrChange w:id="1076" w:author="Ronald Fernando Rodríguez Barbosa" w:date="2020-04-11T18:36:00Z">
              <w:tcPr>
                <w:tcW w:w="390" w:type="dxa"/>
                <w:vAlign w:val="center"/>
              </w:tcPr>
            </w:tcPrChange>
          </w:tcPr>
          <w:p w14:paraId="090566DA" w14:textId="77777777" w:rsidR="001D01F8" w:rsidRDefault="001D01F8" w:rsidP="00084A91">
            <w:pPr>
              <w:spacing w:before="60" w:after="60" w:line="240" w:lineRule="auto"/>
              <w:rPr>
                <w:ins w:id="1077" w:author="Ronald Fernando Rodríguez Barbosa" w:date="2020-04-11T17:00:00Z"/>
                <w:sz w:val="16"/>
                <w:szCs w:val="16"/>
              </w:rPr>
            </w:pPr>
          </w:p>
        </w:tc>
        <w:tc>
          <w:tcPr>
            <w:tcW w:w="390" w:type="dxa"/>
            <w:vAlign w:val="center"/>
            <w:tcPrChange w:id="1078" w:author="Ronald Fernando Rodríguez Barbosa" w:date="2020-04-11T18:36:00Z">
              <w:tcPr>
                <w:tcW w:w="390" w:type="dxa"/>
                <w:vAlign w:val="center"/>
              </w:tcPr>
            </w:tcPrChange>
          </w:tcPr>
          <w:p w14:paraId="2F476002" w14:textId="77777777" w:rsidR="001D01F8" w:rsidRDefault="001D01F8" w:rsidP="00084A91">
            <w:pPr>
              <w:spacing w:before="60" w:after="60" w:line="240" w:lineRule="auto"/>
              <w:rPr>
                <w:ins w:id="1079" w:author="Ronald Fernando Rodríguez Barbosa" w:date="2020-04-11T17:00:00Z"/>
                <w:sz w:val="16"/>
                <w:szCs w:val="16"/>
              </w:rPr>
            </w:pPr>
          </w:p>
        </w:tc>
        <w:tc>
          <w:tcPr>
            <w:tcW w:w="390" w:type="dxa"/>
            <w:vAlign w:val="center"/>
            <w:tcPrChange w:id="1080" w:author="Ronald Fernando Rodríguez Barbosa" w:date="2020-04-11T18:36:00Z">
              <w:tcPr>
                <w:tcW w:w="390" w:type="dxa"/>
                <w:vAlign w:val="center"/>
              </w:tcPr>
            </w:tcPrChange>
          </w:tcPr>
          <w:p w14:paraId="603B0A03" w14:textId="77777777" w:rsidR="001D01F8" w:rsidRDefault="001D01F8" w:rsidP="00084A91">
            <w:pPr>
              <w:spacing w:before="60" w:after="60" w:line="240" w:lineRule="auto"/>
              <w:rPr>
                <w:ins w:id="1081" w:author="Ronald Fernando Rodríguez Barbosa" w:date="2020-04-11T17:00:00Z"/>
                <w:sz w:val="16"/>
                <w:szCs w:val="16"/>
              </w:rPr>
            </w:pPr>
          </w:p>
        </w:tc>
        <w:tc>
          <w:tcPr>
            <w:tcW w:w="389" w:type="dxa"/>
            <w:vAlign w:val="center"/>
            <w:tcPrChange w:id="1082" w:author="Ronald Fernando Rodríguez Barbosa" w:date="2020-04-11T18:36:00Z">
              <w:tcPr>
                <w:tcW w:w="389" w:type="dxa"/>
                <w:vAlign w:val="center"/>
              </w:tcPr>
            </w:tcPrChange>
          </w:tcPr>
          <w:p w14:paraId="53FBF466" w14:textId="77777777" w:rsidR="001D01F8" w:rsidRDefault="001D01F8" w:rsidP="00084A91">
            <w:pPr>
              <w:spacing w:before="60" w:after="60" w:line="240" w:lineRule="auto"/>
              <w:rPr>
                <w:ins w:id="1083" w:author="Ronald Fernando Rodríguez Barbosa" w:date="2020-04-11T17:00:00Z"/>
                <w:sz w:val="16"/>
                <w:szCs w:val="16"/>
              </w:rPr>
            </w:pPr>
          </w:p>
        </w:tc>
        <w:tc>
          <w:tcPr>
            <w:tcW w:w="390" w:type="dxa"/>
            <w:vAlign w:val="center"/>
            <w:tcPrChange w:id="1084" w:author="Ronald Fernando Rodríguez Barbosa" w:date="2020-04-11T18:36:00Z">
              <w:tcPr>
                <w:tcW w:w="390" w:type="dxa"/>
                <w:vAlign w:val="center"/>
              </w:tcPr>
            </w:tcPrChange>
          </w:tcPr>
          <w:p w14:paraId="03DBC8B2" w14:textId="77777777" w:rsidR="001D01F8" w:rsidRDefault="001D01F8" w:rsidP="00084A91">
            <w:pPr>
              <w:spacing w:before="60" w:after="60" w:line="240" w:lineRule="auto"/>
              <w:rPr>
                <w:ins w:id="1085" w:author="Ronald Fernando Rodríguez Barbosa" w:date="2020-04-11T17:00:00Z"/>
                <w:sz w:val="16"/>
                <w:szCs w:val="16"/>
              </w:rPr>
            </w:pPr>
          </w:p>
        </w:tc>
        <w:tc>
          <w:tcPr>
            <w:tcW w:w="277" w:type="dxa"/>
            <w:vAlign w:val="center"/>
            <w:tcPrChange w:id="1086" w:author="Ronald Fernando Rodríguez Barbosa" w:date="2020-04-11T18:36:00Z">
              <w:tcPr>
                <w:tcW w:w="390" w:type="dxa"/>
                <w:vAlign w:val="center"/>
              </w:tcPr>
            </w:tcPrChange>
          </w:tcPr>
          <w:p w14:paraId="21AF0DC3" w14:textId="77777777" w:rsidR="001D01F8" w:rsidRDefault="001D01F8" w:rsidP="00084A91">
            <w:pPr>
              <w:spacing w:before="60" w:after="60" w:line="240" w:lineRule="auto"/>
              <w:rPr>
                <w:ins w:id="1087" w:author="Ronald Fernando Rodríguez Barbosa" w:date="2020-04-11T17:00:00Z"/>
                <w:sz w:val="16"/>
                <w:szCs w:val="16"/>
              </w:rPr>
            </w:pPr>
          </w:p>
        </w:tc>
        <w:tc>
          <w:tcPr>
            <w:tcW w:w="425" w:type="dxa"/>
            <w:vAlign w:val="center"/>
            <w:tcPrChange w:id="1088" w:author="Ronald Fernando Rodríguez Barbosa" w:date="2020-04-11T18:36:00Z">
              <w:tcPr>
                <w:tcW w:w="312" w:type="dxa"/>
                <w:vAlign w:val="center"/>
              </w:tcPr>
            </w:tcPrChange>
          </w:tcPr>
          <w:p w14:paraId="53AFB50D" w14:textId="77777777" w:rsidR="001D01F8" w:rsidRDefault="001D01F8" w:rsidP="00084A91">
            <w:pPr>
              <w:spacing w:before="60" w:after="60" w:line="240" w:lineRule="auto"/>
              <w:rPr>
                <w:ins w:id="1089" w:author="Ronald Fernando Rodríguez Barbosa" w:date="2020-04-11T17:00:00Z"/>
                <w:sz w:val="16"/>
                <w:szCs w:val="16"/>
              </w:rPr>
            </w:pPr>
          </w:p>
        </w:tc>
        <w:tc>
          <w:tcPr>
            <w:tcW w:w="284" w:type="dxa"/>
            <w:vAlign w:val="center"/>
            <w:tcPrChange w:id="1090" w:author="Ronald Fernando Rodríguez Barbosa" w:date="2020-04-11T18:36:00Z">
              <w:tcPr>
                <w:tcW w:w="284" w:type="dxa"/>
                <w:vAlign w:val="center"/>
              </w:tcPr>
            </w:tcPrChange>
          </w:tcPr>
          <w:p w14:paraId="16C18AF1" w14:textId="77777777" w:rsidR="001D01F8" w:rsidRDefault="001D01F8" w:rsidP="00084A91">
            <w:pPr>
              <w:spacing w:before="60" w:after="60" w:line="240" w:lineRule="auto"/>
              <w:rPr>
                <w:ins w:id="1091" w:author="Ronald Fernando Rodríguez Barbosa" w:date="2020-04-11T17:00:00Z"/>
                <w:sz w:val="16"/>
                <w:szCs w:val="16"/>
              </w:rPr>
            </w:pPr>
          </w:p>
        </w:tc>
        <w:tc>
          <w:tcPr>
            <w:tcW w:w="283" w:type="dxa"/>
            <w:vAlign w:val="center"/>
            <w:tcPrChange w:id="1092" w:author="Ronald Fernando Rodríguez Barbosa" w:date="2020-04-11T18:36:00Z">
              <w:tcPr>
                <w:tcW w:w="283" w:type="dxa"/>
                <w:vAlign w:val="center"/>
              </w:tcPr>
            </w:tcPrChange>
          </w:tcPr>
          <w:p w14:paraId="19FC0383" w14:textId="77777777" w:rsidR="001D01F8" w:rsidRDefault="001D01F8" w:rsidP="00084A91">
            <w:pPr>
              <w:spacing w:before="60" w:after="60" w:line="240" w:lineRule="auto"/>
              <w:rPr>
                <w:ins w:id="1093" w:author="Ronald Fernando Rodríguez Barbosa" w:date="2020-04-11T17:00:00Z"/>
                <w:sz w:val="16"/>
                <w:szCs w:val="16"/>
              </w:rPr>
            </w:pPr>
          </w:p>
        </w:tc>
        <w:tc>
          <w:tcPr>
            <w:tcW w:w="426" w:type="dxa"/>
            <w:vAlign w:val="center"/>
            <w:tcPrChange w:id="1094" w:author="Ronald Fernando Rodríguez Barbosa" w:date="2020-04-11T18:36:00Z">
              <w:tcPr>
                <w:tcW w:w="426" w:type="dxa"/>
                <w:vAlign w:val="center"/>
              </w:tcPr>
            </w:tcPrChange>
          </w:tcPr>
          <w:p w14:paraId="741F88C3" w14:textId="77777777" w:rsidR="001D01F8" w:rsidRDefault="001D01F8" w:rsidP="00084A91">
            <w:pPr>
              <w:spacing w:before="60" w:after="60" w:line="240" w:lineRule="auto"/>
              <w:rPr>
                <w:ins w:id="1095" w:author="Ronald Fernando Rodríguez Barbosa" w:date="2020-04-11T17:00:00Z"/>
                <w:sz w:val="16"/>
                <w:szCs w:val="16"/>
              </w:rPr>
            </w:pPr>
          </w:p>
        </w:tc>
        <w:tc>
          <w:tcPr>
            <w:tcW w:w="503" w:type="dxa"/>
            <w:vAlign w:val="center"/>
            <w:tcPrChange w:id="1096" w:author="Ronald Fernando Rodríguez Barbosa" w:date="2020-04-11T18:36:00Z">
              <w:tcPr>
                <w:tcW w:w="503" w:type="dxa"/>
                <w:vAlign w:val="center"/>
              </w:tcPr>
            </w:tcPrChange>
          </w:tcPr>
          <w:p w14:paraId="78CE8850" w14:textId="77777777" w:rsidR="001D01F8" w:rsidRDefault="001D01F8" w:rsidP="00084A91">
            <w:pPr>
              <w:spacing w:before="60" w:after="60" w:line="240" w:lineRule="auto"/>
              <w:rPr>
                <w:ins w:id="1097" w:author="Ronald Fernando Rodríguez Barbosa" w:date="2020-04-11T17:00:00Z"/>
                <w:sz w:val="16"/>
                <w:szCs w:val="16"/>
              </w:rPr>
            </w:pPr>
          </w:p>
        </w:tc>
        <w:tc>
          <w:tcPr>
            <w:tcW w:w="390" w:type="dxa"/>
            <w:vAlign w:val="center"/>
            <w:tcPrChange w:id="1098" w:author="Ronald Fernando Rodríguez Barbosa" w:date="2020-04-11T18:36:00Z">
              <w:tcPr>
                <w:tcW w:w="390" w:type="dxa"/>
                <w:vAlign w:val="center"/>
              </w:tcPr>
            </w:tcPrChange>
          </w:tcPr>
          <w:p w14:paraId="26505F6C" w14:textId="3FEEBC98" w:rsidR="001D01F8" w:rsidRDefault="00014359" w:rsidP="00084A91">
            <w:pPr>
              <w:spacing w:before="60" w:after="60" w:line="240" w:lineRule="auto"/>
              <w:rPr>
                <w:ins w:id="1099" w:author="Ronald Fernando Rodríguez Barbosa" w:date="2020-04-11T17:00:00Z"/>
                <w:sz w:val="16"/>
                <w:szCs w:val="16"/>
              </w:rPr>
            </w:pPr>
            <w:ins w:id="1100" w:author="Ronald Fernando Rodríguez Barbosa" w:date="2020-04-11T18:25:00Z">
              <w:r>
                <w:rPr>
                  <w:sz w:val="16"/>
                  <w:szCs w:val="16"/>
                </w:rPr>
                <w:t>X</w:t>
              </w:r>
            </w:ins>
          </w:p>
        </w:tc>
        <w:tc>
          <w:tcPr>
            <w:tcW w:w="390" w:type="dxa"/>
            <w:vAlign w:val="center"/>
            <w:tcPrChange w:id="1101" w:author="Ronald Fernando Rodríguez Barbosa" w:date="2020-04-11T18:36:00Z">
              <w:tcPr>
                <w:tcW w:w="390" w:type="dxa"/>
                <w:vAlign w:val="center"/>
              </w:tcPr>
            </w:tcPrChange>
          </w:tcPr>
          <w:p w14:paraId="74697D89" w14:textId="77777777" w:rsidR="001D01F8" w:rsidRDefault="001D01F8" w:rsidP="00084A91">
            <w:pPr>
              <w:spacing w:before="60" w:after="60" w:line="240" w:lineRule="auto"/>
              <w:rPr>
                <w:ins w:id="1102" w:author="Ronald Fernando Rodríguez Barbosa" w:date="2020-04-11T17:00:00Z"/>
                <w:sz w:val="16"/>
                <w:szCs w:val="16"/>
              </w:rPr>
            </w:pPr>
          </w:p>
        </w:tc>
        <w:tc>
          <w:tcPr>
            <w:tcW w:w="418" w:type="dxa"/>
            <w:vAlign w:val="center"/>
            <w:tcPrChange w:id="1103" w:author="Ronald Fernando Rodríguez Barbosa" w:date="2020-04-11T18:36:00Z">
              <w:tcPr>
                <w:tcW w:w="418" w:type="dxa"/>
                <w:vAlign w:val="center"/>
              </w:tcPr>
            </w:tcPrChange>
          </w:tcPr>
          <w:p w14:paraId="0E01DFAB" w14:textId="77777777" w:rsidR="001D01F8" w:rsidRPr="00E51CF4" w:rsidRDefault="001D01F8" w:rsidP="00084A91">
            <w:pPr>
              <w:spacing w:before="60" w:after="60" w:line="240" w:lineRule="auto"/>
              <w:rPr>
                <w:ins w:id="1104" w:author="Ronald Fernando Rodríguez Barbosa" w:date="2020-04-11T17:00:00Z"/>
                <w:sz w:val="16"/>
                <w:szCs w:val="16"/>
              </w:rPr>
            </w:pPr>
          </w:p>
        </w:tc>
        <w:tc>
          <w:tcPr>
            <w:tcW w:w="426" w:type="dxa"/>
            <w:vAlign w:val="center"/>
            <w:tcPrChange w:id="1105" w:author="Ronald Fernando Rodríguez Barbosa" w:date="2020-04-11T18:36:00Z">
              <w:tcPr>
                <w:tcW w:w="426" w:type="dxa"/>
                <w:vAlign w:val="center"/>
              </w:tcPr>
            </w:tcPrChange>
          </w:tcPr>
          <w:p w14:paraId="78EE5000" w14:textId="77777777" w:rsidR="001D01F8" w:rsidRPr="00E51CF4" w:rsidRDefault="001D01F8" w:rsidP="00084A91">
            <w:pPr>
              <w:spacing w:before="60" w:after="60" w:line="240" w:lineRule="auto"/>
              <w:rPr>
                <w:ins w:id="1106" w:author="Ronald Fernando Rodríguez Barbosa" w:date="2020-04-11T17:00:00Z"/>
                <w:sz w:val="16"/>
                <w:szCs w:val="16"/>
              </w:rPr>
            </w:pPr>
          </w:p>
        </w:tc>
        <w:tc>
          <w:tcPr>
            <w:tcW w:w="425" w:type="dxa"/>
            <w:vAlign w:val="center"/>
            <w:tcPrChange w:id="1107" w:author="Ronald Fernando Rodríguez Barbosa" w:date="2020-04-11T18:36:00Z">
              <w:tcPr>
                <w:tcW w:w="425" w:type="dxa"/>
                <w:vAlign w:val="center"/>
              </w:tcPr>
            </w:tcPrChange>
          </w:tcPr>
          <w:p w14:paraId="698008A2" w14:textId="77777777" w:rsidR="001D01F8" w:rsidRPr="00E51CF4" w:rsidRDefault="001D01F8" w:rsidP="00084A91">
            <w:pPr>
              <w:spacing w:before="60" w:after="60" w:line="240" w:lineRule="auto"/>
              <w:rPr>
                <w:ins w:id="1108" w:author="Ronald Fernando Rodríguez Barbosa" w:date="2020-04-11T17:00:00Z"/>
                <w:sz w:val="16"/>
                <w:szCs w:val="16"/>
              </w:rPr>
            </w:pPr>
          </w:p>
        </w:tc>
        <w:tc>
          <w:tcPr>
            <w:tcW w:w="425" w:type="dxa"/>
            <w:vAlign w:val="center"/>
            <w:tcPrChange w:id="1109" w:author="Ronald Fernando Rodríguez Barbosa" w:date="2020-04-11T18:36:00Z">
              <w:tcPr>
                <w:tcW w:w="425" w:type="dxa"/>
                <w:vAlign w:val="center"/>
              </w:tcPr>
            </w:tcPrChange>
          </w:tcPr>
          <w:p w14:paraId="6FD819C6" w14:textId="77777777" w:rsidR="001D01F8" w:rsidDel="001D01F8" w:rsidRDefault="001D01F8" w:rsidP="00084A91">
            <w:pPr>
              <w:spacing w:before="60" w:after="60" w:line="240" w:lineRule="auto"/>
              <w:rPr>
                <w:ins w:id="1110" w:author="Ronald Fernando Rodríguez Barbosa" w:date="2020-04-11T17:00:00Z"/>
                <w:sz w:val="16"/>
                <w:szCs w:val="16"/>
              </w:rPr>
            </w:pPr>
          </w:p>
        </w:tc>
        <w:tc>
          <w:tcPr>
            <w:tcW w:w="425" w:type="dxa"/>
            <w:vAlign w:val="center"/>
            <w:tcPrChange w:id="1111" w:author="Ronald Fernando Rodríguez Barbosa" w:date="2020-04-11T18:36:00Z">
              <w:tcPr>
                <w:tcW w:w="425" w:type="dxa"/>
                <w:vAlign w:val="center"/>
              </w:tcPr>
            </w:tcPrChange>
          </w:tcPr>
          <w:p w14:paraId="5061A27C" w14:textId="77777777" w:rsidR="001D01F8" w:rsidDel="001D01F8" w:rsidRDefault="001D01F8" w:rsidP="00084A91">
            <w:pPr>
              <w:spacing w:before="60" w:after="60" w:line="240" w:lineRule="auto"/>
              <w:rPr>
                <w:ins w:id="1112" w:author="Ronald Fernando Rodríguez Barbosa" w:date="2020-04-11T17:00:00Z"/>
                <w:sz w:val="16"/>
                <w:szCs w:val="16"/>
              </w:rPr>
            </w:pPr>
          </w:p>
        </w:tc>
      </w:tr>
      <w:tr w:rsidR="00014359" w14:paraId="1B34C2D9" w14:textId="77777777" w:rsidTr="00EE412E">
        <w:tblPrEx>
          <w:tblPrExChange w:id="1113" w:author="Ronald Fernando Rodríguez Barbosa" w:date="2020-04-11T18:36:00Z">
            <w:tblPrEx>
              <w:tblW w:w="9493" w:type="dxa"/>
            </w:tblPrEx>
          </w:tblPrExChange>
        </w:tblPrEx>
        <w:trPr>
          <w:trHeight w:val="25"/>
          <w:ins w:id="1114" w:author="Ronald Fernando Rodríguez Barbosa" w:date="2020-04-11T17:00:00Z"/>
          <w:trPrChange w:id="1115" w:author="Ronald Fernando Rodríguez Barbosa" w:date="2020-04-11T18:36:00Z">
            <w:trPr>
              <w:gridAfter w:val="0"/>
              <w:trHeight w:val="25"/>
            </w:trPr>
          </w:trPrChange>
        </w:trPr>
        <w:tc>
          <w:tcPr>
            <w:tcW w:w="1668" w:type="dxa"/>
            <w:vMerge/>
            <w:tcPrChange w:id="1116" w:author="Ronald Fernando Rodríguez Barbosa" w:date="2020-04-11T18:36:00Z">
              <w:tcPr>
                <w:tcW w:w="1668" w:type="dxa"/>
                <w:vMerge/>
              </w:tcPr>
            </w:tcPrChange>
          </w:tcPr>
          <w:p w14:paraId="320FDD08" w14:textId="77777777" w:rsidR="001D01F8" w:rsidRDefault="001D01F8" w:rsidP="007C0398">
            <w:pPr>
              <w:spacing w:before="120" w:after="120"/>
              <w:jc w:val="center"/>
              <w:rPr>
                <w:ins w:id="1117" w:author="Ronald Fernando Rodríguez Barbosa" w:date="2020-04-11T17:00:00Z"/>
                <w:b/>
                <w:color w:val="31849B" w:themeColor="accent5" w:themeShade="BF"/>
                <w:sz w:val="20"/>
              </w:rPr>
            </w:pPr>
          </w:p>
        </w:tc>
        <w:tc>
          <w:tcPr>
            <w:tcW w:w="779" w:type="dxa"/>
            <w:vAlign w:val="center"/>
            <w:tcPrChange w:id="1118" w:author="Ronald Fernando Rodríguez Barbosa" w:date="2020-04-11T18:36:00Z">
              <w:tcPr>
                <w:tcW w:w="779" w:type="dxa"/>
                <w:vAlign w:val="center"/>
              </w:tcPr>
            </w:tcPrChange>
          </w:tcPr>
          <w:p w14:paraId="259F421E" w14:textId="11447A9B" w:rsidR="001D01F8" w:rsidRPr="00E51CF4" w:rsidRDefault="001D01F8" w:rsidP="007C0398">
            <w:pPr>
              <w:spacing w:before="60" w:after="60" w:line="240" w:lineRule="auto"/>
              <w:jc w:val="center"/>
              <w:rPr>
                <w:ins w:id="1119" w:author="Ronald Fernando Rodríguez Barbosa" w:date="2020-04-11T17:00:00Z"/>
                <w:b/>
                <w:color w:val="31849B" w:themeColor="accent5" w:themeShade="BF"/>
                <w:sz w:val="14"/>
                <w:szCs w:val="14"/>
              </w:rPr>
            </w:pPr>
            <w:ins w:id="1120" w:author="Ronald Fernando Rodríguez Barbosa" w:date="2020-04-11T17:00:00Z">
              <w:r>
                <w:rPr>
                  <w:b/>
                  <w:color w:val="31849B" w:themeColor="accent5" w:themeShade="BF"/>
                  <w:sz w:val="16"/>
                </w:rPr>
                <w:t>A3</w:t>
              </w:r>
              <w:r w:rsidRPr="00CB73DB">
                <w:rPr>
                  <w:b/>
                  <w:color w:val="31849B" w:themeColor="accent5" w:themeShade="BF"/>
                  <w:sz w:val="16"/>
                </w:rPr>
                <w:t>-</w:t>
              </w:r>
              <w:r>
                <w:rPr>
                  <w:b/>
                  <w:color w:val="31849B" w:themeColor="accent5" w:themeShade="BF"/>
                  <w:sz w:val="16"/>
                </w:rPr>
                <w:t>2</w:t>
              </w:r>
            </w:ins>
          </w:p>
        </w:tc>
        <w:tc>
          <w:tcPr>
            <w:tcW w:w="390" w:type="dxa"/>
            <w:vAlign w:val="center"/>
            <w:tcPrChange w:id="1121" w:author="Ronald Fernando Rodríguez Barbosa" w:date="2020-04-11T18:36:00Z">
              <w:tcPr>
                <w:tcW w:w="390" w:type="dxa"/>
                <w:vAlign w:val="center"/>
              </w:tcPr>
            </w:tcPrChange>
          </w:tcPr>
          <w:p w14:paraId="69B833F1" w14:textId="77777777" w:rsidR="001D01F8" w:rsidRDefault="001D01F8" w:rsidP="00084A91">
            <w:pPr>
              <w:spacing w:before="60" w:after="60" w:line="240" w:lineRule="auto"/>
              <w:rPr>
                <w:ins w:id="1122" w:author="Ronald Fernando Rodríguez Barbosa" w:date="2020-04-11T17:00:00Z"/>
                <w:sz w:val="16"/>
                <w:szCs w:val="16"/>
              </w:rPr>
            </w:pPr>
          </w:p>
        </w:tc>
        <w:tc>
          <w:tcPr>
            <w:tcW w:w="390" w:type="dxa"/>
            <w:vAlign w:val="center"/>
            <w:tcPrChange w:id="1123" w:author="Ronald Fernando Rodríguez Barbosa" w:date="2020-04-11T18:36:00Z">
              <w:tcPr>
                <w:tcW w:w="390" w:type="dxa"/>
                <w:vAlign w:val="center"/>
              </w:tcPr>
            </w:tcPrChange>
          </w:tcPr>
          <w:p w14:paraId="5AAD837C" w14:textId="77777777" w:rsidR="001D01F8" w:rsidRDefault="001D01F8" w:rsidP="00084A91">
            <w:pPr>
              <w:spacing w:before="60" w:after="60" w:line="240" w:lineRule="auto"/>
              <w:rPr>
                <w:ins w:id="1124" w:author="Ronald Fernando Rodríguez Barbosa" w:date="2020-04-11T17:00:00Z"/>
                <w:sz w:val="16"/>
                <w:szCs w:val="16"/>
              </w:rPr>
            </w:pPr>
          </w:p>
        </w:tc>
        <w:tc>
          <w:tcPr>
            <w:tcW w:w="390" w:type="dxa"/>
            <w:vAlign w:val="center"/>
            <w:tcPrChange w:id="1125" w:author="Ronald Fernando Rodríguez Barbosa" w:date="2020-04-11T18:36:00Z">
              <w:tcPr>
                <w:tcW w:w="390" w:type="dxa"/>
                <w:vAlign w:val="center"/>
              </w:tcPr>
            </w:tcPrChange>
          </w:tcPr>
          <w:p w14:paraId="4D9A0B35" w14:textId="77777777" w:rsidR="001D01F8" w:rsidRDefault="001D01F8" w:rsidP="00084A91">
            <w:pPr>
              <w:spacing w:before="60" w:after="60" w:line="240" w:lineRule="auto"/>
              <w:rPr>
                <w:ins w:id="1126" w:author="Ronald Fernando Rodríguez Barbosa" w:date="2020-04-11T17:00:00Z"/>
                <w:sz w:val="16"/>
                <w:szCs w:val="16"/>
              </w:rPr>
            </w:pPr>
          </w:p>
        </w:tc>
        <w:tc>
          <w:tcPr>
            <w:tcW w:w="389" w:type="dxa"/>
            <w:vAlign w:val="center"/>
            <w:tcPrChange w:id="1127" w:author="Ronald Fernando Rodríguez Barbosa" w:date="2020-04-11T18:36:00Z">
              <w:tcPr>
                <w:tcW w:w="389" w:type="dxa"/>
                <w:vAlign w:val="center"/>
              </w:tcPr>
            </w:tcPrChange>
          </w:tcPr>
          <w:p w14:paraId="29ACBDF5" w14:textId="77777777" w:rsidR="001D01F8" w:rsidRDefault="001D01F8" w:rsidP="00084A91">
            <w:pPr>
              <w:spacing w:before="60" w:after="60" w:line="240" w:lineRule="auto"/>
              <w:rPr>
                <w:ins w:id="1128" w:author="Ronald Fernando Rodríguez Barbosa" w:date="2020-04-11T17:00:00Z"/>
                <w:sz w:val="16"/>
                <w:szCs w:val="16"/>
              </w:rPr>
            </w:pPr>
          </w:p>
        </w:tc>
        <w:tc>
          <w:tcPr>
            <w:tcW w:w="390" w:type="dxa"/>
            <w:vAlign w:val="center"/>
            <w:tcPrChange w:id="1129" w:author="Ronald Fernando Rodríguez Barbosa" w:date="2020-04-11T18:36:00Z">
              <w:tcPr>
                <w:tcW w:w="390" w:type="dxa"/>
                <w:vAlign w:val="center"/>
              </w:tcPr>
            </w:tcPrChange>
          </w:tcPr>
          <w:p w14:paraId="63002157" w14:textId="77777777" w:rsidR="001D01F8" w:rsidRDefault="001D01F8" w:rsidP="00084A91">
            <w:pPr>
              <w:spacing w:before="60" w:after="60" w:line="240" w:lineRule="auto"/>
              <w:rPr>
                <w:ins w:id="1130" w:author="Ronald Fernando Rodríguez Barbosa" w:date="2020-04-11T17:00:00Z"/>
                <w:sz w:val="16"/>
                <w:szCs w:val="16"/>
              </w:rPr>
            </w:pPr>
          </w:p>
        </w:tc>
        <w:tc>
          <w:tcPr>
            <w:tcW w:w="277" w:type="dxa"/>
            <w:vAlign w:val="center"/>
            <w:tcPrChange w:id="1131" w:author="Ronald Fernando Rodríguez Barbosa" w:date="2020-04-11T18:36:00Z">
              <w:tcPr>
                <w:tcW w:w="390" w:type="dxa"/>
                <w:vAlign w:val="center"/>
              </w:tcPr>
            </w:tcPrChange>
          </w:tcPr>
          <w:p w14:paraId="170BEF6F" w14:textId="77777777" w:rsidR="001D01F8" w:rsidRDefault="001D01F8" w:rsidP="00084A91">
            <w:pPr>
              <w:spacing w:before="60" w:after="60" w:line="240" w:lineRule="auto"/>
              <w:rPr>
                <w:ins w:id="1132" w:author="Ronald Fernando Rodríguez Barbosa" w:date="2020-04-11T17:00:00Z"/>
                <w:sz w:val="16"/>
                <w:szCs w:val="16"/>
              </w:rPr>
            </w:pPr>
          </w:p>
        </w:tc>
        <w:tc>
          <w:tcPr>
            <w:tcW w:w="425" w:type="dxa"/>
            <w:vAlign w:val="center"/>
            <w:tcPrChange w:id="1133" w:author="Ronald Fernando Rodríguez Barbosa" w:date="2020-04-11T18:36:00Z">
              <w:tcPr>
                <w:tcW w:w="312" w:type="dxa"/>
                <w:vAlign w:val="center"/>
              </w:tcPr>
            </w:tcPrChange>
          </w:tcPr>
          <w:p w14:paraId="3FED2D39" w14:textId="77777777" w:rsidR="001D01F8" w:rsidRDefault="001D01F8" w:rsidP="00084A91">
            <w:pPr>
              <w:spacing w:before="60" w:after="60" w:line="240" w:lineRule="auto"/>
              <w:rPr>
                <w:ins w:id="1134" w:author="Ronald Fernando Rodríguez Barbosa" w:date="2020-04-11T17:00:00Z"/>
                <w:sz w:val="16"/>
                <w:szCs w:val="16"/>
              </w:rPr>
            </w:pPr>
          </w:p>
        </w:tc>
        <w:tc>
          <w:tcPr>
            <w:tcW w:w="284" w:type="dxa"/>
            <w:vAlign w:val="center"/>
            <w:tcPrChange w:id="1135" w:author="Ronald Fernando Rodríguez Barbosa" w:date="2020-04-11T18:36:00Z">
              <w:tcPr>
                <w:tcW w:w="284" w:type="dxa"/>
                <w:vAlign w:val="center"/>
              </w:tcPr>
            </w:tcPrChange>
          </w:tcPr>
          <w:p w14:paraId="08ECAA85" w14:textId="77777777" w:rsidR="001D01F8" w:rsidRDefault="001D01F8" w:rsidP="00084A91">
            <w:pPr>
              <w:spacing w:before="60" w:after="60" w:line="240" w:lineRule="auto"/>
              <w:rPr>
                <w:ins w:id="1136" w:author="Ronald Fernando Rodríguez Barbosa" w:date="2020-04-11T17:00:00Z"/>
                <w:sz w:val="16"/>
                <w:szCs w:val="16"/>
              </w:rPr>
            </w:pPr>
          </w:p>
        </w:tc>
        <w:tc>
          <w:tcPr>
            <w:tcW w:w="283" w:type="dxa"/>
            <w:vAlign w:val="center"/>
            <w:tcPrChange w:id="1137" w:author="Ronald Fernando Rodríguez Barbosa" w:date="2020-04-11T18:36:00Z">
              <w:tcPr>
                <w:tcW w:w="283" w:type="dxa"/>
                <w:vAlign w:val="center"/>
              </w:tcPr>
            </w:tcPrChange>
          </w:tcPr>
          <w:p w14:paraId="7A565660" w14:textId="77777777" w:rsidR="001D01F8" w:rsidRDefault="001D01F8" w:rsidP="00084A91">
            <w:pPr>
              <w:spacing w:before="60" w:after="60" w:line="240" w:lineRule="auto"/>
              <w:rPr>
                <w:ins w:id="1138" w:author="Ronald Fernando Rodríguez Barbosa" w:date="2020-04-11T17:00:00Z"/>
                <w:sz w:val="16"/>
                <w:szCs w:val="16"/>
              </w:rPr>
            </w:pPr>
          </w:p>
        </w:tc>
        <w:tc>
          <w:tcPr>
            <w:tcW w:w="426" w:type="dxa"/>
            <w:vAlign w:val="center"/>
            <w:tcPrChange w:id="1139" w:author="Ronald Fernando Rodríguez Barbosa" w:date="2020-04-11T18:36:00Z">
              <w:tcPr>
                <w:tcW w:w="426" w:type="dxa"/>
                <w:vAlign w:val="center"/>
              </w:tcPr>
            </w:tcPrChange>
          </w:tcPr>
          <w:p w14:paraId="5D3CAB91" w14:textId="77777777" w:rsidR="001D01F8" w:rsidRDefault="001D01F8" w:rsidP="00084A91">
            <w:pPr>
              <w:spacing w:before="60" w:after="60" w:line="240" w:lineRule="auto"/>
              <w:rPr>
                <w:ins w:id="1140" w:author="Ronald Fernando Rodríguez Barbosa" w:date="2020-04-11T17:00:00Z"/>
                <w:sz w:val="16"/>
                <w:szCs w:val="16"/>
              </w:rPr>
            </w:pPr>
          </w:p>
        </w:tc>
        <w:tc>
          <w:tcPr>
            <w:tcW w:w="503" w:type="dxa"/>
            <w:vAlign w:val="center"/>
            <w:tcPrChange w:id="1141" w:author="Ronald Fernando Rodríguez Barbosa" w:date="2020-04-11T18:36:00Z">
              <w:tcPr>
                <w:tcW w:w="503" w:type="dxa"/>
                <w:vAlign w:val="center"/>
              </w:tcPr>
            </w:tcPrChange>
          </w:tcPr>
          <w:p w14:paraId="7B8EBBE7" w14:textId="77777777" w:rsidR="001D01F8" w:rsidRDefault="001D01F8" w:rsidP="00084A91">
            <w:pPr>
              <w:spacing w:before="60" w:after="60" w:line="240" w:lineRule="auto"/>
              <w:rPr>
                <w:ins w:id="1142" w:author="Ronald Fernando Rodríguez Barbosa" w:date="2020-04-11T17:00:00Z"/>
                <w:sz w:val="16"/>
                <w:szCs w:val="16"/>
              </w:rPr>
            </w:pPr>
          </w:p>
        </w:tc>
        <w:tc>
          <w:tcPr>
            <w:tcW w:w="390" w:type="dxa"/>
            <w:vAlign w:val="center"/>
            <w:tcPrChange w:id="1143" w:author="Ronald Fernando Rodríguez Barbosa" w:date="2020-04-11T18:36:00Z">
              <w:tcPr>
                <w:tcW w:w="390" w:type="dxa"/>
                <w:vAlign w:val="center"/>
              </w:tcPr>
            </w:tcPrChange>
          </w:tcPr>
          <w:p w14:paraId="2DCB9224" w14:textId="77777777" w:rsidR="001D01F8" w:rsidRDefault="001D01F8" w:rsidP="00084A91">
            <w:pPr>
              <w:spacing w:before="60" w:after="60" w:line="240" w:lineRule="auto"/>
              <w:rPr>
                <w:ins w:id="1144" w:author="Ronald Fernando Rodríguez Barbosa" w:date="2020-04-11T17:00:00Z"/>
                <w:sz w:val="16"/>
                <w:szCs w:val="16"/>
              </w:rPr>
            </w:pPr>
          </w:p>
        </w:tc>
        <w:tc>
          <w:tcPr>
            <w:tcW w:w="390" w:type="dxa"/>
            <w:vAlign w:val="center"/>
            <w:tcPrChange w:id="1145" w:author="Ronald Fernando Rodríguez Barbosa" w:date="2020-04-11T18:36:00Z">
              <w:tcPr>
                <w:tcW w:w="390" w:type="dxa"/>
                <w:vAlign w:val="center"/>
              </w:tcPr>
            </w:tcPrChange>
          </w:tcPr>
          <w:p w14:paraId="75B2476A" w14:textId="264CE3DB" w:rsidR="001D01F8" w:rsidRDefault="00014359" w:rsidP="00084A91">
            <w:pPr>
              <w:spacing w:before="60" w:after="60" w:line="240" w:lineRule="auto"/>
              <w:rPr>
                <w:ins w:id="1146" w:author="Ronald Fernando Rodríguez Barbosa" w:date="2020-04-11T17:00:00Z"/>
                <w:sz w:val="16"/>
                <w:szCs w:val="16"/>
              </w:rPr>
            </w:pPr>
            <w:ins w:id="1147" w:author="Ronald Fernando Rodríguez Barbosa" w:date="2020-04-11T18:25:00Z">
              <w:r>
                <w:rPr>
                  <w:sz w:val="16"/>
                  <w:szCs w:val="16"/>
                </w:rPr>
                <w:t>X</w:t>
              </w:r>
            </w:ins>
          </w:p>
        </w:tc>
        <w:tc>
          <w:tcPr>
            <w:tcW w:w="418" w:type="dxa"/>
            <w:vAlign w:val="center"/>
            <w:tcPrChange w:id="1148" w:author="Ronald Fernando Rodríguez Barbosa" w:date="2020-04-11T18:36:00Z">
              <w:tcPr>
                <w:tcW w:w="418" w:type="dxa"/>
                <w:vAlign w:val="center"/>
              </w:tcPr>
            </w:tcPrChange>
          </w:tcPr>
          <w:p w14:paraId="536AB3A1" w14:textId="6ECE02DA" w:rsidR="001D01F8" w:rsidRPr="00E51CF4" w:rsidRDefault="00014359" w:rsidP="00084A91">
            <w:pPr>
              <w:spacing w:before="60" w:after="60" w:line="240" w:lineRule="auto"/>
              <w:rPr>
                <w:ins w:id="1149" w:author="Ronald Fernando Rodríguez Barbosa" w:date="2020-04-11T17:00:00Z"/>
                <w:sz w:val="16"/>
                <w:szCs w:val="16"/>
              </w:rPr>
            </w:pPr>
            <w:ins w:id="1150" w:author="Ronald Fernando Rodríguez Barbosa" w:date="2020-04-11T18:25:00Z">
              <w:r>
                <w:rPr>
                  <w:sz w:val="16"/>
                  <w:szCs w:val="16"/>
                </w:rPr>
                <w:t>X</w:t>
              </w:r>
            </w:ins>
          </w:p>
        </w:tc>
        <w:tc>
          <w:tcPr>
            <w:tcW w:w="426" w:type="dxa"/>
            <w:vAlign w:val="center"/>
            <w:tcPrChange w:id="1151" w:author="Ronald Fernando Rodríguez Barbosa" w:date="2020-04-11T18:36:00Z">
              <w:tcPr>
                <w:tcW w:w="426" w:type="dxa"/>
                <w:vAlign w:val="center"/>
              </w:tcPr>
            </w:tcPrChange>
          </w:tcPr>
          <w:p w14:paraId="3F7A06B9" w14:textId="70504B2C" w:rsidR="001D01F8" w:rsidRPr="00E51CF4" w:rsidRDefault="00014359" w:rsidP="00084A91">
            <w:pPr>
              <w:spacing w:before="60" w:after="60" w:line="240" w:lineRule="auto"/>
              <w:rPr>
                <w:ins w:id="1152" w:author="Ronald Fernando Rodríguez Barbosa" w:date="2020-04-11T17:00:00Z"/>
                <w:sz w:val="16"/>
                <w:szCs w:val="16"/>
              </w:rPr>
            </w:pPr>
            <w:ins w:id="1153" w:author="Ronald Fernando Rodríguez Barbosa" w:date="2020-04-11T18:25:00Z">
              <w:r>
                <w:rPr>
                  <w:sz w:val="16"/>
                  <w:szCs w:val="16"/>
                </w:rPr>
                <w:t>X</w:t>
              </w:r>
            </w:ins>
          </w:p>
        </w:tc>
        <w:tc>
          <w:tcPr>
            <w:tcW w:w="425" w:type="dxa"/>
            <w:vAlign w:val="center"/>
            <w:tcPrChange w:id="1154" w:author="Ronald Fernando Rodríguez Barbosa" w:date="2020-04-11T18:36:00Z">
              <w:tcPr>
                <w:tcW w:w="425" w:type="dxa"/>
                <w:vAlign w:val="center"/>
              </w:tcPr>
            </w:tcPrChange>
          </w:tcPr>
          <w:p w14:paraId="4760BBE0" w14:textId="2BA2839C" w:rsidR="001D01F8" w:rsidRPr="00E51CF4" w:rsidRDefault="001D01F8" w:rsidP="00084A91">
            <w:pPr>
              <w:spacing w:before="60" w:after="60" w:line="240" w:lineRule="auto"/>
              <w:rPr>
                <w:ins w:id="1155" w:author="Ronald Fernando Rodríguez Barbosa" w:date="2020-04-11T17:00:00Z"/>
                <w:sz w:val="16"/>
                <w:szCs w:val="16"/>
              </w:rPr>
            </w:pPr>
          </w:p>
        </w:tc>
        <w:tc>
          <w:tcPr>
            <w:tcW w:w="425" w:type="dxa"/>
            <w:vAlign w:val="center"/>
            <w:tcPrChange w:id="1156" w:author="Ronald Fernando Rodríguez Barbosa" w:date="2020-04-11T18:36:00Z">
              <w:tcPr>
                <w:tcW w:w="425" w:type="dxa"/>
                <w:vAlign w:val="center"/>
              </w:tcPr>
            </w:tcPrChange>
          </w:tcPr>
          <w:p w14:paraId="651463F4" w14:textId="77777777" w:rsidR="001D01F8" w:rsidDel="001D01F8" w:rsidRDefault="001D01F8" w:rsidP="00084A91">
            <w:pPr>
              <w:spacing w:before="60" w:after="60" w:line="240" w:lineRule="auto"/>
              <w:rPr>
                <w:ins w:id="1157" w:author="Ronald Fernando Rodríguez Barbosa" w:date="2020-04-11T17:00:00Z"/>
                <w:sz w:val="16"/>
                <w:szCs w:val="16"/>
              </w:rPr>
            </w:pPr>
          </w:p>
        </w:tc>
        <w:tc>
          <w:tcPr>
            <w:tcW w:w="425" w:type="dxa"/>
            <w:vAlign w:val="center"/>
            <w:tcPrChange w:id="1158" w:author="Ronald Fernando Rodríguez Barbosa" w:date="2020-04-11T18:36:00Z">
              <w:tcPr>
                <w:tcW w:w="425" w:type="dxa"/>
                <w:vAlign w:val="center"/>
              </w:tcPr>
            </w:tcPrChange>
          </w:tcPr>
          <w:p w14:paraId="5A4B70D7" w14:textId="77777777" w:rsidR="001D01F8" w:rsidDel="001D01F8" w:rsidRDefault="001D01F8" w:rsidP="00084A91">
            <w:pPr>
              <w:spacing w:before="60" w:after="60" w:line="240" w:lineRule="auto"/>
              <w:rPr>
                <w:ins w:id="1159" w:author="Ronald Fernando Rodríguez Barbosa" w:date="2020-04-11T17:00:00Z"/>
                <w:sz w:val="16"/>
                <w:szCs w:val="16"/>
              </w:rPr>
            </w:pPr>
          </w:p>
        </w:tc>
      </w:tr>
      <w:tr w:rsidR="00014359" w14:paraId="796EAE73" w14:textId="77777777" w:rsidTr="00EE412E">
        <w:tblPrEx>
          <w:tblPrExChange w:id="1160" w:author="Ronald Fernando Rodríguez Barbosa" w:date="2020-04-11T18:36:00Z">
            <w:tblPrEx>
              <w:tblW w:w="9493" w:type="dxa"/>
            </w:tblPrEx>
          </w:tblPrExChange>
        </w:tblPrEx>
        <w:trPr>
          <w:trHeight w:val="25"/>
          <w:ins w:id="1161" w:author="Ronald Fernando Rodríguez Barbosa" w:date="2020-04-11T16:59:00Z"/>
          <w:trPrChange w:id="1162" w:author="Ronald Fernando Rodríguez Barbosa" w:date="2020-04-11T18:36:00Z">
            <w:trPr>
              <w:gridAfter w:val="0"/>
              <w:trHeight w:val="25"/>
            </w:trPr>
          </w:trPrChange>
        </w:trPr>
        <w:tc>
          <w:tcPr>
            <w:tcW w:w="1668" w:type="dxa"/>
            <w:vMerge/>
            <w:tcPrChange w:id="1163" w:author="Ronald Fernando Rodríguez Barbosa" w:date="2020-04-11T18:36:00Z">
              <w:tcPr>
                <w:tcW w:w="1668" w:type="dxa"/>
                <w:vMerge/>
              </w:tcPr>
            </w:tcPrChange>
          </w:tcPr>
          <w:p w14:paraId="21E9BABC" w14:textId="77777777" w:rsidR="001D01F8" w:rsidRDefault="001D01F8" w:rsidP="007C0398">
            <w:pPr>
              <w:spacing w:before="120" w:after="120"/>
              <w:jc w:val="center"/>
              <w:rPr>
                <w:ins w:id="1164" w:author="Ronald Fernando Rodríguez Barbosa" w:date="2020-04-11T16:59:00Z"/>
                <w:b/>
                <w:color w:val="31849B" w:themeColor="accent5" w:themeShade="BF"/>
                <w:sz w:val="20"/>
              </w:rPr>
            </w:pPr>
          </w:p>
        </w:tc>
        <w:tc>
          <w:tcPr>
            <w:tcW w:w="779" w:type="dxa"/>
            <w:vAlign w:val="center"/>
            <w:tcPrChange w:id="1165" w:author="Ronald Fernando Rodríguez Barbosa" w:date="2020-04-11T18:36:00Z">
              <w:tcPr>
                <w:tcW w:w="779" w:type="dxa"/>
                <w:vAlign w:val="center"/>
              </w:tcPr>
            </w:tcPrChange>
          </w:tcPr>
          <w:p w14:paraId="1EAD71B3" w14:textId="0869F8B3" w:rsidR="001D01F8" w:rsidRPr="00E51CF4" w:rsidRDefault="001D01F8" w:rsidP="007C0398">
            <w:pPr>
              <w:spacing w:before="60" w:after="60" w:line="240" w:lineRule="auto"/>
              <w:jc w:val="center"/>
              <w:rPr>
                <w:ins w:id="1166" w:author="Ronald Fernando Rodríguez Barbosa" w:date="2020-04-11T16:59:00Z"/>
                <w:b/>
                <w:color w:val="31849B" w:themeColor="accent5" w:themeShade="BF"/>
                <w:sz w:val="14"/>
                <w:szCs w:val="14"/>
              </w:rPr>
            </w:pPr>
            <w:ins w:id="1167" w:author="Ronald Fernando Rodríguez Barbosa" w:date="2020-04-11T17:00:00Z">
              <w:r>
                <w:rPr>
                  <w:b/>
                  <w:color w:val="31849B" w:themeColor="accent5" w:themeShade="BF"/>
                  <w:sz w:val="16"/>
                </w:rPr>
                <w:t>A3</w:t>
              </w:r>
              <w:r w:rsidRPr="00CB73DB">
                <w:rPr>
                  <w:b/>
                  <w:color w:val="31849B" w:themeColor="accent5" w:themeShade="BF"/>
                  <w:sz w:val="16"/>
                </w:rPr>
                <w:t>-</w:t>
              </w:r>
              <w:r>
                <w:rPr>
                  <w:b/>
                  <w:color w:val="31849B" w:themeColor="accent5" w:themeShade="BF"/>
                  <w:sz w:val="16"/>
                </w:rPr>
                <w:t>3</w:t>
              </w:r>
            </w:ins>
          </w:p>
        </w:tc>
        <w:tc>
          <w:tcPr>
            <w:tcW w:w="390" w:type="dxa"/>
            <w:vAlign w:val="center"/>
            <w:tcPrChange w:id="1168" w:author="Ronald Fernando Rodríguez Barbosa" w:date="2020-04-11T18:36:00Z">
              <w:tcPr>
                <w:tcW w:w="390" w:type="dxa"/>
                <w:vAlign w:val="center"/>
              </w:tcPr>
            </w:tcPrChange>
          </w:tcPr>
          <w:p w14:paraId="7EEFAABA" w14:textId="77777777" w:rsidR="001D01F8" w:rsidRDefault="001D01F8" w:rsidP="00084A91">
            <w:pPr>
              <w:spacing w:before="60" w:after="60" w:line="240" w:lineRule="auto"/>
              <w:rPr>
                <w:ins w:id="1169" w:author="Ronald Fernando Rodríguez Barbosa" w:date="2020-04-11T16:59:00Z"/>
                <w:sz w:val="16"/>
                <w:szCs w:val="16"/>
              </w:rPr>
            </w:pPr>
          </w:p>
        </w:tc>
        <w:tc>
          <w:tcPr>
            <w:tcW w:w="390" w:type="dxa"/>
            <w:vAlign w:val="center"/>
            <w:tcPrChange w:id="1170" w:author="Ronald Fernando Rodríguez Barbosa" w:date="2020-04-11T18:36:00Z">
              <w:tcPr>
                <w:tcW w:w="390" w:type="dxa"/>
                <w:vAlign w:val="center"/>
              </w:tcPr>
            </w:tcPrChange>
          </w:tcPr>
          <w:p w14:paraId="4B75A572" w14:textId="77777777" w:rsidR="001D01F8" w:rsidRDefault="001D01F8" w:rsidP="00084A91">
            <w:pPr>
              <w:spacing w:before="60" w:after="60" w:line="240" w:lineRule="auto"/>
              <w:rPr>
                <w:ins w:id="1171" w:author="Ronald Fernando Rodríguez Barbosa" w:date="2020-04-11T16:59:00Z"/>
                <w:sz w:val="16"/>
                <w:szCs w:val="16"/>
              </w:rPr>
            </w:pPr>
          </w:p>
        </w:tc>
        <w:tc>
          <w:tcPr>
            <w:tcW w:w="390" w:type="dxa"/>
            <w:vAlign w:val="center"/>
            <w:tcPrChange w:id="1172" w:author="Ronald Fernando Rodríguez Barbosa" w:date="2020-04-11T18:36:00Z">
              <w:tcPr>
                <w:tcW w:w="390" w:type="dxa"/>
                <w:vAlign w:val="center"/>
              </w:tcPr>
            </w:tcPrChange>
          </w:tcPr>
          <w:p w14:paraId="7B58D443" w14:textId="77777777" w:rsidR="001D01F8" w:rsidRDefault="001D01F8" w:rsidP="00084A91">
            <w:pPr>
              <w:spacing w:before="60" w:after="60" w:line="240" w:lineRule="auto"/>
              <w:rPr>
                <w:ins w:id="1173" w:author="Ronald Fernando Rodríguez Barbosa" w:date="2020-04-11T16:59:00Z"/>
                <w:sz w:val="16"/>
                <w:szCs w:val="16"/>
              </w:rPr>
            </w:pPr>
          </w:p>
        </w:tc>
        <w:tc>
          <w:tcPr>
            <w:tcW w:w="389" w:type="dxa"/>
            <w:vAlign w:val="center"/>
            <w:tcPrChange w:id="1174" w:author="Ronald Fernando Rodríguez Barbosa" w:date="2020-04-11T18:36:00Z">
              <w:tcPr>
                <w:tcW w:w="389" w:type="dxa"/>
                <w:vAlign w:val="center"/>
              </w:tcPr>
            </w:tcPrChange>
          </w:tcPr>
          <w:p w14:paraId="19D403FB" w14:textId="77777777" w:rsidR="001D01F8" w:rsidRDefault="001D01F8" w:rsidP="00084A91">
            <w:pPr>
              <w:spacing w:before="60" w:after="60" w:line="240" w:lineRule="auto"/>
              <w:rPr>
                <w:ins w:id="1175" w:author="Ronald Fernando Rodríguez Barbosa" w:date="2020-04-11T16:59:00Z"/>
                <w:sz w:val="16"/>
                <w:szCs w:val="16"/>
              </w:rPr>
            </w:pPr>
          </w:p>
        </w:tc>
        <w:tc>
          <w:tcPr>
            <w:tcW w:w="390" w:type="dxa"/>
            <w:vAlign w:val="center"/>
            <w:tcPrChange w:id="1176" w:author="Ronald Fernando Rodríguez Barbosa" w:date="2020-04-11T18:36:00Z">
              <w:tcPr>
                <w:tcW w:w="390" w:type="dxa"/>
                <w:vAlign w:val="center"/>
              </w:tcPr>
            </w:tcPrChange>
          </w:tcPr>
          <w:p w14:paraId="75A96E8D" w14:textId="77777777" w:rsidR="001D01F8" w:rsidRDefault="001D01F8" w:rsidP="00084A91">
            <w:pPr>
              <w:spacing w:before="60" w:after="60" w:line="240" w:lineRule="auto"/>
              <w:rPr>
                <w:ins w:id="1177" w:author="Ronald Fernando Rodríguez Barbosa" w:date="2020-04-11T16:59:00Z"/>
                <w:sz w:val="16"/>
                <w:szCs w:val="16"/>
              </w:rPr>
            </w:pPr>
          </w:p>
        </w:tc>
        <w:tc>
          <w:tcPr>
            <w:tcW w:w="277" w:type="dxa"/>
            <w:vAlign w:val="center"/>
            <w:tcPrChange w:id="1178" w:author="Ronald Fernando Rodríguez Barbosa" w:date="2020-04-11T18:36:00Z">
              <w:tcPr>
                <w:tcW w:w="390" w:type="dxa"/>
                <w:vAlign w:val="center"/>
              </w:tcPr>
            </w:tcPrChange>
          </w:tcPr>
          <w:p w14:paraId="0003042C" w14:textId="77777777" w:rsidR="001D01F8" w:rsidRDefault="001D01F8" w:rsidP="00084A91">
            <w:pPr>
              <w:spacing w:before="60" w:after="60" w:line="240" w:lineRule="auto"/>
              <w:rPr>
                <w:ins w:id="1179" w:author="Ronald Fernando Rodríguez Barbosa" w:date="2020-04-11T16:59:00Z"/>
                <w:sz w:val="16"/>
                <w:szCs w:val="16"/>
              </w:rPr>
            </w:pPr>
          </w:p>
        </w:tc>
        <w:tc>
          <w:tcPr>
            <w:tcW w:w="425" w:type="dxa"/>
            <w:vAlign w:val="center"/>
            <w:tcPrChange w:id="1180" w:author="Ronald Fernando Rodríguez Barbosa" w:date="2020-04-11T18:36:00Z">
              <w:tcPr>
                <w:tcW w:w="312" w:type="dxa"/>
                <w:vAlign w:val="center"/>
              </w:tcPr>
            </w:tcPrChange>
          </w:tcPr>
          <w:p w14:paraId="0EC3C3A9" w14:textId="77777777" w:rsidR="001D01F8" w:rsidRDefault="001D01F8" w:rsidP="00084A91">
            <w:pPr>
              <w:spacing w:before="60" w:after="60" w:line="240" w:lineRule="auto"/>
              <w:rPr>
                <w:ins w:id="1181" w:author="Ronald Fernando Rodríguez Barbosa" w:date="2020-04-11T16:59:00Z"/>
                <w:sz w:val="16"/>
                <w:szCs w:val="16"/>
              </w:rPr>
            </w:pPr>
          </w:p>
        </w:tc>
        <w:tc>
          <w:tcPr>
            <w:tcW w:w="284" w:type="dxa"/>
            <w:vAlign w:val="center"/>
            <w:tcPrChange w:id="1182" w:author="Ronald Fernando Rodríguez Barbosa" w:date="2020-04-11T18:36:00Z">
              <w:tcPr>
                <w:tcW w:w="284" w:type="dxa"/>
                <w:vAlign w:val="center"/>
              </w:tcPr>
            </w:tcPrChange>
          </w:tcPr>
          <w:p w14:paraId="0735DC4D" w14:textId="77777777" w:rsidR="001D01F8" w:rsidRDefault="001D01F8" w:rsidP="00084A91">
            <w:pPr>
              <w:spacing w:before="60" w:after="60" w:line="240" w:lineRule="auto"/>
              <w:rPr>
                <w:ins w:id="1183" w:author="Ronald Fernando Rodríguez Barbosa" w:date="2020-04-11T16:59:00Z"/>
                <w:sz w:val="16"/>
                <w:szCs w:val="16"/>
              </w:rPr>
            </w:pPr>
          </w:p>
        </w:tc>
        <w:tc>
          <w:tcPr>
            <w:tcW w:w="283" w:type="dxa"/>
            <w:vAlign w:val="center"/>
            <w:tcPrChange w:id="1184" w:author="Ronald Fernando Rodríguez Barbosa" w:date="2020-04-11T18:36:00Z">
              <w:tcPr>
                <w:tcW w:w="283" w:type="dxa"/>
                <w:vAlign w:val="center"/>
              </w:tcPr>
            </w:tcPrChange>
          </w:tcPr>
          <w:p w14:paraId="38513639" w14:textId="77777777" w:rsidR="001D01F8" w:rsidRDefault="001D01F8" w:rsidP="00084A91">
            <w:pPr>
              <w:spacing w:before="60" w:after="60" w:line="240" w:lineRule="auto"/>
              <w:rPr>
                <w:ins w:id="1185" w:author="Ronald Fernando Rodríguez Barbosa" w:date="2020-04-11T16:59:00Z"/>
                <w:sz w:val="16"/>
                <w:szCs w:val="16"/>
              </w:rPr>
            </w:pPr>
          </w:p>
        </w:tc>
        <w:tc>
          <w:tcPr>
            <w:tcW w:w="426" w:type="dxa"/>
            <w:vAlign w:val="center"/>
            <w:tcPrChange w:id="1186" w:author="Ronald Fernando Rodríguez Barbosa" w:date="2020-04-11T18:36:00Z">
              <w:tcPr>
                <w:tcW w:w="426" w:type="dxa"/>
                <w:vAlign w:val="center"/>
              </w:tcPr>
            </w:tcPrChange>
          </w:tcPr>
          <w:p w14:paraId="1E9A0C67" w14:textId="77777777" w:rsidR="001D01F8" w:rsidRDefault="001D01F8" w:rsidP="00084A91">
            <w:pPr>
              <w:spacing w:before="60" w:after="60" w:line="240" w:lineRule="auto"/>
              <w:rPr>
                <w:ins w:id="1187" w:author="Ronald Fernando Rodríguez Barbosa" w:date="2020-04-11T16:59:00Z"/>
                <w:sz w:val="16"/>
                <w:szCs w:val="16"/>
              </w:rPr>
            </w:pPr>
          </w:p>
        </w:tc>
        <w:tc>
          <w:tcPr>
            <w:tcW w:w="503" w:type="dxa"/>
            <w:vAlign w:val="center"/>
            <w:tcPrChange w:id="1188" w:author="Ronald Fernando Rodríguez Barbosa" w:date="2020-04-11T18:36:00Z">
              <w:tcPr>
                <w:tcW w:w="503" w:type="dxa"/>
                <w:vAlign w:val="center"/>
              </w:tcPr>
            </w:tcPrChange>
          </w:tcPr>
          <w:p w14:paraId="16DA8591" w14:textId="77777777" w:rsidR="001D01F8" w:rsidRDefault="001D01F8" w:rsidP="00084A91">
            <w:pPr>
              <w:spacing w:before="60" w:after="60" w:line="240" w:lineRule="auto"/>
              <w:rPr>
                <w:ins w:id="1189" w:author="Ronald Fernando Rodríguez Barbosa" w:date="2020-04-11T16:59:00Z"/>
                <w:sz w:val="16"/>
                <w:szCs w:val="16"/>
              </w:rPr>
            </w:pPr>
          </w:p>
        </w:tc>
        <w:tc>
          <w:tcPr>
            <w:tcW w:w="390" w:type="dxa"/>
            <w:vAlign w:val="center"/>
            <w:tcPrChange w:id="1190" w:author="Ronald Fernando Rodríguez Barbosa" w:date="2020-04-11T18:36:00Z">
              <w:tcPr>
                <w:tcW w:w="390" w:type="dxa"/>
                <w:vAlign w:val="center"/>
              </w:tcPr>
            </w:tcPrChange>
          </w:tcPr>
          <w:p w14:paraId="5842BD5A" w14:textId="77777777" w:rsidR="001D01F8" w:rsidRDefault="001D01F8" w:rsidP="00084A91">
            <w:pPr>
              <w:spacing w:before="60" w:after="60" w:line="240" w:lineRule="auto"/>
              <w:rPr>
                <w:ins w:id="1191" w:author="Ronald Fernando Rodríguez Barbosa" w:date="2020-04-11T16:59:00Z"/>
                <w:sz w:val="16"/>
                <w:szCs w:val="16"/>
              </w:rPr>
            </w:pPr>
          </w:p>
        </w:tc>
        <w:tc>
          <w:tcPr>
            <w:tcW w:w="390" w:type="dxa"/>
            <w:vAlign w:val="center"/>
            <w:tcPrChange w:id="1192" w:author="Ronald Fernando Rodríguez Barbosa" w:date="2020-04-11T18:36:00Z">
              <w:tcPr>
                <w:tcW w:w="390" w:type="dxa"/>
                <w:vAlign w:val="center"/>
              </w:tcPr>
            </w:tcPrChange>
          </w:tcPr>
          <w:p w14:paraId="13670FF2" w14:textId="77777777" w:rsidR="001D01F8" w:rsidRDefault="001D01F8" w:rsidP="00084A91">
            <w:pPr>
              <w:spacing w:before="60" w:after="60" w:line="240" w:lineRule="auto"/>
              <w:rPr>
                <w:ins w:id="1193" w:author="Ronald Fernando Rodríguez Barbosa" w:date="2020-04-11T16:59:00Z"/>
                <w:sz w:val="16"/>
                <w:szCs w:val="16"/>
              </w:rPr>
            </w:pPr>
          </w:p>
        </w:tc>
        <w:tc>
          <w:tcPr>
            <w:tcW w:w="418" w:type="dxa"/>
            <w:vAlign w:val="center"/>
            <w:tcPrChange w:id="1194" w:author="Ronald Fernando Rodríguez Barbosa" w:date="2020-04-11T18:36:00Z">
              <w:tcPr>
                <w:tcW w:w="418" w:type="dxa"/>
                <w:vAlign w:val="center"/>
              </w:tcPr>
            </w:tcPrChange>
          </w:tcPr>
          <w:p w14:paraId="73DB801E" w14:textId="77777777" w:rsidR="001D01F8" w:rsidRPr="00E51CF4" w:rsidRDefault="001D01F8" w:rsidP="00084A91">
            <w:pPr>
              <w:spacing w:before="60" w:after="60" w:line="240" w:lineRule="auto"/>
              <w:rPr>
                <w:ins w:id="1195" w:author="Ronald Fernando Rodríguez Barbosa" w:date="2020-04-11T16:59:00Z"/>
                <w:sz w:val="16"/>
                <w:szCs w:val="16"/>
              </w:rPr>
            </w:pPr>
          </w:p>
        </w:tc>
        <w:tc>
          <w:tcPr>
            <w:tcW w:w="426" w:type="dxa"/>
            <w:vAlign w:val="center"/>
            <w:tcPrChange w:id="1196" w:author="Ronald Fernando Rodríguez Barbosa" w:date="2020-04-11T18:36:00Z">
              <w:tcPr>
                <w:tcW w:w="426" w:type="dxa"/>
                <w:vAlign w:val="center"/>
              </w:tcPr>
            </w:tcPrChange>
          </w:tcPr>
          <w:p w14:paraId="46CEEA7F" w14:textId="77777777" w:rsidR="001D01F8" w:rsidRPr="00E51CF4" w:rsidRDefault="001D01F8" w:rsidP="00084A91">
            <w:pPr>
              <w:spacing w:before="60" w:after="60" w:line="240" w:lineRule="auto"/>
              <w:rPr>
                <w:ins w:id="1197" w:author="Ronald Fernando Rodríguez Barbosa" w:date="2020-04-11T16:59:00Z"/>
                <w:sz w:val="16"/>
                <w:szCs w:val="16"/>
              </w:rPr>
            </w:pPr>
          </w:p>
        </w:tc>
        <w:tc>
          <w:tcPr>
            <w:tcW w:w="425" w:type="dxa"/>
            <w:vAlign w:val="center"/>
            <w:tcPrChange w:id="1198" w:author="Ronald Fernando Rodríguez Barbosa" w:date="2020-04-11T18:36:00Z">
              <w:tcPr>
                <w:tcW w:w="425" w:type="dxa"/>
                <w:vAlign w:val="center"/>
              </w:tcPr>
            </w:tcPrChange>
          </w:tcPr>
          <w:p w14:paraId="0B06DDAF" w14:textId="51621A5C" w:rsidR="001D01F8" w:rsidRPr="00E51CF4" w:rsidRDefault="00014359" w:rsidP="00084A91">
            <w:pPr>
              <w:spacing w:before="60" w:after="60" w:line="240" w:lineRule="auto"/>
              <w:rPr>
                <w:ins w:id="1199" w:author="Ronald Fernando Rodríguez Barbosa" w:date="2020-04-11T16:59:00Z"/>
                <w:sz w:val="16"/>
                <w:szCs w:val="16"/>
              </w:rPr>
            </w:pPr>
            <w:ins w:id="1200" w:author="Ronald Fernando Rodríguez Barbosa" w:date="2020-04-11T18:26:00Z">
              <w:r>
                <w:rPr>
                  <w:sz w:val="16"/>
                  <w:szCs w:val="16"/>
                </w:rPr>
                <w:t>X</w:t>
              </w:r>
            </w:ins>
          </w:p>
        </w:tc>
        <w:tc>
          <w:tcPr>
            <w:tcW w:w="425" w:type="dxa"/>
            <w:vAlign w:val="center"/>
            <w:tcPrChange w:id="1201" w:author="Ronald Fernando Rodríguez Barbosa" w:date="2020-04-11T18:36:00Z">
              <w:tcPr>
                <w:tcW w:w="425" w:type="dxa"/>
                <w:vAlign w:val="center"/>
              </w:tcPr>
            </w:tcPrChange>
          </w:tcPr>
          <w:p w14:paraId="21734A5C" w14:textId="77777777" w:rsidR="001D01F8" w:rsidDel="001D01F8" w:rsidRDefault="001D01F8" w:rsidP="00084A91">
            <w:pPr>
              <w:spacing w:before="60" w:after="60" w:line="240" w:lineRule="auto"/>
              <w:rPr>
                <w:ins w:id="1202" w:author="Ronald Fernando Rodríguez Barbosa" w:date="2020-04-11T16:59:00Z"/>
                <w:sz w:val="16"/>
                <w:szCs w:val="16"/>
              </w:rPr>
            </w:pPr>
          </w:p>
        </w:tc>
        <w:tc>
          <w:tcPr>
            <w:tcW w:w="425" w:type="dxa"/>
            <w:vAlign w:val="center"/>
            <w:tcPrChange w:id="1203" w:author="Ronald Fernando Rodríguez Barbosa" w:date="2020-04-11T18:36:00Z">
              <w:tcPr>
                <w:tcW w:w="425" w:type="dxa"/>
                <w:vAlign w:val="center"/>
              </w:tcPr>
            </w:tcPrChange>
          </w:tcPr>
          <w:p w14:paraId="5EF85F58" w14:textId="77777777" w:rsidR="001D01F8" w:rsidDel="001D01F8" w:rsidRDefault="001D01F8" w:rsidP="00084A91">
            <w:pPr>
              <w:spacing w:before="60" w:after="60" w:line="240" w:lineRule="auto"/>
              <w:rPr>
                <w:ins w:id="1204" w:author="Ronald Fernando Rodríguez Barbosa" w:date="2020-04-11T16:59:00Z"/>
                <w:sz w:val="16"/>
                <w:szCs w:val="16"/>
              </w:rPr>
            </w:pPr>
          </w:p>
        </w:tc>
      </w:tr>
      <w:tr w:rsidR="00014359" w14:paraId="340D47D4" w14:textId="77777777" w:rsidTr="00EE412E">
        <w:tblPrEx>
          <w:tblPrExChange w:id="1205" w:author="Ronald Fernando Rodríguez Barbosa" w:date="2020-04-11T18:36:00Z">
            <w:tblPrEx>
              <w:tblW w:w="9493" w:type="dxa"/>
            </w:tblPrEx>
          </w:tblPrExChange>
        </w:tblPrEx>
        <w:trPr>
          <w:trHeight w:val="25"/>
          <w:ins w:id="1206" w:author="Ronald Fernando Rodríguez Barbosa" w:date="2020-04-11T16:59:00Z"/>
          <w:trPrChange w:id="1207" w:author="Ronald Fernando Rodríguez Barbosa" w:date="2020-04-11T18:36:00Z">
            <w:trPr>
              <w:gridAfter w:val="0"/>
              <w:trHeight w:val="25"/>
            </w:trPr>
          </w:trPrChange>
        </w:trPr>
        <w:tc>
          <w:tcPr>
            <w:tcW w:w="1668" w:type="dxa"/>
            <w:vMerge/>
            <w:tcPrChange w:id="1208" w:author="Ronald Fernando Rodríguez Barbosa" w:date="2020-04-11T18:36:00Z">
              <w:tcPr>
                <w:tcW w:w="1668" w:type="dxa"/>
                <w:vMerge/>
              </w:tcPr>
            </w:tcPrChange>
          </w:tcPr>
          <w:p w14:paraId="262758CE" w14:textId="77777777" w:rsidR="001D01F8" w:rsidRDefault="001D01F8" w:rsidP="007C0398">
            <w:pPr>
              <w:spacing w:before="120" w:after="120"/>
              <w:jc w:val="center"/>
              <w:rPr>
                <w:ins w:id="1209" w:author="Ronald Fernando Rodríguez Barbosa" w:date="2020-04-11T16:59:00Z"/>
                <w:b/>
                <w:color w:val="31849B" w:themeColor="accent5" w:themeShade="BF"/>
                <w:sz w:val="20"/>
              </w:rPr>
            </w:pPr>
          </w:p>
        </w:tc>
        <w:tc>
          <w:tcPr>
            <w:tcW w:w="779" w:type="dxa"/>
            <w:vAlign w:val="center"/>
            <w:tcPrChange w:id="1210" w:author="Ronald Fernando Rodríguez Barbosa" w:date="2020-04-11T18:36:00Z">
              <w:tcPr>
                <w:tcW w:w="779" w:type="dxa"/>
                <w:vAlign w:val="center"/>
              </w:tcPr>
            </w:tcPrChange>
          </w:tcPr>
          <w:p w14:paraId="4E86A762" w14:textId="5E147C00" w:rsidR="001D01F8" w:rsidRPr="00E51CF4" w:rsidRDefault="001D01F8" w:rsidP="007C0398">
            <w:pPr>
              <w:spacing w:before="60" w:after="60" w:line="240" w:lineRule="auto"/>
              <w:jc w:val="center"/>
              <w:rPr>
                <w:ins w:id="1211" w:author="Ronald Fernando Rodríguez Barbosa" w:date="2020-04-11T16:59:00Z"/>
                <w:b/>
                <w:color w:val="31849B" w:themeColor="accent5" w:themeShade="BF"/>
                <w:sz w:val="14"/>
                <w:szCs w:val="14"/>
              </w:rPr>
            </w:pPr>
            <w:ins w:id="1212" w:author="Ronald Fernando Rodríguez Barbosa" w:date="2020-04-11T17:00:00Z">
              <w:r>
                <w:rPr>
                  <w:b/>
                  <w:color w:val="31849B" w:themeColor="accent5" w:themeShade="BF"/>
                  <w:sz w:val="16"/>
                </w:rPr>
                <w:t>A3</w:t>
              </w:r>
              <w:r w:rsidRPr="00CB73DB">
                <w:rPr>
                  <w:b/>
                  <w:color w:val="31849B" w:themeColor="accent5" w:themeShade="BF"/>
                  <w:sz w:val="16"/>
                </w:rPr>
                <w:t>-</w:t>
              </w:r>
              <w:r>
                <w:rPr>
                  <w:b/>
                  <w:color w:val="31849B" w:themeColor="accent5" w:themeShade="BF"/>
                  <w:sz w:val="16"/>
                </w:rPr>
                <w:t>4</w:t>
              </w:r>
            </w:ins>
          </w:p>
        </w:tc>
        <w:tc>
          <w:tcPr>
            <w:tcW w:w="390" w:type="dxa"/>
            <w:vAlign w:val="center"/>
            <w:tcPrChange w:id="1213" w:author="Ronald Fernando Rodríguez Barbosa" w:date="2020-04-11T18:36:00Z">
              <w:tcPr>
                <w:tcW w:w="390" w:type="dxa"/>
                <w:vAlign w:val="center"/>
              </w:tcPr>
            </w:tcPrChange>
          </w:tcPr>
          <w:p w14:paraId="1ED03E8F" w14:textId="77777777" w:rsidR="001D01F8" w:rsidRDefault="001D01F8" w:rsidP="00084A91">
            <w:pPr>
              <w:spacing w:before="60" w:after="60" w:line="240" w:lineRule="auto"/>
              <w:rPr>
                <w:ins w:id="1214" w:author="Ronald Fernando Rodríguez Barbosa" w:date="2020-04-11T16:59:00Z"/>
                <w:sz w:val="16"/>
                <w:szCs w:val="16"/>
              </w:rPr>
            </w:pPr>
          </w:p>
        </w:tc>
        <w:tc>
          <w:tcPr>
            <w:tcW w:w="390" w:type="dxa"/>
            <w:vAlign w:val="center"/>
            <w:tcPrChange w:id="1215" w:author="Ronald Fernando Rodríguez Barbosa" w:date="2020-04-11T18:36:00Z">
              <w:tcPr>
                <w:tcW w:w="390" w:type="dxa"/>
                <w:vAlign w:val="center"/>
              </w:tcPr>
            </w:tcPrChange>
          </w:tcPr>
          <w:p w14:paraId="35FCB344" w14:textId="77777777" w:rsidR="001D01F8" w:rsidRDefault="001D01F8" w:rsidP="00084A91">
            <w:pPr>
              <w:spacing w:before="60" w:after="60" w:line="240" w:lineRule="auto"/>
              <w:rPr>
                <w:ins w:id="1216" w:author="Ronald Fernando Rodríguez Barbosa" w:date="2020-04-11T16:59:00Z"/>
                <w:sz w:val="16"/>
                <w:szCs w:val="16"/>
              </w:rPr>
            </w:pPr>
          </w:p>
        </w:tc>
        <w:tc>
          <w:tcPr>
            <w:tcW w:w="390" w:type="dxa"/>
            <w:vAlign w:val="center"/>
            <w:tcPrChange w:id="1217" w:author="Ronald Fernando Rodríguez Barbosa" w:date="2020-04-11T18:36:00Z">
              <w:tcPr>
                <w:tcW w:w="390" w:type="dxa"/>
                <w:vAlign w:val="center"/>
              </w:tcPr>
            </w:tcPrChange>
          </w:tcPr>
          <w:p w14:paraId="3A75FDD6" w14:textId="77777777" w:rsidR="001D01F8" w:rsidRDefault="001D01F8" w:rsidP="00084A91">
            <w:pPr>
              <w:spacing w:before="60" w:after="60" w:line="240" w:lineRule="auto"/>
              <w:rPr>
                <w:ins w:id="1218" w:author="Ronald Fernando Rodríguez Barbosa" w:date="2020-04-11T16:59:00Z"/>
                <w:sz w:val="16"/>
                <w:szCs w:val="16"/>
              </w:rPr>
            </w:pPr>
          </w:p>
        </w:tc>
        <w:tc>
          <w:tcPr>
            <w:tcW w:w="389" w:type="dxa"/>
            <w:vAlign w:val="center"/>
            <w:tcPrChange w:id="1219" w:author="Ronald Fernando Rodríguez Barbosa" w:date="2020-04-11T18:36:00Z">
              <w:tcPr>
                <w:tcW w:w="389" w:type="dxa"/>
                <w:vAlign w:val="center"/>
              </w:tcPr>
            </w:tcPrChange>
          </w:tcPr>
          <w:p w14:paraId="5B97D52E" w14:textId="77777777" w:rsidR="001D01F8" w:rsidRDefault="001D01F8" w:rsidP="00084A91">
            <w:pPr>
              <w:spacing w:before="60" w:after="60" w:line="240" w:lineRule="auto"/>
              <w:rPr>
                <w:ins w:id="1220" w:author="Ronald Fernando Rodríguez Barbosa" w:date="2020-04-11T16:59:00Z"/>
                <w:sz w:val="16"/>
                <w:szCs w:val="16"/>
              </w:rPr>
            </w:pPr>
          </w:p>
        </w:tc>
        <w:tc>
          <w:tcPr>
            <w:tcW w:w="390" w:type="dxa"/>
            <w:vAlign w:val="center"/>
            <w:tcPrChange w:id="1221" w:author="Ronald Fernando Rodríguez Barbosa" w:date="2020-04-11T18:36:00Z">
              <w:tcPr>
                <w:tcW w:w="390" w:type="dxa"/>
                <w:vAlign w:val="center"/>
              </w:tcPr>
            </w:tcPrChange>
          </w:tcPr>
          <w:p w14:paraId="6ADA28C4" w14:textId="77777777" w:rsidR="001D01F8" w:rsidRDefault="001D01F8" w:rsidP="00084A91">
            <w:pPr>
              <w:spacing w:before="60" w:after="60" w:line="240" w:lineRule="auto"/>
              <w:rPr>
                <w:ins w:id="1222" w:author="Ronald Fernando Rodríguez Barbosa" w:date="2020-04-11T16:59:00Z"/>
                <w:sz w:val="16"/>
                <w:szCs w:val="16"/>
              </w:rPr>
            </w:pPr>
          </w:p>
        </w:tc>
        <w:tc>
          <w:tcPr>
            <w:tcW w:w="277" w:type="dxa"/>
            <w:vAlign w:val="center"/>
            <w:tcPrChange w:id="1223" w:author="Ronald Fernando Rodríguez Barbosa" w:date="2020-04-11T18:36:00Z">
              <w:tcPr>
                <w:tcW w:w="390" w:type="dxa"/>
                <w:vAlign w:val="center"/>
              </w:tcPr>
            </w:tcPrChange>
          </w:tcPr>
          <w:p w14:paraId="4E5AC5FD" w14:textId="77777777" w:rsidR="001D01F8" w:rsidRDefault="001D01F8" w:rsidP="00084A91">
            <w:pPr>
              <w:spacing w:before="60" w:after="60" w:line="240" w:lineRule="auto"/>
              <w:rPr>
                <w:ins w:id="1224" w:author="Ronald Fernando Rodríguez Barbosa" w:date="2020-04-11T16:59:00Z"/>
                <w:sz w:val="16"/>
                <w:szCs w:val="16"/>
              </w:rPr>
            </w:pPr>
          </w:p>
        </w:tc>
        <w:tc>
          <w:tcPr>
            <w:tcW w:w="425" w:type="dxa"/>
            <w:vAlign w:val="center"/>
            <w:tcPrChange w:id="1225" w:author="Ronald Fernando Rodríguez Barbosa" w:date="2020-04-11T18:36:00Z">
              <w:tcPr>
                <w:tcW w:w="312" w:type="dxa"/>
                <w:vAlign w:val="center"/>
              </w:tcPr>
            </w:tcPrChange>
          </w:tcPr>
          <w:p w14:paraId="0B6A4C36" w14:textId="77777777" w:rsidR="001D01F8" w:rsidRDefault="001D01F8" w:rsidP="00084A91">
            <w:pPr>
              <w:spacing w:before="60" w:after="60" w:line="240" w:lineRule="auto"/>
              <w:rPr>
                <w:ins w:id="1226" w:author="Ronald Fernando Rodríguez Barbosa" w:date="2020-04-11T16:59:00Z"/>
                <w:sz w:val="16"/>
                <w:szCs w:val="16"/>
              </w:rPr>
            </w:pPr>
          </w:p>
        </w:tc>
        <w:tc>
          <w:tcPr>
            <w:tcW w:w="284" w:type="dxa"/>
            <w:vAlign w:val="center"/>
            <w:tcPrChange w:id="1227" w:author="Ronald Fernando Rodríguez Barbosa" w:date="2020-04-11T18:36:00Z">
              <w:tcPr>
                <w:tcW w:w="284" w:type="dxa"/>
                <w:vAlign w:val="center"/>
              </w:tcPr>
            </w:tcPrChange>
          </w:tcPr>
          <w:p w14:paraId="07FA6A2B" w14:textId="77777777" w:rsidR="001D01F8" w:rsidRDefault="001D01F8" w:rsidP="00084A91">
            <w:pPr>
              <w:spacing w:before="60" w:after="60" w:line="240" w:lineRule="auto"/>
              <w:rPr>
                <w:ins w:id="1228" w:author="Ronald Fernando Rodríguez Barbosa" w:date="2020-04-11T16:59:00Z"/>
                <w:sz w:val="16"/>
                <w:szCs w:val="16"/>
              </w:rPr>
            </w:pPr>
          </w:p>
        </w:tc>
        <w:tc>
          <w:tcPr>
            <w:tcW w:w="283" w:type="dxa"/>
            <w:vAlign w:val="center"/>
            <w:tcPrChange w:id="1229" w:author="Ronald Fernando Rodríguez Barbosa" w:date="2020-04-11T18:36:00Z">
              <w:tcPr>
                <w:tcW w:w="283" w:type="dxa"/>
                <w:vAlign w:val="center"/>
              </w:tcPr>
            </w:tcPrChange>
          </w:tcPr>
          <w:p w14:paraId="2CC7B017" w14:textId="77777777" w:rsidR="001D01F8" w:rsidRDefault="001D01F8" w:rsidP="00084A91">
            <w:pPr>
              <w:spacing w:before="60" w:after="60" w:line="240" w:lineRule="auto"/>
              <w:rPr>
                <w:ins w:id="1230" w:author="Ronald Fernando Rodríguez Barbosa" w:date="2020-04-11T16:59:00Z"/>
                <w:sz w:val="16"/>
                <w:szCs w:val="16"/>
              </w:rPr>
            </w:pPr>
          </w:p>
        </w:tc>
        <w:tc>
          <w:tcPr>
            <w:tcW w:w="426" w:type="dxa"/>
            <w:vAlign w:val="center"/>
            <w:tcPrChange w:id="1231" w:author="Ronald Fernando Rodríguez Barbosa" w:date="2020-04-11T18:36:00Z">
              <w:tcPr>
                <w:tcW w:w="426" w:type="dxa"/>
                <w:vAlign w:val="center"/>
              </w:tcPr>
            </w:tcPrChange>
          </w:tcPr>
          <w:p w14:paraId="03BB2C3D" w14:textId="77777777" w:rsidR="001D01F8" w:rsidRDefault="001D01F8" w:rsidP="00084A91">
            <w:pPr>
              <w:spacing w:before="60" w:after="60" w:line="240" w:lineRule="auto"/>
              <w:rPr>
                <w:ins w:id="1232" w:author="Ronald Fernando Rodríguez Barbosa" w:date="2020-04-11T16:59:00Z"/>
                <w:sz w:val="16"/>
                <w:szCs w:val="16"/>
              </w:rPr>
            </w:pPr>
          </w:p>
        </w:tc>
        <w:tc>
          <w:tcPr>
            <w:tcW w:w="503" w:type="dxa"/>
            <w:vAlign w:val="center"/>
            <w:tcPrChange w:id="1233" w:author="Ronald Fernando Rodríguez Barbosa" w:date="2020-04-11T18:36:00Z">
              <w:tcPr>
                <w:tcW w:w="503" w:type="dxa"/>
                <w:vAlign w:val="center"/>
              </w:tcPr>
            </w:tcPrChange>
          </w:tcPr>
          <w:p w14:paraId="3E9CD762" w14:textId="77777777" w:rsidR="001D01F8" w:rsidRDefault="001D01F8" w:rsidP="00084A91">
            <w:pPr>
              <w:spacing w:before="60" w:after="60" w:line="240" w:lineRule="auto"/>
              <w:rPr>
                <w:ins w:id="1234" w:author="Ronald Fernando Rodríguez Barbosa" w:date="2020-04-11T16:59:00Z"/>
                <w:sz w:val="16"/>
                <w:szCs w:val="16"/>
              </w:rPr>
            </w:pPr>
          </w:p>
        </w:tc>
        <w:tc>
          <w:tcPr>
            <w:tcW w:w="390" w:type="dxa"/>
            <w:vAlign w:val="center"/>
            <w:tcPrChange w:id="1235" w:author="Ronald Fernando Rodríguez Barbosa" w:date="2020-04-11T18:36:00Z">
              <w:tcPr>
                <w:tcW w:w="390" w:type="dxa"/>
                <w:vAlign w:val="center"/>
              </w:tcPr>
            </w:tcPrChange>
          </w:tcPr>
          <w:p w14:paraId="21FF9F6C" w14:textId="77777777" w:rsidR="001D01F8" w:rsidRDefault="001D01F8" w:rsidP="00084A91">
            <w:pPr>
              <w:spacing w:before="60" w:after="60" w:line="240" w:lineRule="auto"/>
              <w:rPr>
                <w:ins w:id="1236" w:author="Ronald Fernando Rodríguez Barbosa" w:date="2020-04-11T16:59:00Z"/>
                <w:sz w:val="16"/>
                <w:szCs w:val="16"/>
              </w:rPr>
            </w:pPr>
          </w:p>
        </w:tc>
        <w:tc>
          <w:tcPr>
            <w:tcW w:w="390" w:type="dxa"/>
            <w:vAlign w:val="center"/>
            <w:tcPrChange w:id="1237" w:author="Ronald Fernando Rodríguez Barbosa" w:date="2020-04-11T18:36:00Z">
              <w:tcPr>
                <w:tcW w:w="390" w:type="dxa"/>
                <w:vAlign w:val="center"/>
              </w:tcPr>
            </w:tcPrChange>
          </w:tcPr>
          <w:p w14:paraId="6693BD63" w14:textId="77777777" w:rsidR="001D01F8" w:rsidRDefault="001D01F8" w:rsidP="00084A91">
            <w:pPr>
              <w:spacing w:before="60" w:after="60" w:line="240" w:lineRule="auto"/>
              <w:rPr>
                <w:ins w:id="1238" w:author="Ronald Fernando Rodríguez Barbosa" w:date="2020-04-11T16:59:00Z"/>
                <w:sz w:val="16"/>
                <w:szCs w:val="16"/>
              </w:rPr>
            </w:pPr>
          </w:p>
        </w:tc>
        <w:tc>
          <w:tcPr>
            <w:tcW w:w="418" w:type="dxa"/>
            <w:vAlign w:val="center"/>
            <w:tcPrChange w:id="1239" w:author="Ronald Fernando Rodríguez Barbosa" w:date="2020-04-11T18:36:00Z">
              <w:tcPr>
                <w:tcW w:w="418" w:type="dxa"/>
                <w:vAlign w:val="center"/>
              </w:tcPr>
            </w:tcPrChange>
          </w:tcPr>
          <w:p w14:paraId="4CD55FEC" w14:textId="77777777" w:rsidR="001D01F8" w:rsidRPr="00E51CF4" w:rsidRDefault="001D01F8" w:rsidP="00084A91">
            <w:pPr>
              <w:spacing w:before="60" w:after="60" w:line="240" w:lineRule="auto"/>
              <w:rPr>
                <w:ins w:id="1240" w:author="Ronald Fernando Rodríguez Barbosa" w:date="2020-04-11T16:59:00Z"/>
                <w:sz w:val="16"/>
                <w:szCs w:val="16"/>
              </w:rPr>
            </w:pPr>
          </w:p>
        </w:tc>
        <w:tc>
          <w:tcPr>
            <w:tcW w:w="426" w:type="dxa"/>
            <w:vAlign w:val="center"/>
            <w:tcPrChange w:id="1241" w:author="Ronald Fernando Rodríguez Barbosa" w:date="2020-04-11T18:36:00Z">
              <w:tcPr>
                <w:tcW w:w="426" w:type="dxa"/>
                <w:vAlign w:val="center"/>
              </w:tcPr>
            </w:tcPrChange>
          </w:tcPr>
          <w:p w14:paraId="30CDBC39" w14:textId="77777777" w:rsidR="001D01F8" w:rsidRPr="00E51CF4" w:rsidRDefault="001D01F8" w:rsidP="00084A91">
            <w:pPr>
              <w:spacing w:before="60" w:after="60" w:line="240" w:lineRule="auto"/>
              <w:rPr>
                <w:ins w:id="1242" w:author="Ronald Fernando Rodríguez Barbosa" w:date="2020-04-11T16:59:00Z"/>
                <w:sz w:val="16"/>
                <w:szCs w:val="16"/>
              </w:rPr>
            </w:pPr>
          </w:p>
        </w:tc>
        <w:tc>
          <w:tcPr>
            <w:tcW w:w="425" w:type="dxa"/>
            <w:vAlign w:val="center"/>
            <w:tcPrChange w:id="1243" w:author="Ronald Fernando Rodríguez Barbosa" w:date="2020-04-11T18:36:00Z">
              <w:tcPr>
                <w:tcW w:w="425" w:type="dxa"/>
                <w:vAlign w:val="center"/>
              </w:tcPr>
            </w:tcPrChange>
          </w:tcPr>
          <w:p w14:paraId="5FBAA83A" w14:textId="77777777" w:rsidR="001D01F8" w:rsidRPr="00E51CF4" w:rsidRDefault="001D01F8" w:rsidP="00084A91">
            <w:pPr>
              <w:spacing w:before="60" w:after="60" w:line="240" w:lineRule="auto"/>
              <w:rPr>
                <w:ins w:id="1244" w:author="Ronald Fernando Rodríguez Barbosa" w:date="2020-04-11T16:59:00Z"/>
                <w:sz w:val="16"/>
                <w:szCs w:val="16"/>
              </w:rPr>
            </w:pPr>
          </w:p>
        </w:tc>
        <w:tc>
          <w:tcPr>
            <w:tcW w:w="425" w:type="dxa"/>
            <w:vAlign w:val="center"/>
            <w:tcPrChange w:id="1245" w:author="Ronald Fernando Rodríguez Barbosa" w:date="2020-04-11T18:36:00Z">
              <w:tcPr>
                <w:tcW w:w="425" w:type="dxa"/>
                <w:vAlign w:val="center"/>
              </w:tcPr>
            </w:tcPrChange>
          </w:tcPr>
          <w:p w14:paraId="16D4AAE4" w14:textId="084BAEFF" w:rsidR="001D01F8" w:rsidDel="001D01F8" w:rsidRDefault="00014359" w:rsidP="00084A91">
            <w:pPr>
              <w:spacing w:before="60" w:after="60" w:line="240" w:lineRule="auto"/>
              <w:rPr>
                <w:ins w:id="1246" w:author="Ronald Fernando Rodríguez Barbosa" w:date="2020-04-11T16:59:00Z"/>
                <w:sz w:val="16"/>
                <w:szCs w:val="16"/>
              </w:rPr>
            </w:pPr>
            <w:ins w:id="1247" w:author="Ronald Fernando Rodríguez Barbosa" w:date="2020-04-11T18:27:00Z">
              <w:r>
                <w:rPr>
                  <w:sz w:val="16"/>
                  <w:szCs w:val="16"/>
                </w:rPr>
                <w:t>X</w:t>
              </w:r>
            </w:ins>
          </w:p>
        </w:tc>
        <w:tc>
          <w:tcPr>
            <w:tcW w:w="425" w:type="dxa"/>
            <w:vAlign w:val="center"/>
            <w:tcPrChange w:id="1248" w:author="Ronald Fernando Rodríguez Barbosa" w:date="2020-04-11T18:36:00Z">
              <w:tcPr>
                <w:tcW w:w="425" w:type="dxa"/>
                <w:vAlign w:val="center"/>
              </w:tcPr>
            </w:tcPrChange>
          </w:tcPr>
          <w:p w14:paraId="77AC9CEE" w14:textId="5A851E03" w:rsidR="001D01F8" w:rsidDel="001D01F8" w:rsidRDefault="00014359" w:rsidP="00084A91">
            <w:pPr>
              <w:spacing w:before="60" w:after="60" w:line="240" w:lineRule="auto"/>
              <w:rPr>
                <w:ins w:id="1249" w:author="Ronald Fernando Rodríguez Barbosa" w:date="2020-04-11T16:59:00Z"/>
                <w:sz w:val="16"/>
                <w:szCs w:val="16"/>
              </w:rPr>
            </w:pPr>
            <w:ins w:id="1250" w:author="Ronald Fernando Rodríguez Barbosa" w:date="2020-04-11T18:27:00Z">
              <w:r>
                <w:rPr>
                  <w:sz w:val="16"/>
                  <w:szCs w:val="16"/>
                </w:rPr>
                <w:t>X</w:t>
              </w:r>
            </w:ins>
          </w:p>
        </w:tc>
      </w:tr>
      <w:tr w:rsidR="00014359" w14:paraId="60352685" w14:textId="77777777" w:rsidTr="00EE412E">
        <w:tblPrEx>
          <w:tblPrExChange w:id="1251" w:author="Ronald Fernando Rodríguez Barbosa" w:date="2020-04-11T18:36:00Z">
            <w:tblPrEx>
              <w:tblW w:w="9493" w:type="dxa"/>
            </w:tblPrEx>
          </w:tblPrExChange>
        </w:tblPrEx>
        <w:trPr>
          <w:trHeight w:val="25"/>
          <w:trPrChange w:id="1252" w:author="Ronald Fernando Rodríguez Barbosa" w:date="2020-04-11T18:36:00Z">
            <w:trPr>
              <w:gridAfter w:val="0"/>
              <w:trHeight w:val="25"/>
            </w:trPr>
          </w:trPrChange>
        </w:trPr>
        <w:tc>
          <w:tcPr>
            <w:tcW w:w="1668" w:type="dxa"/>
            <w:vMerge/>
            <w:tcPrChange w:id="1253" w:author="Ronald Fernando Rodríguez Barbosa" w:date="2020-04-11T18:36:00Z">
              <w:tcPr>
                <w:tcW w:w="1668" w:type="dxa"/>
                <w:vMerge/>
              </w:tcPr>
            </w:tcPrChange>
          </w:tcPr>
          <w:p w14:paraId="4562A73A" w14:textId="77777777" w:rsidR="00014359" w:rsidRDefault="00014359" w:rsidP="00014359">
            <w:pPr>
              <w:spacing w:before="120" w:after="120"/>
              <w:jc w:val="center"/>
              <w:rPr>
                <w:b/>
                <w:color w:val="31849B" w:themeColor="accent5" w:themeShade="BF"/>
                <w:sz w:val="20"/>
              </w:rPr>
            </w:pPr>
          </w:p>
        </w:tc>
        <w:tc>
          <w:tcPr>
            <w:tcW w:w="779" w:type="dxa"/>
            <w:vAlign w:val="center"/>
            <w:tcPrChange w:id="1254" w:author="Ronald Fernando Rodríguez Barbosa" w:date="2020-04-11T18:36:00Z">
              <w:tcPr>
                <w:tcW w:w="779" w:type="dxa"/>
                <w:vAlign w:val="center"/>
              </w:tcPr>
            </w:tcPrChange>
          </w:tcPr>
          <w:p w14:paraId="74B62B7E" w14:textId="77777777" w:rsidR="00014359" w:rsidRPr="00E51CF4" w:rsidRDefault="00014359" w:rsidP="00014359">
            <w:pPr>
              <w:spacing w:before="60" w:after="60" w:line="240" w:lineRule="auto"/>
              <w:jc w:val="center"/>
              <w:rPr>
                <w:b/>
                <w:color w:val="31849B" w:themeColor="accent5" w:themeShade="BF"/>
                <w:sz w:val="14"/>
                <w:szCs w:val="14"/>
              </w:rPr>
            </w:pPr>
            <w:r w:rsidRPr="00E51CF4">
              <w:rPr>
                <w:b/>
                <w:color w:val="31849B" w:themeColor="accent5" w:themeShade="BF"/>
                <w:sz w:val="14"/>
                <w:szCs w:val="14"/>
              </w:rPr>
              <w:t>Entregas</w:t>
            </w:r>
          </w:p>
        </w:tc>
        <w:tc>
          <w:tcPr>
            <w:tcW w:w="390" w:type="dxa"/>
            <w:vAlign w:val="center"/>
            <w:tcPrChange w:id="1255" w:author="Ronald Fernando Rodríguez Barbosa" w:date="2020-04-11T18:36:00Z">
              <w:tcPr>
                <w:tcW w:w="390" w:type="dxa"/>
                <w:vAlign w:val="center"/>
              </w:tcPr>
            </w:tcPrChange>
          </w:tcPr>
          <w:p w14:paraId="0BAF6F4C" w14:textId="627DC5B7" w:rsidR="00014359" w:rsidRPr="00E51CF4" w:rsidRDefault="00014359" w:rsidP="00014359">
            <w:pPr>
              <w:spacing w:before="60" w:after="60" w:line="240" w:lineRule="auto"/>
              <w:rPr>
                <w:sz w:val="16"/>
                <w:szCs w:val="16"/>
              </w:rPr>
            </w:pPr>
          </w:p>
        </w:tc>
        <w:tc>
          <w:tcPr>
            <w:tcW w:w="390" w:type="dxa"/>
            <w:vAlign w:val="center"/>
            <w:tcPrChange w:id="1256" w:author="Ronald Fernando Rodríguez Barbosa" w:date="2020-04-11T18:36:00Z">
              <w:tcPr>
                <w:tcW w:w="390" w:type="dxa"/>
                <w:vAlign w:val="center"/>
              </w:tcPr>
            </w:tcPrChange>
          </w:tcPr>
          <w:p w14:paraId="644D6716" w14:textId="6873260E" w:rsidR="00014359" w:rsidRPr="00E51CF4" w:rsidRDefault="00014359" w:rsidP="00014359">
            <w:pPr>
              <w:spacing w:before="60" w:after="60" w:line="240" w:lineRule="auto"/>
              <w:rPr>
                <w:sz w:val="16"/>
                <w:szCs w:val="16"/>
              </w:rPr>
            </w:pPr>
            <w:ins w:id="1257" w:author="Ronald Fernando Rodríguez Barbosa" w:date="2020-04-11T18:21:00Z">
              <w:r>
                <w:rPr>
                  <w:sz w:val="16"/>
                  <w:szCs w:val="16"/>
                </w:rPr>
                <w:t>2A</w:t>
              </w:r>
            </w:ins>
          </w:p>
        </w:tc>
        <w:tc>
          <w:tcPr>
            <w:tcW w:w="390" w:type="dxa"/>
            <w:vAlign w:val="center"/>
            <w:tcPrChange w:id="1258" w:author="Ronald Fernando Rodríguez Barbosa" w:date="2020-04-11T18:36:00Z">
              <w:tcPr>
                <w:tcW w:w="390" w:type="dxa"/>
                <w:vAlign w:val="center"/>
              </w:tcPr>
            </w:tcPrChange>
          </w:tcPr>
          <w:p w14:paraId="0878A4D7" w14:textId="2487E6C4" w:rsidR="00014359" w:rsidRPr="00E51CF4" w:rsidRDefault="00014359" w:rsidP="00014359">
            <w:pPr>
              <w:spacing w:before="60" w:after="60" w:line="240" w:lineRule="auto"/>
              <w:rPr>
                <w:sz w:val="16"/>
                <w:szCs w:val="16"/>
              </w:rPr>
            </w:pPr>
            <w:del w:id="1259" w:author="Ronald Fernando Rodríguez Barbosa" w:date="2020-04-11T16:57:00Z">
              <w:r w:rsidDel="001D01F8">
                <w:rPr>
                  <w:sz w:val="16"/>
                  <w:szCs w:val="16"/>
                </w:rPr>
                <w:delText>2A</w:delText>
              </w:r>
            </w:del>
          </w:p>
        </w:tc>
        <w:tc>
          <w:tcPr>
            <w:tcW w:w="389" w:type="dxa"/>
            <w:vAlign w:val="center"/>
            <w:tcPrChange w:id="1260" w:author="Ronald Fernando Rodríguez Barbosa" w:date="2020-04-11T18:36:00Z">
              <w:tcPr>
                <w:tcW w:w="389" w:type="dxa"/>
                <w:vAlign w:val="center"/>
              </w:tcPr>
            </w:tcPrChange>
          </w:tcPr>
          <w:p w14:paraId="17588A86" w14:textId="0087982C" w:rsidR="00014359" w:rsidRPr="00E51CF4" w:rsidRDefault="00014359" w:rsidP="00014359">
            <w:pPr>
              <w:spacing w:before="60" w:after="60" w:line="240" w:lineRule="auto"/>
              <w:rPr>
                <w:sz w:val="16"/>
                <w:szCs w:val="16"/>
              </w:rPr>
            </w:pPr>
            <w:ins w:id="1261" w:author="Ronald Fernando Rodríguez Barbosa" w:date="2020-04-11T18:21:00Z">
              <w:r>
                <w:rPr>
                  <w:sz w:val="16"/>
                  <w:szCs w:val="16"/>
                </w:rPr>
                <w:t>2B</w:t>
              </w:r>
            </w:ins>
          </w:p>
        </w:tc>
        <w:tc>
          <w:tcPr>
            <w:tcW w:w="390" w:type="dxa"/>
            <w:vAlign w:val="center"/>
            <w:tcPrChange w:id="1262" w:author="Ronald Fernando Rodríguez Barbosa" w:date="2020-04-11T18:36:00Z">
              <w:tcPr>
                <w:tcW w:w="390" w:type="dxa"/>
                <w:vAlign w:val="center"/>
              </w:tcPr>
            </w:tcPrChange>
          </w:tcPr>
          <w:p w14:paraId="3AC6F5EB" w14:textId="5D7181AD" w:rsidR="00014359" w:rsidRPr="00E51CF4" w:rsidRDefault="00014359" w:rsidP="00014359">
            <w:pPr>
              <w:spacing w:before="60" w:after="60" w:line="240" w:lineRule="auto"/>
              <w:rPr>
                <w:sz w:val="16"/>
                <w:szCs w:val="16"/>
              </w:rPr>
            </w:pPr>
            <w:ins w:id="1263" w:author="Ronald Fernando Rodríguez Barbosa" w:date="2020-04-11T18:21:00Z">
              <w:r>
                <w:rPr>
                  <w:sz w:val="16"/>
                  <w:szCs w:val="16"/>
                </w:rPr>
                <w:t>2C</w:t>
              </w:r>
            </w:ins>
          </w:p>
        </w:tc>
        <w:tc>
          <w:tcPr>
            <w:tcW w:w="277" w:type="dxa"/>
            <w:vAlign w:val="center"/>
            <w:tcPrChange w:id="1264" w:author="Ronald Fernando Rodríguez Barbosa" w:date="2020-04-11T18:36:00Z">
              <w:tcPr>
                <w:tcW w:w="390" w:type="dxa"/>
                <w:vAlign w:val="center"/>
              </w:tcPr>
            </w:tcPrChange>
          </w:tcPr>
          <w:p w14:paraId="7DD51DE5" w14:textId="130B0AC7" w:rsidR="00014359" w:rsidRPr="00E51CF4" w:rsidRDefault="00014359" w:rsidP="00014359">
            <w:pPr>
              <w:spacing w:before="60" w:after="60" w:line="240" w:lineRule="auto"/>
              <w:rPr>
                <w:sz w:val="16"/>
                <w:szCs w:val="16"/>
              </w:rPr>
            </w:pPr>
            <w:del w:id="1265" w:author="Ronald Fernando Rodríguez Barbosa" w:date="2020-04-11T16:57:00Z">
              <w:r w:rsidDel="001D01F8">
                <w:rPr>
                  <w:sz w:val="16"/>
                  <w:szCs w:val="16"/>
                </w:rPr>
                <w:delText>2B</w:delText>
              </w:r>
            </w:del>
          </w:p>
        </w:tc>
        <w:tc>
          <w:tcPr>
            <w:tcW w:w="425" w:type="dxa"/>
            <w:vAlign w:val="center"/>
            <w:tcPrChange w:id="1266" w:author="Ronald Fernando Rodríguez Barbosa" w:date="2020-04-11T18:36:00Z">
              <w:tcPr>
                <w:tcW w:w="312" w:type="dxa"/>
                <w:vAlign w:val="center"/>
              </w:tcPr>
            </w:tcPrChange>
          </w:tcPr>
          <w:p w14:paraId="73E8DF1D" w14:textId="5E556E76" w:rsidR="00014359" w:rsidRPr="00E51CF4" w:rsidRDefault="00014359" w:rsidP="00014359">
            <w:pPr>
              <w:spacing w:before="60" w:after="60" w:line="240" w:lineRule="auto"/>
              <w:rPr>
                <w:sz w:val="16"/>
                <w:szCs w:val="16"/>
              </w:rPr>
            </w:pPr>
            <w:ins w:id="1267" w:author="Ronald Fernando Rodríguez Barbosa" w:date="2020-04-11T18:22:00Z">
              <w:r>
                <w:rPr>
                  <w:sz w:val="16"/>
                  <w:szCs w:val="16"/>
                </w:rPr>
                <w:t>2D</w:t>
              </w:r>
            </w:ins>
            <w:del w:id="1268" w:author="Ronald Fernando Rodríguez Barbosa" w:date="2020-04-11T16:57:00Z">
              <w:r w:rsidDel="001D01F8">
                <w:rPr>
                  <w:sz w:val="16"/>
                  <w:szCs w:val="16"/>
                </w:rPr>
                <w:delText>2C</w:delText>
              </w:r>
            </w:del>
          </w:p>
        </w:tc>
        <w:tc>
          <w:tcPr>
            <w:tcW w:w="284" w:type="dxa"/>
            <w:vAlign w:val="center"/>
            <w:tcPrChange w:id="1269" w:author="Ronald Fernando Rodríguez Barbosa" w:date="2020-04-11T18:36:00Z">
              <w:tcPr>
                <w:tcW w:w="284" w:type="dxa"/>
                <w:vAlign w:val="center"/>
              </w:tcPr>
            </w:tcPrChange>
          </w:tcPr>
          <w:p w14:paraId="47C43E5E" w14:textId="4D26C8EF" w:rsidR="00014359" w:rsidRPr="00E51CF4" w:rsidRDefault="00014359" w:rsidP="00014359">
            <w:pPr>
              <w:spacing w:before="60" w:after="60" w:line="240" w:lineRule="auto"/>
              <w:rPr>
                <w:sz w:val="16"/>
                <w:szCs w:val="16"/>
              </w:rPr>
            </w:pPr>
            <w:ins w:id="1270" w:author="Ronald Fernando Rodríguez Barbosa" w:date="2020-04-11T18:22:00Z">
              <w:r>
                <w:rPr>
                  <w:sz w:val="16"/>
                  <w:szCs w:val="16"/>
                </w:rPr>
                <w:t>2E</w:t>
              </w:r>
            </w:ins>
          </w:p>
        </w:tc>
        <w:tc>
          <w:tcPr>
            <w:tcW w:w="283" w:type="dxa"/>
            <w:vAlign w:val="center"/>
            <w:tcPrChange w:id="1271" w:author="Ronald Fernando Rodríguez Barbosa" w:date="2020-04-11T18:36:00Z">
              <w:tcPr>
                <w:tcW w:w="283" w:type="dxa"/>
                <w:vAlign w:val="center"/>
              </w:tcPr>
            </w:tcPrChange>
          </w:tcPr>
          <w:p w14:paraId="4E99661A" w14:textId="6A17DF38" w:rsidR="00014359" w:rsidRPr="00E51CF4" w:rsidRDefault="00014359" w:rsidP="00014359">
            <w:pPr>
              <w:spacing w:before="60" w:after="60" w:line="240" w:lineRule="auto"/>
              <w:rPr>
                <w:sz w:val="16"/>
                <w:szCs w:val="16"/>
              </w:rPr>
            </w:pPr>
            <w:ins w:id="1272" w:author="Ronald Fernando Rodríguez Barbosa" w:date="2020-04-11T18:23:00Z">
              <w:r>
                <w:rPr>
                  <w:sz w:val="16"/>
                  <w:szCs w:val="16"/>
                </w:rPr>
                <w:t>2F</w:t>
              </w:r>
              <w:r w:rsidDel="001D01F8">
                <w:rPr>
                  <w:sz w:val="16"/>
                  <w:szCs w:val="16"/>
                </w:rPr>
                <w:t xml:space="preserve"> </w:t>
              </w:r>
            </w:ins>
            <w:del w:id="1273" w:author="Ronald Fernando Rodríguez Barbosa" w:date="2020-04-11T16:58:00Z">
              <w:r w:rsidDel="001D01F8">
                <w:rPr>
                  <w:sz w:val="16"/>
                  <w:szCs w:val="16"/>
                </w:rPr>
                <w:delText>2D</w:delText>
              </w:r>
            </w:del>
          </w:p>
        </w:tc>
        <w:tc>
          <w:tcPr>
            <w:tcW w:w="426" w:type="dxa"/>
            <w:vAlign w:val="center"/>
            <w:tcPrChange w:id="1274" w:author="Ronald Fernando Rodríguez Barbosa" w:date="2020-04-11T18:36:00Z">
              <w:tcPr>
                <w:tcW w:w="426" w:type="dxa"/>
                <w:vAlign w:val="center"/>
              </w:tcPr>
            </w:tcPrChange>
          </w:tcPr>
          <w:p w14:paraId="6DEED7FF" w14:textId="0BD64623" w:rsidR="00014359" w:rsidRPr="00E51CF4" w:rsidRDefault="00014359" w:rsidP="00014359">
            <w:pPr>
              <w:spacing w:before="60" w:after="60" w:line="240" w:lineRule="auto"/>
              <w:rPr>
                <w:sz w:val="16"/>
                <w:szCs w:val="16"/>
              </w:rPr>
            </w:pPr>
            <w:ins w:id="1275" w:author="Ronald Fernando Rodríguez Barbosa" w:date="2020-04-11T18:23:00Z">
              <w:r>
                <w:rPr>
                  <w:sz w:val="16"/>
                  <w:szCs w:val="16"/>
                </w:rPr>
                <w:t>2G</w:t>
              </w:r>
              <w:r w:rsidDel="001D01F8">
                <w:rPr>
                  <w:sz w:val="16"/>
                  <w:szCs w:val="16"/>
                </w:rPr>
                <w:t xml:space="preserve"> </w:t>
              </w:r>
            </w:ins>
          </w:p>
        </w:tc>
        <w:tc>
          <w:tcPr>
            <w:tcW w:w="503" w:type="dxa"/>
            <w:vAlign w:val="center"/>
            <w:tcPrChange w:id="1276" w:author="Ronald Fernando Rodríguez Barbosa" w:date="2020-04-11T18:36:00Z">
              <w:tcPr>
                <w:tcW w:w="503" w:type="dxa"/>
                <w:vAlign w:val="center"/>
              </w:tcPr>
            </w:tcPrChange>
          </w:tcPr>
          <w:p w14:paraId="7EE148B2" w14:textId="0B610505" w:rsidR="00014359" w:rsidRPr="00E51CF4" w:rsidRDefault="00014359" w:rsidP="00014359">
            <w:pPr>
              <w:spacing w:before="60" w:after="60" w:line="240" w:lineRule="auto"/>
              <w:rPr>
                <w:sz w:val="16"/>
                <w:szCs w:val="16"/>
              </w:rPr>
            </w:pPr>
            <w:ins w:id="1277" w:author="Ronald Fernando Rodríguez Barbosa" w:date="2020-04-11T18:23:00Z">
              <w:r>
                <w:rPr>
                  <w:sz w:val="16"/>
                  <w:szCs w:val="16"/>
                </w:rPr>
                <w:t>2H</w:t>
              </w:r>
            </w:ins>
            <w:del w:id="1278" w:author="Ronald Fernando Rodríguez Barbosa" w:date="2020-04-11T16:58:00Z">
              <w:r w:rsidDel="001D01F8">
                <w:rPr>
                  <w:sz w:val="16"/>
                  <w:szCs w:val="16"/>
                </w:rPr>
                <w:delText>2E</w:delText>
              </w:r>
            </w:del>
          </w:p>
        </w:tc>
        <w:tc>
          <w:tcPr>
            <w:tcW w:w="390" w:type="dxa"/>
            <w:vAlign w:val="center"/>
            <w:tcPrChange w:id="1279" w:author="Ronald Fernando Rodríguez Barbosa" w:date="2020-04-11T18:36:00Z">
              <w:tcPr>
                <w:tcW w:w="390" w:type="dxa"/>
                <w:vAlign w:val="center"/>
              </w:tcPr>
            </w:tcPrChange>
          </w:tcPr>
          <w:p w14:paraId="23AEC6A2" w14:textId="3464A104" w:rsidR="00014359" w:rsidRPr="00E51CF4" w:rsidRDefault="00014359" w:rsidP="00014359">
            <w:pPr>
              <w:spacing w:before="60" w:after="60" w:line="240" w:lineRule="auto"/>
              <w:rPr>
                <w:sz w:val="16"/>
                <w:szCs w:val="16"/>
              </w:rPr>
            </w:pPr>
            <w:ins w:id="1280" w:author="Ronald Fernando Rodríguez Barbosa" w:date="2020-04-11T18:23:00Z">
              <w:r>
                <w:rPr>
                  <w:sz w:val="16"/>
                  <w:szCs w:val="16"/>
                </w:rPr>
                <w:t>3A</w:t>
              </w:r>
              <w:r w:rsidDel="001D01F8">
                <w:rPr>
                  <w:sz w:val="16"/>
                  <w:szCs w:val="16"/>
                </w:rPr>
                <w:t xml:space="preserve"> </w:t>
              </w:r>
            </w:ins>
          </w:p>
        </w:tc>
        <w:tc>
          <w:tcPr>
            <w:tcW w:w="390" w:type="dxa"/>
            <w:vAlign w:val="center"/>
            <w:tcPrChange w:id="1281" w:author="Ronald Fernando Rodríguez Barbosa" w:date="2020-04-11T18:36:00Z">
              <w:tcPr>
                <w:tcW w:w="390" w:type="dxa"/>
                <w:vAlign w:val="center"/>
              </w:tcPr>
            </w:tcPrChange>
          </w:tcPr>
          <w:p w14:paraId="0306F2F9" w14:textId="14E93F4E" w:rsidR="00014359" w:rsidRPr="00E51CF4" w:rsidRDefault="00014359" w:rsidP="00014359">
            <w:pPr>
              <w:spacing w:before="60" w:after="60" w:line="240" w:lineRule="auto"/>
              <w:rPr>
                <w:sz w:val="16"/>
                <w:szCs w:val="16"/>
              </w:rPr>
            </w:pPr>
            <w:del w:id="1282" w:author="Ronald Fernando Rodríguez Barbosa" w:date="2020-04-11T16:58:00Z">
              <w:r w:rsidDel="001D01F8">
                <w:rPr>
                  <w:sz w:val="16"/>
                  <w:szCs w:val="16"/>
                </w:rPr>
                <w:delText>2F</w:delText>
              </w:r>
            </w:del>
          </w:p>
        </w:tc>
        <w:tc>
          <w:tcPr>
            <w:tcW w:w="418" w:type="dxa"/>
            <w:vAlign w:val="center"/>
            <w:tcPrChange w:id="1283" w:author="Ronald Fernando Rodríguez Barbosa" w:date="2020-04-11T18:36:00Z">
              <w:tcPr>
                <w:tcW w:w="418" w:type="dxa"/>
                <w:vAlign w:val="center"/>
              </w:tcPr>
            </w:tcPrChange>
          </w:tcPr>
          <w:p w14:paraId="3CA3DDD3" w14:textId="7395D7C1" w:rsidR="00014359" w:rsidRPr="00E51CF4" w:rsidRDefault="00014359" w:rsidP="00014359">
            <w:pPr>
              <w:spacing w:before="60" w:after="60" w:line="240" w:lineRule="auto"/>
              <w:rPr>
                <w:sz w:val="16"/>
                <w:szCs w:val="16"/>
              </w:rPr>
            </w:pPr>
          </w:p>
        </w:tc>
        <w:tc>
          <w:tcPr>
            <w:tcW w:w="426" w:type="dxa"/>
            <w:vAlign w:val="center"/>
            <w:tcPrChange w:id="1284" w:author="Ronald Fernando Rodríguez Barbosa" w:date="2020-04-11T18:36:00Z">
              <w:tcPr>
                <w:tcW w:w="426" w:type="dxa"/>
                <w:vAlign w:val="center"/>
              </w:tcPr>
            </w:tcPrChange>
          </w:tcPr>
          <w:p w14:paraId="7581B74D" w14:textId="5B76899F" w:rsidR="00014359" w:rsidRPr="00E51CF4" w:rsidRDefault="00014359" w:rsidP="00014359">
            <w:pPr>
              <w:spacing w:before="60" w:after="60" w:line="240" w:lineRule="auto"/>
              <w:rPr>
                <w:sz w:val="16"/>
                <w:szCs w:val="16"/>
              </w:rPr>
            </w:pPr>
            <w:ins w:id="1285" w:author="Ronald Fernando Rodríguez Barbosa" w:date="2020-04-11T18:26:00Z">
              <w:r>
                <w:rPr>
                  <w:sz w:val="16"/>
                  <w:szCs w:val="16"/>
                </w:rPr>
                <w:t>3B</w:t>
              </w:r>
            </w:ins>
          </w:p>
        </w:tc>
        <w:tc>
          <w:tcPr>
            <w:tcW w:w="425" w:type="dxa"/>
            <w:vAlign w:val="center"/>
            <w:tcPrChange w:id="1286" w:author="Ronald Fernando Rodríguez Barbosa" w:date="2020-04-11T18:36:00Z">
              <w:tcPr>
                <w:tcW w:w="425" w:type="dxa"/>
                <w:vAlign w:val="center"/>
              </w:tcPr>
            </w:tcPrChange>
          </w:tcPr>
          <w:p w14:paraId="0C61F90A" w14:textId="67B0E4F0" w:rsidR="00014359" w:rsidRPr="00E51CF4" w:rsidRDefault="00014359" w:rsidP="00014359">
            <w:pPr>
              <w:spacing w:before="60" w:after="60" w:line="240" w:lineRule="auto"/>
              <w:rPr>
                <w:sz w:val="16"/>
                <w:szCs w:val="16"/>
              </w:rPr>
            </w:pPr>
            <w:ins w:id="1287" w:author="Ronald Fernando Rodríguez Barbosa" w:date="2020-04-11T18:27:00Z">
              <w:r>
                <w:rPr>
                  <w:sz w:val="16"/>
                  <w:szCs w:val="16"/>
                </w:rPr>
                <w:t>3C</w:t>
              </w:r>
            </w:ins>
          </w:p>
        </w:tc>
        <w:tc>
          <w:tcPr>
            <w:tcW w:w="425" w:type="dxa"/>
            <w:vAlign w:val="center"/>
            <w:tcPrChange w:id="1288" w:author="Ronald Fernando Rodríguez Barbosa" w:date="2020-04-11T18:36:00Z">
              <w:tcPr>
                <w:tcW w:w="425" w:type="dxa"/>
                <w:vAlign w:val="center"/>
              </w:tcPr>
            </w:tcPrChange>
          </w:tcPr>
          <w:p w14:paraId="259BB60C" w14:textId="1031F5D7" w:rsidR="00014359" w:rsidRPr="00E51CF4" w:rsidRDefault="00014359" w:rsidP="00014359">
            <w:pPr>
              <w:spacing w:before="60" w:after="60" w:line="240" w:lineRule="auto"/>
              <w:rPr>
                <w:sz w:val="16"/>
                <w:szCs w:val="16"/>
              </w:rPr>
            </w:pPr>
            <w:del w:id="1289" w:author="Ronald Fernando Rodríguez Barbosa" w:date="2020-04-11T16:58:00Z">
              <w:r w:rsidDel="001D01F8">
                <w:rPr>
                  <w:sz w:val="16"/>
                  <w:szCs w:val="16"/>
                </w:rPr>
                <w:delText>2G</w:delText>
              </w:r>
            </w:del>
          </w:p>
        </w:tc>
        <w:tc>
          <w:tcPr>
            <w:tcW w:w="425" w:type="dxa"/>
            <w:vAlign w:val="center"/>
            <w:tcPrChange w:id="1290" w:author="Ronald Fernando Rodríguez Barbosa" w:date="2020-04-11T18:36:00Z">
              <w:tcPr>
                <w:tcW w:w="425" w:type="dxa"/>
                <w:vAlign w:val="center"/>
              </w:tcPr>
            </w:tcPrChange>
          </w:tcPr>
          <w:p w14:paraId="61A3B3CA" w14:textId="474467BF" w:rsidR="00014359" w:rsidRPr="00E51CF4" w:rsidRDefault="00014359" w:rsidP="00014359">
            <w:pPr>
              <w:spacing w:before="60" w:after="60" w:line="240" w:lineRule="auto"/>
              <w:rPr>
                <w:sz w:val="16"/>
                <w:szCs w:val="16"/>
              </w:rPr>
            </w:pPr>
            <w:ins w:id="1291" w:author="Ronald Fernando Rodríguez Barbosa" w:date="2020-04-11T18:25:00Z">
              <w:r>
                <w:rPr>
                  <w:sz w:val="16"/>
                  <w:szCs w:val="16"/>
                </w:rPr>
                <w:t>3D</w:t>
              </w:r>
            </w:ins>
            <w:del w:id="1292" w:author="Ronald Fernando Rodríguez Barbosa" w:date="2020-04-11T16:58:00Z">
              <w:r w:rsidDel="001D01F8">
                <w:rPr>
                  <w:sz w:val="16"/>
                  <w:szCs w:val="16"/>
                </w:rPr>
                <w:delText>2H</w:delText>
              </w:r>
            </w:del>
          </w:p>
        </w:tc>
      </w:tr>
    </w:tbl>
    <w:p w14:paraId="6AA7CEA8" w14:textId="77777777" w:rsidR="00DE1874" w:rsidRPr="00E51CF4" w:rsidRDefault="00DE1874" w:rsidP="00DE1874">
      <w:r w:rsidRPr="00E51CF4">
        <w:br w:type="page"/>
      </w:r>
    </w:p>
    <w:tbl>
      <w:tblPr>
        <w:tblStyle w:val="Tablaconcuadrcula"/>
        <w:tblW w:w="9464" w:type="dxa"/>
        <w:tblLayout w:type="fixed"/>
        <w:tblLook w:val="04A0" w:firstRow="1" w:lastRow="0" w:firstColumn="1" w:lastColumn="0" w:noHBand="0" w:noVBand="1"/>
      </w:tblPr>
      <w:tblGrid>
        <w:gridCol w:w="1668"/>
        <w:gridCol w:w="7796"/>
      </w:tblGrid>
      <w:tr w:rsidR="00DE1874" w14:paraId="7595A52C" w14:textId="77777777" w:rsidTr="007C0398">
        <w:tc>
          <w:tcPr>
            <w:tcW w:w="9464" w:type="dxa"/>
            <w:gridSpan w:val="2"/>
          </w:tcPr>
          <w:p w14:paraId="42B003F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lastRenderedPageBreak/>
              <w:t>IMPACTOS POTENCIALES</w:t>
            </w:r>
          </w:p>
        </w:tc>
      </w:tr>
      <w:tr w:rsidR="00DE1874" w14:paraId="4B1F603E" w14:textId="77777777" w:rsidTr="007C0398">
        <w:tc>
          <w:tcPr>
            <w:tcW w:w="1668" w:type="dxa"/>
            <w:vMerge w:val="restart"/>
            <w:tcBorders>
              <w:right w:val="single" w:sz="4" w:space="0" w:color="000000" w:themeColor="text1"/>
            </w:tcBorders>
            <w:vAlign w:val="center"/>
          </w:tcPr>
          <w:p w14:paraId="08EE85E5"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DESARROLLO CIENTÍFICO Y TECNOLÓGICO</w:t>
            </w:r>
          </w:p>
        </w:tc>
        <w:tc>
          <w:tcPr>
            <w:tcW w:w="7796" w:type="dxa"/>
            <w:tcBorders>
              <w:left w:val="single" w:sz="4" w:space="0" w:color="000000" w:themeColor="text1"/>
              <w:bottom w:val="single" w:sz="4" w:space="0" w:color="000000" w:themeColor="text1"/>
            </w:tcBorders>
            <w:vAlign w:val="center"/>
          </w:tcPr>
          <w:p w14:paraId="41934DE0" w14:textId="32B22C0E" w:rsidR="00BF047B" w:rsidRPr="009A2BD8" w:rsidRDefault="00DE1874" w:rsidP="009A2BD8">
            <w:pPr>
              <w:spacing w:before="60" w:after="120"/>
              <w:jc w:val="both"/>
              <w:rPr>
                <w:sz w:val="20"/>
              </w:rPr>
            </w:pPr>
            <w:r>
              <w:rPr>
                <w:sz w:val="20"/>
              </w:rPr>
              <w:t>El modelo desarrollado</w:t>
            </w:r>
            <w:r w:rsidR="007B1016">
              <w:rPr>
                <w:sz w:val="20"/>
              </w:rPr>
              <w:t xml:space="preserve"> en el proyecto representa una alternativa de apoyo a la evaluación de factores de riesgo psicosocial ocupacional para ser aplicado en el contexto </w:t>
            </w:r>
            <w:del w:id="1293" w:author="Ronald Fernando Rodríguez Barbosa" w:date="2020-04-11T19:35:00Z">
              <w:r w:rsidR="007B1016" w:rsidDel="009D1D1B">
                <w:rPr>
                  <w:sz w:val="20"/>
                </w:rPr>
                <w:delText xml:space="preserve">colombiano </w:delText>
              </w:r>
              <w:r w:rsidDel="009D1D1B">
                <w:rPr>
                  <w:sz w:val="20"/>
                </w:rPr>
                <w:delText xml:space="preserve"> y</w:delText>
              </w:r>
            </w:del>
            <w:ins w:id="1294" w:author="Ronald Fernando Rodríguez Barbosa" w:date="2020-04-11T19:35:00Z">
              <w:r w:rsidR="009D1D1B">
                <w:rPr>
                  <w:sz w:val="20"/>
                </w:rPr>
                <w:t>colombiano y</w:t>
              </w:r>
            </w:ins>
            <w:r>
              <w:rPr>
                <w:sz w:val="20"/>
              </w:rPr>
              <w:t xml:space="preserve"> es lo suficientemente genérico par ser aplicado a otros problemas como </w:t>
            </w:r>
            <w:r w:rsidR="007B1016">
              <w:rPr>
                <w:sz w:val="20"/>
              </w:rPr>
              <w:t>análisis de satisfacción en locales comerciales o medición de déficit de atención en aulas de clase</w:t>
            </w:r>
            <w:r w:rsidR="009A2BD8">
              <w:rPr>
                <w:sz w:val="20"/>
              </w:rPr>
              <w:t>.</w:t>
            </w:r>
          </w:p>
        </w:tc>
      </w:tr>
      <w:tr w:rsidR="00DE1874" w14:paraId="529D8DED" w14:textId="77777777" w:rsidTr="007C0398">
        <w:tc>
          <w:tcPr>
            <w:tcW w:w="1668" w:type="dxa"/>
            <w:vMerge/>
            <w:tcBorders>
              <w:right w:val="single" w:sz="4" w:space="0" w:color="000000" w:themeColor="text1"/>
            </w:tcBorders>
            <w:vAlign w:val="center"/>
          </w:tcPr>
          <w:p w14:paraId="0DBC0A83"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01EBEADB" w14:textId="4A0CA869" w:rsidR="00DE1874" w:rsidRDefault="007B1016" w:rsidP="002472CD">
            <w:pPr>
              <w:spacing w:before="120" w:after="120"/>
              <w:jc w:val="both"/>
              <w:rPr>
                <w:sz w:val="20"/>
              </w:rPr>
            </w:pPr>
            <w:r>
              <w:rPr>
                <w:sz w:val="20"/>
              </w:rPr>
              <w:t xml:space="preserve">Los modelos de clasificación, así como los métodos de extracción de características y su uso para la </w:t>
            </w:r>
            <w:r w:rsidR="002472CD">
              <w:rPr>
                <w:sz w:val="20"/>
              </w:rPr>
              <w:t>complementación de indicadores</w:t>
            </w:r>
            <w:r>
              <w:rPr>
                <w:sz w:val="20"/>
              </w:rPr>
              <w:t>, representan una herramienta con un alto potencial de aporte en futuras investigaciones relacionadas con trastornos psicológicos</w:t>
            </w:r>
            <w:r w:rsidR="00B4549B">
              <w:rPr>
                <w:sz w:val="20"/>
              </w:rPr>
              <w:t>.</w:t>
            </w:r>
          </w:p>
        </w:tc>
      </w:tr>
      <w:tr w:rsidR="00DE1874" w14:paraId="522299ED" w14:textId="77777777" w:rsidTr="007C0398">
        <w:tc>
          <w:tcPr>
            <w:tcW w:w="1668" w:type="dxa"/>
            <w:vMerge w:val="restart"/>
            <w:tcBorders>
              <w:right w:val="single" w:sz="4" w:space="0" w:color="000000" w:themeColor="text1"/>
            </w:tcBorders>
            <w:vAlign w:val="center"/>
          </w:tcPr>
          <w:p w14:paraId="015AAA0D"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IMPACTO Y PROYECCIÓN EN LA SOCIEDAD</w:t>
            </w:r>
          </w:p>
          <w:p w14:paraId="0E3A5CE3"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700A31BA" w14:textId="3AB5D3FC" w:rsidR="009A2BD8" w:rsidRPr="009A2BD8" w:rsidRDefault="009A2BD8" w:rsidP="009E36CE">
            <w:pPr>
              <w:spacing w:before="120" w:after="120"/>
              <w:jc w:val="both"/>
              <w:rPr>
                <w:sz w:val="20"/>
              </w:rPr>
              <w:pPrChange w:id="1295" w:author="Ronald Fernando Rodríguez Barbosa" w:date="2020-04-11T18:37:00Z">
                <w:pPr>
                  <w:spacing w:before="120" w:after="120"/>
                  <w:jc w:val="both"/>
                </w:pPr>
              </w:pPrChange>
            </w:pPr>
            <w:r w:rsidRPr="009A2BD8">
              <w:rPr>
                <w:sz w:val="20"/>
              </w:rPr>
              <w:t xml:space="preserve">Este seguimiento, a un conjunto de eventos capturados de forma no intrusiva, como la cantidad de veces en las que se ha detectado tristeza, ansiedad o enojo, permitiría realizar acciones rápidas y oportunas en la prevención </w:t>
            </w:r>
            <w:ins w:id="1296" w:author="Ronald Fernando Rodríguez Barbosa" w:date="2020-04-11T16:54:00Z">
              <w:r w:rsidR="006328FE">
                <w:rPr>
                  <w:sz w:val="20"/>
                </w:rPr>
                <w:t xml:space="preserve">de </w:t>
              </w:r>
            </w:ins>
            <w:del w:id="1297" w:author="Ronald Fernando Rodríguez Barbosa" w:date="2020-04-11T16:54:00Z">
              <w:r w:rsidRPr="009A2BD8" w:rsidDel="006328FE">
                <w:rPr>
                  <w:sz w:val="20"/>
                </w:rPr>
                <w:delText xml:space="preserve">de trastornos, asociadas a </w:delText>
              </w:r>
            </w:del>
            <w:r w:rsidRPr="009A2BD8">
              <w:rPr>
                <w:sz w:val="20"/>
              </w:rPr>
              <w:t>FRP</w:t>
            </w:r>
            <w:del w:id="1298" w:author="Ronald Fernando Rodríguez Barbosa" w:date="2020-04-11T16:54:00Z">
              <w:r w:rsidRPr="009A2BD8" w:rsidDel="006328FE">
                <w:rPr>
                  <w:sz w:val="20"/>
                </w:rPr>
                <w:delText>O</w:delText>
              </w:r>
            </w:del>
            <w:r w:rsidRPr="009A2BD8">
              <w:rPr>
                <w:sz w:val="20"/>
              </w:rPr>
              <w:t>.</w:t>
            </w:r>
          </w:p>
        </w:tc>
      </w:tr>
      <w:tr w:rsidR="00DE1874" w14:paraId="70B1B56A" w14:textId="77777777" w:rsidTr="007C0398">
        <w:tc>
          <w:tcPr>
            <w:tcW w:w="1668" w:type="dxa"/>
            <w:vMerge/>
            <w:tcBorders>
              <w:right w:val="single" w:sz="4" w:space="0" w:color="000000" w:themeColor="text1"/>
            </w:tcBorders>
            <w:vAlign w:val="center"/>
          </w:tcPr>
          <w:p w14:paraId="14780A2B" w14:textId="77777777" w:rsidR="00DE1874" w:rsidRDefault="00DE1874" w:rsidP="007C0398">
            <w:pPr>
              <w:spacing w:before="120" w:after="120"/>
              <w:jc w:val="center"/>
              <w:rPr>
                <w:b/>
                <w:color w:val="31849B" w:themeColor="accent5" w:themeShade="BF"/>
                <w:sz w:val="20"/>
              </w:rPr>
            </w:pPr>
          </w:p>
        </w:tc>
        <w:tc>
          <w:tcPr>
            <w:tcW w:w="7796" w:type="dxa"/>
            <w:tcBorders>
              <w:left w:val="single" w:sz="4" w:space="0" w:color="000000" w:themeColor="text1"/>
              <w:bottom w:val="single" w:sz="4" w:space="0" w:color="000000" w:themeColor="text1"/>
            </w:tcBorders>
            <w:vAlign w:val="center"/>
          </w:tcPr>
          <w:p w14:paraId="5C2ACAC4" w14:textId="74826BBC" w:rsidR="00DE1874" w:rsidRPr="009B5824" w:rsidRDefault="00DE1874" w:rsidP="00431C90">
            <w:pPr>
              <w:spacing w:before="120" w:after="120"/>
              <w:jc w:val="both"/>
              <w:rPr>
                <w:i/>
                <w:sz w:val="20"/>
              </w:rPr>
            </w:pPr>
            <w:r>
              <w:rPr>
                <w:sz w:val="20"/>
              </w:rPr>
              <w:t xml:space="preserve">La comunidad </w:t>
            </w:r>
            <w:r w:rsidR="00431C90">
              <w:rPr>
                <w:sz w:val="20"/>
              </w:rPr>
              <w:t xml:space="preserve">orientada a psicología o la seguridad y salud del trabajo </w:t>
            </w:r>
            <w:r>
              <w:rPr>
                <w:sz w:val="20"/>
              </w:rPr>
              <w:t>contará con una herrami</w:t>
            </w:r>
            <w:r w:rsidR="00431C90">
              <w:rPr>
                <w:sz w:val="20"/>
              </w:rPr>
              <w:t>enta que facilitará el trabajo de valoración de condiciones de salud mental, de una forma individualizada en compañías o lugares con un número elevado de personas.</w:t>
            </w:r>
          </w:p>
        </w:tc>
      </w:tr>
      <w:tr w:rsidR="00DE1874" w14:paraId="05DAF58C" w14:textId="77777777" w:rsidTr="007C0398">
        <w:tc>
          <w:tcPr>
            <w:tcW w:w="1668" w:type="dxa"/>
            <w:vMerge w:val="restart"/>
            <w:vAlign w:val="center"/>
          </w:tcPr>
          <w:p w14:paraId="7F4D254A"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ASPECTOS</w:t>
            </w:r>
          </w:p>
          <w:p w14:paraId="4D9C7B6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ÉTICOS Y</w:t>
            </w:r>
          </w:p>
          <w:p w14:paraId="0737BBAC" w14:textId="77777777" w:rsidR="00DE1874" w:rsidRDefault="00DE1874" w:rsidP="007C0398">
            <w:pPr>
              <w:spacing w:before="120" w:after="120"/>
              <w:jc w:val="center"/>
              <w:rPr>
                <w:b/>
                <w:color w:val="31849B" w:themeColor="accent5" w:themeShade="BF"/>
                <w:sz w:val="20"/>
              </w:rPr>
            </w:pPr>
            <w:r>
              <w:rPr>
                <w:b/>
                <w:color w:val="31849B" w:themeColor="accent5" w:themeShade="BF"/>
                <w:sz w:val="20"/>
              </w:rPr>
              <w:t>AMBIENTALES</w:t>
            </w:r>
          </w:p>
        </w:tc>
        <w:tc>
          <w:tcPr>
            <w:tcW w:w="7796" w:type="dxa"/>
          </w:tcPr>
          <w:p w14:paraId="00277C5F" w14:textId="0EEB78CA" w:rsidR="00DE1874" w:rsidRPr="009B5824" w:rsidRDefault="007B1016" w:rsidP="007C0398">
            <w:pPr>
              <w:spacing w:before="60" w:after="120"/>
              <w:jc w:val="both"/>
              <w:rPr>
                <w:i/>
                <w:sz w:val="20"/>
              </w:rPr>
            </w:pPr>
            <w:r>
              <w:rPr>
                <w:sz w:val="20"/>
              </w:rPr>
              <w:t>Antes de realizar las pruebas, se les informará a las personas sobre el manejo de la información que se va a recolectar. Nunca se publicará información en forma individual, siempre serán datos consolidados. Las personas muestreadas firmaran primero el formato de consentimiento informado el cual se anexará a los documentos de entrega.</w:t>
            </w:r>
          </w:p>
        </w:tc>
      </w:tr>
      <w:tr w:rsidR="00DE1874" w14:paraId="7C5D3B54" w14:textId="77777777" w:rsidTr="007C0398">
        <w:tc>
          <w:tcPr>
            <w:tcW w:w="1668" w:type="dxa"/>
            <w:vMerge/>
          </w:tcPr>
          <w:p w14:paraId="3C0AB5B5" w14:textId="77777777" w:rsidR="00DE1874" w:rsidRDefault="00DE1874" w:rsidP="007C0398">
            <w:pPr>
              <w:spacing w:before="120" w:after="120"/>
              <w:jc w:val="center"/>
              <w:rPr>
                <w:b/>
                <w:color w:val="31849B" w:themeColor="accent5" w:themeShade="BF"/>
                <w:sz w:val="20"/>
              </w:rPr>
            </w:pPr>
          </w:p>
        </w:tc>
        <w:tc>
          <w:tcPr>
            <w:tcW w:w="7796" w:type="dxa"/>
          </w:tcPr>
          <w:p w14:paraId="01E9AB4C" w14:textId="486072F8" w:rsidR="00DE1874" w:rsidRPr="009B5824" w:rsidRDefault="00B4549B" w:rsidP="002472CD">
            <w:pPr>
              <w:spacing w:before="60" w:after="120"/>
              <w:jc w:val="both"/>
              <w:rPr>
                <w:i/>
                <w:sz w:val="20"/>
              </w:rPr>
            </w:pPr>
            <w:r w:rsidRPr="00B4549B">
              <w:rPr>
                <w:sz w:val="20"/>
              </w:rPr>
              <w:t xml:space="preserve">En el momento que </w:t>
            </w:r>
            <w:r w:rsidR="002472CD">
              <w:rPr>
                <w:sz w:val="20"/>
              </w:rPr>
              <w:t>la arquitectura</w:t>
            </w:r>
            <w:r w:rsidRPr="00B4549B">
              <w:rPr>
                <w:sz w:val="20"/>
              </w:rPr>
              <w:t xml:space="preserve"> </w:t>
            </w:r>
            <w:r w:rsidR="002472CD">
              <w:rPr>
                <w:sz w:val="20"/>
              </w:rPr>
              <w:t>propuesta</w:t>
            </w:r>
            <w:r w:rsidRPr="00B4549B">
              <w:rPr>
                <w:sz w:val="20"/>
              </w:rPr>
              <w:t xml:space="preserve"> </w:t>
            </w:r>
            <w:r w:rsidR="002472CD">
              <w:rPr>
                <w:sz w:val="20"/>
              </w:rPr>
              <w:t xml:space="preserve">en </w:t>
            </w:r>
            <w:r w:rsidRPr="00B4549B">
              <w:rPr>
                <w:sz w:val="20"/>
              </w:rPr>
              <w:t xml:space="preserve">el presente proyecto fuese </w:t>
            </w:r>
            <w:del w:id="1299" w:author="Ronald Fernando Rodríguez Barbosa" w:date="2020-04-11T19:35:00Z">
              <w:r w:rsidRPr="00B4549B" w:rsidDel="009D1D1B">
                <w:rPr>
                  <w:sz w:val="20"/>
                </w:rPr>
                <w:delText>puesto</w:delText>
              </w:r>
            </w:del>
            <w:ins w:id="1300" w:author="Ronald Fernando Rodríguez Barbosa" w:date="2020-04-11T19:35:00Z">
              <w:r w:rsidR="009D1D1B" w:rsidRPr="00B4549B">
                <w:rPr>
                  <w:sz w:val="20"/>
                </w:rPr>
                <w:t>puesta</w:t>
              </w:r>
            </w:ins>
            <w:r w:rsidRPr="00B4549B">
              <w:rPr>
                <w:sz w:val="20"/>
              </w:rPr>
              <w:t xml:space="preserve"> en producción con fines comerciales, se incorporarán mecanismos para censurar u ocultar la identidad de las personas que no hayan autorizado el m</w:t>
            </w:r>
            <w:r>
              <w:rPr>
                <w:sz w:val="20"/>
              </w:rPr>
              <w:t>anejo de sus datos personales, en</w:t>
            </w:r>
            <w:r w:rsidRPr="00B4549B">
              <w:rPr>
                <w:sz w:val="20"/>
              </w:rPr>
              <w:t xml:space="preserve"> conformidad con la ley 1581 de 2012.</w:t>
            </w:r>
          </w:p>
        </w:tc>
      </w:tr>
    </w:tbl>
    <w:p w14:paraId="1FB9F29E" w14:textId="77777777" w:rsidR="00DE1874" w:rsidRDefault="00DE1874" w:rsidP="00DE1874">
      <w:pPr>
        <w:spacing w:before="480" w:after="360" w:line="240" w:lineRule="auto"/>
        <w:ind w:left="357"/>
        <w:jc w:val="both"/>
      </w:pPr>
      <w:r>
        <w:br w:type="page"/>
      </w:r>
    </w:p>
    <w:p w14:paraId="16529F6A" w14:textId="77777777" w:rsidR="009B5824" w:rsidRDefault="009B5824"/>
    <w:tbl>
      <w:tblPr>
        <w:tblStyle w:val="Tablaconcuadrcula"/>
        <w:tblW w:w="9464" w:type="dxa"/>
        <w:tblLayout w:type="fixed"/>
        <w:tblLook w:val="04A0" w:firstRow="1" w:lastRow="0" w:firstColumn="1" w:lastColumn="0" w:noHBand="0" w:noVBand="1"/>
      </w:tblPr>
      <w:tblGrid>
        <w:gridCol w:w="9464"/>
      </w:tblGrid>
      <w:tr w:rsidR="00A20408" w14:paraId="52C2DCE1" w14:textId="77777777" w:rsidTr="00527749">
        <w:tc>
          <w:tcPr>
            <w:tcW w:w="9464" w:type="dxa"/>
          </w:tcPr>
          <w:p w14:paraId="4958124C" w14:textId="77777777" w:rsidR="00A20408" w:rsidRDefault="00A20408" w:rsidP="00527749">
            <w:pPr>
              <w:spacing w:before="120" w:after="120"/>
              <w:jc w:val="center"/>
              <w:rPr>
                <w:b/>
                <w:color w:val="31849B" w:themeColor="accent5" w:themeShade="BF"/>
                <w:sz w:val="20"/>
              </w:rPr>
            </w:pPr>
            <w:r>
              <w:rPr>
                <w:b/>
                <w:color w:val="31849B" w:themeColor="accent5" w:themeShade="BF"/>
                <w:sz w:val="20"/>
              </w:rPr>
              <w:t>BIBLIOGRAFÍA</w:t>
            </w:r>
          </w:p>
        </w:tc>
      </w:tr>
      <w:tr w:rsidR="00A20408" w:rsidRPr="00980197" w14:paraId="3F7A36D9" w14:textId="77777777" w:rsidTr="00C76535">
        <w:trPr>
          <w:trHeight w:val="8505"/>
        </w:trPr>
        <w:tc>
          <w:tcPr>
            <w:tcW w:w="9464" w:type="dxa"/>
            <w:vAlign w:val="center"/>
          </w:tcPr>
          <w:p w14:paraId="0699B8FD" w14:textId="6A50DD66" w:rsidR="00F833C9" w:rsidRPr="00F833C9" w:rsidDel="009E36CE" w:rsidRDefault="00527749" w:rsidP="009E36CE">
            <w:pPr>
              <w:pStyle w:val="NormalWeb"/>
              <w:spacing w:before="0" w:beforeAutospacing="0" w:after="0" w:afterAutospacing="0"/>
              <w:rPr>
                <w:del w:id="1301" w:author="Ronald Fernando Rodríguez Barbosa" w:date="2020-04-11T18:38:00Z"/>
                <w:rFonts w:ascii="Calibri" w:hAnsi="Calibri"/>
                <w:sz w:val="16"/>
              </w:rPr>
              <w:pPrChange w:id="1302" w:author="Ronald Fernando Rodríguez Barbosa" w:date="2020-04-11T18:40:00Z">
                <w:pPr>
                  <w:pStyle w:val="NormalWeb"/>
                  <w:spacing w:after="0" w:afterAutospacing="0"/>
                </w:pPr>
              </w:pPrChange>
            </w:pPr>
            <w:del w:id="1303" w:author="Ronald Fernando Rodríguez Barbosa" w:date="2020-04-11T18:38:00Z">
              <w:r w:rsidRPr="00C37C0D" w:rsidDel="009E36CE">
                <w:rPr>
                  <w:color w:val="000000" w:themeColor="text1"/>
                  <w:sz w:val="16"/>
                  <w:szCs w:val="16"/>
                  <w:lang w:val="en-US"/>
                </w:rPr>
                <w:fldChar w:fldCharType="begin"/>
              </w:r>
              <w:r w:rsidR="00F833C9" w:rsidDel="009E36CE">
                <w:rPr>
                  <w:color w:val="000000" w:themeColor="text1"/>
                  <w:sz w:val="16"/>
                  <w:szCs w:val="16"/>
                </w:rPr>
                <w:delInstrText>ADDIN RW.BIB</w:delInstrText>
              </w:r>
              <w:r w:rsidRPr="00C37C0D" w:rsidDel="009E36CE">
                <w:rPr>
                  <w:color w:val="000000" w:themeColor="text1"/>
                  <w:sz w:val="16"/>
                  <w:szCs w:val="16"/>
                  <w:lang w:val="en-US"/>
                </w:rPr>
                <w:fldChar w:fldCharType="separate"/>
              </w:r>
              <w:r w:rsidR="00F833C9" w:rsidRPr="00F833C9" w:rsidDel="009E36CE">
                <w:rPr>
                  <w:rFonts w:ascii="Calibri" w:hAnsi="Calibri"/>
                  <w:sz w:val="16"/>
                </w:rPr>
                <w:delText xml:space="preserve">[1] Ministerio de la protección social, "Resolución 2646 de 2008," 2008. </w:delText>
              </w:r>
            </w:del>
          </w:p>
          <w:p w14:paraId="525A8904" w14:textId="08B7C587" w:rsidR="00F833C9" w:rsidRPr="00F833C9" w:rsidDel="009E36CE" w:rsidRDefault="00F833C9" w:rsidP="009E36CE">
            <w:pPr>
              <w:pStyle w:val="NormalWeb"/>
              <w:spacing w:before="0" w:beforeAutospacing="0" w:after="0" w:afterAutospacing="0"/>
              <w:rPr>
                <w:del w:id="1304" w:author="Ronald Fernando Rodríguez Barbosa" w:date="2020-04-11T18:38:00Z"/>
                <w:rFonts w:ascii="Calibri" w:hAnsi="Calibri"/>
                <w:sz w:val="16"/>
              </w:rPr>
              <w:pPrChange w:id="1305" w:author="Ronald Fernando Rodríguez Barbosa" w:date="2020-04-11T18:40:00Z">
                <w:pPr>
                  <w:pStyle w:val="NormalWeb"/>
                  <w:spacing w:before="0" w:beforeAutospacing="0" w:after="0" w:afterAutospacing="0"/>
                </w:pPr>
              </w:pPrChange>
            </w:pPr>
            <w:del w:id="1306" w:author="Ronald Fernando Rodríguez Barbosa" w:date="2020-04-11T18:38:00Z">
              <w:r w:rsidRPr="00F833C9" w:rsidDel="009E36CE">
                <w:rPr>
                  <w:rFonts w:ascii="Calibri" w:hAnsi="Calibri"/>
                  <w:sz w:val="16"/>
                </w:rPr>
                <w:delText xml:space="preserve">[2] M. Rodríguez, "Factores Psicosociales de Riesgo Laboral: ¿Nuevos tiempos, nuevos riesgos?" </w:delText>
              </w:r>
              <w:r w:rsidRPr="00F833C9" w:rsidDel="009E36CE">
                <w:rPr>
                  <w:rFonts w:ascii="Calibri" w:hAnsi="Calibri"/>
                  <w:i/>
                  <w:iCs/>
                  <w:sz w:val="16"/>
                </w:rPr>
                <w:delText xml:space="preserve">Observatorio Laboral Revista Venezolana, </w:delText>
              </w:r>
              <w:r w:rsidRPr="00F833C9" w:rsidDel="009E36CE">
                <w:rPr>
                  <w:rFonts w:ascii="Calibri" w:hAnsi="Calibri"/>
                  <w:sz w:val="16"/>
                </w:rPr>
                <w:delText xml:space="preserve">vol. 2, </w:delText>
              </w:r>
              <w:r w:rsidRPr="00F833C9" w:rsidDel="009E36CE">
                <w:rPr>
                  <w:rFonts w:ascii="Calibri" w:hAnsi="Calibri"/>
                  <w:i/>
                  <w:iCs/>
                  <w:sz w:val="16"/>
                </w:rPr>
                <w:delText xml:space="preserve">(3), </w:delText>
              </w:r>
              <w:r w:rsidRPr="00F833C9" w:rsidDel="009E36CE">
                <w:rPr>
                  <w:rFonts w:ascii="Calibri" w:hAnsi="Calibri"/>
                  <w:sz w:val="16"/>
                </w:rPr>
                <w:delText xml:space="preserve">pp. 127-141, 2009. Available: </w:delText>
              </w:r>
              <w:r w:rsidR="002F47E9" w:rsidDel="009E36CE">
                <w:fldChar w:fldCharType="begin"/>
              </w:r>
              <w:r w:rsidR="002F47E9" w:rsidDel="009E36CE">
                <w:delInstrText xml:space="preserve"> HYPERLINK "http://dialnet.unirioja.es/servlet/oaiart?codigo=2995368" \t "_blank" </w:delInstrText>
              </w:r>
              <w:r w:rsidR="002F47E9" w:rsidDel="009E36CE">
                <w:fldChar w:fldCharType="separate"/>
              </w:r>
              <w:r w:rsidRPr="00F833C9" w:rsidDel="009E36CE">
                <w:rPr>
                  <w:rStyle w:val="Hipervnculo"/>
                  <w:rFonts w:ascii="Calibri" w:hAnsi="Calibri"/>
                  <w:sz w:val="16"/>
                </w:rPr>
                <w:delText>http://dialnet.unirioja.es/servlet/oaiart?codigo=2995368</w:delText>
              </w:r>
              <w:r w:rsidR="002F47E9" w:rsidDel="009E36CE">
                <w:rPr>
                  <w:rStyle w:val="Hipervnculo"/>
                  <w:rFonts w:ascii="Calibri" w:hAnsi="Calibri"/>
                  <w:sz w:val="16"/>
                </w:rPr>
                <w:fldChar w:fldCharType="end"/>
              </w:r>
              <w:r w:rsidRPr="00F833C9" w:rsidDel="009E36CE">
                <w:rPr>
                  <w:rFonts w:ascii="Calibri" w:hAnsi="Calibri"/>
                  <w:sz w:val="16"/>
                </w:rPr>
                <w:delText>.</w:delText>
              </w:r>
            </w:del>
          </w:p>
          <w:p w14:paraId="764746C0" w14:textId="5CED4C63" w:rsidR="00F833C9" w:rsidRPr="00F833C9" w:rsidDel="009E36CE" w:rsidRDefault="00F833C9" w:rsidP="009E36CE">
            <w:pPr>
              <w:pStyle w:val="NormalWeb"/>
              <w:spacing w:before="0" w:beforeAutospacing="0" w:after="0" w:afterAutospacing="0"/>
              <w:rPr>
                <w:del w:id="1307" w:author="Ronald Fernando Rodríguez Barbosa" w:date="2020-04-11T18:38:00Z"/>
                <w:rFonts w:ascii="Calibri" w:hAnsi="Calibri"/>
                <w:sz w:val="16"/>
              </w:rPr>
              <w:pPrChange w:id="1308" w:author="Ronald Fernando Rodríguez Barbosa" w:date="2020-04-11T18:40:00Z">
                <w:pPr>
                  <w:pStyle w:val="NormalWeb"/>
                  <w:spacing w:before="0" w:beforeAutospacing="0" w:after="0" w:afterAutospacing="0"/>
                </w:pPr>
              </w:pPrChange>
            </w:pPr>
            <w:del w:id="1309" w:author="Ronald Fernando Rodríguez Barbosa" w:date="2020-04-11T18:38:00Z">
              <w:r w:rsidRPr="00F833C9" w:rsidDel="009E36CE">
                <w:rPr>
                  <w:rFonts w:ascii="Calibri" w:hAnsi="Calibri"/>
                  <w:sz w:val="16"/>
                </w:rPr>
                <w:delText xml:space="preserve">[3] H. E. Landberg, H. Westberg and H. Tinnerberg, "Evaluation of risk assessment approaches of occupational chemical exposures based on models in comparison with measurements," </w:delText>
              </w:r>
              <w:r w:rsidRPr="00F833C9" w:rsidDel="009E36CE">
                <w:rPr>
                  <w:rFonts w:ascii="Calibri" w:hAnsi="Calibri"/>
                  <w:i/>
                  <w:iCs/>
                  <w:sz w:val="16"/>
                </w:rPr>
                <w:delText xml:space="preserve">Safety Science, </w:delText>
              </w:r>
              <w:r w:rsidRPr="00F833C9" w:rsidDel="009E36CE">
                <w:rPr>
                  <w:rFonts w:ascii="Calibri" w:hAnsi="Calibri"/>
                  <w:sz w:val="16"/>
                </w:rPr>
                <w:delText xml:space="preserve">vol. 109, pp. 412-420, 2018. Available: </w:delText>
              </w:r>
              <w:r w:rsidR="002F47E9" w:rsidDel="009E36CE">
                <w:fldChar w:fldCharType="begin"/>
              </w:r>
              <w:r w:rsidR="002F47E9" w:rsidDel="009E36CE">
                <w:delInstrText xml:space="preserve"> HYPERLINK "https://www.sciencedirect.com/science/article/pii/S0925753517315631" \t "_blank" </w:delInstrText>
              </w:r>
              <w:r w:rsidR="002F47E9" w:rsidDel="009E36CE">
                <w:fldChar w:fldCharType="separate"/>
              </w:r>
              <w:r w:rsidRPr="00F833C9" w:rsidDel="009E36CE">
                <w:rPr>
                  <w:rStyle w:val="Hipervnculo"/>
                  <w:rFonts w:ascii="Calibri" w:hAnsi="Calibri"/>
                  <w:sz w:val="16"/>
                </w:rPr>
                <w:delText>https://www.sciencedirect.com/science/article/pii/S0925753517315631</w:delText>
              </w:r>
              <w:r w:rsidR="002F47E9" w:rsidDel="009E36CE">
                <w:rPr>
                  <w:rStyle w:val="Hipervnculo"/>
                  <w:rFonts w:ascii="Calibri" w:hAnsi="Calibri"/>
                  <w:sz w:val="16"/>
                </w:rPr>
                <w:fldChar w:fldCharType="end"/>
              </w:r>
              <w:r w:rsidRPr="00F833C9" w:rsidDel="009E36CE">
                <w:rPr>
                  <w:rFonts w:ascii="Calibri" w:hAnsi="Calibri"/>
                  <w:sz w:val="16"/>
                </w:rPr>
                <w:delText>. DOI: 10.1016/j.ssci.2018.06.006.</w:delText>
              </w:r>
            </w:del>
          </w:p>
          <w:p w14:paraId="27722DF6" w14:textId="14671C4B" w:rsidR="00F833C9" w:rsidRPr="00F833C9" w:rsidDel="009E36CE" w:rsidRDefault="00F833C9" w:rsidP="009E36CE">
            <w:pPr>
              <w:pStyle w:val="NormalWeb"/>
              <w:spacing w:before="0" w:beforeAutospacing="0" w:after="0" w:afterAutospacing="0"/>
              <w:rPr>
                <w:del w:id="1310" w:author="Ronald Fernando Rodríguez Barbosa" w:date="2020-04-11T18:38:00Z"/>
                <w:rFonts w:ascii="Calibri" w:hAnsi="Calibri"/>
                <w:sz w:val="16"/>
              </w:rPr>
              <w:pPrChange w:id="1311" w:author="Ronald Fernando Rodríguez Barbosa" w:date="2020-04-11T18:40:00Z">
                <w:pPr>
                  <w:pStyle w:val="NormalWeb"/>
                  <w:spacing w:before="0" w:beforeAutospacing="0" w:after="0" w:afterAutospacing="0"/>
                </w:pPr>
              </w:pPrChange>
            </w:pPr>
            <w:del w:id="1312" w:author="Ronald Fernando Rodríguez Barbosa" w:date="2020-04-11T18:38:00Z">
              <w:r w:rsidRPr="00F833C9" w:rsidDel="009E36CE">
                <w:rPr>
                  <w:rFonts w:ascii="Calibri" w:hAnsi="Calibri"/>
                  <w:sz w:val="16"/>
                </w:rPr>
                <w:delText>[4] C. R. N. CORRAO</w:delText>
              </w:r>
              <w:r w:rsidRPr="00F833C9" w:rsidDel="009E36CE">
                <w:rPr>
                  <w:rFonts w:ascii="Calibri" w:hAnsi="Calibri"/>
                  <w:i/>
                  <w:iCs/>
                  <w:sz w:val="16"/>
                </w:rPr>
                <w:delText xml:space="preserve"> et al</w:delText>
              </w:r>
              <w:r w:rsidRPr="00F833C9" w:rsidDel="009E36CE">
                <w:rPr>
                  <w:rFonts w:ascii="Calibri" w:hAnsi="Calibri"/>
                  <w:sz w:val="16"/>
                </w:rPr>
                <w:delText xml:space="preserve">, "Biological Risk and Occupational Health," </w:delText>
              </w:r>
              <w:r w:rsidRPr="00F833C9" w:rsidDel="009E36CE">
                <w:rPr>
                  <w:rFonts w:ascii="Calibri" w:hAnsi="Calibri"/>
                  <w:i/>
                  <w:iCs/>
                  <w:sz w:val="16"/>
                </w:rPr>
                <w:delText xml:space="preserve">Industrial Health, </w:delText>
              </w:r>
              <w:r w:rsidRPr="00F833C9" w:rsidDel="009E36CE">
                <w:rPr>
                  <w:rFonts w:ascii="Calibri" w:hAnsi="Calibri"/>
                  <w:sz w:val="16"/>
                </w:rPr>
                <w:delText xml:space="preserve">vol. 50, </w:delText>
              </w:r>
              <w:r w:rsidRPr="00F833C9" w:rsidDel="009E36CE">
                <w:rPr>
                  <w:rFonts w:ascii="Calibri" w:hAnsi="Calibri"/>
                  <w:i/>
                  <w:iCs/>
                  <w:sz w:val="16"/>
                </w:rPr>
                <w:delText xml:space="preserve">(4), </w:delText>
              </w:r>
              <w:r w:rsidRPr="00F833C9" w:rsidDel="009E36CE">
                <w:rPr>
                  <w:rFonts w:ascii="Calibri" w:hAnsi="Calibri"/>
                  <w:sz w:val="16"/>
                </w:rPr>
                <w:delText xml:space="preserve">pp. 326-337, 2012. Available: </w:delText>
              </w:r>
              <w:r w:rsidR="002F47E9" w:rsidDel="009E36CE">
                <w:fldChar w:fldCharType="begin"/>
              </w:r>
              <w:r w:rsidR="002F47E9" w:rsidDel="009E36CE">
                <w:delInstrText xml:space="preserve"> HYPERLINK "https://jlc.jst.go.jp/DN/JALC/10007643537?from=SUMMON" \t "_blank" </w:delInstrText>
              </w:r>
              <w:r w:rsidR="002F47E9" w:rsidDel="009E36CE">
                <w:fldChar w:fldCharType="separate"/>
              </w:r>
              <w:r w:rsidRPr="00F833C9" w:rsidDel="009E36CE">
                <w:rPr>
                  <w:rStyle w:val="Hipervnculo"/>
                  <w:rFonts w:ascii="Calibri" w:hAnsi="Calibri"/>
                  <w:sz w:val="16"/>
                </w:rPr>
                <w:delText>https://jlc.jst.go.jp/DN/JALC/10007643537?from=SUMMON</w:delText>
              </w:r>
              <w:r w:rsidR="002F47E9" w:rsidDel="009E36CE">
                <w:rPr>
                  <w:rStyle w:val="Hipervnculo"/>
                  <w:rFonts w:ascii="Calibri" w:hAnsi="Calibri"/>
                  <w:sz w:val="16"/>
                </w:rPr>
                <w:fldChar w:fldCharType="end"/>
              </w:r>
              <w:r w:rsidRPr="00F833C9" w:rsidDel="009E36CE">
                <w:rPr>
                  <w:rFonts w:ascii="Calibri" w:hAnsi="Calibri"/>
                  <w:sz w:val="16"/>
                </w:rPr>
                <w:delText>. DOI: 10.2486/indhealth.MS1324.</w:delText>
              </w:r>
            </w:del>
          </w:p>
          <w:p w14:paraId="6259F3BB" w14:textId="79213357" w:rsidR="00F833C9" w:rsidRPr="00F833C9" w:rsidDel="009E36CE" w:rsidRDefault="00F833C9" w:rsidP="009E36CE">
            <w:pPr>
              <w:pStyle w:val="NormalWeb"/>
              <w:spacing w:before="0" w:beforeAutospacing="0" w:after="0" w:afterAutospacing="0"/>
              <w:rPr>
                <w:del w:id="1313" w:author="Ronald Fernando Rodríguez Barbosa" w:date="2020-04-11T18:38:00Z"/>
                <w:rFonts w:ascii="Calibri" w:hAnsi="Calibri"/>
                <w:sz w:val="16"/>
              </w:rPr>
              <w:pPrChange w:id="1314" w:author="Ronald Fernando Rodríguez Barbosa" w:date="2020-04-11T18:40:00Z">
                <w:pPr>
                  <w:pStyle w:val="NormalWeb"/>
                  <w:spacing w:before="0" w:beforeAutospacing="0" w:after="0" w:afterAutospacing="0"/>
                </w:pPr>
              </w:pPrChange>
            </w:pPr>
            <w:del w:id="1315" w:author="Ronald Fernando Rodríguez Barbosa" w:date="2020-04-11T18:38:00Z">
              <w:r w:rsidRPr="00F833C9" w:rsidDel="009E36CE">
                <w:rPr>
                  <w:rFonts w:ascii="Calibri" w:hAnsi="Calibri"/>
                  <w:sz w:val="16"/>
                </w:rPr>
                <w:delText>[5] E. G. Marshall</w:delText>
              </w:r>
              <w:r w:rsidRPr="00F833C9" w:rsidDel="009E36CE">
                <w:rPr>
                  <w:rFonts w:ascii="Calibri" w:hAnsi="Calibri"/>
                  <w:i/>
                  <w:iCs/>
                  <w:sz w:val="16"/>
                </w:rPr>
                <w:delText xml:space="preserve"> et al</w:delText>
              </w:r>
              <w:r w:rsidRPr="00F833C9" w:rsidDel="009E36CE">
                <w:rPr>
                  <w:rFonts w:ascii="Calibri" w:hAnsi="Calibri"/>
                  <w:sz w:val="16"/>
                </w:rPr>
                <w:delText xml:space="preserve">, "Work-Related Unintentional Injuries Associated With Hurricane Sandy in New Jersey," </w:delText>
              </w:r>
              <w:r w:rsidRPr="00F833C9" w:rsidDel="009E36CE">
                <w:rPr>
                  <w:rFonts w:ascii="Calibri" w:hAnsi="Calibri"/>
                  <w:i/>
                  <w:iCs/>
                  <w:sz w:val="16"/>
                </w:rPr>
                <w:delText xml:space="preserve">Disaster Medicine and Public Health Preparedness, </w:delText>
              </w:r>
              <w:r w:rsidRPr="00F833C9" w:rsidDel="009E36CE">
                <w:rPr>
                  <w:rFonts w:ascii="Calibri" w:hAnsi="Calibri"/>
                  <w:sz w:val="16"/>
                </w:rPr>
                <w:delText xml:space="preserve">vol. 10, </w:delText>
              </w:r>
              <w:r w:rsidRPr="00F833C9" w:rsidDel="009E36CE">
                <w:rPr>
                  <w:rFonts w:ascii="Calibri" w:hAnsi="Calibri"/>
                  <w:i/>
                  <w:iCs/>
                  <w:sz w:val="16"/>
                </w:rPr>
                <w:delText xml:space="preserve">(3), </w:delText>
              </w:r>
              <w:r w:rsidRPr="00F833C9" w:rsidDel="009E36CE">
                <w:rPr>
                  <w:rFonts w:ascii="Calibri" w:hAnsi="Calibri"/>
                  <w:sz w:val="16"/>
                </w:rPr>
                <w:delText xml:space="preserve">pp. 394-404, 2016. Available: </w:delText>
              </w:r>
              <w:r w:rsidR="002F47E9" w:rsidDel="009E36CE">
                <w:fldChar w:fldCharType="begin"/>
              </w:r>
              <w:r w:rsidR="002F47E9" w:rsidDel="009E36CE">
                <w:delInstrText xml:space="preserve"> HYPERLINK "https://www-cambridge-org.ezproxy.javeriana.edu.co/core/article/workrelated-unintentional-injuries-associated-with-hurricane-sandy-in-new-jersey/AB0220A1F1E274EA41B0C2A33D0F2DCB" \t "_blank" </w:delInstrText>
              </w:r>
              <w:r w:rsidR="002F47E9" w:rsidDel="009E36CE">
                <w:fldChar w:fldCharType="separate"/>
              </w:r>
              <w:r w:rsidRPr="00F833C9" w:rsidDel="009E36CE">
                <w:rPr>
                  <w:rStyle w:val="Hipervnculo"/>
                  <w:rFonts w:ascii="Calibri" w:hAnsi="Calibri"/>
                  <w:sz w:val="16"/>
                </w:rPr>
                <w:delText>https://www-cambridge-org.ezproxy.javeriana.edu.co/core/article/workrelated-unintentional-injuries-associated-with-hurricane-sandy-in-new-jersey/AB0220A1F1E274EA41B0C2A33D0F2DCB</w:delText>
              </w:r>
              <w:r w:rsidR="002F47E9" w:rsidDel="009E36CE">
                <w:rPr>
                  <w:rStyle w:val="Hipervnculo"/>
                  <w:rFonts w:ascii="Calibri" w:hAnsi="Calibri"/>
                  <w:sz w:val="16"/>
                </w:rPr>
                <w:fldChar w:fldCharType="end"/>
              </w:r>
              <w:r w:rsidRPr="00F833C9" w:rsidDel="009E36CE">
                <w:rPr>
                  <w:rFonts w:ascii="Calibri" w:hAnsi="Calibri"/>
                  <w:sz w:val="16"/>
                </w:rPr>
                <w:delText>. DOI: 10.1017/dmp.2016.47.</w:delText>
              </w:r>
            </w:del>
          </w:p>
          <w:p w14:paraId="2FE84412" w14:textId="16998557" w:rsidR="00F833C9" w:rsidRPr="00F833C9" w:rsidDel="009E36CE" w:rsidRDefault="00F833C9" w:rsidP="009E36CE">
            <w:pPr>
              <w:pStyle w:val="NormalWeb"/>
              <w:spacing w:before="0" w:beforeAutospacing="0" w:after="0" w:afterAutospacing="0"/>
              <w:rPr>
                <w:del w:id="1316" w:author="Ronald Fernando Rodríguez Barbosa" w:date="2020-04-11T18:38:00Z"/>
                <w:rFonts w:ascii="Calibri" w:hAnsi="Calibri"/>
                <w:sz w:val="16"/>
              </w:rPr>
              <w:pPrChange w:id="1317" w:author="Ronald Fernando Rodríguez Barbosa" w:date="2020-04-11T18:40:00Z">
                <w:pPr>
                  <w:pStyle w:val="NormalWeb"/>
                  <w:spacing w:before="0" w:beforeAutospacing="0" w:after="0" w:afterAutospacing="0"/>
                </w:pPr>
              </w:pPrChange>
            </w:pPr>
            <w:del w:id="1318" w:author="Ronald Fernando Rodríguez Barbosa" w:date="2020-04-11T18:38:00Z">
              <w:r w:rsidRPr="00F833C9" w:rsidDel="009E36CE">
                <w:rPr>
                  <w:rFonts w:ascii="Calibri" w:hAnsi="Calibri"/>
                  <w:sz w:val="16"/>
                </w:rPr>
                <w:delText>[6] P. Nataletti</w:delText>
              </w:r>
              <w:r w:rsidRPr="00F833C9" w:rsidDel="009E36CE">
                <w:rPr>
                  <w:rFonts w:ascii="Calibri" w:hAnsi="Calibri"/>
                  <w:i/>
                  <w:iCs/>
                  <w:sz w:val="16"/>
                </w:rPr>
                <w:delText xml:space="preserve"> et al</w:delText>
              </w:r>
              <w:r w:rsidRPr="00F833C9" w:rsidDel="009E36CE">
                <w:rPr>
                  <w:rFonts w:ascii="Calibri" w:hAnsi="Calibri"/>
                  <w:sz w:val="16"/>
                </w:rPr>
                <w:delText xml:space="preserve">, "Occupational Exposure to Mechanical Vibration: The Italian Vibration Database for Risk Assessment," </w:delText>
              </w:r>
              <w:r w:rsidRPr="00F833C9" w:rsidDel="009E36CE">
                <w:rPr>
                  <w:rFonts w:ascii="Calibri" w:hAnsi="Calibri"/>
                  <w:i/>
                  <w:iCs/>
                  <w:sz w:val="16"/>
                </w:rPr>
                <w:delText xml:space="preserve">International Journal of Occupational Safety and Ergonomics, </w:delText>
              </w:r>
              <w:r w:rsidRPr="00F833C9" w:rsidDel="009E36CE">
                <w:rPr>
                  <w:rFonts w:ascii="Calibri" w:hAnsi="Calibri"/>
                  <w:sz w:val="16"/>
                </w:rPr>
                <w:delText xml:space="preserve">vol. 14, </w:delText>
              </w:r>
              <w:r w:rsidRPr="00F833C9" w:rsidDel="009E36CE">
                <w:rPr>
                  <w:rFonts w:ascii="Calibri" w:hAnsi="Calibri"/>
                  <w:i/>
                  <w:iCs/>
                  <w:sz w:val="16"/>
                </w:rPr>
                <w:delText xml:space="preserve">(4), </w:delText>
              </w:r>
              <w:r w:rsidRPr="00F833C9" w:rsidDel="009E36CE">
                <w:rPr>
                  <w:rFonts w:ascii="Calibri" w:hAnsi="Calibri"/>
                  <w:sz w:val="16"/>
                </w:rPr>
                <w:delText xml:space="preserve">pp. 379-386, 2008. Available: </w:delText>
              </w:r>
              <w:r w:rsidR="002F47E9" w:rsidDel="009E36CE">
                <w:fldChar w:fldCharType="begin"/>
              </w:r>
              <w:r w:rsidR="002F47E9" w:rsidDel="009E36CE">
                <w:delInstrText xml:space="preserve"> HYPERLINK "http://www.tandfonline.com/doi/abs/10.1080/10803548.2008.11076775" \t "_blank" </w:delInstrText>
              </w:r>
              <w:r w:rsidR="002F47E9" w:rsidDel="009E36CE">
                <w:fldChar w:fldCharType="separate"/>
              </w:r>
              <w:r w:rsidRPr="00F833C9" w:rsidDel="009E36CE">
                <w:rPr>
                  <w:rStyle w:val="Hipervnculo"/>
                  <w:rFonts w:ascii="Calibri" w:hAnsi="Calibri"/>
                  <w:sz w:val="16"/>
                </w:rPr>
                <w:delText>http://www.tandfonline.com/doi/abs/10.1080/10803548.2008.11076775</w:delText>
              </w:r>
              <w:r w:rsidR="002F47E9" w:rsidDel="009E36CE">
                <w:rPr>
                  <w:rStyle w:val="Hipervnculo"/>
                  <w:rFonts w:ascii="Calibri" w:hAnsi="Calibri"/>
                  <w:sz w:val="16"/>
                </w:rPr>
                <w:fldChar w:fldCharType="end"/>
              </w:r>
              <w:r w:rsidRPr="00F833C9" w:rsidDel="009E36CE">
                <w:rPr>
                  <w:rFonts w:ascii="Calibri" w:hAnsi="Calibri"/>
                  <w:sz w:val="16"/>
                </w:rPr>
                <w:delText>. DOI: 10.1080/10803548.2008.11076775.</w:delText>
              </w:r>
            </w:del>
          </w:p>
          <w:p w14:paraId="7C883908" w14:textId="786A98C7" w:rsidR="00F833C9" w:rsidRPr="00F833C9" w:rsidDel="009E36CE" w:rsidRDefault="00F833C9" w:rsidP="009E36CE">
            <w:pPr>
              <w:pStyle w:val="NormalWeb"/>
              <w:spacing w:before="0" w:beforeAutospacing="0" w:after="0" w:afterAutospacing="0"/>
              <w:rPr>
                <w:del w:id="1319" w:author="Ronald Fernando Rodríguez Barbosa" w:date="2020-04-11T18:38:00Z"/>
                <w:rFonts w:ascii="Calibri" w:hAnsi="Calibri"/>
                <w:sz w:val="16"/>
              </w:rPr>
              <w:pPrChange w:id="1320" w:author="Ronald Fernando Rodríguez Barbosa" w:date="2020-04-11T18:40:00Z">
                <w:pPr>
                  <w:pStyle w:val="NormalWeb"/>
                  <w:spacing w:before="0" w:beforeAutospacing="0" w:after="0" w:afterAutospacing="0"/>
                </w:pPr>
              </w:pPrChange>
            </w:pPr>
            <w:del w:id="1321" w:author="Ronald Fernando Rodríguez Barbosa" w:date="2020-04-11T18:38:00Z">
              <w:r w:rsidRPr="00F833C9" w:rsidDel="009E36CE">
                <w:rPr>
                  <w:rFonts w:ascii="Calibri" w:hAnsi="Calibri"/>
                  <w:sz w:val="16"/>
                </w:rPr>
                <w:delText>[7] Raúl Mirza</w:delText>
              </w:r>
              <w:r w:rsidRPr="00F833C9" w:rsidDel="009E36CE">
                <w:rPr>
                  <w:rFonts w:ascii="Calibri" w:hAnsi="Calibri"/>
                  <w:i/>
                  <w:iCs/>
                  <w:sz w:val="16"/>
                </w:rPr>
                <w:delText xml:space="preserve"> et al</w:delText>
              </w:r>
              <w:r w:rsidRPr="00F833C9" w:rsidDel="009E36CE">
                <w:rPr>
                  <w:rFonts w:ascii="Calibri" w:hAnsi="Calibri"/>
                  <w:sz w:val="16"/>
                </w:rPr>
                <w:delText xml:space="preserve">, "Occupational Noise-Induced Hearing Loss," </w:delText>
              </w:r>
              <w:r w:rsidRPr="00F833C9" w:rsidDel="009E36CE">
                <w:rPr>
                  <w:rFonts w:ascii="Calibri" w:hAnsi="Calibri"/>
                  <w:i/>
                  <w:iCs/>
                  <w:sz w:val="16"/>
                </w:rPr>
                <w:delText xml:space="preserve">Journal of Occupational and Environmental Medicine, </w:delText>
              </w:r>
              <w:r w:rsidRPr="00F833C9" w:rsidDel="009E36CE">
                <w:rPr>
                  <w:rFonts w:ascii="Calibri" w:hAnsi="Calibri"/>
                  <w:sz w:val="16"/>
                </w:rPr>
                <w:delText xml:space="preserve">vol. 60, </w:delText>
              </w:r>
              <w:r w:rsidRPr="00F833C9" w:rsidDel="009E36CE">
                <w:rPr>
                  <w:rFonts w:ascii="Calibri" w:hAnsi="Calibri"/>
                  <w:i/>
                  <w:iCs/>
                  <w:sz w:val="16"/>
                </w:rPr>
                <w:delText xml:space="preserve">(9), </w:delText>
              </w:r>
              <w:r w:rsidRPr="00F833C9" w:rsidDel="009E36CE">
                <w:rPr>
                  <w:rFonts w:ascii="Calibri" w:hAnsi="Calibri"/>
                  <w:sz w:val="16"/>
                </w:rPr>
                <w:delText xml:space="preserve">pp. e501, 2018. Available: </w:delText>
              </w:r>
              <w:r w:rsidR="002F47E9" w:rsidDel="009E36CE">
                <w:fldChar w:fldCharType="begin"/>
              </w:r>
              <w:r w:rsidR="002F47E9" w:rsidDel="009E36CE">
                <w:delInstrText xml:space="preserve"> HYPERLINK "https://www.ncbi.nlm.nih.gov/pubmed/30095587" \t "_blank" </w:delInstrText>
              </w:r>
              <w:r w:rsidR="002F47E9" w:rsidDel="009E36CE">
                <w:fldChar w:fldCharType="separate"/>
              </w:r>
              <w:r w:rsidRPr="00F833C9" w:rsidDel="009E36CE">
                <w:rPr>
                  <w:rStyle w:val="Hipervnculo"/>
                  <w:rFonts w:ascii="Calibri" w:hAnsi="Calibri"/>
                  <w:sz w:val="16"/>
                </w:rPr>
                <w:delText>https://www.ncbi.nlm.nih.gov/pubmed/30095587</w:delText>
              </w:r>
              <w:r w:rsidR="002F47E9" w:rsidDel="009E36CE">
                <w:rPr>
                  <w:rStyle w:val="Hipervnculo"/>
                  <w:rFonts w:ascii="Calibri" w:hAnsi="Calibri"/>
                  <w:sz w:val="16"/>
                </w:rPr>
                <w:fldChar w:fldCharType="end"/>
              </w:r>
              <w:r w:rsidRPr="00F833C9" w:rsidDel="009E36CE">
                <w:rPr>
                  <w:rFonts w:ascii="Calibri" w:hAnsi="Calibri"/>
                  <w:sz w:val="16"/>
                </w:rPr>
                <w:delText>. DOI: 10.1097/JOM.0000000000001423.</w:delText>
              </w:r>
            </w:del>
          </w:p>
          <w:p w14:paraId="1100E796" w14:textId="4251593B" w:rsidR="00F833C9" w:rsidRPr="00F833C9" w:rsidDel="009E36CE" w:rsidRDefault="00F833C9" w:rsidP="009E36CE">
            <w:pPr>
              <w:pStyle w:val="NormalWeb"/>
              <w:spacing w:before="0" w:beforeAutospacing="0" w:after="0" w:afterAutospacing="0"/>
              <w:rPr>
                <w:del w:id="1322" w:author="Ronald Fernando Rodríguez Barbosa" w:date="2020-04-11T18:38:00Z"/>
                <w:rFonts w:ascii="Calibri" w:hAnsi="Calibri"/>
                <w:sz w:val="16"/>
              </w:rPr>
              <w:pPrChange w:id="1323" w:author="Ronald Fernando Rodríguez Barbosa" w:date="2020-04-11T18:40:00Z">
                <w:pPr>
                  <w:pStyle w:val="NormalWeb"/>
                  <w:spacing w:before="0" w:beforeAutospacing="0" w:after="0" w:afterAutospacing="0"/>
                </w:pPr>
              </w:pPrChange>
            </w:pPr>
            <w:del w:id="1324" w:author="Ronald Fernando Rodríguez Barbosa" w:date="2020-04-11T18:38:00Z">
              <w:r w:rsidRPr="00F833C9" w:rsidDel="009E36CE">
                <w:rPr>
                  <w:rFonts w:ascii="Calibri" w:hAnsi="Calibri"/>
                  <w:sz w:val="16"/>
                </w:rPr>
                <w:delText xml:space="preserve">[8] V. Forastieri, "Psychosocial risks and work-related stress," Jul, 2013. </w:delText>
              </w:r>
            </w:del>
          </w:p>
          <w:p w14:paraId="6AC12CBF" w14:textId="70AA8701" w:rsidR="00F833C9" w:rsidRPr="00F833C9" w:rsidDel="009E36CE" w:rsidRDefault="00F833C9" w:rsidP="009E36CE">
            <w:pPr>
              <w:pStyle w:val="NormalWeb"/>
              <w:spacing w:before="0" w:beforeAutospacing="0" w:after="0" w:afterAutospacing="0"/>
              <w:rPr>
                <w:del w:id="1325" w:author="Ronald Fernando Rodríguez Barbosa" w:date="2020-04-11T18:38:00Z"/>
                <w:rFonts w:ascii="Calibri" w:hAnsi="Calibri"/>
                <w:sz w:val="16"/>
              </w:rPr>
              <w:pPrChange w:id="1326" w:author="Ronald Fernando Rodríguez Barbosa" w:date="2020-04-11T18:40:00Z">
                <w:pPr>
                  <w:pStyle w:val="NormalWeb"/>
                  <w:spacing w:before="0" w:beforeAutospacing="0" w:after="0" w:afterAutospacing="0"/>
                </w:pPr>
              </w:pPrChange>
            </w:pPr>
            <w:del w:id="1327" w:author="Ronald Fernando Rodríguez Barbosa" w:date="2020-04-11T18:38:00Z">
              <w:r w:rsidRPr="00F833C9" w:rsidDel="009E36CE">
                <w:rPr>
                  <w:rFonts w:ascii="Calibri" w:hAnsi="Calibri"/>
                  <w:sz w:val="16"/>
                </w:rPr>
                <w:delText xml:space="preserve">[9] V. Putz-Anderson, B. P. Bernard and National Institute for Occupational Safety and Health, </w:delText>
              </w:r>
              <w:r w:rsidRPr="00F833C9" w:rsidDel="009E36CE">
                <w:rPr>
                  <w:rFonts w:ascii="Calibri" w:hAnsi="Calibri"/>
                  <w:i/>
                  <w:iCs/>
                  <w:sz w:val="16"/>
                </w:rPr>
                <w:delText xml:space="preserve">Musculoskeletal Disorders and Workplace Factors : A Critical Review of Epidemiologic Evidence for Work-Related Musculoskeletal Disorders of the Neck, Upper Extremity, and Low Back. </w:delText>
              </w:r>
              <w:r w:rsidRPr="00F833C9" w:rsidDel="009E36CE">
                <w:rPr>
                  <w:rFonts w:ascii="Calibri" w:hAnsi="Calibri"/>
                  <w:sz w:val="16"/>
                </w:rPr>
                <w:delText xml:space="preserve">1997Available: </w:delText>
              </w:r>
              <w:r w:rsidR="002F47E9" w:rsidDel="009E36CE">
                <w:fldChar w:fldCharType="begin"/>
              </w:r>
              <w:r w:rsidR="002F47E9" w:rsidDel="009E36CE">
                <w:delInstrText xml:space="preserve"> HYPERLINK "http://hdl.handle.net/2027/uc1.31210011098603" \t "_blank" </w:delInstrText>
              </w:r>
              <w:r w:rsidR="002F47E9" w:rsidDel="009E36CE">
                <w:fldChar w:fldCharType="separate"/>
              </w:r>
              <w:r w:rsidRPr="00F833C9" w:rsidDel="009E36CE">
                <w:rPr>
                  <w:rStyle w:val="Hipervnculo"/>
                  <w:rFonts w:ascii="Calibri" w:hAnsi="Calibri"/>
                  <w:sz w:val="16"/>
                </w:rPr>
                <w:delText>http://hdl.handle.net/2027/uc1.31210011098603</w:delText>
              </w:r>
              <w:r w:rsidR="002F47E9" w:rsidDel="009E36CE">
                <w:rPr>
                  <w:rStyle w:val="Hipervnculo"/>
                  <w:rFonts w:ascii="Calibri" w:hAnsi="Calibri"/>
                  <w:sz w:val="16"/>
                </w:rPr>
                <w:fldChar w:fldCharType="end"/>
              </w:r>
              <w:r w:rsidRPr="00F833C9" w:rsidDel="009E36CE">
                <w:rPr>
                  <w:rFonts w:ascii="Calibri" w:hAnsi="Calibri"/>
                  <w:sz w:val="16"/>
                </w:rPr>
                <w:delText>.</w:delText>
              </w:r>
            </w:del>
          </w:p>
          <w:p w14:paraId="0FDE91A0" w14:textId="11AF9F7D" w:rsidR="00F833C9" w:rsidRPr="00F833C9" w:rsidDel="009E36CE" w:rsidRDefault="00F833C9" w:rsidP="009E36CE">
            <w:pPr>
              <w:pStyle w:val="NormalWeb"/>
              <w:spacing w:before="0" w:beforeAutospacing="0" w:after="0" w:afterAutospacing="0"/>
              <w:rPr>
                <w:del w:id="1328" w:author="Ronald Fernando Rodríguez Barbosa" w:date="2020-04-11T18:38:00Z"/>
                <w:rFonts w:ascii="Calibri" w:hAnsi="Calibri"/>
                <w:sz w:val="16"/>
              </w:rPr>
              <w:pPrChange w:id="1329" w:author="Ronald Fernando Rodríguez Barbosa" w:date="2020-04-11T18:40:00Z">
                <w:pPr>
                  <w:pStyle w:val="NormalWeb"/>
                  <w:spacing w:before="0" w:beforeAutospacing="0" w:after="0" w:afterAutospacing="0"/>
                </w:pPr>
              </w:pPrChange>
            </w:pPr>
            <w:del w:id="1330" w:author="Ronald Fernando Rodríguez Barbosa" w:date="2020-04-11T18:38:00Z">
              <w:r w:rsidRPr="00F833C9" w:rsidDel="009E36CE">
                <w:rPr>
                  <w:rFonts w:ascii="Calibri" w:hAnsi="Calibri"/>
                  <w:sz w:val="16"/>
                </w:rPr>
                <w:delText xml:space="preserve">[10] Morales D. Diana, "Trabajo por turnos y presencia de obesidad en los trabajadores: Una revisión sistemática exploratoria," Jan 1, 2014. </w:delText>
              </w:r>
            </w:del>
          </w:p>
          <w:p w14:paraId="688572BA" w14:textId="07BC92C7" w:rsidR="00F833C9" w:rsidRPr="00F833C9" w:rsidDel="009E36CE" w:rsidRDefault="00F833C9" w:rsidP="009E36CE">
            <w:pPr>
              <w:pStyle w:val="NormalWeb"/>
              <w:spacing w:before="0" w:beforeAutospacing="0" w:after="0" w:afterAutospacing="0"/>
              <w:rPr>
                <w:del w:id="1331" w:author="Ronald Fernando Rodríguez Barbosa" w:date="2020-04-11T18:38:00Z"/>
                <w:rFonts w:ascii="Calibri" w:hAnsi="Calibri"/>
                <w:sz w:val="16"/>
              </w:rPr>
              <w:pPrChange w:id="1332" w:author="Ronald Fernando Rodríguez Barbosa" w:date="2020-04-11T18:40:00Z">
                <w:pPr>
                  <w:pStyle w:val="NormalWeb"/>
                  <w:spacing w:before="0" w:beforeAutospacing="0" w:after="0" w:afterAutospacing="0"/>
                </w:pPr>
              </w:pPrChange>
            </w:pPr>
            <w:del w:id="1333" w:author="Ronald Fernando Rodríguez Barbosa" w:date="2020-04-11T18:38:00Z">
              <w:r w:rsidRPr="00F833C9" w:rsidDel="009E36CE">
                <w:rPr>
                  <w:rFonts w:ascii="Calibri" w:hAnsi="Calibri"/>
                  <w:sz w:val="16"/>
                </w:rPr>
                <w:delText>[11] K. Azuma</w:delText>
              </w:r>
              <w:r w:rsidRPr="00F833C9" w:rsidDel="009E36CE">
                <w:rPr>
                  <w:rFonts w:ascii="Calibri" w:hAnsi="Calibri"/>
                  <w:i/>
                  <w:iCs/>
                  <w:sz w:val="16"/>
                </w:rPr>
                <w:delText xml:space="preserve"> et al</w:delText>
              </w:r>
              <w:r w:rsidRPr="00F833C9" w:rsidDel="009E36CE">
                <w:rPr>
                  <w:rFonts w:ascii="Calibri" w:hAnsi="Calibri"/>
                  <w:sz w:val="16"/>
                </w:rPr>
                <w:delText>, "Prevalence and risk factors associated with nonspecific building</w:delText>
              </w:r>
              <w:r w:rsidRPr="00F833C9" w:rsidDel="009E36CE">
                <w:rPr>
                  <w:rFonts w:ascii="Calibri" w:hAnsi="Calibri" w:cs="Cambria Math"/>
                  <w:sz w:val="16"/>
                </w:rPr>
                <w:delText>‐</w:delText>
              </w:r>
              <w:r w:rsidRPr="00F833C9" w:rsidDel="009E36CE">
                <w:rPr>
                  <w:rFonts w:ascii="Calibri" w:hAnsi="Calibri"/>
                  <w:sz w:val="16"/>
                </w:rPr>
                <w:delText xml:space="preserve">related symptoms in office employees in Japan: relationships between work environment, Indoor Air Quality, and occupational stress," </w:delText>
              </w:r>
              <w:r w:rsidRPr="00F833C9" w:rsidDel="009E36CE">
                <w:rPr>
                  <w:rFonts w:ascii="Calibri" w:hAnsi="Calibri"/>
                  <w:i/>
                  <w:iCs/>
                  <w:sz w:val="16"/>
                </w:rPr>
                <w:delText xml:space="preserve">Indoor Air, </w:delText>
              </w:r>
              <w:r w:rsidRPr="00F833C9" w:rsidDel="009E36CE">
                <w:rPr>
                  <w:rFonts w:ascii="Calibri" w:hAnsi="Calibri"/>
                  <w:sz w:val="16"/>
                </w:rPr>
                <w:delText xml:space="preserve">vol. 25, </w:delText>
              </w:r>
              <w:r w:rsidRPr="00F833C9" w:rsidDel="009E36CE">
                <w:rPr>
                  <w:rFonts w:ascii="Calibri" w:hAnsi="Calibri"/>
                  <w:i/>
                  <w:iCs/>
                  <w:sz w:val="16"/>
                </w:rPr>
                <w:delText xml:space="preserve">(5), </w:delText>
              </w:r>
              <w:r w:rsidRPr="00F833C9" w:rsidDel="009E36CE">
                <w:rPr>
                  <w:rFonts w:ascii="Calibri" w:hAnsi="Calibri"/>
                  <w:sz w:val="16"/>
                </w:rPr>
                <w:delText xml:space="preserve">pp. 499-511, 2015. Available: </w:delText>
              </w:r>
              <w:r w:rsidR="002F47E9" w:rsidDel="009E36CE">
                <w:fldChar w:fldCharType="begin"/>
              </w:r>
              <w:r w:rsidR="002F47E9" w:rsidDel="009E36CE">
                <w:delInstrText xml:space="preserve"> HYPERLINK "https://onlinelibrary.wiley.com/doi/abs/10.1111/ina.12158" \t "_blank" </w:delInstrText>
              </w:r>
              <w:r w:rsidR="002F47E9" w:rsidDel="009E36CE">
                <w:fldChar w:fldCharType="separate"/>
              </w:r>
              <w:r w:rsidRPr="00F833C9" w:rsidDel="009E36CE">
                <w:rPr>
                  <w:rStyle w:val="Hipervnculo"/>
                  <w:rFonts w:ascii="Calibri" w:hAnsi="Calibri"/>
                  <w:sz w:val="16"/>
                </w:rPr>
                <w:delText>https://onlinelibrary.wiley.com/doi/abs/10.1111/ina.12158</w:delText>
              </w:r>
              <w:r w:rsidR="002F47E9" w:rsidDel="009E36CE">
                <w:rPr>
                  <w:rStyle w:val="Hipervnculo"/>
                  <w:rFonts w:ascii="Calibri" w:hAnsi="Calibri"/>
                  <w:sz w:val="16"/>
                </w:rPr>
                <w:fldChar w:fldCharType="end"/>
              </w:r>
              <w:r w:rsidRPr="00F833C9" w:rsidDel="009E36CE">
                <w:rPr>
                  <w:rFonts w:ascii="Calibri" w:hAnsi="Calibri"/>
                  <w:sz w:val="16"/>
                </w:rPr>
                <w:delText>. DOI: 10.1111/ina.12158.</w:delText>
              </w:r>
            </w:del>
          </w:p>
          <w:p w14:paraId="628F2DF9" w14:textId="104CB72A" w:rsidR="00F833C9" w:rsidRPr="00F833C9" w:rsidDel="009E36CE" w:rsidRDefault="00F833C9" w:rsidP="009E36CE">
            <w:pPr>
              <w:pStyle w:val="NormalWeb"/>
              <w:spacing w:before="0" w:beforeAutospacing="0" w:after="0" w:afterAutospacing="0"/>
              <w:rPr>
                <w:del w:id="1334" w:author="Ronald Fernando Rodríguez Barbosa" w:date="2020-04-11T18:38:00Z"/>
                <w:rFonts w:ascii="Calibri" w:hAnsi="Calibri"/>
                <w:sz w:val="16"/>
              </w:rPr>
              <w:pPrChange w:id="1335" w:author="Ronald Fernando Rodríguez Barbosa" w:date="2020-04-11T18:40:00Z">
                <w:pPr>
                  <w:pStyle w:val="NormalWeb"/>
                  <w:spacing w:before="0" w:beforeAutospacing="0" w:after="0" w:afterAutospacing="0"/>
                </w:pPr>
              </w:pPrChange>
            </w:pPr>
            <w:del w:id="1336" w:author="Ronald Fernando Rodríguez Barbosa" w:date="2020-04-11T18:38:00Z">
              <w:r w:rsidRPr="00F833C9" w:rsidDel="009E36CE">
                <w:rPr>
                  <w:rFonts w:ascii="Calibri" w:hAnsi="Calibri"/>
                  <w:sz w:val="16"/>
                </w:rPr>
                <w:delText>[12] L. Wiegner</w:delText>
              </w:r>
              <w:r w:rsidRPr="00F833C9" w:rsidDel="009E36CE">
                <w:rPr>
                  <w:rFonts w:ascii="Calibri" w:hAnsi="Calibri"/>
                  <w:i/>
                  <w:iCs/>
                  <w:sz w:val="16"/>
                </w:rPr>
                <w:delText xml:space="preserve"> et al</w:delText>
              </w:r>
              <w:r w:rsidRPr="00F833C9" w:rsidDel="009E36CE">
                <w:rPr>
                  <w:rFonts w:ascii="Calibri" w:hAnsi="Calibri"/>
                  <w:sz w:val="16"/>
                </w:rPr>
                <w:delText xml:space="preserve">, "Prevalence of perceived stress and associations to symptoms of exhaustion, depression and anxiety in a working age population seeking primary care - an observational study," </w:delText>
              </w:r>
              <w:r w:rsidRPr="00F833C9" w:rsidDel="009E36CE">
                <w:rPr>
                  <w:rFonts w:ascii="Calibri" w:hAnsi="Calibri"/>
                  <w:i/>
                  <w:iCs/>
                  <w:sz w:val="16"/>
                </w:rPr>
                <w:delText xml:space="preserve">BMC Family Practice, </w:delText>
              </w:r>
              <w:r w:rsidRPr="00F833C9" w:rsidDel="009E36CE">
                <w:rPr>
                  <w:rFonts w:ascii="Calibri" w:hAnsi="Calibri"/>
                  <w:sz w:val="16"/>
                </w:rPr>
                <w:delText xml:space="preserve">vol. 16, </w:delText>
              </w:r>
              <w:r w:rsidRPr="00F833C9" w:rsidDel="009E36CE">
                <w:rPr>
                  <w:rFonts w:ascii="Calibri" w:hAnsi="Calibri"/>
                  <w:i/>
                  <w:iCs/>
                  <w:sz w:val="16"/>
                </w:rPr>
                <w:delText xml:space="preserve">(1), </w:delText>
              </w:r>
              <w:r w:rsidRPr="00F833C9" w:rsidDel="009E36CE">
                <w:rPr>
                  <w:rFonts w:ascii="Calibri" w:hAnsi="Calibri"/>
                  <w:sz w:val="16"/>
                </w:rPr>
                <w:delText xml:space="preserve">pp. 38, 2015. Available: </w:delText>
              </w:r>
              <w:r w:rsidR="002F47E9" w:rsidDel="009E36CE">
                <w:fldChar w:fldCharType="begin"/>
              </w:r>
              <w:r w:rsidR="002F47E9" w:rsidDel="009E36CE">
                <w:delInstrText xml:space="preserve"> HYPERLINK "https://www.ncbi.nlm.nih.gov/pubmed/25880219" \t "_blank" </w:delInstrText>
              </w:r>
              <w:r w:rsidR="002F47E9" w:rsidDel="009E36CE">
                <w:fldChar w:fldCharType="separate"/>
              </w:r>
              <w:r w:rsidRPr="00F833C9" w:rsidDel="009E36CE">
                <w:rPr>
                  <w:rStyle w:val="Hipervnculo"/>
                  <w:rFonts w:ascii="Calibri" w:hAnsi="Calibri"/>
                  <w:sz w:val="16"/>
                </w:rPr>
                <w:delText>https://www.ncbi.nlm.nih.gov/pubmed/25880219</w:delText>
              </w:r>
              <w:r w:rsidR="002F47E9" w:rsidDel="009E36CE">
                <w:rPr>
                  <w:rStyle w:val="Hipervnculo"/>
                  <w:rFonts w:ascii="Calibri" w:hAnsi="Calibri"/>
                  <w:sz w:val="16"/>
                </w:rPr>
                <w:fldChar w:fldCharType="end"/>
              </w:r>
              <w:r w:rsidRPr="00F833C9" w:rsidDel="009E36CE">
                <w:rPr>
                  <w:rFonts w:ascii="Calibri" w:hAnsi="Calibri"/>
                  <w:sz w:val="16"/>
                </w:rPr>
                <w:delText>. DOI: 10.1186/s12875-015-0252-7.</w:delText>
              </w:r>
            </w:del>
          </w:p>
          <w:p w14:paraId="29E39295" w14:textId="63097FC7" w:rsidR="00F833C9" w:rsidRPr="00F833C9" w:rsidDel="009E36CE" w:rsidRDefault="00F833C9" w:rsidP="009E36CE">
            <w:pPr>
              <w:pStyle w:val="NormalWeb"/>
              <w:spacing w:before="0" w:beforeAutospacing="0" w:after="0" w:afterAutospacing="0"/>
              <w:rPr>
                <w:del w:id="1337" w:author="Ronald Fernando Rodríguez Barbosa" w:date="2020-04-11T18:38:00Z"/>
                <w:rFonts w:ascii="Calibri" w:hAnsi="Calibri"/>
                <w:sz w:val="16"/>
              </w:rPr>
              <w:pPrChange w:id="1338" w:author="Ronald Fernando Rodríguez Barbosa" w:date="2020-04-11T18:40:00Z">
                <w:pPr>
                  <w:pStyle w:val="NormalWeb"/>
                  <w:spacing w:before="0" w:beforeAutospacing="0" w:after="0" w:afterAutospacing="0"/>
                </w:pPr>
              </w:pPrChange>
            </w:pPr>
            <w:del w:id="1339" w:author="Ronald Fernando Rodríguez Barbosa" w:date="2020-04-11T18:38:00Z">
              <w:r w:rsidRPr="00F833C9" w:rsidDel="009E36CE">
                <w:rPr>
                  <w:rFonts w:ascii="Calibri" w:hAnsi="Calibri"/>
                  <w:sz w:val="16"/>
                </w:rPr>
                <w:delText>[13] M. Luca</w:delText>
              </w:r>
              <w:r w:rsidRPr="00F833C9" w:rsidDel="009E36CE">
                <w:rPr>
                  <w:rFonts w:ascii="Calibri" w:hAnsi="Calibri"/>
                  <w:i/>
                  <w:iCs/>
                  <w:sz w:val="16"/>
                </w:rPr>
                <w:delText xml:space="preserve"> et al</w:delText>
              </w:r>
              <w:r w:rsidRPr="00F833C9" w:rsidDel="009E36CE">
                <w:rPr>
                  <w:rFonts w:ascii="Calibri" w:hAnsi="Calibri"/>
                  <w:sz w:val="16"/>
                </w:rPr>
                <w:delText xml:space="preserve">, "Prevalence of depression and its relationship with work characteristics in a sample of public workers," </w:delText>
              </w:r>
              <w:r w:rsidRPr="00F833C9" w:rsidDel="009E36CE">
                <w:rPr>
                  <w:rFonts w:ascii="Calibri" w:hAnsi="Calibri"/>
                  <w:i/>
                  <w:iCs/>
                  <w:sz w:val="16"/>
                </w:rPr>
                <w:delText xml:space="preserve">Neuropsychiatric Disease and Treatment, </w:delText>
              </w:r>
              <w:r w:rsidRPr="00F833C9" w:rsidDel="009E36CE">
                <w:rPr>
                  <w:rFonts w:ascii="Calibri" w:hAnsi="Calibri"/>
                  <w:sz w:val="16"/>
                </w:rPr>
                <w:delText xml:space="preserve">vol. 10, pp. 519-525, 2014. Available: </w:delText>
              </w:r>
              <w:r w:rsidR="002F47E9" w:rsidDel="009E36CE">
                <w:fldChar w:fldCharType="begin"/>
              </w:r>
              <w:r w:rsidR="002F47E9" w:rsidDel="009E36CE">
                <w:delInstrText xml:space="preserve"> HYPERLINK "https://www.ncbi.nlm.nih.gov/pubmed/24707177" \t "_blank" </w:delInstrText>
              </w:r>
              <w:r w:rsidR="002F47E9" w:rsidDel="009E36CE">
                <w:fldChar w:fldCharType="separate"/>
              </w:r>
              <w:r w:rsidRPr="00F833C9" w:rsidDel="009E36CE">
                <w:rPr>
                  <w:rStyle w:val="Hipervnculo"/>
                  <w:rFonts w:ascii="Calibri" w:hAnsi="Calibri"/>
                  <w:sz w:val="16"/>
                </w:rPr>
                <w:delText>https://www.ncbi.nlm.nih.gov/pubmed/24707177</w:delText>
              </w:r>
              <w:r w:rsidR="002F47E9" w:rsidDel="009E36CE">
                <w:rPr>
                  <w:rStyle w:val="Hipervnculo"/>
                  <w:rFonts w:ascii="Calibri" w:hAnsi="Calibri"/>
                  <w:sz w:val="16"/>
                </w:rPr>
                <w:fldChar w:fldCharType="end"/>
              </w:r>
              <w:r w:rsidRPr="00F833C9" w:rsidDel="009E36CE">
                <w:rPr>
                  <w:rFonts w:ascii="Calibri" w:hAnsi="Calibri"/>
                  <w:sz w:val="16"/>
                </w:rPr>
                <w:delText>. DOI: 10.2147/NDT.S56989.</w:delText>
              </w:r>
            </w:del>
          </w:p>
          <w:p w14:paraId="1A7B31E7" w14:textId="765D2C96" w:rsidR="00F833C9" w:rsidRPr="00F833C9" w:rsidDel="009E36CE" w:rsidRDefault="00F833C9" w:rsidP="009E36CE">
            <w:pPr>
              <w:pStyle w:val="NormalWeb"/>
              <w:spacing w:before="0" w:beforeAutospacing="0" w:after="0" w:afterAutospacing="0"/>
              <w:rPr>
                <w:del w:id="1340" w:author="Ronald Fernando Rodríguez Barbosa" w:date="2020-04-11T18:38:00Z"/>
                <w:rFonts w:ascii="Calibri" w:hAnsi="Calibri"/>
                <w:sz w:val="16"/>
              </w:rPr>
              <w:pPrChange w:id="1341" w:author="Ronald Fernando Rodríguez Barbosa" w:date="2020-04-11T18:40:00Z">
                <w:pPr>
                  <w:pStyle w:val="NormalWeb"/>
                  <w:spacing w:before="0" w:beforeAutospacing="0" w:after="0" w:afterAutospacing="0"/>
                </w:pPr>
              </w:pPrChange>
            </w:pPr>
            <w:del w:id="1342" w:author="Ronald Fernando Rodríguez Barbosa" w:date="2020-04-11T18:38:00Z">
              <w:r w:rsidRPr="00F833C9" w:rsidDel="009E36CE">
                <w:rPr>
                  <w:rFonts w:ascii="Calibri" w:hAnsi="Calibri"/>
                  <w:sz w:val="16"/>
                </w:rPr>
                <w:delText xml:space="preserve">[14] Ministerio de salud, "Indicadores de riesgos laborales," </w:delText>
              </w:r>
              <w:r w:rsidRPr="00F833C9" w:rsidDel="009E36CE">
                <w:rPr>
                  <w:rFonts w:ascii="Calibri" w:hAnsi="Calibri"/>
                  <w:i/>
                  <w:iCs/>
                  <w:sz w:val="16"/>
                </w:rPr>
                <w:delText xml:space="preserve">Https://Www.Minsalud.Gov.Co, </w:delText>
              </w:r>
              <w:r w:rsidRPr="00F833C9" w:rsidDel="009E36CE">
                <w:rPr>
                  <w:rFonts w:ascii="Calibri" w:hAnsi="Calibri"/>
                  <w:sz w:val="16"/>
                </w:rPr>
                <w:delText xml:space="preserve">2018. </w:delText>
              </w:r>
            </w:del>
          </w:p>
          <w:p w14:paraId="0336213F" w14:textId="3AB5C962" w:rsidR="00F833C9" w:rsidRPr="00F833C9" w:rsidDel="009E36CE" w:rsidRDefault="00F833C9" w:rsidP="009E36CE">
            <w:pPr>
              <w:pStyle w:val="NormalWeb"/>
              <w:spacing w:before="0" w:beforeAutospacing="0" w:after="0" w:afterAutospacing="0"/>
              <w:rPr>
                <w:del w:id="1343" w:author="Ronald Fernando Rodríguez Barbosa" w:date="2020-04-11T18:38:00Z"/>
                <w:rFonts w:ascii="Calibri" w:hAnsi="Calibri"/>
                <w:sz w:val="16"/>
              </w:rPr>
              <w:pPrChange w:id="1344" w:author="Ronald Fernando Rodríguez Barbosa" w:date="2020-04-11T18:40:00Z">
                <w:pPr>
                  <w:pStyle w:val="NormalWeb"/>
                  <w:spacing w:before="0" w:beforeAutospacing="0" w:after="0" w:afterAutospacing="0"/>
                </w:pPr>
              </w:pPrChange>
            </w:pPr>
            <w:del w:id="1345" w:author="Ronald Fernando Rodríguez Barbosa" w:date="2020-04-11T18:38:00Z">
              <w:r w:rsidRPr="00F833C9" w:rsidDel="009E36CE">
                <w:rPr>
                  <w:rFonts w:ascii="Calibri" w:hAnsi="Calibri"/>
                  <w:sz w:val="16"/>
                </w:rPr>
                <w:delText xml:space="preserve">[15] Ministerio de salud, "Observatorio Nacional de Salud Mental," </w:delText>
              </w:r>
              <w:r w:rsidRPr="00F833C9" w:rsidDel="009E36CE">
                <w:rPr>
                  <w:rFonts w:ascii="Calibri" w:hAnsi="Calibri"/>
                  <w:i/>
                  <w:iCs/>
                  <w:sz w:val="16"/>
                </w:rPr>
                <w:delText xml:space="preserve">Http://Onsaludmental.Minsalud.Gov.Co, </w:delText>
              </w:r>
              <w:r w:rsidRPr="00F833C9" w:rsidDel="009E36CE">
                <w:rPr>
                  <w:rFonts w:ascii="Calibri" w:hAnsi="Calibri"/>
                  <w:sz w:val="16"/>
                </w:rPr>
                <w:delText xml:space="preserve">2019. </w:delText>
              </w:r>
            </w:del>
          </w:p>
          <w:p w14:paraId="4EA61573" w14:textId="75AF7582" w:rsidR="00F833C9" w:rsidRPr="00F833C9" w:rsidDel="009E36CE" w:rsidRDefault="00F833C9" w:rsidP="009E36CE">
            <w:pPr>
              <w:pStyle w:val="NormalWeb"/>
              <w:spacing w:before="0" w:beforeAutospacing="0" w:after="0" w:afterAutospacing="0"/>
              <w:rPr>
                <w:del w:id="1346" w:author="Ronald Fernando Rodríguez Barbosa" w:date="2020-04-11T18:38:00Z"/>
                <w:rFonts w:ascii="Calibri" w:hAnsi="Calibri"/>
                <w:sz w:val="16"/>
              </w:rPr>
              <w:pPrChange w:id="1347" w:author="Ronald Fernando Rodríguez Barbosa" w:date="2020-04-11T18:40:00Z">
                <w:pPr>
                  <w:pStyle w:val="NormalWeb"/>
                  <w:spacing w:before="0" w:beforeAutospacing="0" w:after="0" w:afterAutospacing="0"/>
                </w:pPr>
              </w:pPrChange>
            </w:pPr>
            <w:del w:id="1348" w:author="Ronald Fernando Rodríguez Barbosa" w:date="2020-04-11T18:38:00Z">
              <w:r w:rsidRPr="00F833C9" w:rsidDel="009E36CE">
                <w:rPr>
                  <w:rFonts w:ascii="Calibri" w:hAnsi="Calibri"/>
                  <w:sz w:val="16"/>
                </w:rPr>
                <w:delText xml:space="preserve">[16] Víctor H. Charria O, O. Felipe Arenas and Kewy V. Sarsosa P, "Factores de riesgo psicosocial laboral: métodos e instrumentos de evaluación," </w:delText>
              </w:r>
              <w:r w:rsidRPr="00F833C9" w:rsidDel="009E36CE">
                <w:rPr>
                  <w:rFonts w:ascii="Calibri" w:hAnsi="Calibri"/>
                  <w:i/>
                  <w:iCs/>
                  <w:sz w:val="16"/>
                </w:rPr>
                <w:delText xml:space="preserve">Revista De La Facultad Nacional De Salud Pública, </w:delText>
              </w:r>
              <w:r w:rsidRPr="00F833C9" w:rsidDel="009E36CE">
                <w:rPr>
                  <w:rFonts w:ascii="Calibri" w:hAnsi="Calibri"/>
                  <w:sz w:val="16"/>
                </w:rPr>
                <w:delText xml:space="preserve">2011. </w:delText>
              </w:r>
            </w:del>
          </w:p>
          <w:p w14:paraId="5491B305" w14:textId="027F17F6" w:rsidR="00F833C9" w:rsidRPr="00F833C9" w:rsidDel="009E36CE" w:rsidRDefault="00F833C9" w:rsidP="009E36CE">
            <w:pPr>
              <w:pStyle w:val="NormalWeb"/>
              <w:spacing w:before="0" w:beforeAutospacing="0" w:after="0" w:afterAutospacing="0"/>
              <w:rPr>
                <w:del w:id="1349" w:author="Ronald Fernando Rodríguez Barbosa" w:date="2020-04-11T18:38:00Z"/>
                <w:rFonts w:ascii="Calibri" w:hAnsi="Calibri"/>
                <w:sz w:val="16"/>
              </w:rPr>
              <w:pPrChange w:id="1350" w:author="Ronald Fernando Rodríguez Barbosa" w:date="2020-04-11T18:40:00Z">
                <w:pPr>
                  <w:pStyle w:val="NormalWeb"/>
                  <w:spacing w:before="0" w:beforeAutospacing="0" w:after="0" w:afterAutospacing="0"/>
                </w:pPr>
              </w:pPrChange>
            </w:pPr>
            <w:del w:id="1351" w:author="Ronald Fernando Rodríguez Barbosa" w:date="2020-04-11T18:38:00Z">
              <w:r w:rsidRPr="00F833C9" w:rsidDel="009E36CE">
                <w:rPr>
                  <w:rFonts w:ascii="Calibri" w:hAnsi="Calibri"/>
                  <w:sz w:val="16"/>
                </w:rPr>
                <w:delText xml:space="preserve">[17] M. Caicoya, "Dilemas en la evaluación de riesgos psicosociales," 2004. </w:delText>
              </w:r>
            </w:del>
          </w:p>
          <w:p w14:paraId="748DBA47" w14:textId="6EF86267" w:rsidR="00F833C9" w:rsidRPr="00F833C9" w:rsidDel="009E36CE" w:rsidRDefault="00F833C9" w:rsidP="009E36CE">
            <w:pPr>
              <w:pStyle w:val="NormalWeb"/>
              <w:spacing w:before="0" w:beforeAutospacing="0" w:after="0" w:afterAutospacing="0"/>
              <w:rPr>
                <w:del w:id="1352" w:author="Ronald Fernando Rodríguez Barbosa" w:date="2020-04-11T18:38:00Z"/>
                <w:rFonts w:ascii="Calibri" w:hAnsi="Calibri"/>
                <w:sz w:val="16"/>
              </w:rPr>
              <w:pPrChange w:id="1353" w:author="Ronald Fernando Rodríguez Barbosa" w:date="2020-04-11T18:40:00Z">
                <w:pPr>
                  <w:pStyle w:val="NormalWeb"/>
                  <w:spacing w:before="0" w:beforeAutospacing="0" w:after="0" w:afterAutospacing="0"/>
                </w:pPr>
              </w:pPrChange>
            </w:pPr>
            <w:del w:id="1354" w:author="Ronald Fernando Rodríguez Barbosa" w:date="2020-04-11T18:38:00Z">
              <w:r w:rsidRPr="00F833C9" w:rsidDel="009E36CE">
                <w:rPr>
                  <w:rFonts w:ascii="Calibri" w:hAnsi="Calibri"/>
                  <w:sz w:val="16"/>
                </w:rPr>
                <w:delText xml:space="preserve">[18] F. G. Benavides, J. Benach and C. Muntaner, "Psychosocial risk factors at the workplace: Is there enough evidence to establish reference values? Job control and its effect on public health. (Editorial)," </w:delText>
              </w:r>
              <w:r w:rsidRPr="00F833C9" w:rsidDel="009E36CE">
                <w:rPr>
                  <w:rFonts w:ascii="Calibri" w:hAnsi="Calibri"/>
                  <w:i/>
                  <w:iCs/>
                  <w:sz w:val="16"/>
                </w:rPr>
                <w:delText xml:space="preserve">Journal of Epidemiology &amp; Community Health, </w:delText>
              </w:r>
              <w:r w:rsidRPr="00F833C9" w:rsidDel="009E36CE">
                <w:rPr>
                  <w:rFonts w:ascii="Calibri" w:hAnsi="Calibri"/>
                  <w:sz w:val="16"/>
                </w:rPr>
                <w:delText xml:space="preserve">vol. 56, </w:delText>
              </w:r>
              <w:r w:rsidRPr="00F833C9" w:rsidDel="009E36CE">
                <w:rPr>
                  <w:rFonts w:ascii="Calibri" w:hAnsi="Calibri"/>
                  <w:i/>
                  <w:iCs/>
                  <w:sz w:val="16"/>
                </w:rPr>
                <w:delText xml:space="preserve">(4), </w:delText>
              </w:r>
              <w:r w:rsidRPr="00F833C9" w:rsidDel="009E36CE">
                <w:rPr>
                  <w:rFonts w:ascii="Calibri" w:hAnsi="Calibri"/>
                  <w:sz w:val="16"/>
                </w:rPr>
                <w:delText xml:space="preserve">pp. 244, 2002. </w:delText>
              </w:r>
            </w:del>
          </w:p>
          <w:p w14:paraId="7C303278" w14:textId="55913534" w:rsidR="00F833C9" w:rsidRPr="00F833C9" w:rsidDel="009E36CE" w:rsidRDefault="00F833C9" w:rsidP="009E36CE">
            <w:pPr>
              <w:pStyle w:val="NormalWeb"/>
              <w:spacing w:before="0" w:beforeAutospacing="0" w:after="0" w:afterAutospacing="0"/>
              <w:rPr>
                <w:del w:id="1355" w:author="Ronald Fernando Rodríguez Barbosa" w:date="2020-04-11T18:38:00Z"/>
                <w:rFonts w:ascii="Calibri" w:hAnsi="Calibri"/>
                <w:sz w:val="16"/>
              </w:rPr>
              <w:pPrChange w:id="1356" w:author="Ronald Fernando Rodríguez Barbosa" w:date="2020-04-11T18:40:00Z">
                <w:pPr>
                  <w:pStyle w:val="NormalWeb"/>
                  <w:spacing w:before="0" w:beforeAutospacing="0" w:after="0" w:afterAutospacing="0"/>
                </w:pPr>
              </w:pPrChange>
            </w:pPr>
            <w:del w:id="1357" w:author="Ronald Fernando Rodríguez Barbosa" w:date="2020-04-11T18:38:00Z">
              <w:r w:rsidRPr="00F833C9" w:rsidDel="009E36CE">
                <w:rPr>
                  <w:rFonts w:ascii="Calibri" w:hAnsi="Calibri"/>
                  <w:sz w:val="16"/>
                </w:rPr>
                <w:delText>[19] S. Choi</w:delText>
              </w:r>
              <w:r w:rsidRPr="00F833C9" w:rsidDel="009E36CE">
                <w:rPr>
                  <w:rFonts w:ascii="Calibri" w:hAnsi="Calibri"/>
                  <w:i/>
                  <w:iCs/>
                  <w:sz w:val="16"/>
                </w:rPr>
                <w:delText xml:space="preserve"> et al</w:delText>
              </w:r>
              <w:r w:rsidRPr="00F833C9" w:rsidDel="009E36CE">
                <w:rPr>
                  <w:rFonts w:ascii="Calibri" w:hAnsi="Calibri"/>
                  <w:sz w:val="16"/>
                </w:rPr>
                <w:delText xml:space="preserve">, "Risk Factor, Job Stress and Quality of Life in Workers With Lower Extremity Pain Who Use Video Display Terminals," </w:delText>
              </w:r>
              <w:r w:rsidRPr="00F833C9" w:rsidDel="009E36CE">
                <w:rPr>
                  <w:rFonts w:ascii="Calibri" w:hAnsi="Calibri"/>
                  <w:i/>
                  <w:iCs/>
                  <w:sz w:val="16"/>
                </w:rPr>
                <w:delText xml:space="preserve">Annals of Rehabilitation Medicine, </w:delText>
              </w:r>
              <w:r w:rsidRPr="00F833C9" w:rsidDel="009E36CE">
                <w:rPr>
                  <w:rFonts w:ascii="Calibri" w:hAnsi="Calibri"/>
                  <w:sz w:val="16"/>
                </w:rPr>
                <w:delText xml:space="preserve">vol. 42, </w:delText>
              </w:r>
              <w:r w:rsidRPr="00F833C9" w:rsidDel="009E36CE">
                <w:rPr>
                  <w:rFonts w:ascii="Calibri" w:hAnsi="Calibri"/>
                  <w:i/>
                  <w:iCs/>
                  <w:sz w:val="16"/>
                </w:rPr>
                <w:delText xml:space="preserve">(1), </w:delText>
              </w:r>
              <w:r w:rsidRPr="00F833C9" w:rsidDel="009E36CE">
                <w:rPr>
                  <w:rFonts w:ascii="Calibri" w:hAnsi="Calibri"/>
                  <w:sz w:val="16"/>
                </w:rPr>
                <w:delText xml:space="preserve">pp. 101-112, 2018. Available: </w:delText>
              </w:r>
              <w:r w:rsidR="002F47E9" w:rsidDel="009E36CE">
                <w:fldChar w:fldCharType="begin"/>
              </w:r>
              <w:r w:rsidR="002F47E9" w:rsidDel="009E36CE">
                <w:delInstrText xml:space="preserve"> HYPERLINK "https://www.ncbi.nlm.nih.gov/pubmed/29560330" \t "_blank" </w:delInstrText>
              </w:r>
              <w:r w:rsidR="002F47E9" w:rsidDel="009E36CE">
                <w:fldChar w:fldCharType="separate"/>
              </w:r>
              <w:r w:rsidRPr="00F833C9" w:rsidDel="009E36CE">
                <w:rPr>
                  <w:rStyle w:val="Hipervnculo"/>
                  <w:rFonts w:ascii="Calibri" w:hAnsi="Calibri"/>
                  <w:sz w:val="16"/>
                </w:rPr>
                <w:delText>https://www.ncbi.nlm.nih.gov/pubmed/29560330</w:delText>
              </w:r>
              <w:r w:rsidR="002F47E9" w:rsidDel="009E36CE">
                <w:rPr>
                  <w:rStyle w:val="Hipervnculo"/>
                  <w:rFonts w:ascii="Calibri" w:hAnsi="Calibri"/>
                  <w:sz w:val="16"/>
                </w:rPr>
                <w:fldChar w:fldCharType="end"/>
              </w:r>
              <w:r w:rsidRPr="00F833C9" w:rsidDel="009E36CE">
                <w:rPr>
                  <w:rFonts w:ascii="Calibri" w:hAnsi="Calibri"/>
                  <w:sz w:val="16"/>
                </w:rPr>
                <w:delText>. DOI: 10.5535/arm.2018.42.1.101.</w:delText>
              </w:r>
            </w:del>
          </w:p>
          <w:p w14:paraId="600D2F63" w14:textId="5F0B7B3B" w:rsidR="00F833C9" w:rsidRPr="00F833C9" w:rsidDel="009E36CE" w:rsidRDefault="00F833C9" w:rsidP="009E36CE">
            <w:pPr>
              <w:pStyle w:val="NormalWeb"/>
              <w:spacing w:before="0" w:beforeAutospacing="0" w:after="0" w:afterAutospacing="0"/>
              <w:rPr>
                <w:del w:id="1358" w:author="Ronald Fernando Rodríguez Barbosa" w:date="2020-04-11T18:38:00Z"/>
                <w:rFonts w:ascii="Calibri" w:hAnsi="Calibri"/>
                <w:sz w:val="16"/>
              </w:rPr>
              <w:pPrChange w:id="1359" w:author="Ronald Fernando Rodríguez Barbosa" w:date="2020-04-11T18:40:00Z">
                <w:pPr>
                  <w:pStyle w:val="NormalWeb"/>
                  <w:spacing w:before="0" w:beforeAutospacing="0" w:after="0" w:afterAutospacing="0"/>
                </w:pPr>
              </w:pPrChange>
            </w:pPr>
            <w:del w:id="1360" w:author="Ronald Fernando Rodríguez Barbosa" w:date="2020-04-11T18:38:00Z">
              <w:r w:rsidRPr="00F833C9" w:rsidDel="009E36CE">
                <w:rPr>
                  <w:rFonts w:ascii="Calibri" w:hAnsi="Calibri"/>
                  <w:sz w:val="16"/>
                </w:rPr>
                <w:delText>[20] K. Golonka</w:delText>
              </w:r>
              <w:r w:rsidRPr="00F833C9" w:rsidDel="009E36CE">
                <w:rPr>
                  <w:rFonts w:ascii="Calibri" w:hAnsi="Calibri"/>
                  <w:i/>
                  <w:iCs/>
                  <w:sz w:val="16"/>
                </w:rPr>
                <w:delText xml:space="preserve"> et al</w:delText>
              </w:r>
              <w:r w:rsidRPr="00F833C9" w:rsidDel="009E36CE">
                <w:rPr>
                  <w:rFonts w:ascii="Calibri" w:hAnsi="Calibri"/>
                  <w:sz w:val="16"/>
                </w:rPr>
                <w:delText xml:space="preserve">, "Occupational burnout and its overlapping effect with depression and anxiety," </w:delText>
              </w:r>
              <w:r w:rsidRPr="00F833C9" w:rsidDel="009E36CE">
                <w:rPr>
                  <w:rFonts w:ascii="Calibri" w:hAnsi="Calibri"/>
                  <w:i/>
                  <w:iCs/>
                  <w:sz w:val="16"/>
                </w:rPr>
                <w:delText xml:space="preserve">International Journal of Occupational Medicine and Environmental Health, </w:delText>
              </w:r>
              <w:r w:rsidRPr="00F833C9" w:rsidDel="009E36CE">
                <w:rPr>
                  <w:rFonts w:ascii="Calibri" w:hAnsi="Calibri"/>
                  <w:sz w:val="16"/>
                </w:rPr>
                <w:delText xml:space="preserve">vol. 32, </w:delText>
              </w:r>
              <w:r w:rsidRPr="00F833C9" w:rsidDel="009E36CE">
                <w:rPr>
                  <w:rFonts w:ascii="Calibri" w:hAnsi="Calibri"/>
                  <w:i/>
                  <w:iCs/>
                  <w:sz w:val="16"/>
                </w:rPr>
                <w:delText xml:space="preserve">(2), </w:delText>
              </w:r>
              <w:r w:rsidRPr="00F833C9" w:rsidDel="009E36CE">
                <w:rPr>
                  <w:rFonts w:ascii="Calibri" w:hAnsi="Calibri"/>
                  <w:sz w:val="16"/>
                </w:rPr>
                <w:delText xml:space="preserve">pp. 229-244, 2019. Available: </w:delText>
              </w:r>
              <w:r w:rsidR="002F47E9" w:rsidDel="009E36CE">
                <w:fldChar w:fldCharType="begin"/>
              </w:r>
              <w:r w:rsidR="002F47E9" w:rsidDel="009E36CE">
                <w:delInstrText xml:space="preserve"> HYPERLINK "https://www.ncbi.nlm.nih.gov/pubmed/30855601" \t "_blank" </w:delInstrText>
              </w:r>
              <w:r w:rsidR="002F47E9" w:rsidDel="009E36CE">
                <w:fldChar w:fldCharType="separate"/>
              </w:r>
              <w:r w:rsidRPr="00F833C9" w:rsidDel="009E36CE">
                <w:rPr>
                  <w:rStyle w:val="Hipervnculo"/>
                  <w:rFonts w:ascii="Calibri" w:hAnsi="Calibri"/>
                  <w:sz w:val="16"/>
                </w:rPr>
                <w:delText>https://www.ncbi.nlm.nih.gov/pubmed/30855601</w:delText>
              </w:r>
              <w:r w:rsidR="002F47E9" w:rsidDel="009E36CE">
                <w:rPr>
                  <w:rStyle w:val="Hipervnculo"/>
                  <w:rFonts w:ascii="Calibri" w:hAnsi="Calibri"/>
                  <w:sz w:val="16"/>
                </w:rPr>
                <w:fldChar w:fldCharType="end"/>
              </w:r>
              <w:r w:rsidRPr="00F833C9" w:rsidDel="009E36CE">
                <w:rPr>
                  <w:rFonts w:ascii="Calibri" w:hAnsi="Calibri"/>
                  <w:sz w:val="16"/>
                </w:rPr>
                <w:delText>. DOI: 10.13075/ijomeh.1896.01323.</w:delText>
              </w:r>
            </w:del>
          </w:p>
          <w:p w14:paraId="74DFC44D" w14:textId="1DACF715" w:rsidR="00F833C9" w:rsidRPr="00F833C9" w:rsidDel="009E36CE" w:rsidRDefault="00F833C9" w:rsidP="009E36CE">
            <w:pPr>
              <w:pStyle w:val="NormalWeb"/>
              <w:spacing w:before="0" w:beforeAutospacing="0" w:after="0" w:afterAutospacing="0"/>
              <w:rPr>
                <w:del w:id="1361" w:author="Ronald Fernando Rodríguez Barbosa" w:date="2020-04-11T18:38:00Z"/>
                <w:rFonts w:ascii="Calibri" w:hAnsi="Calibri"/>
                <w:sz w:val="16"/>
              </w:rPr>
              <w:pPrChange w:id="1362" w:author="Ronald Fernando Rodríguez Barbosa" w:date="2020-04-11T18:40:00Z">
                <w:pPr>
                  <w:pStyle w:val="NormalWeb"/>
                  <w:spacing w:before="0" w:beforeAutospacing="0" w:after="0" w:afterAutospacing="0"/>
                </w:pPr>
              </w:pPrChange>
            </w:pPr>
            <w:del w:id="1363" w:author="Ronald Fernando Rodríguez Barbosa" w:date="2020-04-11T18:38:00Z">
              <w:r w:rsidRPr="00F833C9" w:rsidDel="009E36CE">
                <w:rPr>
                  <w:rFonts w:ascii="Calibri" w:hAnsi="Calibri"/>
                  <w:sz w:val="16"/>
                </w:rPr>
                <w:delText xml:space="preserve">[21] Yong-Ren Huang and Xu-Feng Ouyang, "Sitting posture detection and recognition using force sensor," in Oct 2012, Available: </w:delText>
              </w:r>
              <w:r w:rsidR="002F47E9" w:rsidDel="009E36CE">
                <w:fldChar w:fldCharType="begin"/>
              </w:r>
              <w:r w:rsidR="002F47E9" w:rsidDel="009E36CE">
                <w:delInstrText xml:space="preserve"> HYPERLINK "https://ieeexplore.ieee.org/document/6513203" \t "_blank" </w:delInstrText>
              </w:r>
              <w:r w:rsidR="002F47E9" w:rsidDel="009E36CE">
                <w:fldChar w:fldCharType="separate"/>
              </w:r>
              <w:r w:rsidRPr="00F833C9" w:rsidDel="009E36CE">
                <w:rPr>
                  <w:rStyle w:val="Hipervnculo"/>
                  <w:rFonts w:ascii="Calibri" w:hAnsi="Calibri"/>
                  <w:sz w:val="16"/>
                </w:rPr>
                <w:delText>https://ieeexplore.ieee.org/document/6513203</w:delText>
              </w:r>
              <w:r w:rsidR="002F47E9" w:rsidDel="009E36CE">
                <w:rPr>
                  <w:rStyle w:val="Hipervnculo"/>
                  <w:rFonts w:ascii="Calibri" w:hAnsi="Calibri"/>
                  <w:sz w:val="16"/>
                </w:rPr>
                <w:fldChar w:fldCharType="end"/>
              </w:r>
              <w:r w:rsidRPr="00F833C9" w:rsidDel="009E36CE">
                <w:rPr>
                  <w:rFonts w:ascii="Calibri" w:hAnsi="Calibri"/>
                  <w:sz w:val="16"/>
                </w:rPr>
                <w:delText>. DOI: 10.1109/BMEI.2012.6513203.</w:delText>
              </w:r>
            </w:del>
          </w:p>
          <w:p w14:paraId="477AA7EC" w14:textId="14A36D41" w:rsidR="00F833C9" w:rsidRPr="00F833C9" w:rsidDel="009E36CE" w:rsidRDefault="00F833C9" w:rsidP="009E36CE">
            <w:pPr>
              <w:pStyle w:val="NormalWeb"/>
              <w:spacing w:before="0" w:beforeAutospacing="0" w:after="0" w:afterAutospacing="0"/>
              <w:rPr>
                <w:del w:id="1364" w:author="Ronald Fernando Rodríguez Barbosa" w:date="2020-04-11T18:38:00Z"/>
                <w:rFonts w:ascii="Calibri" w:hAnsi="Calibri"/>
                <w:sz w:val="16"/>
              </w:rPr>
              <w:pPrChange w:id="1365" w:author="Ronald Fernando Rodríguez Barbosa" w:date="2020-04-11T18:40:00Z">
                <w:pPr>
                  <w:pStyle w:val="NormalWeb"/>
                  <w:spacing w:before="0" w:beforeAutospacing="0" w:after="0" w:afterAutospacing="0"/>
                </w:pPr>
              </w:pPrChange>
            </w:pPr>
            <w:del w:id="1366" w:author="Ronald Fernando Rodríguez Barbosa" w:date="2020-04-11T18:38:00Z">
              <w:r w:rsidRPr="00F833C9" w:rsidDel="009E36CE">
                <w:rPr>
                  <w:rFonts w:ascii="Calibri" w:hAnsi="Calibri"/>
                  <w:sz w:val="16"/>
                </w:rPr>
                <w:delText xml:space="preserve">[22] H. Jebelli, S. Hwang and S. Lee, "EEG-based workers' stress recognition at construction sites," </w:delText>
              </w:r>
              <w:r w:rsidRPr="00F833C9" w:rsidDel="009E36CE">
                <w:rPr>
                  <w:rFonts w:ascii="Calibri" w:hAnsi="Calibri"/>
                  <w:i/>
                  <w:iCs/>
                  <w:sz w:val="16"/>
                </w:rPr>
                <w:delText xml:space="preserve">Automation in Construction, </w:delText>
              </w:r>
              <w:r w:rsidRPr="00F833C9" w:rsidDel="009E36CE">
                <w:rPr>
                  <w:rFonts w:ascii="Calibri" w:hAnsi="Calibri"/>
                  <w:sz w:val="16"/>
                </w:rPr>
                <w:delText xml:space="preserve">vol. 93, pp. 315-324, 2018. Available: </w:delText>
              </w:r>
              <w:r w:rsidR="002F47E9" w:rsidDel="009E36CE">
                <w:fldChar w:fldCharType="begin"/>
              </w:r>
              <w:r w:rsidR="002F47E9" w:rsidDel="009E36CE">
                <w:delInstrText xml:space="preserve"> HYPERLINK "https://www.sciencedirect.com/science/article/pii/S092658051830013X" \t "_blank" </w:delInstrText>
              </w:r>
              <w:r w:rsidR="002F47E9" w:rsidDel="009E36CE">
                <w:fldChar w:fldCharType="separate"/>
              </w:r>
              <w:r w:rsidRPr="00F833C9" w:rsidDel="009E36CE">
                <w:rPr>
                  <w:rStyle w:val="Hipervnculo"/>
                  <w:rFonts w:ascii="Calibri" w:hAnsi="Calibri"/>
                  <w:sz w:val="16"/>
                </w:rPr>
                <w:delText>https://www.sciencedirect.com/science/article/pii/S092658051830013X</w:delText>
              </w:r>
              <w:r w:rsidR="002F47E9" w:rsidDel="009E36CE">
                <w:rPr>
                  <w:rStyle w:val="Hipervnculo"/>
                  <w:rFonts w:ascii="Calibri" w:hAnsi="Calibri"/>
                  <w:sz w:val="16"/>
                </w:rPr>
                <w:fldChar w:fldCharType="end"/>
              </w:r>
              <w:r w:rsidRPr="00F833C9" w:rsidDel="009E36CE">
                <w:rPr>
                  <w:rFonts w:ascii="Calibri" w:hAnsi="Calibri"/>
                  <w:sz w:val="16"/>
                </w:rPr>
                <w:delText>. DOI: 10.1016/j.autcon.2018.05.027.</w:delText>
              </w:r>
            </w:del>
          </w:p>
          <w:p w14:paraId="4788DC94" w14:textId="5F69C84D" w:rsidR="00F833C9" w:rsidRPr="00F833C9" w:rsidDel="009E36CE" w:rsidRDefault="00F833C9" w:rsidP="009E36CE">
            <w:pPr>
              <w:pStyle w:val="NormalWeb"/>
              <w:spacing w:before="0" w:beforeAutospacing="0" w:after="0" w:afterAutospacing="0"/>
              <w:rPr>
                <w:del w:id="1367" w:author="Ronald Fernando Rodríguez Barbosa" w:date="2020-04-11T18:38:00Z"/>
                <w:rFonts w:ascii="Calibri" w:hAnsi="Calibri"/>
                <w:sz w:val="16"/>
              </w:rPr>
              <w:pPrChange w:id="1368" w:author="Ronald Fernando Rodríguez Barbosa" w:date="2020-04-11T18:40:00Z">
                <w:pPr>
                  <w:pStyle w:val="NormalWeb"/>
                  <w:spacing w:before="0" w:beforeAutospacing="0" w:after="0" w:afterAutospacing="0"/>
                </w:pPr>
              </w:pPrChange>
            </w:pPr>
            <w:del w:id="1369" w:author="Ronald Fernando Rodríguez Barbosa" w:date="2020-04-11T18:38:00Z">
              <w:r w:rsidRPr="00F833C9" w:rsidDel="009E36CE">
                <w:rPr>
                  <w:rFonts w:ascii="Calibri" w:hAnsi="Calibri"/>
                  <w:sz w:val="16"/>
                </w:rPr>
                <w:delText>[23] Z. Zhu</w:delText>
              </w:r>
              <w:r w:rsidRPr="00F833C9" w:rsidDel="009E36CE">
                <w:rPr>
                  <w:rFonts w:ascii="Calibri" w:hAnsi="Calibri"/>
                  <w:i/>
                  <w:iCs/>
                  <w:sz w:val="16"/>
                </w:rPr>
                <w:delText xml:space="preserve"> et al</w:delText>
              </w:r>
              <w:r w:rsidRPr="00F833C9" w:rsidDel="009E36CE">
                <w:rPr>
                  <w:rFonts w:ascii="Calibri" w:hAnsi="Calibri"/>
                  <w:sz w:val="16"/>
                </w:rPr>
                <w:delText xml:space="preserve">, "Naturalistic Recognition of Activities and Mood Using Wearable Electronics," </w:delText>
              </w:r>
              <w:r w:rsidRPr="00F833C9" w:rsidDel="009E36CE">
                <w:rPr>
                  <w:rFonts w:ascii="Calibri" w:hAnsi="Calibri"/>
                  <w:i/>
                  <w:iCs/>
                  <w:sz w:val="16"/>
                </w:rPr>
                <w:delText xml:space="preserve">T-Affc, </w:delText>
              </w:r>
              <w:r w:rsidRPr="00F833C9" w:rsidDel="009E36CE">
                <w:rPr>
                  <w:rFonts w:ascii="Calibri" w:hAnsi="Calibri"/>
                  <w:sz w:val="16"/>
                </w:rPr>
                <w:delText xml:space="preserve">vol. 7, </w:delText>
              </w:r>
              <w:r w:rsidRPr="00F833C9" w:rsidDel="009E36CE">
                <w:rPr>
                  <w:rFonts w:ascii="Calibri" w:hAnsi="Calibri"/>
                  <w:i/>
                  <w:iCs/>
                  <w:sz w:val="16"/>
                </w:rPr>
                <w:delText xml:space="preserve">(3), </w:delText>
              </w:r>
              <w:r w:rsidRPr="00F833C9" w:rsidDel="009E36CE">
                <w:rPr>
                  <w:rFonts w:ascii="Calibri" w:hAnsi="Calibri"/>
                  <w:sz w:val="16"/>
                </w:rPr>
                <w:delText xml:space="preserve">pp. 272-285, 2016. Available: </w:delText>
              </w:r>
              <w:r w:rsidR="002F47E9" w:rsidDel="009E36CE">
                <w:fldChar w:fldCharType="begin"/>
              </w:r>
              <w:r w:rsidR="002F47E9" w:rsidDel="009E36CE">
                <w:delInstrText xml:space="preserve"> HYPERLINK "https://ieeexplore.ieee.org/document/7299638" \t "_blank" </w:delInstrText>
              </w:r>
              <w:r w:rsidR="002F47E9" w:rsidDel="009E36CE">
                <w:fldChar w:fldCharType="separate"/>
              </w:r>
              <w:r w:rsidRPr="00F833C9" w:rsidDel="009E36CE">
                <w:rPr>
                  <w:rStyle w:val="Hipervnculo"/>
                  <w:rFonts w:ascii="Calibri" w:hAnsi="Calibri"/>
                  <w:sz w:val="16"/>
                </w:rPr>
                <w:delText>https://ieeexplore.ieee.org/document/7299638</w:delText>
              </w:r>
              <w:r w:rsidR="002F47E9" w:rsidDel="009E36CE">
                <w:rPr>
                  <w:rStyle w:val="Hipervnculo"/>
                  <w:rFonts w:ascii="Calibri" w:hAnsi="Calibri"/>
                  <w:sz w:val="16"/>
                </w:rPr>
                <w:fldChar w:fldCharType="end"/>
              </w:r>
              <w:r w:rsidRPr="00F833C9" w:rsidDel="009E36CE">
                <w:rPr>
                  <w:rFonts w:ascii="Calibri" w:hAnsi="Calibri"/>
                  <w:sz w:val="16"/>
                </w:rPr>
                <w:delText>. DOI: 10.1109/TAFFC.2015.2491927.</w:delText>
              </w:r>
            </w:del>
          </w:p>
          <w:p w14:paraId="6882FD6B" w14:textId="68DB8C5A" w:rsidR="00F833C9" w:rsidRPr="00F833C9" w:rsidDel="009E36CE" w:rsidRDefault="00F833C9" w:rsidP="009E36CE">
            <w:pPr>
              <w:pStyle w:val="NormalWeb"/>
              <w:spacing w:before="0" w:beforeAutospacing="0" w:after="0" w:afterAutospacing="0"/>
              <w:rPr>
                <w:del w:id="1370" w:author="Ronald Fernando Rodríguez Barbosa" w:date="2020-04-11T18:38:00Z"/>
                <w:rFonts w:ascii="Calibri" w:hAnsi="Calibri"/>
                <w:sz w:val="16"/>
              </w:rPr>
              <w:pPrChange w:id="1371" w:author="Ronald Fernando Rodríguez Barbosa" w:date="2020-04-11T18:40:00Z">
                <w:pPr>
                  <w:pStyle w:val="NormalWeb"/>
                  <w:spacing w:before="0" w:beforeAutospacing="0" w:after="0" w:afterAutospacing="0"/>
                </w:pPr>
              </w:pPrChange>
            </w:pPr>
            <w:del w:id="1372" w:author="Ronald Fernando Rodríguez Barbosa" w:date="2020-04-11T18:38:00Z">
              <w:r w:rsidRPr="00F833C9" w:rsidDel="009E36CE">
                <w:rPr>
                  <w:rFonts w:ascii="Calibri" w:hAnsi="Calibri"/>
                  <w:sz w:val="16"/>
                </w:rPr>
                <w:delText xml:space="preserve">[24] R. Gravina and Q. Li, "Emotion-relevant activity recognition based on smart cushion using multi-sensor fusion," </w:delText>
              </w:r>
              <w:r w:rsidRPr="00F833C9" w:rsidDel="009E36CE">
                <w:rPr>
                  <w:rFonts w:ascii="Calibri" w:hAnsi="Calibri"/>
                  <w:i/>
                  <w:iCs/>
                  <w:sz w:val="16"/>
                </w:rPr>
                <w:delText xml:space="preserve">Information Fusion, </w:delText>
              </w:r>
              <w:r w:rsidRPr="00F833C9" w:rsidDel="009E36CE">
                <w:rPr>
                  <w:rFonts w:ascii="Calibri" w:hAnsi="Calibri"/>
                  <w:sz w:val="16"/>
                </w:rPr>
                <w:delText xml:space="preserve">vol. 48, pp. 1-10, 2019. Available: </w:delText>
              </w:r>
              <w:r w:rsidR="002F47E9" w:rsidDel="009E36CE">
                <w:fldChar w:fldCharType="begin"/>
              </w:r>
              <w:r w:rsidR="002F47E9" w:rsidDel="009E36CE">
                <w:delInstrText xml:space="preserve"> HYPERLINK "https://www.sciencedirect.com/science/article/pii/S1566253518301064" \t "_blank" </w:delInstrText>
              </w:r>
              <w:r w:rsidR="002F47E9" w:rsidDel="009E36CE">
                <w:fldChar w:fldCharType="separate"/>
              </w:r>
              <w:r w:rsidRPr="00F833C9" w:rsidDel="009E36CE">
                <w:rPr>
                  <w:rStyle w:val="Hipervnculo"/>
                  <w:rFonts w:ascii="Calibri" w:hAnsi="Calibri"/>
                  <w:sz w:val="16"/>
                </w:rPr>
                <w:delText>https://www.sciencedirect.com/science/article/pii/S1566253518301064</w:delText>
              </w:r>
              <w:r w:rsidR="002F47E9" w:rsidDel="009E36CE">
                <w:rPr>
                  <w:rStyle w:val="Hipervnculo"/>
                  <w:rFonts w:ascii="Calibri" w:hAnsi="Calibri"/>
                  <w:sz w:val="16"/>
                </w:rPr>
                <w:fldChar w:fldCharType="end"/>
              </w:r>
              <w:r w:rsidRPr="00F833C9" w:rsidDel="009E36CE">
                <w:rPr>
                  <w:rFonts w:ascii="Calibri" w:hAnsi="Calibri"/>
                  <w:sz w:val="16"/>
                </w:rPr>
                <w:delText>. DOI: 10.1016/j.inffus.2018.08.001.</w:delText>
              </w:r>
            </w:del>
          </w:p>
          <w:p w14:paraId="0440E20B" w14:textId="67EB8FCA" w:rsidR="00F833C9" w:rsidRPr="00F833C9" w:rsidDel="009E36CE" w:rsidRDefault="00F833C9" w:rsidP="009E36CE">
            <w:pPr>
              <w:pStyle w:val="NormalWeb"/>
              <w:spacing w:before="0" w:beforeAutospacing="0" w:after="0" w:afterAutospacing="0"/>
              <w:rPr>
                <w:del w:id="1373" w:author="Ronald Fernando Rodríguez Barbosa" w:date="2020-04-11T18:38:00Z"/>
                <w:rFonts w:ascii="Calibri" w:hAnsi="Calibri"/>
                <w:sz w:val="16"/>
              </w:rPr>
              <w:pPrChange w:id="1374" w:author="Ronald Fernando Rodríguez Barbosa" w:date="2020-04-11T18:40:00Z">
                <w:pPr>
                  <w:pStyle w:val="NormalWeb"/>
                  <w:spacing w:before="0" w:beforeAutospacing="0" w:after="0" w:afterAutospacing="0"/>
                </w:pPr>
              </w:pPrChange>
            </w:pPr>
            <w:del w:id="1375" w:author="Ronald Fernando Rodríguez Barbosa" w:date="2020-04-11T18:38:00Z">
              <w:r w:rsidRPr="00F833C9" w:rsidDel="009E36CE">
                <w:rPr>
                  <w:rFonts w:ascii="Calibri" w:hAnsi="Calibri"/>
                  <w:sz w:val="16"/>
                </w:rPr>
                <w:delText>[25] C. R. Reid</w:delText>
              </w:r>
              <w:r w:rsidRPr="00F833C9" w:rsidDel="009E36CE">
                <w:rPr>
                  <w:rFonts w:ascii="Calibri" w:hAnsi="Calibri"/>
                  <w:i/>
                  <w:iCs/>
                  <w:sz w:val="16"/>
                </w:rPr>
                <w:delText xml:space="preserve"> et al</w:delText>
              </w:r>
              <w:r w:rsidRPr="00F833C9" w:rsidDel="009E36CE">
                <w:rPr>
                  <w:rFonts w:ascii="Calibri" w:hAnsi="Calibri"/>
                  <w:sz w:val="16"/>
                </w:rPr>
                <w:delText xml:space="preserve">, "Wearable Technologies: How Will We Overcome Barriers to Enhance Worker Performance, Health, And Safety?" </w:delText>
              </w:r>
              <w:r w:rsidRPr="00F833C9" w:rsidDel="009E36CE">
                <w:rPr>
                  <w:rFonts w:ascii="Calibri" w:hAnsi="Calibri"/>
                  <w:i/>
                  <w:iCs/>
                  <w:sz w:val="16"/>
                </w:rPr>
                <w:delText xml:space="preserve">Proceedings of the Human Factors and Ergonomics Society Annual Meeting, </w:delText>
              </w:r>
              <w:r w:rsidRPr="00F833C9" w:rsidDel="009E36CE">
                <w:rPr>
                  <w:rFonts w:ascii="Calibri" w:hAnsi="Calibri"/>
                  <w:sz w:val="16"/>
                </w:rPr>
                <w:delText xml:space="preserve">vol. 61, </w:delText>
              </w:r>
              <w:r w:rsidRPr="00F833C9" w:rsidDel="009E36CE">
                <w:rPr>
                  <w:rFonts w:ascii="Calibri" w:hAnsi="Calibri"/>
                  <w:i/>
                  <w:iCs/>
                  <w:sz w:val="16"/>
                </w:rPr>
                <w:delText xml:space="preserve">(1), </w:delText>
              </w:r>
              <w:r w:rsidRPr="00F833C9" w:rsidDel="009E36CE">
                <w:rPr>
                  <w:rFonts w:ascii="Calibri" w:hAnsi="Calibri"/>
                  <w:sz w:val="16"/>
                </w:rPr>
                <w:delText xml:space="preserve">pp. 1026-1030, 2017. Available: </w:delText>
              </w:r>
              <w:r w:rsidR="002F47E9" w:rsidDel="009E36CE">
                <w:fldChar w:fldCharType="begin"/>
              </w:r>
              <w:r w:rsidR="002F47E9" w:rsidDel="009E36CE">
                <w:delInstrText xml:space="preserve"> HYPERLINK "https://journals.sagepub.com/doi/full/10.1177/1541931213601740" \t "_blank" </w:delInstrText>
              </w:r>
              <w:r w:rsidR="002F47E9" w:rsidDel="009E36CE">
                <w:fldChar w:fldCharType="separate"/>
              </w:r>
              <w:r w:rsidRPr="00F833C9" w:rsidDel="009E36CE">
                <w:rPr>
                  <w:rStyle w:val="Hipervnculo"/>
                  <w:rFonts w:ascii="Calibri" w:hAnsi="Calibri"/>
                  <w:sz w:val="16"/>
                </w:rPr>
                <w:delText>https://journals.sagepub.com/doi/full/10.1177/1541931213601740</w:delText>
              </w:r>
              <w:r w:rsidR="002F47E9" w:rsidDel="009E36CE">
                <w:rPr>
                  <w:rStyle w:val="Hipervnculo"/>
                  <w:rFonts w:ascii="Calibri" w:hAnsi="Calibri"/>
                  <w:sz w:val="16"/>
                </w:rPr>
                <w:fldChar w:fldCharType="end"/>
              </w:r>
              <w:r w:rsidRPr="00F833C9" w:rsidDel="009E36CE">
                <w:rPr>
                  <w:rFonts w:ascii="Calibri" w:hAnsi="Calibri"/>
                  <w:sz w:val="16"/>
                </w:rPr>
                <w:delText>. DOI: 10.1177/1541931213601740.</w:delText>
              </w:r>
            </w:del>
          </w:p>
          <w:p w14:paraId="482C7040" w14:textId="381D35C9" w:rsidR="00F833C9" w:rsidRPr="00F833C9" w:rsidDel="009E36CE" w:rsidRDefault="00F833C9" w:rsidP="009E36CE">
            <w:pPr>
              <w:pStyle w:val="NormalWeb"/>
              <w:spacing w:before="0" w:beforeAutospacing="0" w:after="0" w:afterAutospacing="0"/>
              <w:rPr>
                <w:del w:id="1376" w:author="Ronald Fernando Rodríguez Barbosa" w:date="2020-04-11T18:38:00Z"/>
                <w:rFonts w:ascii="Calibri" w:hAnsi="Calibri"/>
                <w:sz w:val="16"/>
              </w:rPr>
              <w:pPrChange w:id="1377" w:author="Ronald Fernando Rodríguez Barbosa" w:date="2020-04-11T18:40:00Z">
                <w:pPr>
                  <w:pStyle w:val="NormalWeb"/>
                  <w:spacing w:before="0" w:beforeAutospacing="0" w:after="0" w:afterAutospacing="0"/>
                </w:pPr>
              </w:pPrChange>
            </w:pPr>
            <w:del w:id="1378" w:author="Ronald Fernando Rodríguez Barbosa" w:date="2020-04-11T18:38:00Z">
              <w:r w:rsidRPr="00F833C9" w:rsidDel="009E36CE">
                <w:rPr>
                  <w:rFonts w:ascii="Calibri" w:hAnsi="Calibri"/>
                  <w:sz w:val="16"/>
                </w:rPr>
                <w:delText xml:space="preserve">[26] M. C. Schall, R. F. Sesek and L. A. Cavuoto, "Barriers to the Adoption of Wearable Sensors in the Workplace: A Survey of Occupational Safety and Health Professionals," </w:delText>
              </w:r>
              <w:r w:rsidRPr="00F833C9" w:rsidDel="009E36CE">
                <w:rPr>
                  <w:rFonts w:ascii="Calibri" w:hAnsi="Calibri"/>
                  <w:i/>
                  <w:iCs/>
                  <w:sz w:val="16"/>
                </w:rPr>
                <w:delText xml:space="preserve">Human Factors: The Journal of Human Factors and Ergonomics Society, </w:delText>
              </w:r>
              <w:r w:rsidRPr="00F833C9" w:rsidDel="009E36CE">
                <w:rPr>
                  <w:rFonts w:ascii="Calibri" w:hAnsi="Calibri"/>
                  <w:sz w:val="16"/>
                </w:rPr>
                <w:delText xml:space="preserve">vol. 60, </w:delText>
              </w:r>
              <w:r w:rsidRPr="00F833C9" w:rsidDel="009E36CE">
                <w:rPr>
                  <w:rFonts w:ascii="Calibri" w:hAnsi="Calibri"/>
                  <w:i/>
                  <w:iCs/>
                  <w:sz w:val="16"/>
                </w:rPr>
                <w:delText xml:space="preserve">(3), </w:delText>
              </w:r>
              <w:r w:rsidRPr="00F833C9" w:rsidDel="009E36CE">
                <w:rPr>
                  <w:rFonts w:ascii="Calibri" w:hAnsi="Calibri"/>
                  <w:sz w:val="16"/>
                </w:rPr>
                <w:delText xml:space="preserve">pp. 351-362, 2018. Available: </w:delText>
              </w:r>
              <w:r w:rsidR="002F47E9" w:rsidDel="009E36CE">
                <w:fldChar w:fldCharType="begin"/>
              </w:r>
              <w:r w:rsidR="002F47E9" w:rsidDel="009E36CE">
                <w:delInstrText xml:space="preserve"> HYPERLINK "https://journals.sagepub.com/doi/full/10.1177/0018720817753907" \t "_blank" </w:delInstrText>
              </w:r>
              <w:r w:rsidR="002F47E9" w:rsidDel="009E36CE">
                <w:fldChar w:fldCharType="separate"/>
              </w:r>
              <w:r w:rsidRPr="00F833C9" w:rsidDel="009E36CE">
                <w:rPr>
                  <w:rStyle w:val="Hipervnculo"/>
                  <w:rFonts w:ascii="Calibri" w:hAnsi="Calibri"/>
                  <w:sz w:val="16"/>
                </w:rPr>
                <w:delText>https://journals.sagepub.com/doi/full/10.1177/0018720817753907</w:delText>
              </w:r>
              <w:r w:rsidR="002F47E9" w:rsidDel="009E36CE">
                <w:rPr>
                  <w:rStyle w:val="Hipervnculo"/>
                  <w:rFonts w:ascii="Calibri" w:hAnsi="Calibri"/>
                  <w:sz w:val="16"/>
                </w:rPr>
                <w:fldChar w:fldCharType="end"/>
              </w:r>
              <w:r w:rsidRPr="00F833C9" w:rsidDel="009E36CE">
                <w:rPr>
                  <w:rFonts w:ascii="Calibri" w:hAnsi="Calibri"/>
                  <w:sz w:val="16"/>
                </w:rPr>
                <w:delText>. DOI: 10.1177/0018720817753907.</w:delText>
              </w:r>
            </w:del>
          </w:p>
          <w:p w14:paraId="6BDB2030" w14:textId="7087A5EC" w:rsidR="00F833C9" w:rsidRPr="00F833C9" w:rsidDel="009E36CE" w:rsidRDefault="00F833C9" w:rsidP="009E36CE">
            <w:pPr>
              <w:pStyle w:val="NormalWeb"/>
              <w:spacing w:before="0" w:beforeAutospacing="0" w:after="0" w:afterAutospacing="0"/>
              <w:rPr>
                <w:del w:id="1379" w:author="Ronald Fernando Rodríguez Barbosa" w:date="2020-04-11T18:38:00Z"/>
                <w:rFonts w:ascii="Calibri" w:hAnsi="Calibri"/>
                <w:sz w:val="16"/>
              </w:rPr>
              <w:pPrChange w:id="1380" w:author="Ronald Fernando Rodríguez Barbosa" w:date="2020-04-11T18:40:00Z">
                <w:pPr>
                  <w:pStyle w:val="NormalWeb"/>
                  <w:spacing w:before="0" w:beforeAutospacing="0" w:after="0" w:afterAutospacing="0"/>
                </w:pPr>
              </w:pPrChange>
            </w:pPr>
            <w:del w:id="1381" w:author="Ronald Fernando Rodríguez Barbosa" w:date="2020-04-11T18:38:00Z">
              <w:r w:rsidRPr="00F833C9" w:rsidDel="009E36CE">
                <w:rPr>
                  <w:rFonts w:ascii="Calibri" w:hAnsi="Calibri"/>
                  <w:sz w:val="16"/>
                </w:rPr>
                <w:delText>[27] M. Magdin, M. Turcani and L. &amp; Hudec, "Evaluating the Emotional State of a User Using a</w:delText>
              </w:r>
              <w:r w:rsidRPr="00F833C9" w:rsidDel="009E36CE">
                <w:rPr>
                  <w:rFonts w:ascii="Calibri" w:hAnsi="Calibri"/>
                  <w:sz w:val="16"/>
                </w:rPr>
                <w:br/>
                <w:delText xml:space="preserve">Webcam," </w:delText>
              </w:r>
              <w:r w:rsidRPr="00F833C9" w:rsidDel="009E36CE">
                <w:rPr>
                  <w:rFonts w:ascii="Calibri" w:hAnsi="Calibri"/>
                  <w:i/>
                  <w:iCs/>
                  <w:sz w:val="16"/>
                </w:rPr>
                <w:delText xml:space="preserve">International Journal of Interactive Multimedia and Artificial Intelligence, </w:delText>
              </w:r>
              <w:r w:rsidRPr="00F833C9" w:rsidDel="009E36CE">
                <w:rPr>
                  <w:rFonts w:ascii="Calibri" w:hAnsi="Calibri"/>
                  <w:sz w:val="16"/>
                </w:rPr>
                <w:delText>2016. . DOI: 10.9781/ijimai.2016.4112.</w:delText>
              </w:r>
            </w:del>
          </w:p>
          <w:p w14:paraId="506EC294" w14:textId="69127C5D" w:rsidR="00F833C9" w:rsidRPr="00F833C9" w:rsidDel="009E36CE" w:rsidRDefault="00F833C9" w:rsidP="009E36CE">
            <w:pPr>
              <w:pStyle w:val="NormalWeb"/>
              <w:spacing w:before="0" w:beforeAutospacing="0" w:after="0" w:afterAutospacing="0"/>
              <w:rPr>
                <w:del w:id="1382" w:author="Ronald Fernando Rodríguez Barbosa" w:date="2020-04-11T18:38:00Z"/>
                <w:rFonts w:ascii="Calibri" w:hAnsi="Calibri"/>
                <w:sz w:val="16"/>
              </w:rPr>
              <w:pPrChange w:id="1383" w:author="Ronald Fernando Rodríguez Barbosa" w:date="2020-04-11T18:40:00Z">
                <w:pPr>
                  <w:pStyle w:val="NormalWeb"/>
                  <w:spacing w:before="0" w:beforeAutospacing="0" w:after="0" w:afterAutospacing="0"/>
                </w:pPr>
              </w:pPrChange>
            </w:pPr>
            <w:del w:id="1384" w:author="Ronald Fernando Rodríguez Barbosa" w:date="2020-04-11T18:38:00Z">
              <w:r w:rsidRPr="00F833C9" w:rsidDel="009E36CE">
                <w:rPr>
                  <w:rFonts w:ascii="Calibri" w:hAnsi="Calibri"/>
                  <w:sz w:val="16"/>
                </w:rPr>
                <w:delText>[28] M. Soleymani</w:delText>
              </w:r>
              <w:r w:rsidRPr="00F833C9" w:rsidDel="009E36CE">
                <w:rPr>
                  <w:rFonts w:ascii="Calibri" w:hAnsi="Calibri"/>
                  <w:i/>
                  <w:iCs/>
                  <w:sz w:val="16"/>
                </w:rPr>
                <w:delText xml:space="preserve"> et al</w:delText>
              </w:r>
              <w:r w:rsidRPr="00F833C9" w:rsidDel="009E36CE">
                <w:rPr>
                  <w:rFonts w:ascii="Calibri" w:hAnsi="Calibri"/>
                  <w:sz w:val="16"/>
                </w:rPr>
                <w:delText xml:space="preserve">, "A survey of multimodal sentiment analysis," </w:delText>
              </w:r>
              <w:r w:rsidRPr="00F833C9" w:rsidDel="009E36CE">
                <w:rPr>
                  <w:rFonts w:ascii="Calibri" w:hAnsi="Calibri"/>
                  <w:i/>
                  <w:iCs/>
                  <w:sz w:val="16"/>
                </w:rPr>
                <w:delText xml:space="preserve">Image and Vision Computing, </w:delText>
              </w:r>
              <w:r w:rsidRPr="00F833C9" w:rsidDel="009E36CE">
                <w:rPr>
                  <w:rFonts w:ascii="Calibri" w:hAnsi="Calibri"/>
                  <w:sz w:val="16"/>
                </w:rPr>
                <w:delText xml:space="preserve">vol. 65, pp. 3-14, 2017. Available: </w:delText>
              </w:r>
              <w:r w:rsidR="002F47E9" w:rsidDel="009E36CE">
                <w:fldChar w:fldCharType="begin"/>
              </w:r>
              <w:r w:rsidR="002F47E9" w:rsidDel="009E36CE">
                <w:delInstrText xml:space="preserve"> HYPERLINK "https://www.sciencedirect.com/science/article/pii/S0262885617301191" \t "_blank" </w:delInstrText>
              </w:r>
              <w:r w:rsidR="002F47E9" w:rsidDel="009E36CE">
                <w:fldChar w:fldCharType="separate"/>
              </w:r>
              <w:r w:rsidRPr="00F833C9" w:rsidDel="009E36CE">
                <w:rPr>
                  <w:rStyle w:val="Hipervnculo"/>
                  <w:rFonts w:ascii="Calibri" w:hAnsi="Calibri"/>
                  <w:sz w:val="16"/>
                </w:rPr>
                <w:delText>https://www.sciencedirect.com/science/article/pii/S0262885617301191</w:delText>
              </w:r>
              <w:r w:rsidR="002F47E9" w:rsidDel="009E36CE">
                <w:rPr>
                  <w:rStyle w:val="Hipervnculo"/>
                  <w:rFonts w:ascii="Calibri" w:hAnsi="Calibri"/>
                  <w:sz w:val="16"/>
                </w:rPr>
                <w:fldChar w:fldCharType="end"/>
              </w:r>
              <w:r w:rsidRPr="00F833C9" w:rsidDel="009E36CE">
                <w:rPr>
                  <w:rFonts w:ascii="Calibri" w:hAnsi="Calibri"/>
                  <w:sz w:val="16"/>
                </w:rPr>
                <w:delText>. DOI: 10.1016/j.imavis.2017.08.003.</w:delText>
              </w:r>
            </w:del>
          </w:p>
          <w:p w14:paraId="442B8C65" w14:textId="7B8F4235" w:rsidR="00F833C9" w:rsidRPr="00F833C9" w:rsidDel="009E36CE" w:rsidRDefault="00F833C9" w:rsidP="009E36CE">
            <w:pPr>
              <w:pStyle w:val="NormalWeb"/>
              <w:spacing w:before="0" w:beforeAutospacing="0" w:after="0" w:afterAutospacing="0"/>
              <w:rPr>
                <w:del w:id="1385" w:author="Ronald Fernando Rodríguez Barbosa" w:date="2020-04-11T18:38:00Z"/>
                <w:rFonts w:ascii="Calibri" w:hAnsi="Calibri"/>
                <w:sz w:val="16"/>
              </w:rPr>
              <w:pPrChange w:id="1386" w:author="Ronald Fernando Rodríguez Barbosa" w:date="2020-04-11T18:40:00Z">
                <w:pPr>
                  <w:pStyle w:val="NormalWeb"/>
                  <w:spacing w:before="0" w:beforeAutospacing="0" w:after="0" w:afterAutospacing="0"/>
                </w:pPr>
              </w:pPrChange>
            </w:pPr>
            <w:del w:id="1387" w:author="Ronald Fernando Rodríguez Barbosa" w:date="2020-04-11T18:38:00Z">
              <w:r w:rsidRPr="00F833C9" w:rsidDel="009E36CE">
                <w:rPr>
                  <w:rFonts w:ascii="Calibri" w:hAnsi="Calibri"/>
                  <w:sz w:val="16"/>
                </w:rPr>
                <w:delText>[29] J. M. Harley</w:delText>
              </w:r>
              <w:r w:rsidRPr="00F833C9" w:rsidDel="009E36CE">
                <w:rPr>
                  <w:rFonts w:ascii="Calibri" w:hAnsi="Calibri"/>
                  <w:i/>
                  <w:iCs/>
                  <w:sz w:val="16"/>
                </w:rPr>
                <w:delText xml:space="preserve"> et al</w:delText>
              </w:r>
              <w:r w:rsidRPr="00F833C9" w:rsidDel="009E36CE">
                <w:rPr>
                  <w:rFonts w:ascii="Calibri" w:hAnsi="Calibri"/>
                  <w:sz w:val="16"/>
                </w:rPr>
                <w:delText xml:space="preserve">, "A multi-componential analysis of emotions during complex learning with an intelligent multi-agent system," </w:delText>
              </w:r>
              <w:r w:rsidRPr="00F833C9" w:rsidDel="009E36CE">
                <w:rPr>
                  <w:rFonts w:ascii="Calibri" w:hAnsi="Calibri"/>
                  <w:i/>
                  <w:iCs/>
                  <w:sz w:val="16"/>
                </w:rPr>
                <w:delText xml:space="preserve">Computers in Human Behavior, </w:delText>
              </w:r>
              <w:r w:rsidRPr="00F833C9" w:rsidDel="009E36CE">
                <w:rPr>
                  <w:rFonts w:ascii="Calibri" w:hAnsi="Calibri"/>
                  <w:sz w:val="16"/>
                </w:rPr>
                <w:delText xml:space="preserve">vol. 48, pp. 615-625, 2015. Available: </w:delText>
              </w:r>
              <w:r w:rsidR="002F47E9" w:rsidDel="009E36CE">
                <w:fldChar w:fldCharType="begin"/>
              </w:r>
              <w:r w:rsidR="002F47E9" w:rsidDel="009E36CE">
                <w:delInstrText xml:space="preserve"> HYPERLINK "https://www.sciencedirect.com/science/article/pii/S0747563215001119" \t "_blank" </w:delInstrText>
              </w:r>
              <w:r w:rsidR="002F47E9" w:rsidDel="009E36CE">
                <w:fldChar w:fldCharType="separate"/>
              </w:r>
              <w:r w:rsidRPr="00F833C9" w:rsidDel="009E36CE">
                <w:rPr>
                  <w:rStyle w:val="Hipervnculo"/>
                  <w:rFonts w:ascii="Calibri" w:hAnsi="Calibri"/>
                  <w:sz w:val="16"/>
                </w:rPr>
                <w:delText>https://www.sciencedirect.com/science/article/pii/S0747563215001119</w:delText>
              </w:r>
              <w:r w:rsidR="002F47E9" w:rsidDel="009E36CE">
                <w:rPr>
                  <w:rStyle w:val="Hipervnculo"/>
                  <w:rFonts w:ascii="Calibri" w:hAnsi="Calibri"/>
                  <w:sz w:val="16"/>
                </w:rPr>
                <w:fldChar w:fldCharType="end"/>
              </w:r>
              <w:r w:rsidRPr="00F833C9" w:rsidDel="009E36CE">
                <w:rPr>
                  <w:rFonts w:ascii="Calibri" w:hAnsi="Calibri"/>
                  <w:sz w:val="16"/>
                </w:rPr>
                <w:delText>. DOI: 10.1016/j.chb.2015.02.013.</w:delText>
              </w:r>
            </w:del>
          </w:p>
          <w:p w14:paraId="55B5D65B" w14:textId="15E6F79E" w:rsidR="00F833C9" w:rsidRPr="00F833C9" w:rsidDel="009E36CE" w:rsidRDefault="00F833C9" w:rsidP="009E36CE">
            <w:pPr>
              <w:pStyle w:val="NormalWeb"/>
              <w:spacing w:before="0" w:beforeAutospacing="0" w:after="0" w:afterAutospacing="0"/>
              <w:rPr>
                <w:del w:id="1388" w:author="Ronald Fernando Rodríguez Barbosa" w:date="2020-04-11T18:38:00Z"/>
                <w:rFonts w:ascii="Calibri" w:hAnsi="Calibri"/>
                <w:sz w:val="16"/>
              </w:rPr>
              <w:pPrChange w:id="1389" w:author="Ronald Fernando Rodríguez Barbosa" w:date="2020-04-11T18:40:00Z">
                <w:pPr>
                  <w:pStyle w:val="NormalWeb"/>
                  <w:spacing w:before="0" w:beforeAutospacing="0" w:after="0" w:afterAutospacing="0"/>
                </w:pPr>
              </w:pPrChange>
            </w:pPr>
            <w:del w:id="1390" w:author="Ronald Fernando Rodríguez Barbosa" w:date="2020-04-11T18:38:00Z">
              <w:r w:rsidRPr="00F833C9" w:rsidDel="009E36CE">
                <w:rPr>
                  <w:rFonts w:ascii="Calibri" w:hAnsi="Calibri"/>
                  <w:sz w:val="16"/>
                </w:rPr>
                <w:delText>[30] L. Yang</w:delText>
              </w:r>
              <w:r w:rsidRPr="00F833C9" w:rsidDel="009E36CE">
                <w:rPr>
                  <w:rFonts w:ascii="Calibri" w:hAnsi="Calibri"/>
                  <w:i/>
                  <w:iCs/>
                  <w:sz w:val="16"/>
                </w:rPr>
                <w:delText xml:space="preserve"> et al</w:delText>
              </w:r>
              <w:r w:rsidRPr="00F833C9" w:rsidDel="009E36CE">
                <w:rPr>
                  <w:rFonts w:ascii="Calibri" w:hAnsi="Calibri"/>
                  <w:sz w:val="16"/>
                </w:rPr>
                <w:delText xml:space="preserve">, "Multimodal measurement of depression using deep learning models," in Oct 23, 2017, Available: </w:delText>
              </w:r>
              <w:r w:rsidR="002F47E9" w:rsidDel="009E36CE">
                <w:fldChar w:fldCharType="begin"/>
              </w:r>
              <w:r w:rsidR="002F47E9" w:rsidDel="009E36CE">
                <w:delInstrText xml:space="preserve"> HYPERLINK "http://dl.acm.org/citation.cfm?id=3133948" \t "_blank" </w:delInstrText>
              </w:r>
              <w:r w:rsidR="002F47E9" w:rsidDel="009E36CE">
                <w:fldChar w:fldCharType="separate"/>
              </w:r>
              <w:r w:rsidRPr="00F833C9" w:rsidDel="009E36CE">
                <w:rPr>
                  <w:rStyle w:val="Hipervnculo"/>
                  <w:rFonts w:ascii="Calibri" w:hAnsi="Calibri"/>
                  <w:sz w:val="16"/>
                </w:rPr>
                <w:delText>http://dl.acm.org/citation.cfm?id=3133948</w:delText>
              </w:r>
              <w:r w:rsidR="002F47E9" w:rsidDel="009E36CE">
                <w:rPr>
                  <w:rStyle w:val="Hipervnculo"/>
                  <w:rFonts w:ascii="Calibri" w:hAnsi="Calibri"/>
                  <w:sz w:val="16"/>
                </w:rPr>
                <w:fldChar w:fldCharType="end"/>
              </w:r>
              <w:r w:rsidRPr="00F833C9" w:rsidDel="009E36CE">
                <w:rPr>
                  <w:rFonts w:ascii="Calibri" w:hAnsi="Calibri"/>
                  <w:sz w:val="16"/>
                </w:rPr>
                <w:delText>. DOI: 10.1145/3133944.3133948.</w:delText>
              </w:r>
            </w:del>
          </w:p>
          <w:p w14:paraId="3BED4ED4" w14:textId="3CFFDE84" w:rsidR="00F833C9" w:rsidRPr="00F833C9" w:rsidDel="009E36CE" w:rsidRDefault="00F833C9" w:rsidP="009E36CE">
            <w:pPr>
              <w:pStyle w:val="NormalWeb"/>
              <w:spacing w:before="0" w:beforeAutospacing="0" w:after="0" w:afterAutospacing="0"/>
              <w:rPr>
                <w:del w:id="1391" w:author="Ronald Fernando Rodríguez Barbosa" w:date="2020-04-11T18:38:00Z"/>
                <w:rFonts w:ascii="Calibri" w:hAnsi="Calibri"/>
                <w:sz w:val="16"/>
              </w:rPr>
              <w:pPrChange w:id="1392" w:author="Ronald Fernando Rodríguez Barbosa" w:date="2020-04-11T18:40:00Z">
                <w:pPr>
                  <w:pStyle w:val="NormalWeb"/>
                  <w:spacing w:before="0" w:beforeAutospacing="0" w:after="0" w:afterAutospacing="0"/>
                </w:pPr>
              </w:pPrChange>
            </w:pPr>
            <w:del w:id="1393" w:author="Ronald Fernando Rodríguez Barbosa" w:date="2020-04-11T18:38:00Z">
              <w:r w:rsidRPr="00F833C9" w:rsidDel="009E36CE">
                <w:rPr>
                  <w:rFonts w:ascii="Calibri" w:hAnsi="Calibri"/>
                  <w:sz w:val="16"/>
                </w:rPr>
                <w:delText>[31] S. Poria</w:delText>
              </w:r>
              <w:r w:rsidRPr="00F833C9" w:rsidDel="009E36CE">
                <w:rPr>
                  <w:rFonts w:ascii="Calibri" w:hAnsi="Calibri"/>
                  <w:i/>
                  <w:iCs/>
                  <w:sz w:val="16"/>
                </w:rPr>
                <w:delText xml:space="preserve"> et al</w:delText>
              </w:r>
              <w:r w:rsidRPr="00F833C9" w:rsidDel="009E36CE">
                <w:rPr>
                  <w:rFonts w:ascii="Calibri" w:hAnsi="Calibri"/>
                  <w:sz w:val="16"/>
                </w:rPr>
                <w:delText xml:space="preserve">, "Ensemble application of convolutional neural networks and multiple kernel learning for multimodal sentiment analysis," </w:delText>
              </w:r>
              <w:r w:rsidRPr="00F833C9" w:rsidDel="009E36CE">
                <w:rPr>
                  <w:rFonts w:ascii="Calibri" w:hAnsi="Calibri"/>
                  <w:i/>
                  <w:iCs/>
                  <w:sz w:val="16"/>
                </w:rPr>
                <w:delText xml:space="preserve">Neurocomputing, </w:delText>
              </w:r>
              <w:r w:rsidRPr="00F833C9" w:rsidDel="009E36CE">
                <w:rPr>
                  <w:rFonts w:ascii="Calibri" w:hAnsi="Calibri"/>
                  <w:sz w:val="16"/>
                </w:rPr>
                <w:delText xml:space="preserve">vol. 261, pp. 217-230, 2017. Available: </w:delText>
              </w:r>
              <w:r w:rsidR="002F47E9" w:rsidDel="009E36CE">
                <w:fldChar w:fldCharType="begin"/>
              </w:r>
              <w:r w:rsidR="002F47E9" w:rsidDel="009E36CE">
                <w:delInstrText xml:space="preserve"> HYPERLINK "https://www.sciencedirect.com/science/article/pii/S0925231217302023" \t "_blank" </w:delInstrText>
              </w:r>
              <w:r w:rsidR="002F47E9" w:rsidDel="009E36CE">
                <w:fldChar w:fldCharType="separate"/>
              </w:r>
              <w:r w:rsidRPr="00F833C9" w:rsidDel="009E36CE">
                <w:rPr>
                  <w:rStyle w:val="Hipervnculo"/>
                  <w:rFonts w:ascii="Calibri" w:hAnsi="Calibri"/>
                  <w:sz w:val="16"/>
                </w:rPr>
                <w:delText>https://www.sciencedirect.com/science/article/pii/S0925231217302023</w:delText>
              </w:r>
              <w:r w:rsidR="002F47E9" w:rsidDel="009E36CE">
                <w:rPr>
                  <w:rStyle w:val="Hipervnculo"/>
                  <w:rFonts w:ascii="Calibri" w:hAnsi="Calibri"/>
                  <w:sz w:val="16"/>
                </w:rPr>
                <w:fldChar w:fldCharType="end"/>
              </w:r>
              <w:r w:rsidRPr="00F833C9" w:rsidDel="009E36CE">
                <w:rPr>
                  <w:rFonts w:ascii="Calibri" w:hAnsi="Calibri"/>
                  <w:sz w:val="16"/>
                </w:rPr>
                <w:delText>. DOI: 10.1016/j.neucom.2016.09.117.</w:delText>
              </w:r>
            </w:del>
          </w:p>
          <w:p w14:paraId="19F5F8D4" w14:textId="6EEA8E90" w:rsidR="00F833C9" w:rsidRPr="00F833C9" w:rsidDel="009E36CE" w:rsidRDefault="00F833C9" w:rsidP="009E36CE">
            <w:pPr>
              <w:pStyle w:val="NormalWeb"/>
              <w:spacing w:before="0" w:beforeAutospacing="0" w:after="0" w:afterAutospacing="0"/>
              <w:rPr>
                <w:del w:id="1394" w:author="Ronald Fernando Rodríguez Barbosa" w:date="2020-04-11T18:38:00Z"/>
                <w:rFonts w:ascii="Calibri" w:hAnsi="Calibri"/>
                <w:sz w:val="16"/>
              </w:rPr>
              <w:pPrChange w:id="1395" w:author="Ronald Fernando Rodríguez Barbosa" w:date="2020-04-11T18:40:00Z">
                <w:pPr>
                  <w:pStyle w:val="NormalWeb"/>
                  <w:spacing w:before="0" w:beforeAutospacing="0" w:after="0" w:afterAutospacing="0"/>
                </w:pPr>
              </w:pPrChange>
            </w:pPr>
            <w:del w:id="1396" w:author="Ronald Fernando Rodríguez Barbosa" w:date="2020-04-11T18:38:00Z">
              <w:r w:rsidRPr="00F833C9" w:rsidDel="009E36CE">
                <w:rPr>
                  <w:rFonts w:ascii="Calibri" w:hAnsi="Calibri"/>
                  <w:sz w:val="16"/>
                </w:rPr>
                <w:delText xml:space="preserve">[32] V. Campos, B. Jou and X. Giro-i-Nieto, "From Pixels to Sentiment: Fine-tuning CNNs for Visual Sentiment Prediction," 2016. Available: </w:delText>
              </w:r>
              <w:r w:rsidR="002F47E9" w:rsidDel="009E36CE">
                <w:fldChar w:fldCharType="begin"/>
              </w:r>
              <w:r w:rsidR="002F47E9" w:rsidDel="009E36CE">
                <w:delInstrText xml:space="preserve"> HYPERLINK "https://arxiv.org/abs/1604.03489" \t "_blank" </w:delInstrText>
              </w:r>
              <w:r w:rsidR="002F47E9" w:rsidDel="009E36CE">
                <w:fldChar w:fldCharType="separate"/>
              </w:r>
              <w:r w:rsidRPr="00F833C9" w:rsidDel="009E36CE">
                <w:rPr>
                  <w:rStyle w:val="Hipervnculo"/>
                  <w:rFonts w:ascii="Calibri" w:hAnsi="Calibri"/>
                  <w:sz w:val="16"/>
                </w:rPr>
                <w:delText>https://arxiv.org/abs/1604.03489</w:delText>
              </w:r>
              <w:r w:rsidR="002F47E9" w:rsidDel="009E36CE">
                <w:rPr>
                  <w:rStyle w:val="Hipervnculo"/>
                  <w:rFonts w:ascii="Calibri" w:hAnsi="Calibri"/>
                  <w:sz w:val="16"/>
                </w:rPr>
                <w:fldChar w:fldCharType="end"/>
              </w:r>
              <w:r w:rsidRPr="00F833C9" w:rsidDel="009E36CE">
                <w:rPr>
                  <w:rFonts w:ascii="Calibri" w:hAnsi="Calibri"/>
                  <w:sz w:val="16"/>
                </w:rPr>
                <w:delText>.</w:delText>
              </w:r>
            </w:del>
          </w:p>
          <w:p w14:paraId="0C57A061" w14:textId="74196837" w:rsidR="00F833C9" w:rsidRPr="00F833C9" w:rsidDel="009E36CE" w:rsidRDefault="00F833C9" w:rsidP="009E36CE">
            <w:pPr>
              <w:pStyle w:val="NormalWeb"/>
              <w:spacing w:before="0" w:beforeAutospacing="0" w:after="0" w:afterAutospacing="0"/>
              <w:rPr>
                <w:del w:id="1397" w:author="Ronald Fernando Rodríguez Barbosa" w:date="2020-04-11T18:38:00Z"/>
                <w:rFonts w:ascii="Calibri" w:hAnsi="Calibri"/>
                <w:sz w:val="16"/>
              </w:rPr>
              <w:pPrChange w:id="1398" w:author="Ronald Fernando Rodríguez Barbosa" w:date="2020-04-11T18:40:00Z">
                <w:pPr>
                  <w:pStyle w:val="NormalWeb"/>
                  <w:spacing w:before="0" w:beforeAutospacing="0" w:after="0" w:afterAutospacing="0"/>
                </w:pPr>
              </w:pPrChange>
            </w:pPr>
            <w:del w:id="1399" w:author="Ronald Fernando Rodríguez Barbosa" w:date="2020-04-11T18:38:00Z">
              <w:r w:rsidRPr="00F833C9" w:rsidDel="009E36CE">
                <w:rPr>
                  <w:rFonts w:ascii="Calibri" w:hAnsi="Calibri"/>
                  <w:sz w:val="16"/>
                </w:rPr>
                <w:delText>[33] N. Jain</w:delText>
              </w:r>
              <w:r w:rsidRPr="00F833C9" w:rsidDel="009E36CE">
                <w:rPr>
                  <w:rFonts w:ascii="Calibri" w:hAnsi="Calibri"/>
                  <w:i/>
                  <w:iCs/>
                  <w:sz w:val="16"/>
                </w:rPr>
                <w:delText xml:space="preserve"> et al</w:delText>
              </w:r>
              <w:r w:rsidRPr="00F833C9" w:rsidDel="009E36CE">
                <w:rPr>
                  <w:rFonts w:ascii="Calibri" w:hAnsi="Calibri"/>
                  <w:sz w:val="16"/>
                </w:rPr>
                <w:delText xml:space="preserve">, "Hybrid deep neural networks for face emotion recognition," </w:delText>
              </w:r>
              <w:r w:rsidRPr="00F833C9" w:rsidDel="009E36CE">
                <w:rPr>
                  <w:rFonts w:ascii="Calibri" w:hAnsi="Calibri"/>
                  <w:i/>
                  <w:iCs/>
                  <w:sz w:val="16"/>
                </w:rPr>
                <w:delText xml:space="preserve">Pattern Recognition Letters, </w:delText>
              </w:r>
              <w:r w:rsidRPr="00F833C9" w:rsidDel="009E36CE">
                <w:rPr>
                  <w:rFonts w:ascii="Calibri" w:hAnsi="Calibri"/>
                  <w:sz w:val="16"/>
                </w:rPr>
                <w:delText xml:space="preserve">vol. 115, pp. 101-106, 2018. Available: </w:delText>
              </w:r>
              <w:r w:rsidR="002F47E9" w:rsidDel="009E36CE">
                <w:fldChar w:fldCharType="begin"/>
              </w:r>
              <w:r w:rsidR="002F47E9" w:rsidDel="009E36CE">
                <w:delInstrText xml:space="preserve"> HYPERLINK "https://www.sciencedirect.com/science/article/pii/S0167865518301302" \t "_blank" </w:delInstrText>
              </w:r>
              <w:r w:rsidR="002F47E9" w:rsidDel="009E36CE">
                <w:fldChar w:fldCharType="separate"/>
              </w:r>
              <w:r w:rsidRPr="00F833C9" w:rsidDel="009E36CE">
                <w:rPr>
                  <w:rStyle w:val="Hipervnculo"/>
                  <w:rFonts w:ascii="Calibri" w:hAnsi="Calibri"/>
                  <w:sz w:val="16"/>
                </w:rPr>
                <w:delText>https://www.sciencedirect.com/science/article/pii/S0167865518301302</w:delText>
              </w:r>
              <w:r w:rsidR="002F47E9" w:rsidDel="009E36CE">
                <w:rPr>
                  <w:rStyle w:val="Hipervnculo"/>
                  <w:rFonts w:ascii="Calibri" w:hAnsi="Calibri"/>
                  <w:sz w:val="16"/>
                </w:rPr>
                <w:fldChar w:fldCharType="end"/>
              </w:r>
              <w:r w:rsidRPr="00F833C9" w:rsidDel="009E36CE">
                <w:rPr>
                  <w:rFonts w:ascii="Calibri" w:hAnsi="Calibri"/>
                  <w:sz w:val="16"/>
                </w:rPr>
                <w:delText>. DOI: 10.1016/j.patrec.2018.04.010.</w:delText>
              </w:r>
            </w:del>
          </w:p>
          <w:p w14:paraId="18B06808" w14:textId="69E1EFC1" w:rsidR="00F833C9" w:rsidRPr="00F833C9" w:rsidDel="009E36CE" w:rsidRDefault="00F833C9" w:rsidP="009E36CE">
            <w:pPr>
              <w:pStyle w:val="NormalWeb"/>
              <w:spacing w:before="0" w:beforeAutospacing="0" w:after="0" w:afterAutospacing="0"/>
              <w:rPr>
                <w:del w:id="1400" w:author="Ronald Fernando Rodríguez Barbosa" w:date="2020-04-11T18:38:00Z"/>
                <w:rFonts w:ascii="Calibri" w:hAnsi="Calibri"/>
                <w:sz w:val="16"/>
              </w:rPr>
              <w:pPrChange w:id="1401" w:author="Ronald Fernando Rodríguez Barbosa" w:date="2020-04-11T18:40:00Z">
                <w:pPr>
                  <w:pStyle w:val="NormalWeb"/>
                  <w:spacing w:before="0" w:beforeAutospacing="0" w:after="0" w:afterAutospacing="0"/>
                </w:pPr>
              </w:pPrChange>
            </w:pPr>
            <w:del w:id="1402" w:author="Ronald Fernando Rodríguez Barbosa" w:date="2020-04-11T18:38:00Z">
              <w:r w:rsidRPr="00F833C9" w:rsidDel="009E36CE">
                <w:rPr>
                  <w:rFonts w:ascii="Calibri" w:hAnsi="Calibri"/>
                  <w:sz w:val="16"/>
                </w:rPr>
                <w:delText>[34] D. F. Dinges</w:delText>
              </w:r>
              <w:r w:rsidRPr="00F833C9" w:rsidDel="009E36CE">
                <w:rPr>
                  <w:rFonts w:ascii="Calibri" w:hAnsi="Calibri"/>
                  <w:i/>
                  <w:iCs/>
                  <w:sz w:val="16"/>
                </w:rPr>
                <w:delText xml:space="preserve"> et al</w:delText>
              </w:r>
              <w:r w:rsidRPr="00F833C9" w:rsidDel="009E36CE">
                <w:rPr>
                  <w:rFonts w:ascii="Calibri" w:hAnsi="Calibri"/>
                  <w:sz w:val="16"/>
                </w:rPr>
                <w:delText xml:space="preserve">, "Optical computer recognition of facial expressions associated with stress induced by performance demands," </w:delText>
              </w:r>
              <w:r w:rsidRPr="00F833C9" w:rsidDel="009E36CE">
                <w:rPr>
                  <w:rFonts w:ascii="Calibri" w:hAnsi="Calibri"/>
                  <w:i/>
                  <w:iCs/>
                  <w:sz w:val="16"/>
                </w:rPr>
                <w:delText xml:space="preserve">Aviation, Space, and Environmental Medicine, </w:delText>
              </w:r>
              <w:r w:rsidRPr="00F833C9" w:rsidDel="009E36CE">
                <w:rPr>
                  <w:rFonts w:ascii="Calibri" w:hAnsi="Calibri"/>
                  <w:sz w:val="16"/>
                </w:rPr>
                <w:delText xml:space="preserve">vol. 76, </w:delText>
              </w:r>
              <w:r w:rsidRPr="00F833C9" w:rsidDel="009E36CE">
                <w:rPr>
                  <w:rFonts w:ascii="Calibri" w:hAnsi="Calibri"/>
                  <w:i/>
                  <w:iCs/>
                  <w:sz w:val="16"/>
                </w:rPr>
                <w:delText xml:space="preserve">(6 Suppl), </w:delText>
              </w:r>
              <w:r w:rsidRPr="00F833C9" w:rsidDel="009E36CE">
                <w:rPr>
                  <w:rFonts w:ascii="Calibri" w:hAnsi="Calibri"/>
                  <w:sz w:val="16"/>
                </w:rPr>
                <w:delText xml:space="preserve">pp. B172, 2005. Available: </w:delText>
              </w:r>
              <w:r w:rsidR="002F47E9" w:rsidDel="009E36CE">
                <w:fldChar w:fldCharType="begin"/>
              </w:r>
              <w:r w:rsidR="002F47E9" w:rsidDel="009E36CE">
                <w:delInstrText xml:space="preserve"> HYPERLINK "https://www.ncbi.nlm.nih.gov/pubmed/15943210" \t "_blank" </w:delInstrText>
              </w:r>
              <w:r w:rsidR="002F47E9" w:rsidDel="009E36CE">
                <w:fldChar w:fldCharType="separate"/>
              </w:r>
              <w:r w:rsidRPr="00F833C9" w:rsidDel="009E36CE">
                <w:rPr>
                  <w:rStyle w:val="Hipervnculo"/>
                  <w:rFonts w:ascii="Calibri" w:hAnsi="Calibri"/>
                  <w:sz w:val="16"/>
                </w:rPr>
                <w:delText>https://www.ncbi.nlm.nih.gov/pubmed/15943210</w:delText>
              </w:r>
              <w:r w:rsidR="002F47E9" w:rsidDel="009E36CE">
                <w:rPr>
                  <w:rStyle w:val="Hipervnculo"/>
                  <w:rFonts w:ascii="Calibri" w:hAnsi="Calibri"/>
                  <w:sz w:val="16"/>
                </w:rPr>
                <w:fldChar w:fldCharType="end"/>
              </w:r>
              <w:r w:rsidRPr="00F833C9" w:rsidDel="009E36CE">
                <w:rPr>
                  <w:rFonts w:ascii="Calibri" w:hAnsi="Calibri"/>
                  <w:sz w:val="16"/>
                </w:rPr>
                <w:delText>.</w:delText>
              </w:r>
            </w:del>
          </w:p>
          <w:p w14:paraId="4293B6A0" w14:textId="59918AD1" w:rsidR="00F833C9" w:rsidRPr="00F833C9" w:rsidDel="009E36CE" w:rsidRDefault="00F833C9" w:rsidP="009E36CE">
            <w:pPr>
              <w:pStyle w:val="NormalWeb"/>
              <w:spacing w:before="0" w:beforeAutospacing="0" w:after="0" w:afterAutospacing="0"/>
              <w:rPr>
                <w:del w:id="1403" w:author="Ronald Fernando Rodríguez Barbosa" w:date="2020-04-11T18:38:00Z"/>
                <w:rFonts w:ascii="Calibri" w:hAnsi="Calibri"/>
                <w:sz w:val="16"/>
              </w:rPr>
              <w:pPrChange w:id="1404" w:author="Ronald Fernando Rodríguez Barbosa" w:date="2020-04-11T18:40:00Z">
                <w:pPr>
                  <w:pStyle w:val="NormalWeb"/>
                  <w:spacing w:before="0" w:beforeAutospacing="0" w:after="0" w:afterAutospacing="0"/>
                </w:pPr>
              </w:pPrChange>
            </w:pPr>
            <w:del w:id="1405" w:author="Ronald Fernando Rodríguez Barbosa" w:date="2020-04-11T18:38:00Z">
              <w:r w:rsidRPr="00F833C9" w:rsidDel="009E36CE">
                <w:rPr>
                  <w:rFonts w:ascii="Calibri" w:hAnsi="Calibri"/>
                  <w:sz w:val="16"/>
                </w:rPr>
                <w:delText>[35] Y. Zhu</w:delText>
              </w:r>
              <w:r w:rsidRPr="00F833C9" w:rsidDel="009E36CE">
                <w:rPr>
                  <w:rFonts w:ascii="Calibri" w:hAnsi="Calibri"/>
                  <w:i/>
                  <w:iCs/>
                  <w:sz w:val="16"/>
                </w:rPr>
                <w:delText xml:space="preserve"> et al</w:delText>
              </w:r>
              <w:r w:rsidRPr="00F833C9" w:rsidDel="009E36CE">
                <w:rPr>
                  <w:rFonts w:ascii="Calibri" w:hAnsi="Calibri"/>
                  <w:sz w:val="16"/>
                </w:rPr>
                <w:delText xml:space="preserve">, "Automated Depression Diagnosis Based on Deep Networks to Encode Facial Appearance and Dynamics," </w:delText>
              </w:r>
              <w:r w:rsidRPr="00F833C9" w:rsidDel="009E36CE">
                <w:rPr>
                  <w:rFonts w:ascii="Calibri" w:hAnsi="Calibri"/>
                  <w:i/>
                  <w:iCs/>
                  <w:sz w:val="16"/>
                </w:rPr>
                <w:delText xml:space="preserve">T-Affc, </w:delText>
              </w:r>
              <w:r w:rsidRPr="00F833C9" w:rsidDel="009E36CE">
                <w:rPr>
                  <w:rFonts w:ascii="Calibri" w:hAnsi="Calibri"/>
                  <w:sz w:val="16"/>
                </w:rPr>
                <w:delText xml:space="preserve">vol. 9, </w:delText>
              </w:r>
              <w:r w:rsidRPr="00F833C9" w:rsidDel="009E36CE">
                <w:rPr>
                  <w:rFonts w:ascii="Calibri" w:hAnsi="Calibri"/>
                  <w:i/>
                  <w:iCs/>
                  <w:sz w:val="16"/>
                </w:rPr>
                <w:delText xml:space="preserve">(4), </w:delText>
              </w:r>
              <w:r w:rsidRPr="00F833C9" w:rsidDel="009E36CE">
                <w:rPr>
                  <w:rFonts w:ascii="Calibri" w:hAnsi="Calibri"/>
                  <w:sz w:val="16"/>
                </w:rPr>
                <w:delText xml:space="preserve">pp. 578-584, 2018. Available: </w:delText>
              </w:r>
              <w:r w:rsidR="002F47E9" w:rsidDel="009E36CE">
                <w:fldChar w:fldCharType="begin"/>
              </w:r>
              <w:r w:rsidR="002F47E9" w:rsidDel="009E36CE">
                <w:delInstrText xml:space="preserve"> HYPERLINK "https://ieeexplore.ieee.org/document/7812588" \t "_blank" </w:delInstrText>
              </w:r>
              <w:r w:rsidR="002F47E9" w:rsidDel="009E36CE">
                <w:fldChar w:fldCharType="separate"/>
              </w:r>
              <w:r w:rsidRPr="00F833C9" w:rsidDel="009E36CE">
                <w:rPr>
                  <w:rStyle w:val="Hipervnculo"/>
                  <w:rFonts w:ascii="Calibri" w:hAnsi="Calibri"/>
                  <w:sz w:val="16"/>
                </w:rPr>
                <w:delText>https://ieeexplore.ieee.org/document/7812588</w:delText>
              </w:r>
              <w:r w:rsidR="002F47E9" w:rsidDel="009E36CE">
                <w:rPr>
                  <w:rStyle w:val="Hipervnculo"/>
                  <w:rFonts w:ascii="Calibri" w:hAnsi="Calibri"/>
                  <w:sz w:val="16"/>
                </w:rPr>
                <w:fldChar w:fldCharType="end"/>
              </w:r>
              <w:r w:rsidRPr="00F833C9" w:rsidDel="009E36CE">
                <w:rPr>
                  <w:rFonts w:ascii="Calibri" w:hAnsi="Calibri"/>
                  <w:sz w:val="16"/>
                </w:rPr>
                <w:delText>. DOI: 10.1109/TAFFC.2017.2650899.</w:delText>
              </w:r>
            </w:del>
          </w:p>
          <w:p w14:paraId="37D1E90C" w14:textId="469DC4C3" w:rsidR="00F833C9" w:rsidRPr="00F833C9" w:rsidDel="009E36CE" w:rsidRDefault="00F833C9" w:rsidP="009E36CE">
            <w:pPr>
              <w:pStyle w:val="NormalWeb"/>
              <w:spacing w:before="0" w:beforeAutospacing="0" w:after="0" w:afterAutospacing="0"/>
              <w:rPr>
                <w:del w:id="1406" w:author="Ronald Fernando Rodríguez Barbosa" w:date="2020-04-11T18:38:00Z"/>
                <w:rFonts w:ascii="Calibri" w:hAnsi="Calibri"/>
                <w:sz w:val="16"/>
              </w:rPr>
              <w:pPrChange w:id="1407" w:author="Ronald Fernando Rodríguez Barbosa" w:date="2020-04-11T18:40:00Z">
                <w:pPr>
                  <w:pStyle w:val="NormalWeb"/>
                  <w:spacing w:before="0" w:beforeAutospacing="0" w:after="0" w:afterAutospacing="0"/>
                </w:pPr>
              </w:pPrChange>
            </w:pPr>
            <w:del w:id="1408" w:author="Ronald Fernando Rodríguez Barbosa" w:date="2020-04-11T18:38:00Z">
              <w:r w:rsidRPr="00F833C9" w:rsidDel="009E36CE">
                <w:rPr>
                  <w:rFonts w:ascii="Calibri" w:hAnsi="Calibri"/>
                  <w:sz w:val="16"/>
                </w:rPr>
                <w:delText>[36] S. Alghowinem</w:delText>
              </w:r>
              <w:r w:rsidRPr="00F833C9" w:rsidDel="009E36CE">
                <w:rPr>
                  <w:rFonts w:ascii="Calibri" w:hAnsi="Calibri"/>
                  <w:i/>
                  <w:iCs/>
                  <w:sz w:val="16"/>
                </w:rPr>
                <w:delText xml:space="preserve"> et al</w:delText>
              </w:r>
              <w:r w:rsidRPr="00F833C9" w:rsidDel="009E36CE">
                <w:rPr>
                  <w:rFonts w:ascii="Calibri" w:hAnsi="Calibri"/>
                  <w:sz w:val="16"/>
                </w:rPr>
                <w:delText xml:space="preserve">, "Multimodal Depression Detection: Fusion Analysis of Paralinguistic, Head Pose and Eye Gaze Behaviors," </w:delText>
              </w:r>
              <w:r w:rsidRPr="00F833C9" w:rsidDel="009E36CE">
                <w:rPr>
                  <w:rFonts w:ascii="Calibri" w:hAnsi="Calibri"/>
                  <w:i/>
                  <w:iCs/>
                  <w:sz w:val="16"/>
                </w:rPr>
                <w:delText xml:space="preserve">T-Affc, </w:delText>
              </w:r>
              <w:r w:rsidRPr="00F833C9" w:rsidDel="009E36CE">
                <w:rPr>
                  <w:rFonts w:ascii="Calibri" w:hAnsi="Calibri"/>
                  <w:sz w:val="16"/>
                </w:rPr>
                <w:delText xml:space="preserve">vol. 9, </w:delText>
              </w:r>
              <w:r w:rsidRPr="00F833C9" w:rsidDel="009E36CE">
                <w:rPr>
                  <w:rFonts w:ascii="Calibri" w:hAnsi="Calibri"/>
                  <w:i/>
                  <w:iCs/>
                  <w:sz w:val="16"/>
                </w:rPr>
                <w:delText xml:space="preserve">(4), </w:delText>
              </w:r>
              <w:r w:rsidRPr="00F833C9" w:rsidDel="009E36CE">
                <w:rPr>
                  <w:rFonts w:ascii="Calibri" w:hAnsi="Calibri"/>
                  <w:sz w:val="16"/>
                </w:rPr>
                <w:delText xml:space="preserve">pp. 478-490, 2018. Available: </w:delText>
              </w:r>
              <w:r w:rsidR="002F47E9" w:rsidDel="009E36CE">
                <w:fldChar w:fldCharType="begin"/>
              </w:r>
              <w:r w:rsidR="002F47E9" w:rsidDel="009E36CE">
                <w:delInstrText xml:space="preserve"> HYPERLINK "https://ieeexplore.ieee.org/document/7763752" \t "_blank" </w:delInstrText>
              </w:r>
              <w:r w:rsidR="002F47E9" w:rsidDel="009E36CE">
                <w:fldChar w:fldCharType="separate"/>
              </w:r>
              <w:r w:rsidRPr="00F833C9" w:rsidDel="009E36CE">
                <w:rPr>
                  <w:rStyle w:val="Hipervnculo"/>
                  <w:rFonts w:ascii="Calibri" w:hAnsi="Calibri"/>
                  <w:sz w:val="16"/>
                </w:rPr>
                <w:delText>https://ieeexplore.ieee.org/document/7763752</w:delText>
              </w:r>
              <w:r w:rsidR="002F47E9" w:rsidDel="009E36CE">
                <w:rPr>
                  <w:rStyle w:val="Hipervnculo"/>
                  <w:rFonts w:ascii="Calibri" w:hAnsi="Calibri"/>
                  <w:sz w:val="16"/>
                </w:rPr>
                <w:fldChar w:fldCharType="end"/>
              </w:r>
              <w:r w:rsidRPr="00F833C9" w:rsidDel="009E36CE">
                <w:rPr>
                  <w:rFonts w:ascii="Calibri" w:hAnsi="Calibri"/>
                  <w:sz w:val="16"/>
                </w:rPr>
                <w:delText>. DOI: 10.1109/TAFFC.2016.2634527.</w:delText>
              </w:r>
            </w:del>
          </w:p>
          <w:p w14:paraId="0AE651CC" w14:textId="07FE2A23" w:rsidR="00F833C9" w:rsidRPr="00F833C9" w:rsidDel="009E36CE" w:rsidRDefault="00F833C9" w:rsidP="009E36CE">
            <w:pPr>
              <w:pStyle w:val="NormalWeb"/>
              <w:spacing w:before="0" w:beforeAutospacing="0" w:after="0" w:afterAutospacing="0"/>
              <w:rPr>
                <w:del w:id="1409" w:author="Ronald Fernando Rodríguez Barbosa" w:date="2020-04-11T18:38:00Z"/>
                <w:rFonts w:ascii="Calibri" w:hAnsi="Calibri"/>
                <w:sz w:val="16"/>
              </w:rPr>
              <w:pPrChange w:id="1410" w:author="Ronald Fernando Rodríguez Barbosa" w:date="2020-04-11T18:40:00Z">
                <w:pPr>
                  <w:pStyle w:val="NormalWeb"/>
                  <w:spacing w:before="0" w:beforeAutospacing="0" w:after="0" w:afterAutospacing="0"/>
                </w:pPr>
              </w:pPrChange>
            </w:pPr>
            <w:del w:id="1411" w:author="Ronald Fernando Rodríguez Barbosa" w:date="2020-04-11T18:38:00Z">
              <w:r w:rsidRPr="00F833C9" w:rsidDel="009E36CE">
                <w:rPr>
                  <w:rFonts w:ascii="Calibri" w:hAnsi="Calibri"/>
                  <w:sz w:val="16"/>
                </w:rPr>
                <w:delText xml:space="preserve">[37] S. Acharya and S. Chellappan, </w:delText>
              </w:r>
              <w:r w:rsidRPr="00F833C9" w:rsidDel="009E36CE">
                <w:rPr>
                  <w:rFonts w:ascii="Calibri" w:hAnsi="Calibri"/>
                  <w:i/>
                  <w:iCs/>
                  <w:sz w:val="16"/>
                </w:rPr>
                <w:delText xml:space="preserve">IBM CRISP-DM : A Step-by-Step Guide. </w:delText>
              </w:r>
              <w:r w:rsidRPr="00F833C9" w:rsidDel="009E36CE">
                <w:rPr>
                  <w:rFonts w:ascii="Calibri" w:hAnsi="Calibri"/>
                  <w:sz w:val="16"/>
                </w:rPr>
                <w:delText>(1st ed.) Berkeley, CA: Apress L. P, 2016.</w:delText>
              </w:r>
            </w:del>
          </w:p>
          <w:p w14:paraId="40DCA9D2" w14:textId="216C7EC4" w:rsidR="00F833C9" w:rsidRPr="00F833C9" w:rsidDel="009E36CE" w:rsidRDefault="00F833C9" w:rsidP="009E36CE">
            <w:pPr>
              <w:pStyle w:val="NormalWeb"/>
              <w:spacing w:before="0" w:beforeAutospacing="0" w:after="0" w:afterAutospacing="0"/>
              <w:rPr>
                <w:del w:id="1412" w:author="Ronald Fernando Rodríguez Barbosa" w:date="2020-04-11T18:38:00Z"/>
                <w:rFonts w:ascii="Calibri" w:hAnsi="Calibri"/>
                <w:sz w:val="16"/>
              </w:rPr>
              <w:pPrChange w:id="1413" w:author="Ronald Fernando Rodríguez Barbosa" w:date="2020-04-11T18:40:00Z">
                <w:pPr>
                  <w:pStyle w:val="NormalWeb"/>
                  <w:spacing w:before="0" w:beforeAutospacing="0" w:after="0" w:afterAutospacing="0"/>
                </w:pPr>
              </w:pPrChange>
            </w:pPr>
            <w:del w:id="1414" w:author="Ronald Fernando Rodríguez Barbosa" w:date="2020-04-11T18:38:00Z">
              <w:r w:rsidRPr="00F833C9" w:rsidDel="009E36CE">
                <w:rPr>
                  <w:rFonts w:ascii="Calibri" w:hAnsi="Calibri"/>
                  <w:sz w:val="16"/>
                </w:rPr>
                <w:delText xml:space="preserve">[38] Enrique González, "Desarrollo de Aplicaciones basadas en Sistemas MultiAgentes," 2006. </w:delText>
              </w:r>
            </w:del>
          </w:p>
          <w:p w14:paraId="6C6BA54B" w14:textId="3E42A482" w:rsidR="00F833C9" w:rsidRPr="00F833C9" w:rsidDel="009E36CE" w:rsidRDefault="00F833C9" w:rsidP="009E36CE">
            <w:pPr>
              <w:pStyle w:val="NormalWeb"/>
              <w:spacing w:before="0" w:beforeAutospacing="0" w:after="0" w:afterAutospacing="0"/>
              <w:rPr>
                <w:del w:id="1415" w:author="Ronald Fernando Rodríguez Barbosa" w:date="2020-04-11T18:38:00Z"/>
                <w:rFonts w:ascii="Calibri" w:hAnsi="Calibri"/>
                <w:sz w:val="16"/>
              </w:rPr>
              <w:pPrChange w:id="1416" w:author="Ronald Fernando Rodríguez Barbosa" w:date="2020-04-11T18:40:00Z">
                <w:pPr>
                  <w:pStyle w:val="NormalWeb"/>
                  <w:spacing w:before="0" w:beforeAutospacing="0" w:after="0" w:afterAutospacing="0"/>
                </w:pPr>
              </w:pPrChange>
            </w:pPr>
            <w:del w:id="1417" w:author="Ronald Fernando Rodríguez Barbosa" w:date="2020-04-11T18:38:00Z">
              <w:r w:rsidRPr="00F833C9" w:rsidDel="009E36CE">
                <w:rPr>
                  <w:rFonts w:ascii="Calibri" w:hAnsi="Calibri"/>
                  <w:sz w:val="16"/>
                </w:rPr>
                <w:delText xml:space="preserve">[39] Ken Schwaber and Jeff Sutherland, "The scrum guide," in </w:delText>
              </w:r>
              <w:r w:rsidRPr="00F833C9" w:rsidDel="009E36CE">
                <w:rPr>
                  <w:rFonts w:ascii="Calibri" w:hAnsi="Calibri"/>
                  <w:i/>
                  <w:iCs/>
                  <w:sz w:val="16"/>
                </w:rPr>
                <w:delText>Software in 30 Days</w:delText>
              </w:r>
              <w:r w:rsidRPr="00F833C9" w:rsidDel="009E36CE">
                <w:rPr>
                  <w:rFonts w:ascii="Calibri" w:hAnsi="Calibri"/>
                  <w:sz w:val="16"/>
                </w:rPr>
                <w:delText>Anonymous Hoboken, NJ, USA: John Wiley &amp; Sons, Inc, 2012, pp. 133-152.</w:delText>
              </w:r>
            </w:del>
          </w:p>
          <w:p w14:paraId="78B11D70" w14:textId="361BA694" w:rsidR="00F833C9" w:rsidRPr="00F833C9" w:rsidDel="009E36CE" w:rsidRDefault="00F833C9" w:rsidP="009E36CE">
            <w:pPr>
              <w:pStyle w:val="NormalWeb"/>
              <w:spacing w:before="0" w:beforeAutospacing="0" w:after="0" w:afterAutospacing="0"/>
              <w:rPr>
                <w:del w:id="1418" w:author="Ronald Fernando Rodríguez Barbosa" w:date="2020-04-11T18:38:00Z"/>
                <w:rFonts w:ascii="Calibri" w:hAnsi="Calibri"/>
                <w:sz w:val="16"/>
              </w:rPr>
              <w:pPrChange w:id="1419" w:author="Ronald Fernando Rodríguez Barbosa" w:date="2020-04-11T18:40:00Z">
                <w:pPr>
                  <w:pStyle w:val="NormalWeb"/>
                  <w:spacing w:before="0" w:beforeAutospacing="0" w:after="0" w:afterAutospacing="0"/>
                </w:pPr>
              </w:pPrChange>
            </w:pPr>
            <w:del w:id="1420" w:author="Ronald Fernando Rodríguez Barbosa" w:date="2020-04-11T18:38:00Z">
              <w:r w:rsidRPr="00F833C9" w:rsidDel="009E36CE">
                <w:rPr>
                  <w:rFonts w:ascii="Calibri" w:hAnsi="Calibri"/>
                  <w:sz w:val="16"/>
                </w:rPr>
                <w:delText xml:space="preserve">[40] V. Venkatesh and H. Bala, "Technology Acceptance Model 3 and a Research Agenda on Interventions," </w:delText>
              </w:r>
              <w:r w:rsidRPr="00F833C9" w:rsidDel="009E36CE">
                <w:rPr>
                  <w:rFonts w:ascii="Calibri" w:hAnsi="Calibri"/>
                  <w:i/>
                  <w:iCs/>
                  <w:sz w:val="16"/>
                </w:rPr>
                <w:delText xml:space="preserve">Decision Sciences, </w:delText>
              </w:r>
              <w:r w:rsidRPr="00F833C9" w:rsidDel="009E36CE">
                <w:rPr>
                  <w:rFonts w:ascii="Calibri" w:hAnsi="Calibri"/>
                  <w:sz w:val="16"/>
                </w:rPr>
                <w:delText xml:space="preserve">vol. 39, </w:delText>
              </w:r>
              <w:r w:rsidRPr="00F833C9" w:rsidDel="009E36CE">
                <w:rPr>
                  <w:rFonts w:ascii="Calibri" w:hAnsi="Calibri"/>
                  <w:i/>
                  <w:iCs/>
                  <w:sz w:val="16"/>
                </w:rPr>
                <w:delText xml:space="preserve">(2), </w:delText>
              </w:r>
              <w:r w:rsidRPr="00F833C9" w:rsidDel="009E36CE">
                <w:rPr>
                  <w:rFonts w:ascii="Calibri" w:hAnsi="Calibri"/>
                  <w:sz w:val="16"/>
                </w:rPr>
                <w:delText xml:space="preserve">pp. 273-315, 2008. Available: </w:delText>
              </w:r>
              <w:r w:rsidR="002F47E9" w:rsidDel="009E36CE">
                <w:fldChar w:fldCharType="begin"/>
              </w:r>
              <w:r w:rsidR="002F47E9" w:rsidDel="009E36CE">
                <w:delInstrText xml:space="preserve"> HYPERLINK "https://search.proquest.com/docview/198119893" \t "_blank" </w:delInstrText>
              </w:r>
              <w:r w:rsidR="002F47E9" w:rsidDel="009E36CE">
                <w:fldChar w:fldCharType="separate"/>
              </w:r>
              <w:r w:rsidRPr="00F833C9" w:rsidDel="009E36CE">
                <w:rPr>
                  <w:rStyle w:val="Hipervnculo"/>
                  <w:rFonts w:ascii="Calibri" w:hAnsi="Calibri"/>
                  <w:sz w:val="16"/>
                </w:rPr>
                <w:delText>https://search.proquest.com/docview/198119893</w:delText>
              </w:r>
              <w:r w:rsidR="002F47E9" w:rsidDel="009E36CE">
                <w:rPr>
                  <w:rStyle w:val="Hipervnculo"/>
                  <w:rFonts w:ascii="Calibri" w:hAnsi="Calibri"/>
                  <w:sz w:val="16"/>
                </w:rPr>
                <w:fldChar w:fldCharType="end"/>
              </w:r>
              <w:r w:rsidRPr="00F833C9" w:rsidDel="009E36CE">
                <w:rPr>
                  <w:rFonts w:ascii="Calibri" w:hAnsi="Calibri"/>
                  <w:sz w:val="16"/>
                </w:rPr>
                <w:delText>. DOI: 10.1111/j.1540-5915.2008.00192.x.</w:delText>
              </w:r>
            </w:del>
          </w:p>
          <w:p w14:paraId="3DC340CE" w14:textId="7EA4559B" w:rsidR="00F833C9" w:rsidRPr="00F833C9" w:rsidDel="009E36CE" w:rsidRDefault="00F833C9" w:rsidP="009E36CE">
            <w:pPr>
              <w:pStyle w:val="NormalWeb"/>
              <w:spacing w:before="0" w:beforeAutospacing="0" w:after="0" w:afterAutospacing="0"/>
              <w:rPr>
                <w:del w:id="1421" w:author="Ronald Fernando Rodríguez Barbosa" w:date="2020-04-11T18:38:00Z"/>
                <w:rFonts w:ascii="Calibri" w:hAnsi="Calibri"/>
                <w:sz w:val="16"/>
              </w:rPr>
              <w:pPrChange w:id="1422" w:author="Ronald Fernando Rodríguez Barbosa" w:date="2020-04-11T18:40:00Z">
                <w:pPr>
                  <w:pStyle w:val="NormalWeb"/>
                  <w:spacing w:before="0" w:beforeAutospacing="0" w:after="0" w:afterAutospacing="0"/>
                </w:pPr>
              </w:pPrChange>
            </w:pPr>
            <w:del w:id="1423" w:author="Ronald Fernando Rodríguez Barbosa" w:date="2020-04-11T18:38:00Z">
              <w:r w:rsidRPr="00F833C9" w:rsidDel="009E36CE">
                <w:rPr>
                  <w:rFonts w:ascii="Calibri" w:hAnsi="Calibri"/>
                  <w:sz w:val="16"/>
                </w:rPr>
                <w:delText xml:space="preserve">[41] K. Schindler, L. Van Gool and B. de Gelder, "Recognizing emotions expressed by body pose: A biologically inspired neural model," </w:delText>
              </w:r>
              <w:r w:rsidRPr="00F833C9" w:rsidDel="009E36CE">
                <w:rPr>
                  <w:rFonts w:ascii="Calibri" w:hAnsi="Calibri"/>
                  <w:i/>
                  <w:iCs/>
                  <w:sz w:val="16"/>
                </w:rPr>
                <w:delText xml:space="preserve">Neural Networks, </w:delText>
              </w:r>
              <w:r w:rsidRPr="00F833C9" w:rsidDel="009E36CE">
                <w:rPr>
                  <w:rFonts w:ascii="Calibri" w:hAnsi="Calibri"/>
                  <w:sz w:val="16"/>
                </w:rPr>
                <w:delText xml:space="preserve">vol. 21, </w:delText>
              </w:r>
              <w:r w:rsidRPr="00F833C9" w:rsidDel="009E36CE">
                <w:rPr>
                  <w:rFonts w:ascii="Calibri" w:hAnsi="Calibri"/>
                  <w:i/>
                  <w:iCs/>
                  <w:sz w:val="16"/>
                </w:rPr>
                <w:delText xml:space="preserve">(9), </w:delText>
              </w:r>
              <w:r w:rsidRPr="00F833C9" w:rsidDel="009E36CE">
                <w:rPr>
                  <w:rFonts w:ascii="Calibri" w:hAnsi="Calibri"/>
                  <w:sz w:val="16"/>
                </w:rPr>
                <w:delText xml:space="preserve">pp. 1238-1246, 2008. Available: </w:delText>
              </w:r>
              <w:r w:rsidR="002F47E9" w:rsidDel="009E36CE">
                <w:fldChar w:fldCharType="begin"/>
              </w:r>
              <w:r w:rsidR="002F47E9" w:rsidDel="009E36CE">
                <w:delInstrText xml:space="preserve"> HYPERLINK "https://www.sciencedirect.com/science/article/pii/S0893608008000944" \t "_blank" </w:delInstrText>
              </w:r>
              <w:r w:rsidR="002F47E9" w:rsidDel="009E36CE">
                <w:fldChar w:fldCharType="separate"/>
              </w:r>
              <w:r w:rsidRPr="00F833C9" w:rsidDel="009E36CE">
                <w:rPr>
                  <w:rStyle w:val="Hipervnculo"/>
                  <w:rFonts w:ascii="Calibri" w:hAnsi="Calibri"/>
                  <w:sz w:val="16"/>
                </w:rPr>
                <w:delText>https://www.sciencedirect.com/science/article/pii/S0893608008000944</w:delText>
              </w:r>
              <w:r w:rsidR="002F47E9" w:rsidDel="009E36CE">
                <w:rPr>
                  <w:rStyle w:val="Hipervnculo"/>
                  <w:rFonts w:ascii="Calibri" w:hAnsi="Calibri"/>
                  <w:sz w:val="16"/>
                </w:rPr>
                <w:fldChar w:fldCharType="end"/>
              </w:r>
              <w:r w:rsidRPr="00F833C9" w:rsidDel="009E36CE">
                <w:rPr>
                  <w:rFonts w:ascii="Calibri" w:hAnsi="Calibri"/>
                  <w:sz w:val="16"/>
                </w:rPr>
                <w:delText>. DOI: 10.1016/j.neunet.2008.05.003.</w:delText>
              </w:r>
            </w:del>
          </w:p>
          <w:p w14:paraId="069A0711" w14:textId="6296D044" w:rsidR="00F833C9" w:rsidRPr="00F833C9" w:rsidDel="009E36CE" w:rsidRDefault="00F833C9" w:rsidP="009E36CE">
            <w:pPr>
              <w:pStyle w:val="NormalWeb"/>
              <w:spacing w:before="0" w:beforeAutospacing="0" w:after="0" w:afterAutospacing="0"/>
              <w:rPr>
                <w:del w:id="1424" w:author="Ronald Fernando Rodríguez Barbosa" w:date="2020-04-11T18:38:00Z"/>
                <w:rFonts w:ascii="Calibri" w:hAnsi="Calibri"/>
                <w:sz w:val="16"/>
              </w:rPr>
              <w:pPrChange w:id="1425" w:author="Ronald Fernando Rodríguez Barbosa" w:date="2020-04-11T18:40:00Z">
                <w:pPr>
                  <w:pStyle w:val="NormalWeb"/>
                  <w:spacing w:before="0" w:beforeAutospacing="0" w:after="0" w:afterAutospacing="0"/>
                </w:pPr>
              </w:pPrChange>
            </w:pPr>
            <w:del w:id="1426" w:author="Ronald Fernando Rodríguez Barbosa" w:date="2020-04-11T18:38:00Z">
              <w:r w:rsidRPr="00F833C9" w:rsidDel="009E36CE">
                <w:rPr>
                  <w:rFonts w:ascii="Calibri" w:hAnsi="Calibri"/>
                  <w:sz w:val="16"/>
                </w:rPr>
                <w:delText xml:space="preserve">[42] B. R. Steunebrink, "The logical structure of emotions," 2010. Available: </w:delText>
              </w:r>
              <w:r w:rsidR="002F47E9" w:rsidDel="009E36CE">
                <w:fldChar w:fldCharType="begin"/>
              </w:r>
              <w:r w:rsidR="002F47E9" w:rsidDel="009E36CE">
                <w:delInstrText xml:space="preserve"> HYPERLINK "https://www.openaire.eu/search/publication?articleId=narcis______::72fa20eaf2f70373b9f4223ed8789f52" \t "_blank" </w:delInstrText>
              </w:r>
              <w:r w:rsidR="002F47E9" w:rsidDel="009E36CE">
                <w:fldChar w:fldCharType="separate"/>
              </w:r>
              <w:r w:rsidRPr="00F833C9" w:rsidDel="009E36CE">
                <w:rPr>
                  <w:rStyle w:val="Hipervnculo"/>
                  <w:rFonts w:ascii="Calibri" w:hAnsi="Calibri"/>
                  <w:sz w:val="16"/>
                </w:rPr>
                <w:delText>https://www.openaire.eu/search/publication?articleId=narcis______::72fa20eaf2f70373b9f4223ed8789f52</w:delText>
              </w:r>
              <w:r w:rsidR="002F47E9" w:rsidDel="009E36CE">
                <w:rPr>
                  <w:rStyle w:val="Hipervnculo"/>
                  <w:rFonts w:ascii="Calibri" w:hAnsi="Calibri"/>
                  <w:sz w:val="16"/>
                </w:rPr>
                <w:fldChar w:fldCharType="end"/>
              </w:r>
              <w:r w:rsidRPr="00F833C9" w:rsidDel="009E36CE">
                <w:rPr>
                  <w:rFonts w:ascii="Calibri" w:hAnsi="Calibri"/>
                  <w:sz w:val="16"/>
                </w:rPr>
                <w:delText>.</w:delText>
              </w:r>
            </w:del>
          </w:p>
          <w:p w14:paraId="5E0DBDB0" w14:textId="0A67C9E4" w:rsidR="00F833C9" w:rsidRPr="00F833C9" w:rsidDel="009E36CE" w:rsidRDefault="00F833C9" w:rsidP="009E36CE">
            <w:pPr>
              <w:pStyle w:val="NormalWeb"/>
              <w:spacing w:before="0" w:beforeAutospacing="0" w:after="0" w:afterAutospacing="0"/>
              <w:rPr>
                <w:del w:id="1427" w:author="Ronald Fernando Rodríguez Barbosa" w:date="2020-04-11T18:38:00Z"/>
                <w:rFonts w:ascii="Calibri" w:hAnsi="Calibri"/>
                <w:sz w:val="16"/>
              </w:rPr>
              <w:pPrChange w:id="1428" w:author="Ronald Fernando Rodríguez Barbosa" w:date="2020-04-11T18:40:00Z">
                <w:pPr>
                  <w:pStyle w:val="NormalWeb"/>
                  <w:spacing w:before="0" w:beforeAutospacing="0" w:after="0" w:afterAutospacing="0"/>
                </w:pPr>
              </w:pPrChange>
            </w:pPr>
            <w:del w:id="1429" w:author="Ronald Fernando Rodríguez Barbosa" w:date="2020-04-11T18:38:00Z">
              <w:r w:rsidRPr="00F833C9" w:rsidDel="009E36CE">
                <w:rPr>
                  <w:rFonts w:ascii="Calibri" w:hAnsi="Calibri"/>
                  <w:sz w:val="16"/>
                </w:rPr>
                <w:delText xml:space="preserve">[43] SMRC, "Spanish Personal Health Questionnaire Depression Scale (PHQ-8)," 2012. </w:delText>
              </w:r>
            </w:del>
          </w:p>
          <w:p w14:paraId="5032F0B6" w14:textId="60EADF88" w:rsidR="00F833C9" w:rsidRPr="00F833C9" w:rsidDel="009E36CE" w:rsidRDefault="00F833C9" w:rsidP="009E36CE">
            <w:pPr>
              <w:pStyle w:val="NormalWeb"/>
              <w:spacing w:before="0" w:beforeAutospacing="0" w:after="0" w:afterAutospacing="0"/>
              <w:rPr>
                <w:del w:id="1430" w:author="Ronald Fernando Rodríguez Barbosa" w:date="2020-04-11T18:38:00Z"/>
                <w:rFonts w:ascii="Calibri" w:hAnsi="Calibri"/>
                <w:sz w:val="16"/>
              </w:rPr>
              <w:pPrChange w:id="1431" w:author="Ronald Fernando Rodríguez Barbosa" w:date="2020-04-11T18:40:00Z">
                <w:pPr>
                  <w:pStyle w:val="NormalWeb"/>
                  <w:spacing w:before="0" w:beforeAutospacing="0" w:after="0" w:afterAutospacing="0"/>
                </w:pPr>
              </w:pPrChange>
            </w:pPr>
            <w:del w:id="1432" w:author="Ronald Fernando Rodríguez Barbosa" w:date="2020-04-11T18:38:00Z">
              <w:r w:rsidRPr="00F833C9" w:rsidDel="009E36CE">
                <w:rPr>
                  <w:rFonts w:ascii="Calibri" w:hAnsi="Calibri"/>
                  <w:sz w:val="16"/>
                </w:rPr>
                <w:delText xml:space="preserve">[44] Calvo de Mora Martínez, Javier, </w:delText>
              </w:r>
              <w:r w:rsidRPr="00F833C9" w:rsidDel="009E36CE">
                <w:rPr>
                  <w:rFonts w:ascii="Calibri" w:hAnsi="Calibri"/>
                  <w:i/>
                  <w:iCs/>
                  <w:sz w:val="16"/>
                </w:rPr>
                <w:delText xml:space="preserve">Evaluación Educativa Y Social. </w:delText>
              </w:r>
              <w:r w:rsidRPr="00F833C9" w:rsidDel="009E36CE">
                <w:rPr>
                  <w:rFonts w:ascii="Calibri" w:hAnsi="Calibri"/>
                  <w:sz w:val="16"/>
                </w:rPr>
                <w:delText xml:space="preserve">1991Available: </w:delText>
              </w:r>
              <w:r w:rsidR="002F47E9" w:rsidDel="009E36CE">
                <w:fldChar w:fldCharType="begin"/>
              </w:r>
              <w:r w:rsidR="002F47E9" w:rsidDel="009E36CE">
                <w:delInstrText xml:space="preserve"> HYPERLINK "http://catalog.hathitrust.org/Record/006161829" \t "_blank" </w:delInstrText>
              </w:r>
              <w:r w:rsidR="002F47E9" w:rsidDel="009E36CE">
                <w:fldChar w:fldCharType="separate"/>
              </w:r>
              <w:r w:rsidRPr="00F833C9" w:rsidDel="009E36CE">
                <w:rPr>
                  <w:rStyle w:val="Hipervnculo"/>
                  <w:rFonts w:ascii="Calibri" w:hAnsi="Calibri"/>
                  <w:sz w:val="16"/>
                </w:rPr>
                <w:delText>http://catalog.hathitrust.org/Record/006161829</w:delText>
              </w:r>
              <w:r w:rsidR="002F47E9" w:rsidDel="009E36CE">
                <w:rPr>
                  <w:rStyle w:val="Hipervnculo"/>
                  <w:rFonts w:ascii="Calibri" w:hAnsi="Calibri"/>
                  <w:sz w:val="16"/>
                </w:rPr>
                <w:fldChar w:fldCharType="end"/>
              </w:r>
              <w:r w:rsidRPr="00F833C9" w:rsidDel="009E36CE">
                <w:rPr>
                  <w:rFonts w:ascii="Calibri" w:hAnsi="Calibri"/>
                  <w:sz w:val="16"/>
                </w:rPr>
                <w:delText>.</w:delText>
              </w:r>
            </w:del>
          </w:p>
          <w:p w14:paraId="4D4965E9" w14:textId="19CEF1E0" w:rsidR="00F833C9" w:rsidRPr="00F833C9" w:rsidDel="009E36CE" w:rsidRDefault="00F833C9" w:rsidP="009E36CE">
            <w:pPr>
              <w:pStyle w:val="NormalWeb"/>
              <w:spacing w:before="0" w:beforeAutospacing="0" w:after="0" w:afterAutospacing="0"/>
              <w:rPr>
                <w:del w:id="1433" w:author="Ronald Fernando Rodríguez Barbosa" w:date="2020-04-11T18:38:00Z"/>
                <w:rFonts w:ascii="Calibri" w:hAnsi="Calibri"/>
                <w:sz w:val="16"/>
              </w:rPr>
              <w:pPrChange w:id="1434" w:author="Ronald Fernando Rodríguez Barbosa" w:date="2020-04-11T18:40:00Z">
                <w:pPr>
                  <w:pStyle w:val="NormalWeb"/>
                  <w:spacing w:before="0" w:beforeAutospacing="0" w:after="0" w:afterAutospacing="0"/>
                </w:pPr>
              </w:pPrChange>
            </w:pPr>
            <w:del w:id="1435" w:author="Ronald Fernando Rodríguez Barbosa" w:date="2020-04-11T18:38:00Z">
              <w:r w:rsidRPr="00F833C9" w:rsidDel="009E36CE">
                <w:rPr>
                  <w:rFonts w:ascii="Calibri" w:hAnsi="Calibri"/>
                  <w:sz w:val="16"/>
                </w:rPr>
                <w:delText>[45] R. Pekrun</w:delText>
              </w:r>
              <w:r w:rsidRPr="00F833C9" w:rsidDel="009E36CE">
                <w:rPr>
                  <w:rFonts w:ascii="Calibri" w:hAnsi="Calibri"/>
                  <w:i/>
                  <w:iCs/>
                  <w:sz w:val="16"/>
                </w:rPr>
                <w:delText xml:space="preserve"> et al</w:delText>
              </w:r>
              <w:r w:rsidRPr="00F833C9" w:rsidDel="009E36CE">
                <w:rPr>
                  <w:rFonts w:ascii="Calibri" w:hAnsi="Calibri"/>
                  <w:sz w:val="16"/>
                </w:rPr>
                <w:delText xml:space="preserve">, "Measuring emotions in students’ learning and performance: The Achievement Emotions Questionnaire (AEQ)," </w:delText>
              </w:r>
              <w:r w:rsidRPr="00F833C9" w:rsidDel="009E36CE">
                <w:rPr>
                  <w:rFonts w:ascii="Calibri" w:hAnsi="Calibri"/>
                  <w:i/>
                  <w:iCs/>
                  <w:sz w:val="16"/>
                </w:rPr>
                <w:delText xml:space="preserve">Contemporary Educational Psychology, </w:delText>
              </w:r>
              <w:r w:rsidRPr="00F833C9" w:rsidDel="009E36CE">
                <w:rPr>
                  <w:rFonts w:ascii="Calibri" w:hAnsi="Calibri"/>
                  <w:sz w:val="16"/>
                </w:rPr>
                <w:delText xml:space="preserve">vol. 36, </w:delText>
              </w:r>
              <w:r w:rsidRPr="00F833C9" w:rsidDel="009E36CE">
                <w:rPr>
                  <w:rFonts w:ascii="Calibri" w:hAnsi="Calibri"/>
                  <w:i/>
                  <w:iCs/>
                  <w:sz w:val="16"/>
                </w:rPr>
                <w:delText xml:space="preserve">(1), </w:delText>
              </w:r>
              <w:r w:rsidRPr="00F833C9" w:rsidDel="009E36CE">
                <w:rPr>
                  <w:rFonts w:ascii="Calibri" w:hAnsi="Calibri"/>
                  <w:sz w:val="16"/>
                </w:rPr>
                <w:delText xml:space="preserve">pp. 36-48, 2011. Available: </w:delText>
              </w:r>
              <w:r w:rsidR="002F47E9" w:rsidDel="009E36CE">
                <w:fldChar w:fldCharType="begin"/>
              </w:r>
              <w:r w:rsidR="002F47E9" w:rsidDel="009E36CE">
                <w:delInstrText xml:space="preserve"> HYPERLINK "https://www.sciencedirect.com/science/article/pii/S0361476X10000536" \t "_blank" </w:delInstrText>
              </w:r>
              <w:r w:rsidR="002F47E9" w:rsidDel="009E36CE">
                <w:fldChar w:fldCharType="separate"/>
              </w:r>
              <w:r w:rsidRPr="00F833C9" w:rsidDel="009E36CE">
                <w:rPr>
                  <w:rStyle w:val="Hipervnculo"/>
                  <w:rFonts w:ascii="Calibri" w:hAnsi="Calibri"/>
                  <w:sz w:val="16"/>
                </w:rPr>
                <w:delText>https://www.sciencedirect.com/science/article/pii/S0361476X10000536</w:delText>
              </w:r>
              <w:r w:rsidR="002F47E9" w:rsidDel="009E36CE">
                <w:rPr>
                  <w:rStyle w:val="Hipervnculo"/>
                  <w:rFonts w:ascii="Calibri" w:hAnsi="Calibri"/>
                  <w:sz w:val="16"/>
                </w:rPr>
                <w:fldChar w:fldCharType="end"/>
              </w:r>
              <w:r w:rsidRPr="00F833C9" w:rsidDel="009E36CE">
                <w:rPr>
                  <w:rFonts w:ascii="Calibri" w:hAnsi="Calibri"/>
                  <w:sz w:val="16"/>
                </w:rPr>
                <w:delText>. DOI: 10.1016/j.cedpsych.2010.10.002.</w:delText>
              </w:r>
            </w:del>
          </w:p>
          <w:p w14:paraId="13D775C9" w14:textId="13E47B60" w:rsidR="00F833C9" w:rsidRPr="00F833C9" w:rsidDel="009E36CE" w:rsidRDefault="00F833C9" w:rsidP="009E36CE">
            <w:pPr>
              <w:pStyle w:val="NormalWeb"/>
              <w:spacing w:before="0" w:beforeAutospacing="0" w:after="0" w:afterAutospacing="0"/>
              <w:rPr>
                <w:del w:id="1436" w:author="Ronald Fernando Rodríguez Barbosa" w:date="2020-04-11T18:38:00Z"/>
                <w:rFonts w:ascii="Calibri" w:hAnsi="Calibri"/>
                <w:sz w:val="16"/>
              </w:rPr>
              <w:pPrChange w:id="1437" w:author="Ronald Fernando Rodríguez Barbosa" w:date="2020-04-11T18:40:00Z">
                <w:pPr>
                  <w:pStyle w:val="NormalWeb"/>
                  <w:spacing w:before="0" w:beforeAutospacing="0" w:after="0" w:afterAutospacing="0"/>
                </w:pPr>
              </w:pPrChange>
            </w:pPr>
            <w:del w:id="1438" w:author="Ronald Fernando Rodríguez Barbosa" w:date="2020-04-11T18:38:00Z">
              <w:r w:rsidRPr="00F833C9" w:rsidDel="009E36CE">
                <w:rPr>
                  <w:rFonts w:ascii="Calibri" w:hAnsi="Calibri"/>
                  <w:sz w:val="16"/>
                </w:rPr>
                <w:delText xml:space="preserve">[46] C. M. JONKER, J. TREUR and W. C. A. WIJNGAARDS, "An agent-based architecture for multimodal interaction," </w:delText>
              </w:r>
              <w:r w:rsidRPr="00F833C9" w:rsidDel="009E36CE">
                <w:rPr>
                  <w:rFonts w:ascii="Calibri" w:hAnsi="Calibri"/>
                  <w:i/>
                  <w:iCs/>
                  <w:sz w:val="16"/>
                </w:rPr>
                <w:delText xml:space="preserve">International Journal of Human-Computer Studies, </w:delText>
              </w:r>
              <w:r w:rsidRPr="00F833C9" w:rsidDel="009E36CE">
                <w:rPr>
                  <w:rFonts w:ascii="Calibri" w:hAnsi="Calibri"/>
                  <w:sz w:val="16"/>
                </w:rPr>
                <w:delText xml:space="preserve">vol. 54, </w:delText>
              </w:r>
              <w:r w:rsidRPr="00F833C9" w:rsidDel="009E36CE">
                <w:rPr>
                  <w:rFonts w:ascii="Calibri" w:hAnsi="Calibri"/>
                  <w:i/>
                  <w:iCs/>
                  <w:sz w:val="16"/>
                </w:rPr>
                <w:delText xml:space="preserve">(3), </w:delText>
              </w:r>
              <w:r w:rsidRPr="00F833C9" w:rsidDel="009E36CE">
                <w:rPr>
                  <w:rFonts w:ascii="Calibri" w:hAnsi="Calibri"/>
                  <w:sz w:val="16"/>
                </w:rPr>
                <w:delText xml:space="preserve">pp. 351-405, 2001. Available: </w:delText>
              </w:r>
              <w:r w:rsidR="002F47E9" w:rsidDel="009E36CE">
                <w:fldChar w:fldCharType="begin"/>
              </w:r>
              <w:r w:rsidR="002F47E9" w:rsidDel="009E36CE">
                <w:delInstrText xml:space="preserve"> HYPERLINK "http://www.sciencedirect.com.ezproxy.javeriana.edu.co:2048/science/article/pii/S1071581900904506" \t "_blank" </w:delInstrText>
              </w:r>
              <w:r w:rsidR="002F47E9" w:rsidDel="009E36CE">
                <w:fldChar w:fldCharType="separate"/>
              </w:r>
              <w:r w:rsidRPr="00F833C9" w:rsidDel="009E36CE">
                <w:rPr>
                  <w:rStyle w:val="Hipervnculo"/>
                  <w:rFonts w:ascii="Calibri" w:hAnsi="Calibri"/>
                  <w:sz w:val="16"/>
                </w:rPr>
                <w:delText>http://www.sciencedirect.com.ezproxy.javeriana.edu.co:2048/science/article/pii/S1071581900904506</w:delText>
              </w:r>
              <w:r w:rsidR="002F47E9" w:rsidDel="009E36CE">
                <w:rPr>
                  <w:rStyle w:val="Hipervnculo"/>
                  <w:rFonts w:ascii="Calibri" w:hAnsi="Calibri"/>
                  <w:sz w:val="16"/>
                </w:rPr>
                <w:fldChar w:fldCharType="end"/>
              </w:r>
              <w:r w:rsidRPr="00F833C9" w:rsidDel="009E36CE">
                <w:rPr>
                  <w:rFonts w:ascii="Calibri" w:hAnsi="Calibri"/>
                  <w:sz w:val="16"/>
                </w:rPr>
                <w:delText>. DOI: //doi-org.ezproxy.javeriana.edu.co/10.1006/ijhc.2000.0450.</w:delText>
              </w:r>
            </w:del>
          </w:p>
          <w:p w14:paraId="4BCE6733" w14:textId="2F9A8D4A" w:rsidR="00F833C9" w:rsidRPr="00F833C9" w:rsidDel="009E36CE" w:rsidRDefault="00F833C9" w:rsidP="009E36CE">
            <w:pPr>
              <w:pStyle w:val="NormalWeb"/>
              <w:spacing w:before="0" w:beforeAutospacing="0" w:after="0" w:afterAutospacing="0"/>
              <w:rPr>
                <w:del w:id="1439" w:author="Ronald Fernando Rodríguez Barbosa" w:date="2020-04-11T18:38:00Z"/>
                <w:rFonts w:ascii="Calibri" w:hAnsi="Calibri"/>
                <w:sz w:val="16"/>
              </w:rPr>
              <w:pPrChange w:id="1440" w:author="Ronald Fernando Rodríguez Barbosa" w:date="2020-04-11T18:40:00Z">
                <w:pPr>
                  <w:pStyle w:val="NormalWeb"/>
                  <w:spacing w:before="0" w:beforeAutospacing="0" w:after="0" w:afterAutospacing="0"/>
                </w:pPr>
              </w:pPrChange>
            </w:pPr>
            <w:del w:id="1441" w:author="Ronald Fernando Rodríguez Barbosa" w:date="2020-04-11T18:38:00Z">
              <w:r w:rsidRPr="00F833C9" w:rsidDel="009E36CE">
                <w:rPr>
                  <w:rFonts w:ascii="Calibri" w:hAnsi="Calibri"/>
                  <w:sz w:val="16"/>
                </w:rPr>
                <w:delText>[47] Eder Mauricio Abello Rodríguez, "Identificación De Actividades Inusuales a Partir Del Uso De CCTV." , Pontificia Universidad Javeriana, 2018.</w:delText>
              </w:r>
            </w:del>
          </w:p>
          <w:p w14:paraId="4859FECC" w14:textId="0F7B0915" w:rsidR="00F833C9" w:rsidRPr="00F833C9" w:rsidDel="009E36CE" w:rsidRDefault="00F833C9" w:rsidP="009E36CE">
            <w:pPr>
              <w:pStyle w:val="NormalWeb"/>
              <w:spacing w:before="0" w:beforeAutospacing="0" w:after="0" w:afterAutospacing="0"/>
              <w:rPr>
                <w:del w:id="1442" w:author="Ronald Fernando Rodríguez Barbosa" w:date="2020-04-11T18:38:00Z"/>
                <w:rFonts w:ascii="Calibri" w:hAnsi="Calibri"/>
                <w:sz w:val="16"/>
              </w:rPr>
              <w:pPrChange w:id="1443" w:author="Ronald Fernando Rodríguez Barbosa" w:date="2020-04-11T18:40:00Z">
                <w:pPr>
                  <w:pStyle w:val="NormalWeb"/>
                  <w:spacing w:before="0" w:beforeAutospacing="0" w:after="0" w:afterAutospacing="0"/>
                </w:pPr>
              </w:pPrChange>
            </w:pPr>
            <w:del w:id="1444" w:author="Ronald Fernando Rodríguez Barbosa" w:date="2020-04-11T18:38:00Z">
              <w:r w:rsidRPr="00F833C9" w:rsidDel="009E36CE">
                <w:rPr>
                  <w:rFonts w:ascii="Calibri" w:hAnsi="Calibri"/>
                  <w:sz w:val="16"/>
                </w:rPr>
                <w:delText>[48] Daniel Steven Valencia Parada, "Simulador Basado En Agentes Inteligentes Para El Apoyo a La Toma De Decisiones En Los Planes Operacionales De Negocios En Centros Comerciales." , Pontificia Universidad Javeriana, 2015.</w:delText>
              </w:r>
            </w:del>
          </w:p>
          <w:p w14:paraId="3F90A7D5" w14:textId="18435383" w:rsidR="00F833C9" w:rsidRPr="00F833C9" w:rsidDel="009E36CE" w:rsidRDefault="00F833C9" w:rsidP="009E36CE">
            <w:pPr>
              <w:pStyle w:val="NormalWeb"/>
              <w:spacing w:before="0" w:beforeAutospacing="0" w:after="0" w:afterAutospacing="0"/>
              <w:rPr>
                <w:del w:id="1445" w:author="Ronald Fernando Rodríguez Barbosa" w:date="2020-04-11T18:38:00Z"/>
                <w:rFonts w:ascii="Calibri" w:hAnsi="Calibri"/>
                <w:sz w:val="16"/>
              </w:rPr>
              <w:pPrChange w:id="1446" w:author="Ronald Fernando Rodríguez Barbosa" w:date="2020-04-11T18:40:00Z">
                <w:pPr>
                  <w:pStyle w:val="NormalWeb"/>
                  <w:spacing w:before="0" w:beforeAutospacing="0" w:after="0" w:afterAutospacing="0"/>
                </w:pPr>
              </w:pPrChange>
            </w:pPr>
            <w:del w:id="1447" w:author="Ronald Fernando Rodríguez Barbosa" w:date="2020-04-11T18:38:00Z">
              <w:r w:rsidRPr="00F833C9" w:rsidDel="009E36CE">
                <w:rPr>
                  <w:rFonts w:ascii="Calibri" w:hAnsi="Calibri"/>
                  <w:sz w:val="16"/>
                </w:rPr>
                <w:delText>[49] Javier Alcalá Vásquez, "Reconocimiento Multimodal Del Estado Emocional De Un Niño En Un Contexto Educativo." , Pontificia Universidad Javeriana, 2017.</w:delText>
              </w:r>
            </w:del>
          </w:p>
          <w:p w14:paraId="2B837A69" w14:textId="52B61DFD" w:rsidR="00F833C9" w:rsidRPr="00F833C9" w:rsidDel="009E36CE" w:rsidRDefault="00F833C9" w:rsidP="009E36CE">
            <w:pPr>
              <w:pStyle w:val="NormalWeb"/>
              <w:spacing w:before="0" w:beforeAutospacing="0" w:after="0" w:afterAutospacing="0"/>
              <w:rPr>
                <w:del w:id="1448" w:author="Ronald Fernando Rodríguez Barbosa" w:date="2020-04-11T18:38:00Z"/>
                <w:rFonts w:ascii="Calibri" w:hAnsi="Calibri"/>
                <w:sz w:val="16"/>
              </w:rPr>
              <w:pPrChange w:id="1449" w:author="Ronald Fernando Rodríguez Barbosa" w:date="2020-04-11T18:40:00Z">
                <w:pPr>
                  <w:pStyle w:val="NormalWeb"/>
                  <w:spacing w:before="0" w:beforeAutospacing="0" w:after="0" w:afterAutospacing="0"/>
                </w:pPr>
              </w:pPrChange>
            </w:pPr>
            <w:del w:id="1450" w:author="Ronald Fernando Rodríguez Barbosa" w:date="2020-04-11T18:38:00Z">
              <w:r w:rsidRPr="00F833C9" w:rsidDel="009E36CE">
                <w:rPr>
                  <w:rFonts w:ascii="Calibri" w:hAnsi="Calibri"/>
                  <w:sz w:val="16"/>
                </w:rPr>
                <w:delText xml:space="preserve">[50] S. Manfredi, "Robust scalable stabilisability conditions for large-scale heterogeneous multi-agent systems with uncertain nonlinear interactions: towards a distributed computing architecture," </w:delText>
              </w:r>
              <w:r w:rsidRPr="00F833C9" w:rsidDel="009E36CE">
                <w:rPr>
                  <w:rFonts w:ascii="Calibri" w:hAnsi="Calibri"/>
                  <w:i/>
                  <w:iCs/>
                  <w:sz w:val="16"/>
                </w:rPr>
                <w:delText xml:space="preserve">International Journal of Control, </w:delText>
              </w:r>
              <w:r w:rsidRPr="00F833C9" w:rsidDel="009E36CE">
                <w:rPr>
                  <w:rFonts w:ascii="Calibri" w:hAnsi="Calibri"/>
                  <w:sz w:val="16"/>
                </w:rPr>
                <w:delText xml:space="preserve">vol. 89, </w:delText>
              </w:r>
              <w:r w:rsidRPr="00F833C9" w:rsidDel="009E36CE">
                <w:rPr>
                  <w:rFonts w:ascii="Calibri" w:hAnsi="Calibri"/>
                  <w:i/>
                  <w:iCs/>
                  <w:sz w:val="16"/>
                </w:rPr>
                <w:delText xml:space="preserve">(6), </w:delText>
              </w:r>
              <w:r w:rsidRPr="00F833C9" w:rsidDel="009E36CE">
                <w:rPr>
                  <w:rFonts w:ascii="Calibri" w:hAnsi="Calibri"/>
                  <w:sz w:val="16"/>
                </w:rPr>
                <w:delText xml:space="preserve">pp. 1203-1213, 2016. Available: </w:delText>
              </w:r>
              <w:r w:rsidR="002F47E9" w:rsidDel="009E36CE">
                <w:fldChar w:fldCharType="begin"/>
              </w:r>
              <w:r w:rsidR="002F47E9" w:rsidDel="009E36CE">
                <w:delInstrText xml:space="preserve"> HYPERLINK "http://www.tandfonline.com/doi/abs/10.1080/00207179.2015.1125023" \t "_blank" </w:delInstrText>
              </w:r>
              <w:r w:rsidR="002F47E9" w:rsidDel="009E36CE">
                <w:fldChar w:fldCharType="separate"/>
              </w:r>
              <w:r w:rsidRPr="00F833C9" w:rsidDel="009E36CE">
                <w:rPr>
                  <w:rStyle w:val="Hipervnculo"/>
                  <w:rFonts w:ascii="Calibri" w:hAnsi="Calibri"/>
                  <w:sz w:val="16"/>
                </w:rPr>
                <w:delText>http://www.tandfonline.com/doi/abs/10.1080/00207179.2015.1125023</w:delText>
              </w:r>
              <w:r w:rsidR="002F47E9" w:rsidDel="009E36CE">
                <w:rPr>
                  <w:rStyle w:val="Hipervnculo"/>
                  <w:rFonts w:ascii="Calibri" w:hAnsi="Calibri"/>
                  <w:sz w:val="16"/>
                </w:rPr>
                <w:fldChar w:fldCharType="end"/>
              </w:r>
              <w:r w:rsidRPr="00F833C9" w:rsidDel="009E36CE">
                <w:rPr>
                  <w:rFonts w:ascii="Calibri" w:hAnsi="Calibri"/>
                  <w:sz w:val="16"/>
                </w:rPr>
                <w:delText>. DOI: 10.1080/00207179.2015.1125023.</w:delText>
              </w:r>
            </w:del>
          </w:p>
          <w:p w14:paraId="6DFBD46D" w14:textId="5B757A6E" w:rsidR="00F833C9" w:rsidRPr="00F833C9" w:rsidDel="009E36CE" w:rsidRDefault="00F833C9" w:rsidP="009E36CE">
            <w:pPr>
              <w:pStyle w:val="NormalWeb"/>
              <w:spacing w:before="0" w:beforeAutospacing="0" w:after="0" w:afterAutospacing="0"/>
              <w:rPr>
                <w:del w:id="1451" w:author="Ronald Fernando Rodríguez Barbosa" w:date="2020-04-11T18:38:00Z"/>
                <w:rFonts w:ascii="Calibri" w:hAnsi="Calibri"/>
                <w:sz w:val="16"/>
              </w:rPr>
              <w:pPrChange w:id="1452" w:author="Ronald Fernando Rodríguez Barbosa" w:date="2020-04-11T18:40:00Z">
                <w:pPr>
                  <w:pStyle w:val="NormalWeb"/>
                  <w:spacing w:before="0" w:beforeAutospacing="0" w:after="0" w:afterAutospacing="0"/>
                </w:pPr>
              </w:pPrChange>
            </w:pPr>
            <w:del w:id="1453" w:author="Ronald Fernando Rodríguez Barbosa" w:date="2020-04-11T18:38:00Z">
              <w:r w:rsidRPr="00F833C9" w:rsidDel="009E36CE">
                <w:rPr>
                  <w:rFonts w:ascii="Calibri" w:hAnsi="Calibri"/>
                  <w:sz w:val="16"/>
                </w:rPr>
                <w:delText xml:space="preserve">[51] D. Mitrovic, M. Ivanović and Z. Geler, "Agent-Based Distributed Computing for Dynamic Networks," </w:delText>
              </w:r>
              <w:r w:rsidRPr="00F833C9" w:rsidDel="009E36CE">
                <w:rPr>
                  <w:rFonts w:ascii="Calibri" w:hAnsi="Calibri"/>
                  <w:i/>
                  <w:iCs/>
                  <w:sz w:val="16"/>
                </w:rPr>
                <w:delText xml:space="preserve">Information Technology and Control, </w:delText>
              </w:r>
              <w:r w:rsidRPr="00F833C9" w:rsidDel="009E36CE">
                <w:rPr>
                  <w:rFonts w:ascii="Calibri" w:hAnsi="Calibri"/>
                  <w:sz w:val="16"/>
                </w:rPr>
                <w:delText xml:space="preserve">vol. 43, </w:delText>
              </w:r>
              <w:r w:rsidRPr="00F833C9" w:rsidDel="009E36CE">
                <w:rPr>
                  <w:rFonts w:ascii="Calibri" w:hAnsi="Calibri"/>
                  <w:i/>
                  <w:iCs/>
                  <w:sz w:val="16"/>
                </w:rPr>
                <w:delText xml:space="preserve">(1), </w:delText>
              </w:r>
              <w:r w:rsidRPr="00F833C9" w:rsidDel="009E36CE">
                <w:rPr>
                  <w:rFonts w:ascii="Calibri" w:hAnsi="Calibri"/>
                  <w:sz w:val="16"/>
                </w:rPr>
                <w:delText>2014. . DOI: 10.5755/j01.itc.43.1.4588.</w:delText>
              </w:r>
            </w:del>
          </w:p>
          <w:p w14:paraId="0F4C7D83" w14:textId="3A652F95" w:rsidR="009D1D1B" w:rsidRPr="00020CF7" w:rsidRDefault="00F833C9" w:rsidP="009D1D1B">
            <w:pPr>
              <w:pStyle w:val="Bibliografa"/>
              <w:spacing w:after="0"/>
              <w:rPr>
                <w:ins w:id="1454" w:author="Ronald Fernando Rodríguez Barbosa" w:date="2020-04-11T19:34:00Z"/>
                <w:rFonts w:cstheme="minorHAnsi"/>
                <w:sz w:val="16"/>
                <w:szCs w:val="16"/>
              </w:rPr>
            </w:pPr>
            <w:del w:id="1455" w:author="Ronald Fernando Rodríguez Barbosa" w:date="2020-04-11T18:38:00Z">
              <w:r w:rsidRPr="00F833C9" w:rsidDel="009E36CE">
                <w:rPr>
                  <w:rFonts w:ascii="Calibri" w:eastAsia="Times New Roman" w:hAnsi="Calibri"/>
                  <w:sz w:val="16"/>
                </w:rPr>
                <w:delText> </w:delText>
              </w:r>
              <w:r w:rsidR="00527749" w:rsidRPr="00C37C0D" w:rsidDel="009E36CE">
                <w:rPr>
                  <w:color w:val="000000" w:themeColor="text1"/>
                  <w:sz w:val="16"/>
                  <w:szCs w:val="16"/>
                  <w:lang w:val="en-US"/>
                </w:rPr>
                <w:fldChar w:fldCharType="end"/>
              </w:r>
            </w:del>
            <w:ins w:id="1456" w:author="Ronald Fernando Rodríguez Barbosa" w:date="2020-04-11T19:34:00Z">
              <w:r w:rsidR="009D1D1B" w:rsidRPr="00020CF7">
                <w:rPr>
                  <w:rFonts w:cstheme="minorHAnsi"/>
                  <w:sz w:val="16"/>
                  <w:szCs w:val="16"/>
                </w:rPr>
                <w:t xml:space="preserve">[1] Organización Mundial de la Salud, “Factores de riesgo,” 2020. [Online]. </w:t>
              </w:r>
              <w:proofErr w:type="spellStart"/>
              <w:r w:rsidR="009D1D1B" w:rsidRPr="00020CF7">
                <w:rPr>
                  <w:rFonts w:cstheme="minorHAnsi"/>
                  <w:sz w:val="16"/>
                  <w:szCs w:val="16"/>
                </w:rPr>
                <w:t>Available</w:t>
              </w:r>
              <w:proofErr w:type="spellEnd"/>
              <w:r w:rsidR="009D1D1B" w:rsidRPr="00020CF7">
                <w:rPr>
                  <w:rFonts w:cstheme="minorHAnsi"/>
                  <w:sz w:val="16"/>
                  <w:szCs w:val="16"/>
                </w:rPr>
                <w:t xml:space="preserve">: </w:t>
              </w:r>
              <w:r w:rsidR="009D1D1B" w:rsidRPr="00020CF7">
                <w:rPr>
                  <w:rFonts w:cstheme="minorHAnsi"/>
                  <w:sz w:val="16"/>
                  <w:szCs w:val="16"/>
                </w:rPr>
                <w:fldChar w:fldCharType="begin"/>
              </w:r>
              <w:r w:rsidR="009D1D1B" w:rsidRPr="00020CF7">
                <w:rPr>
                  <w:rFonts w:cstheme="minorHAnsi"/>
                  <w:sz w:val="16"/>
                  <w:szCs w:val="16"/>
                </w:rPr>
                <w:instrText xml:space="preserve"> HYPERLINK "https://www.who.int/topics/risk_factors/es/" </w:instrText>
              </w:r>
              <w:r w:rsidR="009D1D1B" w:rsidRPr="00020CF7">
                <w:rPr>
                  <w:rFonts w:cstheme="minorHAnsi"/>
                  <w:sz w:val="16"/>
                  <w:szCs w:val="16"/>
                </w:rPr>
                <w:fldChar w:fldCharType="separate"/>
              </w:r>
              <w:r w:rsidR="009D1D1B" w:rsidRPr="00020CF7">
                <w:rPr>
                  <w:rFonts w:cstheme="minorHAnsi"/>
                  <w:sz w:val="16"/>
                  <w:szCs w:val="16"/>
                </w:rPr>
                <w:t>https://www.who.int/topics/risk_factors/es/</w:t>
              </w:r>
              <w:r w:rsidR="009D1D1B" w:rsidRPr="00020CF7">
                <w:rPr>
                  <w:rFonts w:cstheme="minorHAnsi"/>
                  <w:sz w:val="16"/>
                  <w:szCs w:val="16"/>
                </w:rPr>
                <w:fldChar w:fldCharType="end"/>
              </w:r>
              <w:r w:rsidR="009D1D1B" w:rsidRPr="00020CF7">
                <w:rPr>
                  <w:rFonts w:cstheme="minorHAnsi"/>
                  <w:sz w:val="16"/>
                  <w:szCs w:val="16"/>
                </w:rPr>
                <w:t>. [</w:t>
              </w:r>
              <w:proofErr w:type="spellStart"/>
              <w:r w:rsidR="009D1D1B" w:rsidRPr="00020CF7">
                <w:rPr>
                  <w:rFonts w:cstheme="minorHAnsi"/>
                  <w:sz w:val="16"/>
                  <w:szCs w:val="16"/>
                </w:rPr>
                <w:t>Accessed</w:t>
              </w:r>
              <w:proofErr w:type="spellEnd"/>
              <w:r w:rsidR="009D1D1B" w:rsidRPr="00020CF7">
                <w:rPr>
                  <w:rFonts w:cstheme="minorHAnsi"/>
                  <w:sz w:val="16"/>
                  <w:szCs w:val="16"/>
                </w:rPr>
                <w:t>: 08-Mar-2020].</w:t>
              </w:r>
            </w:ins>
          </w:p>
          <w:p w14:paraId="0477D11A" w14:textId="77777777" w:rsidR="009D1D1B" w:rsidRPr="00020CF7" w:rsidRDefault="009D1D1B" w:rsidP="009D1D1B">
            <w:pPr>
              <w:pStyle w:val="Bibliografa"/>
              <w:spacing w:after="0"/>
              <w:rPr>
                <w:ins w:id="1457" w:author="Ronald Fernando Rodríguez Barbosa" w:date="2020-04-11T19:34:00Z"/>
                <w:rFonts w:cstheme="minorHAnsi"/>
                <w:sz w:val="16"/>
                <w:szCs w:val="16"/>
              </w:rPr>
            </w:pPr>
            <w:ins w:id="1458" w:author="Ronald Fernando Rodríguez Barbosa" w:date="2020-04-11T19:34:00Z">
              <w:r w:rsidRPr="00020CF7">
                <w:rPr>
                  <w:rFonts w:cstheme="minorHAnsi"/>
                  <w:sz w:val="16"/>
                  <w:szCs w:val="16"/>
                </w:rPr>
                <w:t xml:space="preserve">[2] H. E. </w:t>
              </w:r>
              <w:proofErr w:type="spellStart"/>
              <w:r w:rsidRPr="00020CF7">
                <w:rPr>
                  <w:rFonts w:cstheme="minorHAnsi"/>
                  <w:sz w:val="16"/>
                  <w:szCs w:val="16"/>
                </w:rPr>
                <w:t>Landberg</w:t>
              </w:r>
              <w:proofErr w:type="spellEnd"/>
              <w:r w:rsidRPr="00020CF7">
                <w:rPr>
                  <w:rFonts w:cstheme="minorHAnsi"/>
                  <w:sz w:val="16"/>
                  <w:szCs w:val="16"/>
                </w:rPr>
                <w:t xml:space="preserve">, H. </w:t>
              </w:r>
              <w:proofErr w:type="spellStart"/>
              <w:r w:rsidRPr="00020CF7">
                <w:rPr>
                  <w:rFonts w:cstheme="minorHAnsi"/>
                  <w:sz w:val="16"/>
                  <w:szCs w:val="16"/>
                </w:rPr>
                <w:t>Westberg</w:t>
              </w:r>
              <w:proofErr w:type="spellEnd"/>
              <w:r w:rsidRPr="00020CF7">
                <w:rPr>
                  <w:rFonts w:cstheme="minorHAnsi"/>
                  <w:sz w:val="16"/>
                  <w:szCs w:val="16"/>
                </w:rPr>
                <w:t xml:space="preserve">, and H. </w:t>
              </w:r>
              <w:proofErr w:type="spellStart"/>
              <w:r w:rsidRPr="00020CF7">
                <w:rPr>
                  <w:rFonts w:cstheme="minorHAnsi"/>
                  <w:sz w:val="16"/>
                  <w:szCs w:val="16"/>
                </w:rPr>
                <w:t>Tinnerberg</w:t>
              </w:r>
              <w:proofErr w:type="spellEnd"/>
              <w:r w:rsidRPr="00020CF7">
                <w:rPr>
                  <w:rFonts w:cstheme="minorHAnsi"/>
                  <w:sz w:val="16"/>
                  <w:szCs w:val="16"/>
                </w:rPr>
                <w:t xml:space="preserve">, “Evaluation of </w:t>
              </w:r>
              <w:proofErr w:type="spellStart"/>
              <w:r w:rsidRPr="00020CF7">
                <w:rPr>
                  <w:rFonts w:cstheme="minorHAnsi"/>
                  <w:sz w:val="16"/>
                  <w:szCs w:val="16"/>
                </w:rPr>
                <w:t>risk</w:t>
              </w:r>
              <w:proofErr w:type="spellEnd"/>
              <w:r w:rsidRPr="00020CF7">
                <w:rPr>
                  <w:rFonts w:cstheme="minorHAnsi"/>
                  <w:sz w:val="16"/>
                  <w:szCs w:val="16"/>
                </w:rPr>
                <w:t xml:space="preserve"> </w:t>
              </w:r>
              <w:proofErr w:type="spellStart"/>
              <w:r w:rsidRPr="00020CF7">
                <w:rPr>
                  <w:rFonts w:cstheme="minorHAnsi"/>
                  <w:sz w:val="16"/>
                  <w:szCs w:val="16"/>
                </w:rPr>
                <w:t>assessment</w:t>
              </w:r>
              <w:proofErr w:type="spellEnd"/>
              <w:r w:rsidRPr="00020CF7">
                <w:rPr>
                  <w:rFonts w:cstheme="minorHAnsi"/>
                  <w:sz w:val="16"/>
                  <w:szCs w:val="16"/>
                </w:rPr>
                <w:t xml:space="preserve"> </w:t>
              </w:r>
              <w:proofErr w:type="spellStart"/>
              <w:r w:rsidRPr="00020CF7">
                <w:rPr>
                  <w:rFonts w:cstheme="minorHAnsi"/>
                  <w:sz w:val="16"/>
                  <w:szCs w:val="16"/>
                </w:rPr>
                <w:t>approaches</w:t>
              </w:r>
              <w:proofErr w:type="spellEnd"/>
              <w:r w:rsidRPr="00020CF7">
                <w:rPr>
                  <w:rFonts w:cstheme="minorHAnsi"/>
                  <w:sz w:val="16"/>
                  <w:szCs w:val="16"/>
                </w:rPr>
                <w:t xml:space="preserve"> of </w:t>
              </w:r>
              <w:proofErr w:type="spellStart"/>
              <w:r w:rsidRPr="00020CF7">
                <w:rPr>
                  <w:rFonts w:cstheme="minorHAnsi"/>
                  <w:sz w:val="16"/>
                  <w:szCs w:val="16"/>
                </w:rPr>
                <w:t>occupational</w:t>
              </w:r>
              <w:proofErr w:type="spellEnd"/>
              <w:r w:rsidRPr="00020CF7">
                <w:rPr>
                  <w:rFonts w:cstheme="minorHAnsi"/>
                  <w:sz w:val="16"/>
                  <w:szCs w:val="16"/>
                </w:rPr>
                <w:t xml:space="preserve"> </w:t>
              </w:r>
              <w:proofErr w:type="spellStart"/>
              <w:r w:rsidRPr="00020CF7">
                <w:rPr>
                  <w:rFonts w:cstheme="minorHAnsi"/>
                  <w:sz w:val="16"/>
                  <w:szCs w:val="16"/>
                </w:rPr>
                <w:t>chemical</w:t>
              </w:r>
              <w:proofErr w:type="spellEnd"/>
              <w:r w:rsidRPr="00020CF7">
                <w:rPr>
                  <w:rFonts w:cstheme="minorHAnsi"/>
                  <w:sz w:val="16"/>
                  <w:szCs w:val="16"/>
                </w:rPr>
                <w:t xml:space="preserve"> </w:t>
              </w:r>
              <w:proofErr w:type="spellStart"/>
              <w:r w:rsidRPr="00020CF7">
                <w:rPr>
                  <w:rFonts w:cstheme="minorHAnsi"/>
                  <w:sz w:val="16"/>
                  <w:szCs w:val="16"/>
                </w:rPr>
                <w:t>exposures</w:t>
              </w:r>
              <w:proofErr w:type="spellEnd"/>
              <w:r w:rsidRPr="00020CF7">
                <w:rPr>
                  <w:rFonts w:cstheme="minorHAnsi"/>
                  <w:sz w:val="16"/>
                  <w:szCs w:val="16"/>
                </w:rPr>
                <w:t xml:space="preserve"> </w:t>
              </w:r>
              <w:proofErr w:type="spellStart"/>
              <w:r w:rsidRPr="00020CF7">
                <w:rPr>
                  <w:rFonts w:cstheme="minorHAnsi"/>
                  <w:sz w:val="16"/>
                  <w:szCs w:val="16"/>
                </w:rPr>
                <w:t>based</w:t>
              </w:r>
              <w:proofErr w:type="spellEnd"/>
              <w:r w:rsidRPr="00020CF7">
                <w:rPr>
                  <w:rFonts w:cstheme="minorHAnsi"/>
                  <w:sz w:val="16"/>
                  <w:szCs w:val="16"/>
                </w:rPr>
                <w:t xml:space="preserve"> on </w:t>
              </w:r>
              <w:proofErr w:type="spellStart"/>
              <w:r w:rsidRPr="00020CF7">
                <w:rPr>
                  <w:rFonts w:cstheme="minorHAnsi"/>
                  <w:sz w:val="16"/>
                  <w:szCs w:val="16"/>
                </w:rPr>
                <w:t>models</w:t>
              </w:r>
              <w:proofErr w:type="spellEnd"/>
              <w:r w:rsidRPr="00020CF7">
                <w:rPr>
                  <w:rFonts w:cstheme="minorHAnsi"/>
                  <w:sz w:val="16"/>
                  <w:szCs w:val="16"/>
                </w:rPr>
                <w:t xml:space="preserve"> in </w:t>
              </w:r>
              <w:proofErr w:type="spellStart"/>
              <w:r w:rsidRPr="00020CF7">
                <w:rPr>
                  <w:rFonts w:cstheme="minorHAnsi"/>
                  <w:sz w:val="16"/>
                  <w:szCs w:val="16"/>
                </w:rPr>
                <w:t>comparison</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measurements</w:t>
              </w:r>
              <w:proofErr w:type="spellEnd"/>
              <w:r w:rsidRPr="00020CF7">
                <w:rPr>
                  <w:rFonts w:cstheme="minorHAnsi"/>
                  <w:sz w:val="16"/>
                  <w:szCs w:val="16"/>
                </w:rPr>
                <w:t>,” Safety Science, vol. 109, pp. 412–420, 2018.</w:t>
              </w:r>
            </w:ins>
          </w:p>
          <w:p w14:paraId="039D8301" w14:textId="77777777" w:rsidR="009D1D1B" w:rsidRPr="00020CF7" w:rsidRDefault="009D1D1B" w:rsidP="009D1D1B">
            <w:pPr>
              <w:pStyle w:val="Bibliografa"/>
              <w:spacing w:after="0"/>
              <w:rPr>
                <w:ins w:id="1459" w:author="Ronald Fernando Rodríguez Barbosa" w:date="2020-04-11T19:34:00Z"/>
                <w:rFonts w:cstheme="minorHAnsi"/>
                <w:sz w:val="16"/>
                <w:szCs w:val="16"/>
              </w:rPr>
            </w:pPr>
            <w:ins w:id="1460" w:author="Ronald Fernando Rodríguez Barbosa" w:date="2020-04-11T19:34:00Z">
              <w:r w:rsidRPr="00020CF7">
                <w:rPr>
                  <w:rFonts w:cstheme="minorHAnsi"/>
                  <w:sz w:val="16"/>
                  <w:szCs w:val="16"/>
                </w:rPr>
                <w:t xml:space="preserve">[3] </w:t>
              </w:r>
              <w:proofErr w:type="spellStart"/>
              <w:r w:rsidRPr="00020CF7">
                <w:rPr>
                  <w:rFonts w:cstheme="minorHAnsi"/>
                  <w:sz w:val="16"/>
                  <w:szCs w:val="16"/>
                </w:rPr>
                <w:t>Corrao</w:t>
              </w:r>
              <w:proofErr w:type="spellEnd"/>
              <w:r w:rsidRPr="00020CF7">
                <w:rPr>
                  <w:rFonts w:cstheme="minorHAnsi"/>
                  <w:sz w:val="16"/>
                  <w:szCs w:val="16"/>
                </w:rPr>
                <w:t>, et al, “</w:t>
              </w:r>
              <w:proofErr w:type="spellStart"/>
              <w:r w:rsidRPr="00020CF7">
                <w:rPr>
                  <w:rFonts w:cstheme="minorHAnsi"/>
                  <w:sz w:val="16"/>
                  <w:szCs w:val="16"/>
                </w:rPr>
                <w:t>Biological</w:t>
              </w:r>
              <w:proofErr w:type="spellEnd"/>
              <w:r w:rsidRPr="00020CF7">
                <w:rPr>
                  <w:rFonts w:cstheme="minorHAnsi"/>
                  <w:sz w:val="16"/>
                  <w:szCs w:val="16"/>
                </w:rPr>
                <w:t xml:space="preserve"> </w:t>
              </w:r>
              <w:proofErr w:type="spellStart"/>
              <w:r w:rsidRPr="00020CF7">
                <w:rPr>
                  <w:rFonts w:cstheme="minorHAnsi"/>
                  <w:sz w:val="16"/>
                  <w:szCs w:val="16"/>
                </w:rPr>
                <w:t>risk</w:t>
              </w:r>
              <w:proofErr w:type="spellEnd"/>
              <w:r w:rsidRPr="00020CF7">
                <w:rPr>
                  <w:rFonts w:cstheme="minorHAnsi"/>
                  <w:sz w:val="16"/>
                  <w:szCs w:val="16"/>
                </w:rPr>
                <w:t xml:space="preserve"> and </w:t>
              </w:r>
              <w:proofErr w:type="spellStart"/>
              <w:r w:rsidRPr="00020CF7">
                <w:rPr>
                  <w:rFonts w:cstheme="minorHAnsi"/>
                  <w:sz w:val="16"/>
                  <w:szCs w:val="16"/>
                </w:rPr>
                <w:t>occupational</w:t>
              </w:r>
              <w:proofErr w:type="spellEnd"/>
              <w:r w:rsidRPr="00020CF7">
                <w:rPr>
                  <w:rFonts w:cstheme="minorHAnsi"/>
                  <w:sz w:val="16"/>
                  <w:szCs w:val="16"/>
                </w:rPr>
                <w:t xml:space="preserve"> </w:t>
              </w:r>
              <w:proofErr w:type="spellStart"/>
              <w:r w:rsidRPr="00020CF7">
                <w:rPr>
                  <w:rFonts w:cstheme="minorHAnsi"/>
                  <w:sz w:val="16"/>
                  <w:szCs w:val="16"/>
                </w:rPr>
                <w:t>health</w:t>
              </w:r>
              <w:proofErr w:type="spellEnd"/>
              <w:r w:rsidRPr="00020CF7">
                <w:rPr>
                  <w:rFonts w:cstheme="minorHAnsi"/>
                  <w:sz w:val="16"/>
                  <w:szCs w:val="16"/>
                </w:rPr>
                <w:t xml:space="preserve">,” Industrial </w:t>
              </w:r>
              <w:proofErr w:type="spellStart"/>
              <w:r w:rsidRPr="00020CF7">
                <w:rPr>
                  <w:rFonts w:cstheme="minorHAnsi"/>
                  <w:sz w:val="16"/>
                  <w:szCs w:val="16"/>
                </w:rPr>
                <w:t>Health</w:t>
              </w:r>
              <w:proofErr w:type="spellEnd"/>
              <w:r w:rsidRPr="00020CF7">
                <w:rPr>
                  <w:rFonts w:cstheme="minorHAnsi"/>
                  <w:sz w:val="16"/>
                  <w:szCs w:val="16"/>
                </w:rPr>
                <w:t>, vol. 50, no. 4, pp. 326–337, 2012.</w:t>
              </w:r>
            </w:ins>
          </w:p>
          <w:p w14:paraId="4CB76573" w14:textId="77777777" w:rsidR="009D1D1B" w:rsidRPr="00020CF7" w:rsidRDefault="009D1D1B" w:rsidP="009D1D1B">
            <w:pPr>
              <w:pStyle w:val="Bibliografa"/>
              <w:spacing w:after="0"/>
              <w:rPr>
                <w:ins w:id="1461" w:author="Ronald Fernando Rodríguez Barbosa" w:date="2020-04-11T19:34:00Z"/>
                <w:rFonts w:cstheme="minorHAnsi"/>
                <w:sz w:val="16"/>
                <w:szCs w:val="16"/>
              </w:rPr>
            </w:pPr>
            <w:ins w:id="1462" w:author="Ronald Fernando Rodríguez Barbosa" w:date="2020-04-11T19:34:00Z">
              <w:r w:rsidRPr="00020CF7">
                <w:rPr>
                  <w:rFonts w:cstheme="minorHAnsi"/>
                  <w:sz w:val="16"/>
                  <w:szCs w:val="16"/>
                </w:rPr>
                <w:t>[4] Marshall, et al, “</w:t>
              </w:r>
              <w:proofErr w:type="spellStart"/>
              <w:r w:rsidRPr="00020CF7">
                <w:rPr>
                  <w:rFonts w:cstheme="minorHAnsi"/>
                  <w:sz w:val="16"/>
                  <w:szCs w:val="16"/>
                </w:rPr>
                <w:t>Work-related</w:t>
              </w:r>
              <w:proofErr w:type="spellEnd"/>
              <w:r w:rsidRPr="00020CF7">
                <w:rPr>
                  <w:rFonts w:cstheme="minorHAnsi"/>
                  <w:sz w:val="16"/>
                  <w:szCs w:val="16"/>
                </w:rPr>
                <w:t xml:space="preserve"> </w:t>
              </w:r>
              <w:proofErr w:type="spellStart"/>
              <w:r w:rsidRPr="00020CF7">
                <w:rPr>
                  <w:rFonts w:cstheme="minorHAnsi"/>
                  <w:sz w:val="16"/>
                  <w:szCs w:val="16"/>
                </w:rPr>
                <w:t>unintentional</w:t>
              </w:r>
              <w:proofErr w:type="spellEnd"/>
              <w:r w:rsidRPr="00020CF7">
                <w:rPr>
                  <w:rFonts w:cstheme="minorHAnsi"/>
                  <w:sz w:val="16"/>
                  <w:szCs w:val="16"/>
                </w:rPr>
                <w:t xml:space="preserve"> injuries </w:t>
              </w:r>
              <w:proofErr w:type="spellStart"/>
              <w:r w:rsidRPr="00020CF7">
                <w:rPr>
                  <w:rFonts w:cstheme="minorHAnsi"/>
                  <w:sz w:val="16"/>
                  <w:szCs w:val="16"/>
                </w:rPr>
                <w:t>associated</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hurricane</w:t>
              </w:r>
              <w:proofErr w:type="spellEnd"/>
              <w:r w:rsidRPr="00020CF7">
                <w:rPr>
                  <w:rFonts w:cstheme="minorHAnsi"/>
                  <w:sz w:val="16"/>
                  <w:szCs w:val="16"/>
                </w:rPr>
                <w:t xml:space="preserve"> </w:t>
              </w:r>
              <w:proofErr w:type="spellStart"/>
              <w:r w:rsidRPr="00020CF7">
                <w:rPr>
                  <w:rFonts w:cstheme="minorHAnsi"/>
                  <w:sz w:val="16"/>
                  <w:szCs w:val="16"/>
                </w:rPr>
                <w:t>sandy</w:t>
              </w:r>
              <w:proofErr w:type="spellEnd"/>
              <w:r w:rsidRPr="00020CF7">
                <w:rPr>
                  <w:rFonts w:cstheme="minorHAnsi"/>
                  <w:sz w:val="16"/>
                  <w:szCs w:val="16"/>
                </w:rPr>
                <w:t xml:space="preserve"> in new jersey,” Industrial </w:t>
              </w:r>
              <w:proofErr w:type="spellStart"/>
              <w:r w:rsidRPr="00020CF7">
                <w:rPr>
                  <w:rFonts w:cstheme="minorHAnsi"/>
                  <w:sz w:val="16"/>
                  <w:szCs w:val="16"/>
                </w:rPr>
                <w:t>Health</w:t>
              </w:r>
              <w:proofErr w:type="spellEnd"/>
              <w:r w:rsidRPr="00020CF7">
                <w:rPr>
                  <w:rFonts w:cstheme="minorHAnsi"/>
                  <w:sz w:val="16"/>
                  <w:szCs w:val="16"/>
                </w:rPr>
                <w:t>, vol. 10, no. 3, pp. 394–404, 2016.</w:t>
              </w:r>
            </w:ins>
          </w:p>
          <w:p w14:paraId="32BBCD70" w14:textId="77777777" w:rsidR="009D1D1B" w:rsidRPr="00020CF7" w:rsidRDefault="009D1D1B" w:rsidP="009D1D1B">
            <w:pPr>
              <w:pStyle w:val="Bibliografa"/>
              <w:spacing w:after="0"/>
              <w:rPr>
                <w:ins w:id="1463" w:author="Ronald Fernando Rodríguez Barbosa" w:date="2020-04-11T19:34:00Z"/>
                <w:rFonts w:cstheme="minorHAnsi"/>
                <w:sz w:val="16"/>
                <w:szCs w:val="16"/>
              </w:rPr>
            </w:pPr>
            <w:ins w:id="1464" w:author="Ronald Fernando Rodríguez Barbosa" w:date="2020-04-11T19:34:00Z">
              <w:r w:rsidRPr="00020CF7">
                <w:rPr>
                  <w:rFonts w:cstheme="minorHAnsi"/>
                  <w:sz w:val="16"/>
                  <w:szCs w:val="16"/>
                </w:rPr>
                <w:t xml:space="preserve">[5] </w:t>
              </w:r>
              <w:proofErr w:type="spellStart"/>
              <w:r w:rsidRPr="00020CF7">
                <w:rPr>
                  <w:rFonts w:cstheme="minorHAnsi"/>
                  <w:sz w:val="16"/>
                  <w:szCs w:val="16"/>
                </w:rPr>
                <w:t>Nataletti</w:t>
              </w:r>
              <w:proofErr w:type="spellEnd"/>
              <w:r w:rsidRPr="00020CF7">
                <w:rPr>
                  <w:rFonts w:cstheme="minorHAnsi"/>
                  <w:sz w:val="16"/>
                  <w:szCs w:val="16"/>
                </w:rPr>
                <w:t>, et al, “</w:t>
              </w:r>
              <w:proofErr w:type="spellStart"/>
              <w:r w:rsidRPr="00020CF7">
                <w:rPr>
                  <w:rFonts w:cstheme="minorHAnsi"/>
                  <w:sz w:val="16"/>
                  <w:szCs w:val="16"/>
                </w:rPr>
                <w:t>Occupational</w:t>
              </w:r>
              <w:proofErr w:type="spellEnd"/>
              <w:r w:rsidRPr="00020CF7">
                <w:rPr>
                  <w:rFonts w:cstheme="minorHAnsi"/>
                  <w:sz w:val="16"/>
                  <w:szCs w:val="16"/>
                </w:rPr>
                <w:t xml:space="preserve"> </w:t>
              </w:r>
              <w:proofErr w:type="spellStart"/>
              <w:r w:rsidRPr="00020CF7">
                <w:rPr>
                  <w:rFonts w:cstheme="minorHAnsi"/>
                  <w:sz w:val="16"/>
                  <w:szCs w:val="16"/>
                </w:rPr>
                <w:t>exposure</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mechanical</w:t>
              </w:r>
              <w:proofErr w:type="spellEnd"/>
              <w:r w:rsidRPr="00020CF7">
                <w:rPr>
                  <w:rFonts w:cstheme="minorHAnsi"/>
                  <w:sz w:val="16"/>
                  <w:szCs w:val="16"/>
                </w:rPr>
                <w:t xml:space="preserve"> </w:t>
              </w:r>
              <w:proofErr w:type="spellStart"/>
              <w:r w:rsidRPr="00020CF7">
                <w:rPr>
                  <w:rFonts w:cstheme="minorHAnsi"/>
                  <w:sz w:val="16"/>
                  <w:szCs w:val="16"/>
                </w:rPr>
                <w:t>vibration</w:t>
              </w:r>
              <w:proofErr w:type="spellEnd"/>
              <w:r w:rsidRPr="00020CF7">
                <w:rPr>
                  <w:rFonts w:cstheme="minorHAnsi"/>
                  <w:sz w:val="16"/>
                  <w:szCs w:val="16"/>
                </w:rPr>
                <w:t xml:space="preserve">: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italian</w:t>
              </w:r>
              <w:proofErr w:type="spellEnd"/>
              <w:r w:rsidRPr="00020CF7">
                <w:rPr>
                  <w:rFonts w:cstheme="minorHAnsi"/>
                  <w:sz w:val="16"/>
                  <w:szCs w:val="16"/>
                </w:rPr>
                <w:t xml:space="preserve"> </w:t>
              </w:r>
              <w:proofErr w:type="spellStart"/>
              <w:r w:rsidRPr="00020CF7">
                <w:rPr>
                  <w:rFonts w:cstheme="minorHAnsi"/>
                  <w:sz w:val="16"/>
                  <w:szCs w:val="16"/>
                </w:rPr>
                <w:t>vibration</w:t>
              </w:r>
              <w:proofErr w:type="spellEnd"/>
              <w:r w:rsidRPr="00020CF7">
                <w:rPr>
                  <w:rFonts w:cstheme="minorHAnsi"/>
                  <w:sz w:val="16"/>
                  <w:szCs w:val="16"/>
                </w:rPr>
                <w:t xml:space="preserve"> </w:t>
              </w:r>
              <w:proofErr w:type="spellStart"/>
              <w:r w:rsidRPr="00020CF7">
                <w:rPr>
                  <w:rFonts w:cstheme="minorHAnsi"/>
                  <w:sz w:val="16"/>
                  <w:szCs w:val="16"/>
                </w:rPr>
                <w:t>database</w:t>
              </w:r>
              <w:proofErr w:type="spellEnd"/>
              <w:r w:rsidRPr="00020CF7">
                <w:rPr>
                  <w:rFonts w:cstheme="minorHAnsi"/>
                  <w:sz w:val="16"/>
                  <w:szCs w:val="16"/>
                </w:rPr>
                <w:t xml:space="preserve"> for </w:t>
              </w:r>
              <w:proofErr w:type="spellStart"/>
              <w:r w:rsidRPr="00020CF7">
                <w:rPr>
                  <w:rFonts w:cstheme="minorHAnsi"/>
                  <w:sz w:val="16"/>
                  <w:szCs w:val="16"/>
                </w:rPr>
                <w:t>risk</w:t>
              </w:r>
              <w:proofErr w:type="spellEnd"/>
              <w:r w:rsidRPr="00020CF7">
                <w:rPr>
                  <w:rFonts w:cstheme="minorHAnsi"/>
                  <w:sz w:val="16"/>
                  <w:szCs w:val="16"/>
                </w:rPr>
                <w:t xml:space="preserve"> </w:t>
              </w:r>
              <w:proofErr w:type="spellStart"/>
              <w:r w:rsidRPr="00020CF7">
                <w:rPr>
                  <w:rFonts w:cstheme="minorHAnsi"/>
                  <w:sz w:val="16"/>
                  <w:szCs w:val="16"/>
                </w:rPr>
                <w:t>assessment</w:t>
              </w:r>
              <w:proofErr w:type="spellEnd"/>
              <w:r w:rsidRPr="00020CF7">
                <w:rPr>
                  <w:rFonts w:cstheme="minorHAnsi"/>
                  <w:sz w:val="16"/>
                  <w:szCs w:val="16"/>
                </w:rPr>
                <w:t xml:space="preserve">,” International Journal of </w:t>
              </w:r>
              <w:proofErr w:type="spellStart"/>
              <w:r w:rsidRPr="00020CF7">
                <w:rPr>
                  <w:rFonts w:cstheme="minorHAnsi"/>
                  <w:sz w:val="16"/>
                  <w:szCs w:val="16"/>
                </w:rPr>
                <w:t>Occupational</w:t>
              </w:r>
              <w:proofErr w:type="spellEnd"/>
              <w:r w:rsidRPr="00020CF7">
                <w:rPr>
                  <w:rFonts w:cstheme="minorHAnsi"/>
                  <w:sz w:val="16"/>
                  <w:szCs w:val="16"/>
                </w:rPr>
                <w:t xml:space="preserve"> Safety and </w:t>
              </w:r>
              <w:proofErr w:type="spellStart"/>
              <w:r w:rsidRPr="00020CF7">
                <w:rPr>
                  <w:rFonts w:cstheme="minorHAnsi"/>
                  <w:sz w:val="16"/>
                  <w:szCs w:val="16"/>
                </w:rPr>
                <w:t>Ergonomics</w:t>
              </w:r>
              <w:proofErr w:type="spellEnd"/>
              <w:r w:rsidRPr="00020CF7">
                <w:rPr>
                  <w:rFonts w:cstheme="minorHAnsi"/>
                  <w:sz w:val="16"/>
                  <w:szCs w:val="16"/>
                </w:rPr>
                <w:t>, vol. 14, no. 4, pp. 379–386, 2008.</w:t>
              </w:r>
            </w:ins>
          </w:p>
          <w:p w14:paraId="69C5014D" w14:textId="77777777" w:rsidR="009D1D1B" w:rsidRPr="00020CF7" w:rsidRDefault="009D1D1B" w:rsidP="009D1D1B">
            <w:pPr>
              <w:pStyle w:val="Bibliografa"/>
              <w:spacing w:after="0"/>
              <w:rPr>
                <w:ins w:id="1465" w:author="Ronald Fernando Rodríguez Barbosa" w:date="2020-04-11T19:34:00Z"/>
                <w:rFonts w:cstheme="minorHAnsi"/>
                <w:sz w:val="16"/>
                <w:szCs w:val="16"/>
              </w:rPr>
            </w:pPr>
            <w:ins w:id="1466" w:author="Ronald Fernando Rodríguez Barbosa" w:date="2020-04-11T19:34:00Z">
              <w:r w:rsidRPr="00020CF7">
                <w:rPr>
                  <w:rFonts w:cstheme="minorHAnsi"/>
                  <w:sz w:val="16"/>
                  <w:szCs w:val="16"/>
                </w:rPr>
                <w:t>[6] Mirza, et al, “</w:t>
              </w:r>
              <w:proofErr w:type="spellStart"/>
              <w:r w:rsidRPr="00020CF7">
                <w:rPr>
                  <w:rFonts w:cstheme="minorHAnsi"/>
                  <w:sz w:val="16"/>
                  <w:szCs w:val="16"/>
                </w:rPr>
                <w:t>Occupational</w:t>
              </w:r>
              <w:proofErr w:type="spellEnd"/>
              <w:r w:rsidRPr="00020CF7">
                <w:rPr>
                  <w:rFonts w:cstheme="minorHAnsi"/>
                  <w:sz w:val="16"/>
                  <w:szCs w:val="16"/>
                </w:rPr>
                <w:t xml:space="preserve"> </w:t>
              </w:r>
              <w:proofErr w:type="spellStart"/>
              <w:r w:rsidRPr="00020CF7">
                <w:rPr>
                  <w:rFonts w:cstheme="minorHAnsi"/>
                  <w:sz w:val="16"/>
                  <w:szCs w:val="16"/>
                </w:rPr>
                <w:t>noise-induced</w:t>
              </w:r>
              <w:proofErr w:type="spellEnd"/>
              <w:r w:rsidRPr="00020CF7">
                <w:rPr>
                  <w:rFonts w:cstheme="minorHAnsi"/>
                  <w:sz w:val="16"/>
                  <w:szCs w:val="16"/>
                </w:rPr>
                <w:t xml:space="preserve"> </w:t>
              </w:r>
              <w:proofErr w:type="spellStart"/>
              <w:r w:rsidRPr="00020CF7">
                <w:rPr>
                  <w:rFonts w:cstheme="minorHAnsi"/>
                  <w:sz w:val="16"/>
                  <w:szCs w:val="16"/>
                </w:rPr>
                <w:t>hearing</w:t>
              </w:r>
              <w:proofErr w:type="spellEnd"/>
              <w:r w:rsidRPr="00020CF7">
                <w:rPr>
                  <w:rFonts w:cstheme="minorHAnsi"/>
                  <w:sz w:val="16"/>
                  <w:szCs w:val="16"/>
                </w:rPr>
                <w:t xml:space="preserve"> </w:t>
              </w:r>
              <w:proofErr w:type="spellStart"/>
              <w:r w:rsidRPr="00020CF7">
                <w:rPr>
                  <w:rFonts w:cstheme="minorHAnsi"/>
                  <w:sz w:val="16"/>
                  <w:szCs w:val="16"/>
                </w:rPr>
                <w:t>loss</w:t>
              </w:r>
              <w:proofErr w:type="spellEnd"/>
              <w:r w:rsidRPr="00020CF7">
                <w:rPr>
                  <w:rFonts w:cstheme="minorHAnsi"/>
                  <w:sz w:val="16"/>
                  <w:szCs w:val="16"/>
                </w:rPr>
                <w:t xml:space="preserve">,” Journal of </w:t>
              </w:r>
              <w:proofErr w:type="spellStart"/>
              <w:r w:rsidRPr="00020CF7">
                <w:rPr>
                  <w:rFonts w:cstheme="minorHAnsi"/>
                  <w:sz w:val="16"/>
                  <w:szCs w:val="16"/>
                </w:rPr>
                <w:t>Occupational</w:t>
              </w:r>
              <w:proofErr w:type="spellEnd"/>
              <w:r w:rsidRPr="00020CF7">
                <w:rPr>
                  <w:rFonts w:cstheme="minorHAnsi"/>
                  <w:sz w:val="16"/>
                  <w:szCs w:val="16"/>
                </w:rPr>
                <w:t xml:space="preserve"> and </w:t>
              </w:r>
              <w:proofErr w:type="spellStart"/>
              <w:r w:rsidRPr="00020CF7">
                <w:rPr>
                  <w:rFonts w:cstheme="minorHAnsi"/>
                  <w:sz w:val="16"/>
                  <w:szCs w:val="16"/>
                </w:rPr>
                <w:t>Environmental</w:t>
              </w:r>
              <w:proofErr w:type="spellEnd"/>
              <w:r w:rsidRPr="00020CF7">
                <w:rPr>
                  <w:rFonts w:cstheme="minorHAnsi"/>
                  <w:sz w:val="16"/>
                  <w:szCs w:val="16"/>
                </w:rPr>
                <w:t xml:space="preserve"> Medicine, vol. 60, no. 9, p. e501, 2018.</w:t>
              </w:r>
            </w:ins>
          </w:p>
          <w:p w14:paraId="45CFC8FB" w14:textId="77777777" w:rsidR="009D1D1B" w:rsidRPr="00020CF7" w:rsidRDefault="009D1D1B" w:rsidP="009D1D1B">
            <w:pPr>
              <w:pStyle w:val="Bibliografa"/>
              <w:spacing w:after="0"/>
              <w:rPr>
                <w:ins w:id="1467" w:author="Ronald Fernando Rodríguez Barbosa" w:date="2020-04-11T19:34:00Z"/>
                <w:rFonts w:cstheme="minorHAnsi"/>
                <w:sz w:val="16"/>
                <w:szCs w:val="16"/>
              </w:rPr>
            </w:pPr>
            <w:ins w:id="1468" w:author="Ronald Fernando Rodríguez Barbosa" w:date="2020-04-11T19:34:00Z">
              <w:r w:rsidRPr="00020CF7">
                <w:rPr>
                  <w:rFonts w:cstheme="minorHAnsi"/>
                  <w:sz w:val="16"/>
                  <w:szCs w:val="16"/>
                </w:rPr>
                <w:t xml:space="preserve">[7] </w:t>
              </w:r>
              <w:proofErr w:type="spellStart"/>
              <w:r w:rsidRPr="00020CF7">
                <w:rPr>
                  <w:rFonts w:cstheme="minorHAnsi"/>
                  <w:sz w:val="16"/>
                  <w:szCs w:val="16"/>
                </w:rPr>
                <w:t>Raul</w:t>
              </w:r>
              <w:proofErr w:type="spellEnd"/>
              <w:r w:rsidRPr="00020CF7">
                <w:rPr>
                  <w:rFonts w:cstheme="minorHAnsi"/>
                  <w:sz w:val="16"/>
                  <w:szCs w:val="16"/>
                </w:rPr>
                <w:t xml:space="preserve"> </w:t>
              </w:r>
              <w:proofErr w:type="spellStart"/>
              <w:r w:rsidRPr="00020CF7">
                <w:rPr>
                  <w:rFonts w:cstheme="minorHAnsi"/>
                  <w:sz w:val="16"/>
                  <w:szCs w:val="16"/>
                </w:rPr>
                <w:t>Calderon</w:t>
              </w:r>
              <w:proofErr w:type="spellEnd"/>
              <w:r w:rsidRPr="00020CF7">
                <w:rPr>
                  <w:rFonts w:cstheme="minorHAnsi"/>
                  <w:sz w:val="16"/>
                  <w:szCs w:val="16"/>
                </w:rPr>
                <w:t>, et al, “</w:t>
              </w:r>
              <w:proofErr w:type="spellStart"/>
              <w:r w:rsidRPr="00020CF7">
                <w:rPr>
                  <w:rFonts w:cstheme="minorHAnsi"/>
                  <w:sz w:val="16"/>
                  <w:szCs w:val="16"/>
                </w:rPr>
                <w:t>Happiness</w:t>
              </w:r>
              <w:proofErr w:type="spellEnd"/>
              <w:r w:rsidRPr="00020CF7">
                <w:rPr>
                  <w:rFonts w:cstheme="minorHAnsi"/>
                  <w:sz w:val="16"/>
                  <w:szCs w:val="16"/>
                </w:rPr>
                <w:t xml:space="preserve">, </w:t>
              </w:r>
              <w:proofErr w:type="spellStart"/>
              <w:r w:rsidRPr="00020CF7">
                <w:rPr>
                  <w:rFonts w:cstheme="minorHAnsi"/>
                  <w:sz w:val="16"/>
                  <w:szCs w:val="16"/>
                </w:rPr>
                <w:t>perceived</w:t>
              </w:r>
              <w:proofErr w:type="spellEnd"/>
              <w:r w:rsidRPr="00020CF7">
                <w:rPr>
                  <w:rFonts w:cstheme="minorHAnsi"/>
                  <w:sz w:val="16"/>
                  <w:szCs w:val="16"/>
                </w:rPr>
                <w:t xml:space="preserve"> stress, </w:t>
              </w:r>
              <w:proofErr w:type="spellStart"/>
              <w:r w:rsidRPr="00020CF7">
                <w:rPr>
                  <w:rFonts w:cstheme="minorHAnsi"/>
                  <w:sz w:val="16"/>
                  <w:szCs w:val="16"/>
                </w:rPr>
                <w:t>psychological</w:t>
              </w:r>
              <w:proofErr w:type="spellEnd"/>
              <w:r w:rsidRPr="00020CF7">
                <w:rPr>
                  <w:rFonts w:cstheme="minorHAnsi"/>
                  <w:sz w:val="16"/>
                  <w:szCs w:val="16"/>
                </w:rPr>
                <w:t xml:space="preserve"> </w:t>
              </w:r>
              <w:proofErr w:type="spellStart"/>
              <w:r w:rsidRPr="00020CF7">
                <w:rPr>
                  <w:rFonts w:cstheme="minorHAnsi"/>
                  <w:sz w:val="16"/>
                  <w:szCs w:val="16"/>
                </w:rPr>
                <w:t>well-being</w:t>
              </w:r>
              <w:proofErr w:type="spellEnd"/>
              <w:r w:rsidRPr="00020CF7">
                <w:rPr>
                  <w:rFonts w:cstheme="minorHAnsi"/>
                  <w:sz w:val="16"/>
                  <w:szCs w:val="16"/>
                </w:rPr>
                <w:t xml:space="preserve">, and </w:t>
              </w:r>
              <w:proofErr w:type="spellStart"/>
              <w:r w:rsidRPr="00020CF7">
                <w:rPr>
                  <w:rFonts w:cstheme="minorHAnsi"/>
                  <w:sz w:val="16"/>
                  <w:szCs w:val="16"/>
                </w:rPr>
                <w:t>health</w:t>
              </w:r>
              <w:proofErr w:type="spellEnd"/>
              <w:r w:rsidRPr="00020CF7">
                <w:rPr>
                  <w:rFonts w:cstheme="minorHAnsi"/>
                  <w:sz w:val="16"/>
                  <w:szCs w:val="16"/>
                </w:rPr>
                <w:t xml:space="preserve"> </w:t>
              </w:r>
              <w:proofErr w:type="spellStart"/>
              <w:r w:rsidRPr="00020CF7">
                <w:rPr>
                  <w:rFonts w:cstheme="minorHAnsi"/>
                  <w:sz w:val="16"/>
                  <w:szCs w:val="16"/>
                </w:rPr>
                <w:t>behaviors</w:t>
              </w:r>
              <w:proofErr w:type="spellEnd"/>
              <w:r w:rsidRPr="00020CF7">
                <w:rPr>
                  <w:rFonts w:cstheme="minorHAnsi"/>
                  <w:sz w:val="16"/>
                  <w:szCs w:val="16"/>
                </w:rPr>
                <w:t xml:space="preserve"> of thai </w:t>
              </w:r>
              <w:proofErr w:type="spellStart"/>
              <w:r w:rsidRPr="00020CF7">
                <w:rPr>
                  <w:rFonts w:cstheme="minorHAnsi"/>
                  <w:sz w:val="16"/>
                  <w:szCs w:val="16"/>
                </w:rPr>
                <w:t>university</w:t>
              </w:r>
              <w:proofErr w:type="spellEnd"/>
              <w:r w:rsidRPr="00020CF7">
                <w:rPr>
                  <w:rFonts w:cstheme="minorHAnsi"/>
                  <w:sz w:val="16"/>
                  <w:szCs w:val="16"/>
                </w:rPr>
                <w:t xml:space="preserve"> </w:t>
              </w:r>
              <w:proofErr w:type="spellStart"/>
              <w:r w:rsidRPr="00020CF7">
                <w:rPr>
                  <w:rFonts w:cstheme="minorHAnsi"/>
                  <w:sz w:val="16"/>
                  <w:szCs w:val="16"/>
                </w:rPr>
                <w:t>students</w:t>
              </w:r>
              <w:proofErr w:type="spellEnd"/>
              <w:r w:rsidRPr="00020CF7">
                <w:rPr>
                  <w:rFonts w:cstheme="minorHAnsi"/>
                  <w:sz w:val="16"/>
                  <w:szCs w:val="16"/>
                </w:rPr>
                <w:t xml:space="preserve">: </w:t>
              </w:r>
              <w:proofErr w:type="spellStart"/>
              <w:r w:rsidRPr="00020CF7">
                <w:rPr>
                  <w:rFonts w:cstheme="minorHAnsi"/>
                  <w:sz w:val="16"/>
                  <w:szCs w:val="16"/>
                </w:rPr>
                <w:t>Preliminary</w:t>
              </w:r>
              <w:proofErr w:type="spellEnd"/>
              <w:r w:rsidRPr="00020CF7">
                <w:rPr>
                  <w:rFonts w:cstheme="minorHAnsi"/>
                  <w:sz w:val="16"/>
                  <w:szCs w:val="16"/>
                </w:rPr>
                <w:t xml:space="preserve"> </w:t>
              </w:r>
              <w:proofErr w:type="spellStart"/>
              <w:r w:rsidRPr="00020CF7">
                <w:rPr>
                  <w:rFonts w:cstheme="minorHAnsi"/>
                  <w:sz w:val="16"/>
                  <w:szCs w:val="16"/>
                </w:rPr>
                <w:t>results</w:t>
              </w:r>
              <w:proofErr w:type="spellEnd"/>
              <w:r w:rsidRPr="00020CF7">
                <w:rPr>
                  <w:rFonts w:cstheme="minorHAnsi"/>
                  <w:sz w:val="16"/>
                  <w:szCs w:val="16"/>
                </w:rPr>
                <w:t xml:space="preserve"> </w:t>
              </w:r>
              <w:proofErr w:type="spellStart"/>
              <w:r w:rsidRPr="00020CF7">
                <w:rPr>
                  <w:rFonts w:cstheme="minorHAnsi"/>
                  <w:sz w:val="16"/>
                  <w:szCs w:val="16"/>
                </w:rPr>
                <w:t>from</w:t>
              </w:r>
              <w:proofErr w:type="spellEnd"/>
              <w:r w:rsidRPr="00020CF7">
                <w:rPr>
                  <w:rFonts w:cstheme="minorHAnsi"/>
                  <w:sz w:val="16"/>
                  <w:szCs w:val="16"/>
                </w:rPr>
                <w:t xml:space="preserve"> a </w:t>
              </w:r>
              <w:proofErr w:type="spellStart"/>
              <w:r w:rsidRPr="00020CF7">
                <w:rPr>
                  <w:rFonts w:cstheme="minorHAnsi"/>
                  <w:sz w:val="16"/>
                  <w:szCs w:val="16"/>
                </w:rPr>
                <w:t>multinational</w:t>
              </w:r>
              <w:proofErr w:type="spellEnd"/>
              <w:r w:rsidRPr="00020CF7">
                <w:rPr>
                  <w:rFonts w:cstheme="minorHAnsi"/>
                  <w:sz w:val="16"/>
                  <w:szCs w:val="16"/>
                </w:rPr>
                <w:t xml:space="preserve"> </w:t>
              </w:r>
              <w:proofErr w:type="spellStart"/>
              <w:r w:rsidRPr="00020CF7">
                <w:rPr>
                  <w:rFonts w:cstheme="minorHAnsi"/>
                  <w:sz w:val="16"/>
                  <w:szCs w:val="16"/>
                </w:rPr>
                <w:t>study</w:t>
              </w:r>
              <w:proofErr w:type="spellEnd"/>
              <w:r w:rsidRPr="00020CF7">
                <w:rPr>
                  <w:rFonts w:cstheme="minorHAnsi"/>
                  <w:sz w:val="16"/>
                  <w:szCs w:val="16"/>
                </w:rPr>
                <w:t xml:space="preserve"> on </w:t>
              </w:r>
              <w:proofErr w:type="spellStart"/>
              <w:r w:rsidRPr="00020CF7">
                <w:rPr>
                  <w:rFonts w:cstheme="minorHAnsi"/>
                  <w:sz w:val="16"/>
                  <w:szCs w:val="16"/>
                </w:rPr>
                <w:t>well-being</w:t>
              </w:r>
              <w:proofErr w:type="spellEnd"/>
              <w:r w:rsidRPr="00020CF7">
                <w:rPr>
                  <w:rFonts w:cstheme="minorHAnsi"/>
                  <w:sz w:val="16"/>
                  <w:szCs w:val="16"/>
                </w:rPr>
                <w:t xml:space="preserve">,” Journal of American </w:t>
              </w:r>
              <w:proofErr w:type="spellStart"/>
              <w:r w:rsidRPr="00020CF7">
                <w:rPr>
                  <w:rFonts w:cstheme="minorHAnsi"/>
                  <w:sz w:val="16"/>
                  <w:szCs w:val="16"/>
                </w:rPr>
                <w:t>College</w:t>
              </w:r>
              <w:proofErr w:type="spellEnd"/>
              <w:r w:rsidRPr="00020CF7">
                <w:rPr>
                  <w:rFonts w:cstheme="minorHAnsi"/>
                  <w:sz w:val="16"/>
                  <w:szCs w:val="16"/>
                </w:rPr>
                <w:t xml:space="preserve"> </w:t>
              </w:r>
              <w:proofErr w:type="spellStart"/>
              <w:r w:rsidRPr="00020CF7">
                <w:rPr>
                  <w:rFonts w:cstheme="minorHAnsi"/>
                  <w:sz w:val="16"/>
                  <w:szCs w:val="16"/>
                </w:rPr>
                <w:t>Health</w:t>
              </w:r>
              <w:proofErr w:type="spellEnd"/>
              <w:r w:rsidRPr="00020CF7">
                <w:rPr>
                  <w:rFonts w:cstheme="minorHAnsi"/>
                  <w:sz w:val="16"/>
                  <w:szCs w:val="16"/>
                </w:rPr>
                <w:t>, vol. 0, no. 0, pp. 1–9, 2019.</w:t>
              </w:r>
            </w:ins>
          </w:p>
          <w:p w14:paraId="4F5E0F23" w14:textId="77777777" w:rsidR="009D1D1B" w:rsidRPr="00020CF7" w:rsidRDefault="009D1D1B" w:rsidP="009D1D1B">
            <w:pPr>
              <w:pStyle w:val="Bibliografa"/>
              <w:spacing w:after="0"/>
              <w:rPr>
                <w:ins w:id="1469" w:author="Ronald Fernando Rodríguez Barbosa" w:date="2020-04-11T19:34:00Z"/>
                <w:rFonts w:cstheme="minorHAnsi"/>
                <w:sz w:val="16"/>
                <w:szCs w:val="16"/>
              </w:rPr>
            </w:pPr>
            <w:ins w:id="1470" w:author="Ronald Fernando Rodríguez Barbosa" w:date="2020-04-11T19:34:00Z">
              <w:r w:rsidRPr="00020CF7">
                <w:rPr>
                  <w:rFonts w:cstheme="minorHAnsi"/>
                  <w:sz w:val="16"/>
                  <w:szCs w:val="16"/>
                </w:rPr>
                <w:t xml:space="preserve">[8] V. </w:t>
              </w:r>
              <w:proofErr w:type="spellStart"/>
              <w:r w:rsidRPr="00020CF7">
                <w:rPr>
                  <w:rFonts w:cstheme="minorHAnsi"/>
                  <w:sz w:val="16"/>
                  <w:szCs w:val="16"/>
                </w:rPr>
                <w:t>Forastieri</w:t>
              </w:r>
              <w:proofErr w:type="spellEnd"/>
              <w:r w:rsidRPr="00020CF7">
                <w:rPr>
                  <w:rFonts w:cstheme="minorHAnsi"/>
                  <w:sz w:val="16"/>
                  <w:szCs w:val="16"/>
                </w:rPr>
                <w:t>, “</w:t>
              </w:r>
              <w:proofErr w:type="spellStart"/>
              <w:r w:rsidRPr="00020CF7">
                <w:rPr>
                  <w:rFonts w:cstheme="minorHAnsi"/>
                  <w:sz w:val="16"/>
                  <w:szCs w:val="16"/>
                </w:rPr>
                <w:t>Psychosocial</w:t>
              </w:r>
              <w:proofErr w:type="spellEnd"/>
              <w:r w:rsidRPr="00020CF7">
                <w:rPr>
                  <w:rFonts w:cstheme="minorHAnsi"/>
                  <w:sz w:val="16"/>
                  <w:szCs w:val="16"/>
                </w:rPr>
                <w:t xml:space="preserve"> </w:t>
              </w:r>
              <w:proofErr w:type="spellStart"/>
              <w:r w:rsidRPr="00020CF7">
                <w:rPr>
                  <w:rFonts w:cstheme="minorHAnsi"/>
                  <w:sz w:val="16"/>
                  <w:szCs w:val="16"/>
                </w:rPr>
                <w:t>risks</w:t>
              </w:r>
              <w:proofErr w:type="spellEnd"/>
              <w:r w:rsidRPr="00020CF7">
                <w:rPr>
                  <w:rFonts w:cstheme="minorHAnsi"/>
                  <w:sz w:val="16"/>
                  <w:szCs w:val="16"/>
                </w:rPr>
                <w:t xml:space="preserve"> and </w:t>
              </w:r>
              <w:proofErr w:type="spellStart"/>
              <w:r w:rsidRPr="00020CF7">
                <w:rPr>
                  <w:rFonts w:cstheme="minorHAnsi"/>
                  <w:sz w:val="16"/>
                  <w:szCs w:val="16"/>
                </w:rPr>
                <w:t>work-related</w:t>
              </w:r>
              <w:proofErr w:type="spellEnd"/>
              <w:r w:rsidRPr="00020CF7">
                <w:rPr>
                  <w:rFonts w:cstheme="minorHAnsi"/>
                  <w:sz w:val="16"/>
                  <w:szCs w:val="16"/>
                </w:rPr>
                <w:t xml:space="preserve"> stress,” Medicina y Seguridad del Trabajo, vol. 59, no. 232, 2013.</w:t>
              </w:r>
            </w:ins>
          </w:p>
          <w:p w14:paraId="66779644" w14:textId="77777777" w:rsidR="009D1D1B" w:rsidRPr="00020CF7" w:rsidRDefault="009D1D1B" w:rsidP="009D1D1B">
            <w:pPr>
              <w:pStyle w:val="Bibliografa"/>
              <w:spacing w:after="0"/>
              <w:rPr>
                <w:ins w:id="1471" w:author="Ronald Fernando Rodríguez Barbosa" w:date="2020-04-11T19:34:00Z"/>
                <w:rFonts w:cstheme="minorHAnsi"/>
                <w:sz w:val="16"/>
                <w:szCs w:val="16"/>
              </w:rPr>
            </w:pPr>
            <w:ins w:id="1472" w:author="Ronald Fernando Rodríguez Barbosa" w:date="2020-04-11T19:34:00Z">
              <w:r w:rsidRPr="00020CF7">
                <w:rPr>
                  <w:rFonts w:cstheme="minorHAnsi"/>
                  <w:sz w:val="16"/>
                  <w:szCs w:val="16"/>
                </w:rPr>
                <w:t xml:space="preserve">[9] </w:t>
              </w:r>
              <w:proofErr w:type="spellStart"/>
              <w:r w:rsidRPr="00020CF7">
                <w:rPr>
                  <w:rFonts w:cstheme="minorHAnsi"/>
                  <w:sz w:val="16"/>
                  <w:szCs w:val="16"/>
                </w:rPr>
                <w:t>Pedditzi</w:t>
              </w:r>
              <w:proofErr w:type="spellEnd"/>
              <w:r w:rsidRPr="00020CF7">
                <w:rPr>
                  <w:rFonts w:cstheme="minorHAnsi"/>
                  <w:sz w:val="16"/>
                  <w:szCs w:val="16"/>
                </w:rPr>
                <w:t xml:space="preserve">, Maria and </w:t>
              </w:r>
              <w:proofErr w:type="spellStart"/>
              <w:r w:rsidRPr="00020CF7">
                <w:rPr>
                  <w:rFonts w:cstheme="minorHAnsi"/>
                  <w:sz w:val="16"/>
                  <w:szCs w:val="16"/>
                </w:rPr>
                <w:t>Nonnis</w:t>
              </w:r>
              <w:proofErr w:type="spellEnd"/>
              <w:r w:rsidRPr="00020CF7">
                <w:rPr>
                  <w:rFonts w:cstheme="minorHAnsi"/>
                  <w:sz w:val="16"/>
                  <w:szCs w:val="16"/>
                </w:rPr>
                <w:t xml:space="preserve">, </w:t>
              </w:r>
              <w:proofErr w:type="spellStart"/>
              <w:r w:rsidRPr="00020CF7">
                <w:rPr>
                  <w:rFonts w:cstheme="minorHAnsi"/>
                  <w:sz w:val="16"/>
                  <w:szCs w:val="16"/>
                </w:rPr>
                <w:t>Marcello</w:t>
              </w:r>
              <w:proofErr w:type="spellEnd"/>
              <w:r w:rsidRPr="00020CF7">
                <w:rPr>
                  <w:rFonts w:cstheme="minorHAnsi"/>
                  <w:sz w:val="16"/>
                  <w:szCs w:val="16"/>
                </w:rPr>
                <w:t>, “</w:t>
              </w:r>
              <w:proofErr w:type="spellStart"/>
              <w:r w:rsidRPr="00020CF7">
                <w:rPr>
                  <w:rFonts w:cstheme="minorHAnsi"/>
                  <w:sz w:val="16"/>
                  <w:szCs w:val="16"/>
                </w:rPr>
                <w:t>Psycho</w:t>
              </w:r>
              <w:proofErr w:type="spellEnd"/>
              <w:r w:rsidRPr="00020CF7">
                <w:rPr>
                  <w:rFonts w:cstheme="minorHAnsi"/>
                  <w:sz w:val="16"/>
                  <w:szCs w:val="16"/>
                </w:rPr>
                <w:t xml:space="preserve">-social </w:t>
              </w:r>
              <w:proofErr w:type="spellStart"/>
              <w:r w:rsidRPr="00020CF7">
                <w:rPr>
                  <w:rFonts w:cstheme="minorHAnsi"/>
                  <w:sz w:val="16"/>
                  <w:szCs w:val="16"/>
                </w:rPr>
                <w:t>sources</w:t>
              </w:r>
              <w:proofErr w:type="spellEnd"/>
              <w:r w:rsidRPr="00020CF7">
                <w:rPr>
                  <w:rFonts w:cstheme="minorHAnsi"/>
                  <w:sz w:val="16"/>
                  <w:szCs w:val="16"/>
                </w:rPr>
                <w:t xml:space="preserve"> of stress and burnout in </w:t>
              </w:r>
              <w:proofErr w:type="spellStart"/>
              <w:r w:rsidRPr="00020CF7">
                <w:rPr>
                  <w:rFonts w:cstheme="minorHAnsi"/>
                  <w:sz w:val="16"/>
                  <w:szCs w:val="16"/>
                </w:rPr>
                <w:t>schools</w:t>
              </w:r>
              <w:proofErr w:type="spellEnd"/>
              <w:r w:rsidRPr="00020CF7">
                <w:rPr>
                  <w:rFonts w:cstheme="minorHAnsi"/>
                  <w:sz w:val="16"/>
                  <w:szCs w:val="16"/>
                </w:rPr>
                <w:t xml:space="preserve">: </w:t>
              </w:r>
              <w:proofErr w:type="spellStart"/>
              <w:r w:rsidRPr="00020CF7">
                <w:rPr>
                  <w:rFonts w:cstheme="minorHAnsi"/>
                  <w:sz w:val="16"/>
                  <w:szCs w:val="16"/>
                </w:rPr>
                <w:t>Research</w:t>
              </w:r>
              <w:proofErr w:type="spellEnd"/>
              <w:r w:rsidRPr="00020CF7">
                <w:rPr>
                  <w:rFonts w:cstheme="minorHAnsi"/>
                  <w:sz w:val="16"/>
                  <w:szCs w:val="16"/>
                </w:rPr>
                <w:t xml:space="preserve"> on a </w:t>
              </w:r>
              <w:proofErr w:type="spellStart"/>
              <w:r w:rsidRPr="00020CF7">
                <w:rPr>
                  <w:rFonts w:cstheme="minorHAnsi"/>
                  <w:sz w:val="16"/>
                  <w:szCs w:val="16"/>
                </w:rPr>
                <w:t>sample</w:t>
              </w:r>
              <w:proofErr w:type="spellEnd"/>
              <w:r w:rsidRPr="00020CF7">
                <w:rPr>
                  <w:rFonts w:cstheme="minorHAnsi"/>
                  <w:sz w:val="16"/>
                  <w:szCs w:val="16"/>
                </w:rPr>
                <w:t xml:space="preserve"> of </w:t>
              </w:r>
              <w:proofErr w:type="spellStart"/>
              <w:r w:rsidRPr="00020CF7">
                <w:rPr>
                  <w:rFonts w:cstheme="minorHAnsi"/>
                  <w:sz w:val="16"/>
                  <w:szCs w:val="16"/>
                </w:rPr>
                <w:t>italian</w:t>
              </w:r>
              <w:proofErr w:type="spellEnd"/>
              <w:r w:rsidRPr="00020CF7">
                <w:rPr>
                  <w:rFonts w:cstheme="minorHAnsi"/>
                  <w:sz w:val="16"/>
                  <w:szCs w:val="16"/>
                </w:rPr>
                <w:t xml:space="preserve"> </w:t>
              </w:r>
              <w:proofErr w:type="spellStart"/>
              <w:r w:rsidRPr="00020CF7">
                <w:rPr>
                  <w:rFonts w:cstheme="minorHAnsi"/>
                  <w:sz w:val="16"/>
                  <w:szCs w:val="16"/>
                </w:rPr>
                <w:t>teachers</w:t>
              </w:r>
              <w:proofErr w:type="spellEnd"/>
              <w:r w:rsidRPr="00020CF7">
                <w:rPr>
                  <w:rFonts w:cstheme="minorHAnsi"/>
                  <w:sz w:val="16"/>
                  <w:szCs w:val="16"/>
                </w:rPr>
                <w:t xml:space="preserve">,” </w:t>
              </w:r>
              <w:proofErr w:type="spellStart"/>
              <w:r w:rsidRPr="00020CF7">
                <w:rPr>
                  <w:rFonts w:cstheme="minorHAnsi"/>
                  <w:sz w:val="16"/>
                  <w:szCs w:val="16"/>
                </w:rPr>
                <w:t>Med</w:t>
              </w:r>
              <w:proofErr w:type="spellEnd"/>
              <w:r w:rsidRPr="00020CF7">
                <w:rPr>
                  <w:rFonts w:cstheme="minorHAnsi"/>
                  <w:sz w:val="16"/>
                  <w:szCs w:val="16"/>
                </w:rPr>
                <w:t xml:space="preserve"> </w:t>
              </w:r>
              <w:proofErr w:type="spellStart"/>
              <w:r w:rsidRPr="00020CF7">
                <w:rPr>
                  <w:rFonts w:cstheme="minorHAnsi"/>
                  <w:sz w:val="16"/>
                  <w:szCs w:val="16"/>
                </w:rPr>
                <w:t>Lav</w:t>
              </w:r>
              <w:proofErr w:type="spellEnd"/>
              <w:r w:rsidRPr="00020CF7">
                <w:rPr>
                  <w:rFonts w:cstheme="minorHAnsi"/>
                  <w:sz w:val="16"/>
                  <w:szCs w:val="16"/>
                </w:rPr>
                <w:t>, vol. 105, pp. 48–62, Feb. 2014.</w:t>
              </w:r>
            </w:ins>
          </w:p>
          <w:p w14:paraId="14CCA5C4" w14:textId="77777777" w:rsidR="009D1D1B" w:rsidRPr="00020CF7" w:rsidRDefault="009D1D1B" w:rsidP="009D1D1B">
            <w:pPr>
              <w:pStyle w:val="Bibliografa"/>
              <w:spacing w:after="0"/>
              <w:rPr>
                <w:ins w:id="1473" w:author="Ronald Fernando Rodríguez Barbosa" w:date="2020-04-11T19:34:00Z"/>
                <w:rFonts w:cstheme="minorHAnsi"/>
                <w:sz w:val="16"/>
                <w:szCs w:val="16"/>
              </w:rPr>
            </w:pPr>
            <w:ins w:id="1474" w:author="Ronald Fernando Rodríguez Barbosa" w:date="2020-04-11T19:34:00Z">
              <w:r w:rsidRPr="00020CF7">
                <w:rPr>
                  <w:rFonts w:cstheme="minorHAnsi"/>
                  <w:sz w:val="16"/>
                  <w:szCs w:val="16"/>
                </w:rPr>
                <w:t xml:space="preserve">[10] V. </w:t>
              </w:r>
              <w:proofErr w:type="spellStart"/>
              <w:r w:rsidRPr="00020CF7">
                <w:rPr>
                  <w:rFonts w:cstheme="minorHAnsi"/>
                  <w:sz w:val="16"/>
                  <w:szCs w:val="16"/>
                </w:rPr>
                <w:t>Putz</w:t>
              </w:r>
              <w:proofErr w:type="spellEnd"/>
              <w:r w:rsidRPr="00020CF7">
                <w:rPr>
                  <w:rFonts w:cstheme="minorHAnsi"/>
                  <w:sz w:val="16"/>
                  <w:szCs w:val="16"/>
                </w:rPr>
                <w:t>-Anderson, B. Bernard, “</w:t>
              </w:r>
              <w:proofErr w:type="spellStart"/>
              <w:r w:rsidRPr="00020CF7">
                <w:rPr>
                  <w:rFonts w:cstheme="minorHAnsi"/>
                  <w:sz w:val="16"/>
                  <w:szCs w:val="16"/>
                </w:rPr>
                <w:t>Musculoskeletal</w:t>
              </w:r>
              <w:proofErr w:type="spellEnd"/>
              <w:r w:rsidRPr="00020CF7">
                <w:rPr>
                  <w:rFonts w:cstheme="minorHAnsi"/>
                  <w:sz w:val="16"/>
                  <w:szCs w:val="16"/>
                </w:rPr>
                <w:t xml:space="preserve"> </w:t>
              </w:r>
              <w:proofErr w:type="spellStart"/>
              <w:r w:rsidRPr="00020CF7">
                <w:rPr>
                  <w:rFonts w:cstheme="minorHAnsi"/>
                  <w:sz w:val="16"/>
                  <w:szCs w:val="16"/>
                </w:rPr>
                <w:t>disorders</w:t>
              </w:r>
              <w:proofErr w:type="spellEnd"/>
              <w:r w:rsidRPr="00020CF7">
                <w:rPr>
                  <w:rFonts w:cstheme="minorHAnsi"/>
                  <w:sz w:val="16"/>
                  <w:szCs w:val="16"/>
                </w:rPr>
                <w:t xml:space="preserve"> and </w:t>
              </w:r>
              <w:proofErr w:type="spellStart"/>
              <w:r w:rsidRPr="00020CF7">
                <w:rPr>
                  <w:rFonts w:cstheme="minorHAnsi"/>
                  <w:sz w:val="16"/>
                  <w:szCs w:val="16"/>
                </w:rPr>
                <w:t>workplace</w:t>
              </w:r>
              <w:proofErr w:type="spellEnd"/>
              <w:r w:rsidRPr="00020CF7">
                <w:rPr>
                  <w:rFonts w:cstheme="minorHAnsi"/>
                  <w:sz w:val="16"/>
                  <w:szCs w:val="16"/>
                </w:rPr>
                <w:t xml:space="preserve"> </w:t>
              </w:r>
              <w:proofErr w:type="spellStart"/>
              <w:r w:rsidRPr="00020CF7">
                <w:rPr>
                  <w:rFonts w:cstheme="minorHAnsi"/>
                  <w:sz w:val="16"/>
                  <w:szCs w:val="16"/>
                </w:rPr>
                <w:t>factors</w:t>
              </w:r>
              <w:proofErr w:type="spellEnd"/>
              <w:r w:rsidRPr="00020CF7">
                <w:rPr>
                  <w:rFonts w:cstheme="minorHAnsi"/>
                  <w:sz w:val="16"/>
                  <w:szCs w:val="16"/>
                </w:rPr>
                <w:t xml:space="preserve"> : A </w:t>
              </w:r>
              <w:proofErr w:type="spellStart"/>
              <w:r w:rsidRPr="00020CF7">
                <w:rPr>
                  <w:rFonts w:cstheme="minorHAnsi"/>
                  <w:sz w:val="16"/>
                  <w:szCs w:val="16"/>
                </w:rPr>
                <w:t>critical</w:t>
              </w:r>
              <w:proofErr w:type="spellEnd"/>
              <w:r w:rsidRPr="00020CF7">
                <w:rPr>
                  <w:rFonts w:cstheme="minorHAnsi"/>
                  <w:sz w:val="16"/>
                  <w:szCs w:val="16"/>
                </w:rPr>
                <w:t xml:space="preserve"> </w:t>
              </w:r>
              <w:proofErr w:type="spellStart"/>
              <w:r w:rsidRPr="00020CF7">
                <w:rPr>
                  <w:rFonts w:cstheme="minorHAnsi"/>
                  <w:sz w:val="16"/>
                  <w:szCs w:val="16"/>
                </w:rPr>
                <w:t>review</w:t>
              </w:r>
              <w:proofErr w:type="spellEnd"/>
              <w:r w:rsidRPr="00020CF7">
                <w:rPr>
                  <w:rFonts w:cstheme="minorHAnsi"/>
                  <w:sz w:val="16"/>
                  <w:szCs w:val="16"/>
                </w:rPr>
                <w:t xml:space="preserve"> of </w:t>
              </w:r>
              <w:proofErr w:type="spellStart"/>
              <w:r w:rsidRPr="00020CF7">
                <w:rPr>
                  <w:rFonts w:cstheme="minorHAnsi"/>
                  <w:sz w:val="16"/>
                  <w:szCs w:val="16"/>
                </w:rPr>
                <w:t>epidemiologic</w:t>
              </w:r>
              <w:proofErr w:type="spellEnd"/>
              <w:r w:rsidRPr="00020CF7">
                <w:rPr>
                  <w:rFonts w:cstheme="minorHAnsi"/>
                  <w:sz w:val="16"/>
                  <w:szCs w:val="16"/>
                </w:rPr>
                <w:t xml:space="preserve"> </w:t>
              </w:r>
              <w:proofErr w:type="spellStart"/>
              <w:r w:rsidRPr="00020CF7">
                <w:rPr>
                  <w:rFonts w:cstheme="minorHAnsi"/>
                  <w:sz w:val="16"/>
                  <w:szCs w:val="16"/>
                </w:rPr>
                <w:t>evidence</w:t>
              </w:r>
              <w:proofErr w:type="spellEnd"/>
              <w:r w:rsidRPr="00020CF7">
                <w:rPr>
                  <w:rFonts w:cstheme="minorHAnsi"/>
                  <w:sz w:val="16"/>
                  <w:szCs w:val="16"/>
                </w:rPr>
                <w:t xml:space="preserve"> for </w:t>
              </w:r>
              <w:proofErr w:type="spellStart"/>
              <w:r w:rsidRPr="00020CF7">
                <w:rPr>
                  <w:rFonts w:cstheme="minorHAnsi"/>
                  <w:sz w:val="16"/>
                  <w:szCs w:val="16"/>
                </w:rPr>
                <w:t>work-related</w:t>
              </w:r>
              <w:proofErr w:type="spellEnd"/>
              <w:r w:rsidRPr="00020CF7">
                <w:rPr>
                  <w:rFonts w:cstheme="minorHAnsi"/>
                  <w:sz w:val="16"/>
                  <w:szCs w:val="16"/>
                </w:rPr>
                <w:t xml:space="preserve"> </w:t>
              </w:r>
              <w:proofErr w:type="spellStart"/>
              <w:r w:rsidRPr="00020CF7">
                <w:rPr>
                  <w:rFonts w:cstheme="minorHAnsi"/>
                  <w:sz w:val="16"/>
                  <w:szCs w:val="16"/>
                </w:rPr>
                <w:t>musculoskeletal</w:t>
              </w:r>
              <w:proofErr w:type="spellEnd"/>
              <w:r w:rsidRPr="00020CF7">
                <w:rPr>
                  <w:rFonts w:cstheme="minorHAnsi"/>
                  <w:sz w:val="16"/>
                  <w:szCs w:val="16"/>
                </w:rPr>
                <w:t xml:space="preserve"> </w:t>
              </w:r>
              <w:proofErr w:type="spellStart"/>
              <w:r w:rsidRPr="00020CF7">
                <w:rPr>
                  <w:rFonts w:cstheme="minorHAnsi"/>
                  <w:sz w:val="16"/>
                  <w:szCs w:val="16"/>
                </w:rPr>
                <w:t>disorders</w:t>
              </w:r>
              <w:proofErr w:type="spellEnd"/>
              <w:r w:rsidRPr="00020CF7">
                <w:rPr>
                  <w:rFonts w:cstheme="minorHAnsi"/>
                  <w:sz w:val="16"/>
                  <w:szCs w:val="16"/>
                </w:rPr>
                <w:t xml:space="preserve"> of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neck</w:t>
              </w:r>
              <w:proofErr w:type="spellEnd"/>
              <w:r w:rsidRPr="00020CF7">
                <w:rPr>
                  <w:rFonts w:cstheme="minorHAnsi"/>
                  <w:sz w:val="16"/>
                  <w:szCs w:val="16"/>
                </w:rPr>
                <w:t xml:space="preserve"> </w:t>
              </w:r>
              <w:proofErr w:type="spellStart"/>
              <w:r w:rsidRPr="00020CF7">
                <w:rPr>
                  <w:rFonts w:cstheme="minorHAnsi"/>
                  <w:sz w:val="16"/>
                  <w:szCs w:val="16"/>
                </w:rPr>
                <w:t>upper</w:t>
              </w:r>
              <w:proofErr w:type="spellEnd"/>
              <w:r w:rsidRPr="00020CF7">
                <w:rPr>
                  <w:rFonts w:cstheme="minorHAnsi"/>
                  <w:sz w:val="16"/>
                  <w:szCs w:val="16"/>
                </w:rPr>
                <w:t xml:space="preserve"> </w:t>
              </w:r>
              <w:proofErr w:type="spellStart"/>
              <w:r w:rsidRPr="00020CF7">
                <w:rPr>
                  <w:rFonts w:cstheme="minorHAnsi"/>
                  <w:sz w:val="16"/>
                  <w:szCs w:val="16"/>
                </w:rPr>
                <w:t>extremity</w:t>
              </w:r>
              <w:proofErr w:type="spellEnd"/>
              <w:r w:rsidRPr="00020CF7">
                <w:rPr>
                  <w:rFonts w:cstheme="minorHAnsi"/>
                  <w:sz w:val="16"/>
                  <w:szCs w:val="16"/>
                </w:rPr>
                <w:t xml:space="preserve"> and </w:t>
              </w:r>
              <w:proofErr w:type="spellStart"/>
              <w:r w:rsidRPr="00020CF7">
                <w:rPr>
                  <w:rFonts w:cstheme="minorHAnsi"/>
                  <w:sz w:val="16"/>
                  <w:szCs w:val="16"/>
                </w:rPr>
                <w:t>low</w:t>
              </w:r>
              <w:proofErr w:type="spellEnd"/>
              <w:r w:rsidRPr="00020CF7">
                <w:rPr>
                  <w:rFonts w:cstheme="minorHAnsi"/>
                  <w:sz w:val="16"/>
                  <w:szCs w:val="16"/>
                </w:rPr>
                <w:t xml:space="preserve"> back,” </w:t>
              </w:r>
              <w:proofErr w:type="spellStart"/>
              <w:r w:rsidRPr="00020CF7">
                <w:rPr>
                  <w:rFonts w:cstheme="minorHAnsi"/>
                  <w:sz w:val="16"/>
                  <w:szCs w:val="16"/>
                </w:rPr>
                <w:t>National</w:t>
              </w:r>
              <w:proofErr w:type="spellEnd"/>
              <w:r w:rsidRPr="00020CF7">
                <w:rPr>
                  <w:rFonts w:cstheme="minorHAnsi"/>
                  <w:sz w:val="16"/>
                  <w:szCs w:val="16"/>
                </w:rPr>
                <w:t xml:space="preserve"> Institute for </w:t>
              </w:r>
              <w:proofErr w:type="spellStart"/>
              <w:r w:rsidRPr="00020CF7">
                <w:rPr>
                  <w:rFonts w:cstheme="minorHAnsi"/>
                  <w:sz w:val="16"/>
                  <w:szCs w:val="16"/>
                </w:rPr>
                <w:t>Occupational</w:t>
              </w:r>
              <w:proofErr w:type="spellEnd"/>
              <w:r w:rsidRPr="00020CF7">
                <w:rPr>
                  <w:rFonts w:cstheme="minorHAnsi"/>
                  <w:sz w:val="16"/>
                  <w:szCs w:val="16"/>
                </w:rPr>
                <w:t xml:space="preserve"> Safety and </w:t>
              </w:r>
              <w:proofErr w:type="spellStart"/>
              <w:r w:rsidRPr="00020CF7">
                <w:rPr>
                  <w:rFonts w:cstheme="minorHAnsi"/>
                  <w:sz w:val="16"/>
                  <w:szCs w:val="16"/>
                </w:rPr>
                <w:t>Health</w:t>
              </w:r>
              <w:proofErr w:type="spellEnd"/>
              <w:r w:rsidRPr="00020CF7">
                <w:rPr>
                  <w:rFonts w:cstheme="minorHAnsi"/>
                  <w:sz w:val="16"/>
                  <w:szCs w:val="16"/>
                </w:rPr>
                <w:t>, vol. 97, no. 141, 1997.</w:t>
              </w:r>
            </w:ins>
          </w:p>
          <w:p w14:paraId="0A001BBC" w14:textId="77777777" w:rsidR="009D1D1B" w:rsidRPr="00020CF7" w:rsidRDefault="009D1D1B" w:rsidP="009D1D1B">
            <w:pPr>
              <w:pStyle w:val="Bibliografa"/>
              <w:spacing w:after="0"/>
              <w:rPr>
                <w:ins w:id="1475" w:author="Ronald Fernando Rodríguez Barbosa" w:date="2020-04-11T19:34:00Z"/>
                <w:rFonts w:cstheme="minorHAnsi"/>
                <w:sz w:val="16"/>
                <w:szCs w:val="16"/>
              </w:rPr>
            </w:pPr>
            <w:ins w:id="1476" w:author="Ronald Fernando Rodríguez Barbosa" w:date="2020-04-11T19:34:00Z">
              <w:r w:rsidRPr="00020CF7">
                <w:rPr>
                  <w:rFonts w:cstheme="minorHAnsi"/>
                  <w:sz w:val="16"/>
                  <w:szCs w:val="16"/>
                </w:rPr>
                <w:t>[11] D. Morales, “Trabajo por turnos y presencia de obesidad en los trabajadores: Una revisión sistemática exploratoria,” Universidad Nacional de Colombia, 2014.</w:t>
              </w:r>
            </w:ins>
          </w:p>
          <w:p w14:paraId="4134B25F" w14:textId="77777777" w:rsidR="009D1D1B" w:rsidRPr="00020CF7" w:rsidRDefault="009D1D1B" w:rsidP="009D1D1B">
            <w:pPr>
              <w:pStyle w:val="Bibliografa"/>
              <w:spacing w:after="0"/>
              <w:rPr>
                <w:ins w:id="1477" w:author="Ronald Fernando Rodríguez Barbosa" w:date="2020-04-11T19:34:00Z"/>
                <w:rFonts w:cstheme="minorHAnsi"/>
                <w:sz w:val="16"/>
                <w:szCs w:val="16"/>
              </w:rPr>
            </w:pPr>
            <w:ins w:id="1478" w:author="Ronald Fernando Rodríguez Barbosa" w:date="2020-04-11T19:34:00Z">
              <w:r w:rsidRPr="00020CF7">
                <w:rPr>
                  <w:rFonts w:cstheme="minorHAnsi"/>
                  <w:sz w:val="16"/>
                  <w:szCs w:val="16"/>
                </w:rPr>
                <w:t>[12] K. Azuma, et al, “</w:t>
              </w:r>
              <w:proofErr w:type="spellStart"/>
              <w:r w:rsidRPr="00020CF7">
                <w:rPr>
                  <w:rFonts w:cstheme="minorHAnsi"/>
                  <w:sz w:val="16"/>
                  <w:szCs w:val="16"/>
                </w:rPr>
                <w:t>Prevalence</w:t>
              </w:r>
              <w:proofErr w:type="spellEnd"/>
              <w:r w:rsidRPr="00020CF7">
                <w:rPr>
                  <w:rFonts w:cstheme="minorHAnsi"/>
                  <w:sz w:val="16"/>
                  <w:szCs w:val="16"/>
                </w:rPr>
                <w:t xml:space="preserve"> and </w:t>
              </w:r>
              <w:proofErr w:type="spellStart"/>
              <w:r w:rsidRPr="00020CF7">
                <w:rPr>
                  <w:rFonts w:cstheme="minorHAnsi"/>
                  <w:sz w:val="16"/>
                  <w:szCs w:val="16"/>
                </w:rPr>
                <w:t>risk</w:t>
              </w:r>
              <w:proofErr w:type="spellEnd"/>
              <w:r w:rsidRPr="00020CF7">
                <w:rPr>
                  <w:rFonts w:cstheme="minorHAnsi"/>
                  <w:sz w:val="16"/>
                  <w:szCs w:val="16"/>
                </w:rPr>
                <w:t xml:space="preserve"> </w:t>
              </w:r>
              <w:proofErr w:type="spellStart"/>
              <w:r w:rsidRPr="00020CF7">
                <w:rPr>
                  <w:rFonts w:cstheme="minorHAnsi"/>
                  <w:sz w:val="16"/>
                  <w:szCs w:val="16"/>
                </w:rPr>
                <w:t>factors</w:t>
              </w:r>
              <w:proofErr w:type="spellEnd"/>
              <w:r w:rsidRPr="00020CF7">
                <w:rPr>
                  <w:rFonts w:cstheme="minorHAnsi"/>
                  <w:sz w:val="16"/>
                  <w:szCs w:val="16"/>
                </w:rPr>
                <w:t xml:space="preserve"> </w:t>
              </w:r>
              <w:proofErr w:type="spellStart"/>
              <w:r w:rsidRPr="00020CF7">
                <w:rPr>
                  <w:rFonts w:cstheme="minorHAnsi"/>
                  <w:sz w:val="16"/>
                  <w:szCs w:val="16"/>
                </w:rPr>
                <w:t>associated</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nonspecific</w:t>
              </w:r>
              <w:proofErr w:type="spellEnd"/>
              <w:r w:rsidRPr="00020CF7">
                <w:rPr>
                  <w:rFonts w:cstheme="minorHAnsi"/>
                  <w:sz w:val="16"/>
                  <w:szCs w:val="16"/>
                </w:rPr>
                <w:t xml:space="preserve"> </w:t>
              </w:r>
              <w:proofErr w:type="spellStart"/>
              <w:r w:rsidRPr="00020CF7">
                <w:rPr>
                  <w:rFonts w:cstheme="minorHAnsi"/>
                  <w:sz w:val="16"/>
                  <w:szCs w:val="16"/>
                </w:rPr>
                <w:t>building‐related</w:t>
              </w:r>
              <w:proofErr w:type="spellEnd"/>
              <w:r w:rsidRPr="00020CF7">
                <w:rPr>
                  <w:rFonts w:cstheme="minorHAnsi"/>
                  <w:sz w:val="16"/>
                  <w:szCs w:val="16"/>
                </w:rPr>
                <w:t xml:space="preserve"> </w:t>
              </w:r>
              <w:proofErr w:type="spellStart"/>
              <w:r w:rsidRPr="00020CF7">
                <w:rPr>
                  <w:rFonts w:cstheme="minorHAnsi"/>
                  <w:sz w:val="16"/>
                  <w:szCs w:val="16"/>
                </w:rPr>
                <w:t>symptoms</w:t>
              </w:r>
              <w:proofErr w:type="spellEnd"/>
              <w:r w:rsidRPr="00020CF7">
                <w:rPr>
                  <w:rFonts w:cstheme="minorHAnsi"/>
                  <w:sz w:val="16"/>
                  <w:szCs w:val="16"/>
                </w:rPr>
                <w:t xml:space="preserve"> in office </w:t>
              </w:r>
              <w:proofErr w:type="spellStart"/>
              <w:r w:rsidRPr="00020CF7">
                <w:rPr>
                  <w:rFonts w:cstheme="minorHAnsi"/>
                  <w:sz w:val="16"/>
                  <w:szCs w:val="16"/>
                </w:rPr>
                <w:t>employees</w:t>
              </w:r>
              <w:proofErr w:type="spellEnd"/>
              <w:r w:rsidRPr="00020CF7">
                <w:rPr>
                  <w:rFonts w:cstheme="minorHAnsi"/>
                  <w:sz w:val="16"/>
                  <w:szCs w:val="16"/>
                </w:rPr>
                <w:t xml:space="preserve"> in </w:t>
              </w:r>
              <w:proofErr w:type="spellStart"/>
              <w:r w:rsidRPr="00020CF7">
                <w:rPr>
                  <w:rFonts w:cstheme="minorHAnsi"/>
                  <w:sz w:val="16"/>
                  <w:szCs w:val="16"/>
                </w:rPr>
                <w:t>japan</w:t>
              </w:r>
              <w:proofErr w:type="spellEnd"/>
              <w:r w:rsidRPr="00020CF7">
                <w:rPr>
                  <w:rFonts w:cstheme="minorHAnsi"/>
                  <w:sz w:val="16"/>
                  <w:szCs w:val="16"/>
                </w:rPr>
                <w:t xml:space="preserve">: </w:t>
              </w:r>
              <w:proofErr w:type="spellStart"/>
              <w:r w:rsidRPr="00020CF7">
                <w:rPr>
                  <w:rFonts w:cstheme="minorHAnsi"/>
                  <w:sz w:val="16"/>
                  <w:szCs w:val="16"/>
                </w:rPr>
                <w:t>Relationships</w:t>
              </w:r>
              <w:proofErr w:type="spellEnd"/>
              <w:r w:rsidRPr="00020CF7">
                <w:rPr>
                  <w:rFonts w:cstheme="minorHAnsi"/>
                  <w:sz w:val="16"/>
                  <w:szCs w:val="16"/>
                </w:rPr>
                <w:t xml:space="preserve"> </w:t>
              </w:r>
              <w:proofErr w:type="spellStart"/>
              <w:r w:rsidRPr="00020CF7">
                <w:rPr>
                  <w:rFonts w:cstheme="minorHAnsi"/>
                  <w:sz w:val="16"/>
                  <w:szCs w:val="16"/>
                </w:rPr>
                <w:t>between</w:t>
              </w:r>
              <w:proofErr w:type="spellEnd"/>
              <w:r w:rsidRPr="00020CF7">
                <w:rPr>
                  <w:rFonts w:cstheme="minorHAnsi"/>
                  <w:sz w:val="16"/>
                  <w:szCs w:val="16"/>
                </w:rPr>
                <w:t xml:space="preserve"> </w:t>
              </w:r>
              <w:proofErr w:type="spellStart"/>
              <w:r w:rsidRPr="00020CF7">
                <w:rPr>
                  <w:rFonts w:cstheme="minorHAnsi"/>
                  <w:sz w:val="16"/>
                  <w:szCs w:val="16"/>
                </w:rPr>
                <w:t>work</w:t>
              </w:r>
              <w:proofErr w:type="spellEnd"/>
              <w:r w:rsidRPr="00020CF7">
                <w:rPr>
                  <w:rFonts w:cstheme="minorHAnsi"/>
                  <w:sz w:val="16"/>
                  <w:szCs w:val="16"/>
                </w:rPr>
                <w:t xml:space="preserve"> </w:t>
              </w:r>
              <w:proofErr w:type="spellStart"/>
              <w:r w:rsidRPr="00020CF7">
                <w:rPr>
                  <w:rFonts w:cstheme="minorHAnsi"/>
                  <w:sz w:val="16"/>
                  <w:szCs w:val="16"/>
                </w:rPr>
                <w:t>environment</w:t>
              </w:r>
              <w:proofErr w:type="spellEnd"/>
              <w:r w:rsidRPr="00020CF7">
                <w:rPr>
                  <w:rFonts w:cstheme="minorHAnsi"/>
                  <w:sz w:val="16"/>
                  <w:szCs w:val="16"/>
                </w:rPr>
                <w:t xml:space="preserve">,” </w:t>
              </w:r>
              <w:proofErr w:type="spellStart"/>
              <w:r w:rsidRPr="00020CF7">
                <w:rPr>
                  <w:rFonts w:cstheme="minorHAnsi"/>
                  <w:sz w:val="16"/>
                  <w:szCs w:val="16"/>
                </w:rPr>
                <w:t>Indoor</w:t>
              </w:r>
              <w:proofErr w:type="spellEnd"/>
              <w:r w:rsidRPr="00020CF7">
                <w:rPr>
                  <w:rFonts w:cstheme="minorHAnsi"/>
                  <w:sz w:val="16"/>
                  <w:szCs w:val="16"/>
                </w:rPr>
                <w:t xml:space="preserve"> Air, vol. 25, no. 5, pp. 499–511, 2015.</w:t>
              </w:r>
            </w:ins>
          </w:p>
          <w:p w14:paraId="1DABAD65" w14:textId="77777777" w:rsidR="009D1D1B" w:rsidRPr="00020CF7" w:rsidRDefault="009D1D1B" w:rsidP="009D1D1B">
            <w:pPr>
              <w:pStyle w:val="Bibliografa"/>
              <w:spacing w:after="0"/>
              <w:rPr>
                <w:ins w:id="1479" w:author="Ronald Fernando Rodríguez Barbosa" w:date="2020-04-11T19:34:00Z"/>
                <w:rFonts w:cstheme="minorHAnsi"/>
                <w:sz w:val="16"/>
                <w:szCs w:val="16"/>
              </w:rPr>
            </w:pPr>
            <w:ins w:id="1480" w:author="Ronald Fernando Rodríguez Barbosa" w:date="2020-04-11T19:34:00Z">
              <w:r w:rsidRPr="00020CF7">
                <w:rPr>
                  <w:rFonts w:cstheme="minorHAnsi"/>
                  <w:sz w:val="16"/>
                  <w:szCs w:val="16"/>
                </w:rPr>
                <w:t xml:space="preserve">[13] L. </w:t>
              </w:r>
              <w:proofErr w:type="spellStart"/>
              <w:r w:rsidRPr="00020CF7">
                <w:rPr>
                  <w:rFonts w:cstheme="minorHAnsi"/>
                  <w:sz w:val="16"/>
                  <w:szCs w:val="16"/>
                </w:rPr>
                <w:t>Wiegner</w:t>
              </w:r>
              <w:proofErr w:type="spellEnd"/>
              <w:r w:rsidRPr="00020CF7">
                <w:rPr>
                  <w:rFonts w:cstheme="minorHAnsi"/>
                  <w:sz w:val="16"/>
                  <w:szCs w:val="16"/>
                </w:rPr>
                <w:t>, et al, “</w:t>
              </w:r>
              <w:proofErr w:type="spellStart"/>
              <w:r w:rsidRPr="00020CF7">
                <w:rPr>
                  <w:rFonts w:cstheme="minorHAnsi"/>
                  <w:sz w:val="16"/>
                  <w:szCs w:val="16"/>
                </w:rPr>
                <w:t>Prevalence</w:t>
              </w:r>
              <w:proofErr w:type="spellEnd"/>
              <w:r w:rsidRPr="00020CF7">
                <w:rPr>
                  <w:rFonts w:cstheme="minorHAnsi"/>
                  <w:sz w:val="16"/>
                  <w:szCs w:val="16"/>
                </w:rPr>
                <w:t xml:space="preserve"> of </w:t>
              </w:r>
              <w:proofErr w:type="spellStart"/>
              <w:r w:rsidRPr="00020CF7">
                <w:rPr>
                  <w:rFonts w:cstheme="minorHAnsi"/>
                  <w:sz w:val="16"/>
                  <w:szCs w:val="16"/>
                </w:rPr>
                <w:t>perceived</w:t>
              </w:r>
              <w:proofErr w:type="spellEnd"/>
              <w:r w:rsidRPr="00020CF7">
                <w:rPr>
                  <w:rFonts w:cstheme="minorHAnsi"/>
                  <w:sz w:val="16"/>
                  <w:szCs w:val="16"/>
                </w:rPr>
                <w:t xml:space="preserve"> stress and </w:t>
              </w:r>
              <w:proofErr w:type="spellStart"/>
              <w:r w:rsidRPr="00020CF7">
                <w:rPr>
                  <w:rFonts w:cstheme="minorHAnsi"/>
                  <w:sz w:val="16"/>
                  <w:szCs w:val="16"/>
                </w:rPr>
                <w:t>associations</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symptoms</w:t>
              </w:r>
              <w:proofErr w:type="spellEnd"/>
              <w:r w:rsidRPr="00020CF7">
                <w:rPr>
                  <w:rFonts w:cstheme="minorHAnsi"/>
                  <w:sz w:val="16"/>
                  <w:szCs w:val="16"/>
                </w:rPr>
                <w:t xml:space="preserve"> of </w:t>
              </w:r>
              <w:proofErr w:type="spellStart"/>
              <w:r w:rsidRPr="00020CF7">
                <w:rPr>
                  <w:rFonts w:cstheme="minorHAnsi"/>
                  <w:sz w:val="16"/>
                  <w:szCs w:val="16"/>
                </w:rPr>
                <w:t>exhaustion</w:t>
              </w:r>
              <w:proofErr w:type="spellEnd"/>
              <w:r w:rsidRPr="00020CF7">
                <w:rPr>
                  <w:rFonts w:cstheme="minorHAnsi"/>
                  <w:sz w:val="16"/>
                  <w:szCs w:val="16"/>
                </w:rPr>
                <w:t xml:space="preserve"> </w:t>
              </w:r>
              <w:proofErr w:type="spellStart"/>
              <w:r w:rsidRPr="00020CF7">
                <w:rPr>
                  <w:rFonts w:cstheme="minorHAnsi"/>
                  <w:sz w:val="16"/>
                  <w:szCs w:val="16"/>
                </w:rPr>
                <w:t>depression</w:t>
              </w:r>
              <w:proofErr w:type="spellEnd"/>
              <w:r w:rsidRPr="00020CF7">
                <w:rPr>
                  <w:rFonts w:cstheme="minorHAnsi"/>
                  <w:sz w:val="16"/>
                  <w:szCs w:val="16"/>
                </w:rPr>
                <w:t xml:space="preserve"> and </w:t>
              </w:r>
              <w:proofErr w:type="spellStart"/>
              <w:r w:rsidRPr="00020CF7">
                <w:rPr>
                  <w:rFonts w:cstheme="minorHAnsi"/>
                  <w:sz w:val="16"/>
                  <w:szCs w:val="16"/>
                </w:rPr>
                <w:t>anxiety</w:t>
              </w:r>
              <w:proofErr w:type="spellEnd"/>
              <w:r w:rsidRPr="00020CF7">
                <w:rPr>
                  <w:rFonts w:cstheme="minorHAnsi"/>
                  <w:sz w:val="16"/>
                  <w:szCs w:val="16"/>
                </w:rPr>
                <w:t xml:space="preserve"> in a </w:t>
              </w:r>
              <w:proofErr w:type="spellStart"/>
              <w:r w:rsidRPr="00020CF7">
                <w:rPr>
                  <w:rFonts w:cstheme="minorHAnsi"/>
                  <w:sz w:val="16"/>
                  <w:szCs w:val="16"/>
                </w:rPr>
                <w:t>working</w:t>
              </w:r>
              <w:proofErr w:type="spellEnd"/>
              <w:r w:rsidRPr="00020CF7">
                <w:rPr>
                  <w:rFonts w:cstheme="minorHAnsi"/>
                  <w:sz w:val="16"/>
                  <w:szCs w:val="16"/>
                </w:rPr>
                <w:t xml:space="preserve"> </w:t>
              </w:r>
              <w:proofErr w:type="spellStart"/>
              <w:r w:rsidRPr="00020CF7">
                <w:rPr>
                  <w:rFonts w:cstheme="minorHAnsi"/>
                  <w:sz w:val="16"/>
                  <w:szCs w:val="16"/>
                </w:rPr>
                <w:t>age</w:t>
              </w:r>
              <w:proofErr w:type="spellEnd"/>
              <w:r w:rsidRPr="00020CF7">
                <w:rPr>
                  <w:rFonts w:cstheme="minorHAnsi"/>
                  <w:sz w:val="16"/>
                  <w:szCs w:val="16"/>
                </w:rPr>
                <w:t xml:space="preserve"> </w:t>
              </w:r>
              <w:proofErr w:type="spellStart"/>
              <w:r w:rsidRPr="00020CF7">
                <w:rPr>
                  <w:rFonts w:cstheme="minorHAnsi"/>
                  <w:sz w:val="16"/>
                  <w:szCs w:val="16"/>
                </w:rPr>
                <w:t>population</w:t>
              </w:r>
              <w:proofErr w:type="spellEnd"/>
              <w:r w:rsidRPr="00020CF7">
                <w:rPr>
                  <w:rFonts w:cstheme="minorHAnsi"/>
                  <w:sz w:val="16"/>
                  <w:szCs w:val="16"/>
                </w:rPr>
                <w:t xml:space="preserve"> </w:t>
              </w:r>
              <w:proofErr w:type="spellStart"/>
              <w:r w:rsidRPr="00020CF7">
                <w:rPr>
                  <w:rFonts w:cstheme="minorHAnsi"/>
                  <w:sz w:val="16"/>
                  <w:szCs w:val="16"/>
                </w:rPr>
                <w:t>seeking</w:t>
              </w:r>
              <w:proofErr w:type="spellEnd"/>
              <w:r w:rsidRPr="00020CF7">
                <w:rPr>
                  <w:rFonts w:cstheme="minorHAnsi"/>
                  <w:sz w:val="16"/>
                  <w:szCs w:val="16"/>
                </w:rPr>
                <w:t xml:space="preserve"> </w:t>
              </w:r>
              <w:proofErr w:type="spellStart"/>
              <w:r w:rsidRPr="00020CF7">
                <w:rPr>
                  <w:rFonts w:cstheme="minorHAnsi"/>
                  <w:sz w:val="16"/>
                  <w:szCs w:val="16"/>
                </w:rPr>
                <w:t>primary</w:t>
              </w:r>
              <w:proofErr w:type="spellEnd"/>
              <w:r w:rsidRPr="00020CF7">
                <w:rPr>
                  <w:rFonts w:cstheme="minorHAnsi"/>
                  <w:sz w:val="16"/>
                  <w:szCs w:val="16"/>
                </w:rPr>
                <w:t xml:space="preserve"> care - </w:t>
              </w:r>
              <w:proofErr w:type="spellStart"/>
              <w:r w:rsidRPr="00020CF7">
                <w:rPr>
                  <w:rFonts w:cstheme="minorHAnsi"/>
                  <w:sz w:val="16"/>
                  <w:szCs w:val="16"/>
                </w:rPr>
                <w:t>an</w:t>
              </w:r>
              <w:proofErr w:type="spellEnd"/>
              <w:r w:rsidRPr="00020CF7">
                <w:rPr>
                  <w:rFonts w:cstheme="minorHAnsi"/>
                  <w:sz w:val="16"/>
                  <w:szCs w:val="16"/>
                </w:rPr>
                <w:t xml:space="preserve"> </w:t>
              </w:r>
              <w:proofErr w:type="spellStart"/>
              <w:r w:rsidRPr="00020CF7">
                <w:rPr>
                  <w:rFonts w:cstheme="minorHAnsi"/>
                  <w:sz w:val="16"/>
                  <w:szCs w:val="16"/>
                </w:rPr>
                <w:t>observational</w:t>
              </w:r>
              <w:proofErr w:type="spellEnd"/>
              <w:r w:rsidRPr="00020CF7">
                <w:rPr>
                  <w:rFonts w:cstheme="minorHAnsi"/>
                  <w:sz w:val="16"/>
                  <w:szCs w:val="16"/>
                </w:rPr>
                <w:t xml:space="preserve"> </w:t>
              </w:r>
              <w:proofErr w:type="spellStart"/>
              <w:r w:rsidRPr="00020CF7">
                <w:rPr>
                  <w:rFonts w:cstheme="minorHAnsi"/>
                  <w:sz w:val="16"/>
                  <w:szCs w:val="16"/>
                </w:rPr>
                <w:t>study</w:t>
              </w:r>
              <w:proofErr w:type="spellEnd"/>
              <w:r w:rsidRPr="00020CF7">
                <w:rPr>
                  <w:rFonts w:cstheme="minorHAnsi"/>
                  <w:sz w:val="16"/>
                  <w:szCs w:val="16"/>
                </w:rPr>
                <w:t xml:space="preserve">,” BMC </w:t>
              </w:r>
              <w:proofErr w:type="spellStart"/>
              <w:r w:rsidRPr="00020CF7">
                <w:rPr>
                  <w:rFonts w:cstheme="minorHAnsi"/>
                  <w:sz w:val="16"/>
                  <w:szCs w:val="16"/>
                </w:rPr>
                <w:t>Family</w:t>
              </w:r>
              <w:proofErr w:type="spellEnd"/>
              <w:r w:rsidRPr="00020CF7">
                <w:rPr>
                  <w:rFonts w:cstheme="minorHAnsi"/>
                  <w:sz w:val="16"/>
                  <w:szCs w:val="16"/>
                </w:rPr>
                <w:t xml:space="preserve"> </w:t>
              </w:r>
              <w:proofErr w:type="spellStart"/>
              <w:r w:rsidRPr="00020CF7">
                <w:rPr>
                  <w:rFonts w:cstheme="minorHAnsi"/>
                  <w:sz w:val="16"/>
                  <w:szCs w:val="16"/>
                </w:rPr>
                <w:t>Practice</w:t>
              </w:r>
              <w:proofErr w:type="spellEnd"/>
              <w:r w:rsidRPr="00020CF7">
                <w:rPr>
                  <w:rFonts w:cstheme="minorHAnsi"/>
                  <w:sz w:val="16"/>
                  <w:szCs w:val="16"/>
                </w:rPr>
                <w:t>, vol. 16, no. 1, p. 38, 2015.</w:t>
              </w:r>
            </w:ins>
          </w:p>
          <w:p w14:paraId="5E27CF16" w14:textId="77777777" w:rsidR="009D1D1B" w:rsidRPr="00020CF7" w:rsidRDefault="009D1D1B" w:rsidP="009D1D1B">
            <w:pPr>
              <w:pStyle w:val="Bibliografa"/>
              <w:spacing w:after="0"/>
              <w:rPr>
                <w:ins w:id="1481" w:author="Ronald Fernando Rodríguez Barbosa" w:date="2020-04-11T19:34:00Z"/>
                <w:rFonts w:cstheme="minorHAnsi"/>
                <w:sz w:val="16"/>
                <w:szCs w:val="16"/>
              </w:rPr>
            </w:pPr>
            <w:ins w:id="1482" w:author="Ronald Fernando Rodríguez Barbosa" w:date="2020-04-11T19:34:00Z">
              <w:r w:rsidRPr="00020CF7">
                <w:rPr>
                  <w:rFonts w:cstheme="minorHAnsi"/>
                  <w:sz w:val="16"/>
                  <w:szCs w:val="16"/>
                </w:rPr>
                <w:t>[14] M. Luca et al, “</w:t>
              </w:r>
              <w:proofErr w:type="spellStart"/>
              <w:r w:rsidRPr="00020CF7">
                <w:rPr>
                  <w:rFonts w:cstheme="minorHAnsi"/>
                  <w:sz w:val="16"/>
                  <w:szCs w:val="16"/>
                </w:rPr>
                <w:t>Prevalence</w:t>
              </w:r>
              <w:proofErr w:type="spellEnd"/>
              <w:r w:rsidRPr="00020CF7">
                <w:rPr>
                  <w:rFonts w:cstheme="minorHAnsi"/>
                  <w:sz w:val="16"/>
                  <w:szCs w:val="16"/>
                </w:rPr>
                <w:t xml:space="preserve"> of </w:t>
              </w:r>
              <w:proofErr w:type="spellStart"/>
              <w:r w:rsidRPr="00020CF7">
                <w:rPr>
                  <w:rFonts w:cstheme="minorHAnsi"/>
                  <w:sz w:val="16"/>
                  <w:szCs w:val="16"/>
                </w:rPr>
                <w:t>depression</w:t>
              </w:r>
              <w:proofErr w:type="spellEnd"/>
              <w:r w:rsidRPr="00020CF7">
                <w:rPr>
                  <w:rFonts w:cstheme="minorHAnsi"/>
                  <w:sz w:val="16"/>
                  <w:szCs w:val="16"/>
                </w:rPr>
                <w:t xml:space="preserve"> and </w:t>
              </w:r>
              <w:proofErr w:type="spellStart"/>
              <w:r w:rsidRPr="00020CF7">
                <w:rPr>
                  <w:rFonts w:cstheme="minorHAnsi"/>
                  <w:sz w:val="16"/>
                  <w:szCs w:val="16"/>
                </w:rPr>
                <w:t>its</w:t>
              </w:r>
              <w:proofErr w:type="spellEnd"/>
              <w:r w:rsidRPr="00020CF7">
                <w:rPr>
                  <w:rFonts w:cstheme="minorHAnsi"/>
                  <w:sz w:val="16"/>
                  <w:szCs w:val="16"/>
                </w:rPr>
                <w:t xml:space="preserve"> </w:t>
              </w:r>
              <w:proofErr w:type="spellStart"/>
              <w:r w:rsidRPr="00020CF7">
                <w:rPr>
                  <w:rFonts w:cstheme="minorHAnsi"/>
                  <w:sz w:val="16"/>
                  <w:szCs w:val="16"/>
                </w:rPr>
                <w:t>relationship</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work</w:t>
              </w:r>
              <w:proofErr w:type="spellEnd"/>
              <w:r w:rsidRPr="00020CF7">
                <w:rPr>
                  <w:rFonts w:cstheme="minorHAnsi"/>
                  <w:sz w:val="16"/>
                  <w:szCs w:val="16"/>
                </w:rPr>
                <w:t xml:space="preserve"> </w:t>
              </w:r>
              <w:proofErr w:type="spellStart"/>
              <w:r w:rsidRPr="00020CF7">
                <w:rPr>
                  <w:rFonts w:cstheme="minorHAnsi"/>
                  <w:sz w:val="16"/>
                  <w:szCs w:val="16"/>
                </w:rPr>
                <w:t>characteristics</w:t>
              </w:r>
              <w:proofErr w:type="spellEnd"/>
              <w:r w:rsidRPr="00020CF7">
                <w:rPr>
                  <w:rFonts w:cstheme="minorHAnsi"/>
                  <w:sz w:val="16"/>
                  <w:szCs w:val="16"/>
                </w:rPr>
                <w:t xml:space="preserve"> in a </w:t>
              </w:r>
              <w:proofErr w:type="spellStart"/>
              <w:r w:rsidRPr="00020CF7">
                <w:rPr>
                  <w:rFonts w:cstheme="minorHAnsi"/>
                  <w:sz w:val="16"/>
                  <w:szCs w:val="16"/>
                </w:rPr>
                <w:t>sample</w:t>
              </w:r>
              <w:proofErr w:type="spellEnd"/>
              <w:r w:rsidRPr="00020CF7">
                <w:rPr>
                  <w:rFonts w:cstheme="minorHAnsi"/>
                  <w:sz w:val="16"/>
                  <w:szCs w:val="16"/>
                </w:rPr>
                <w:t xml:space="preserve"> of </w:t>
              </w:r>
              <w:proofErr w:type="spellStart"/>
              <w:r w:rsidRPr="00020CF7">
                <w:rPr>
                  <w:rFonts w:cstheme="minorHAnsi"/>
                  <w:sz w:val="16"/>
                  <w:szCs w:val="16"/>
                </w:rPr>
                <w:t>public</w:t>
              </w:r>
              <w:proofErr w:type="spellEnd"/>
              <w:r w:rsidRPr="00020CF7">
                <w:rPr>
                  <w:rFonts w:cstheme="minorHAnsi"/>
                  <w:sz w:val="16"/>
                  <w:szCs w:val="16"/>
                </w:rPr>
                <w:t xml:space="preserve"> </w:t>
              </w:r>
              <w:proofErr w:type="spellStart"/>
              <w:r w:rsidRPr="00020CF7">
                <w:rPr>
                  <w:rFonts w:cstheme="minorHAnsi"/>
                  <w:sz w:val="16"/>
                  <w:szCs w:val="16"/>
                </w:rPr>
                <w:t>workers</w:t>
              </w:r>
              <w:proofErr w:type="spellEnd"/>
              <w:r w:rsidRPr="00020CF7">
                <w:rPr>
                  <w:rFonts w:cstheme="minorHAnsi"/>
                  <w:sz w:val="16"/>
                  <w:szCs w:val="16"/>
                </w:rPr>
                <w:t xml:space="preserve">,” </w:t>
              </w:r>
              <w:proofErr w:type="spellStart"/>
              <w:r w:rsidRPr="00020CF7">
                <w:rPr>
                  <w:rFonts w:cstheme="minorHAnsi"/>
                  <w:sz w:val="16"/>
                  <w:szCs w:val="16"/>
                </w:rPr>
                <w:t>Neuropsychiatric</w:t>
              </w:r>
              <w:proofErr w:type="spellEnd"/>
              <w:r w:rsidRPr="00020CF7">
                <w:rPr>
                  <w:rFonts w:cstheme="minorHAnsi"/>
                  <w:sz w:val="16"/>
                  <w:szCs w:val="16"/>
                </w:rPr>
                <w:t xml:space="preserve"> </w:t>
              </w:r>
              <w:proofErr w:type="spellStart"/>
              <w:r w:rsidRPr="00020CF7">
                <w:rPr>
                  <w:rFonts w:cstheme="minorHAnsi"/>
                  <w:sz w:val="16"/>
                  <w:szCs w:val="16"/>
                </w:rPr>
                <w:t>Disease</w:t>
              </w:r>
              <w:proofErr w:type="spellEnd"/>
              <w:r w:rsidRPr="00020CF7">
                <w:rPr>
                  <w:rFonts w:cstheme="minorHAnsi"/>
                  <w:sz w:val="16"/>
                  <w:szCs w:val="16"/>
                </w:rPr>
                <w:t xml:space="preserve"> and </w:t>
              </w:r>
              <w:proofErr w:type="spellStart"/>
              <w:r w:rsidRPr="00020CF7">
                <w:rPr>
                  <w:rFonts w:cstheme="minorHAnsi"/>
                  <w:sz w:val="16"/>
                  <w:szCs w:val="16"/>
                </w:rPr>
                <w:t>Treatment</w:t>
              </w:r>
              <w:proofErr w:type="spellEnd"/>
              <w:r w:rsidRPr="00020CF7">
                <w:rPr>
                  <w:rFonts w:cstheme="minorHAnsi"/>
                  <w:sz w:val="16"/>
                  <w:szCs w:val="16"/>
                </w:rPr>
                <w:t>, vol. 10, pp. 519–525, 2014.</w:t>
              </w:r>
            </w:ins>
          </w:p>
          <w:p w14:paraId="38405F33" w14:textId="77777777" w:rsidR="009D1D1B" w:rsidRPr="00020CF7" w:rsidRDefault="009D1D1B" w:rsidP="009D1D1B">
            <w:pPr>
              <w:pStyle w:val="Bibliografa"/>
              <w:spacing w:after="0"/>
              <w:rPr>
                <w:ins w:id="1483" w:author="Ronald Fernando Rodríguez Barbosa" w:date="2020-04-11T19:34:00Z"/>
                <w:rFonts w:cstheme="minorHAnsi"/>
                <w:sz w:val="16"/>
                <w:szCs w:val="16"/>
              </w:rPr>
            </w:pPr>
            <w:ins w:id="1484" w:author="Ronald Fernando Rodríguez Barbosa" w:date="2020-04-11T19:34:00Z">
              <w:r w:rsidRPr="00020CF7">
                <w:rPr>
                  <w:rFonts w:cstheme="minorHAnsi"/>
                  <w:sz w:val="16"/>
                  <w:szCs w:val="16"/>
                </w:rPr>
                <w:t xml:space="preserve">[15] Ministerio de salud, “Indicadores de riesgos laborales,” 2018. [Online]. </w:t>
              </w:r>
              <w:proofErr w:type="spellStart"/>
              <w:r w:rsidRPr="00020CF7">
                <w:rPr>
                  <w:rFonts w:cstheme="minorHAnsi"/>
                  <w:sz w:val="16"/>
                  <w:szCs w:val="16"/>
                </w:rPr>
                <w:t>Available</w:t>
              </w:r>
              <w:proofErr w:type="spellEnd"/>
              <w:r w:rsidRPr="00020CF7">
                <w:rPr>
                  <w:rFonts w:cstheme="minorHAnsi"/>
                  <w:sz w:val="16"/>
                  <w:szCs w:val="16"/>
                </w:rPr>
                <w:t xml:space="preserve">: </w:t>
              </w:r>
              <w:r w:rsidRPr="00020CF7">
                <w:rPr>
                  <w:rFonts w:cstheme="minorHAnsi"/>
                  <w:sz w:val="16"/>
                  <w:szCs w:val="16"/>
                </w:rPr>
                <w:fldChar w:fldCharType="begin"/>
              </w:r>
              <w:r w:rsidRPr="00020CF7">
                <w:rPr>
                  <w:rFonts w:cstheme="minorHAnsi"/>
                  <w:sz w:val="16"/>
                  <w:szCs w:val="16"/>
                </w:rPr>
                <w:instrText xml:space="preserve"> HYPERLINK "Https://www.minsalud.gov.co" </w:instrText>
              </w:r>
              <w:r w:rsidRPr="00020CF7">
                <w:rPr>
                  <w:rFonts w:cstheme="minorHAnsi"/>
                  <w:sz w:val="16"/>
                  <w:szCs w:val="16"/>
                </w:rPr>
                <w:fldChar w:fldCharType="separate"/>
              </w:r>
              <w:r w:rsidRPr="00020CF7">
                <w:rPr>
                  <w:rFonts w:cstheme="minorHAnsi"/>
                  <w:sz w:val="16"/>
                  <w:szCs w:val="16"/>
                </w:rPr>
                <w:t>Https://www.minsalud.gov.co</w:t>
              </w:r>
              <w:r w:rsidRPr="00020CF7">
                <w:rPr>
                  <w:rFonts w:cstheme="minorHAnsi"/>
                  <w:sz w:val="16"/>
                  <w:szCs w:val="16"/>
                </w:rPr>
                <w:fldChar w:fldCharType="end"/>
              </w:r>
              <w:r w:rsidRPr="00020CF7">
                <w:rPr>
                  <w:rFonts w:cstheme="minorHAnsi"/>
                  <w:sz w:val="16"/>
                  <w:szCs w:val="16"/>
                </w:rPr>
                <w:t>. [</w:t>
              </w:r>
              <w:proofErr w:type="spellStart"/>
              <w:r w:rsidRPr="00020CF7">
                <w:rPr>
                  <w:rFonts w:cstheme="minorHAnsi"/>
                  <w:sz w:val="16"/>
                  <w:szCs w:val="16"/>
                </w:rPr>
                <w:t>Accessed</w:t>
              </w:r>
              <w:proofErr w:type="spellEnd"/>
              <w:r w:rsidRPr="00020CF7">
                <w:rPr>
                  <w:rFonts w:cstheme="minorHAnsi"/>
                  <w:sz w:val="16"/>
                  <w:szCs w:val="16"/>
                </w:rPr>
                <w:t>: 08-Mar-2020].</w:t>
              </w:r>
            </w:ins>
          </w:p>
          <w:p w14:paraId="18910A10" w14:textId="77777777" w:rsidR="009D1D1B" w:rsidRPr="00020CF7" w:rsidRDefault="009D1D1B" w:rsidP="009D1D1B">
            <w:pPr>
              <w:pStyle w:val="Bibliografa"/>
              <w:spacing w:after="0"/>
              <w:rPr>
                <w:ins w:id="1485" w:author="Ronald Fernando Rodríguez Barbosa" w:date="2020-04-11T19:34:00Z"/>
                <w:rFonts w:cstheme="minorHAnsi"/>
                <w:sz w:val="16"/>
                <w:szCs w:val="16"/>
              </w:rPr>
            </w:pPr>
            <w:ins w:id="1486" w:author="Ronald Fernando Rodríguez Barbosa" w:date="2020-04-11T19:34:00Z">
              <w:r w:rsidRPr="00020CF7">
                <w:rPr>
                  <w:rFonts w:cstheme="minorHAnsi"/>
                  <w:sz w:val="16"/>
                  <w:szCs w:val="16"/>
                </w:rPr>
                <w:t xml:space="preserve">[16] Ministerio de salud, “Observatorio nacional de salud mental,” 2019. [Online]. </w:t>
              </w:r>
              <w:proofErr w:type="spellStart"/>
              <w:r w:rsidRPr="00020CF7">
                <w:rPr>
                  <w:rFonts w:cstheme="minorHAnsi"/>
                  <w:sz w:val="16"/>
                  <w:szCs w:val="16"/>
                </w:rPr>
                <w:t>Available</w:t>
              </w:r>
              <w:proofErr w:type="spellEnd"/>
              <w:r w:rsidRPr="00020CF7">
                <w:rPr>
                  <w:rFonts w:cstheme="minorHAnsi"/>
                  <w:sz w:val="16"/>
                  <w:szCs w:val="16"/>
                </w:rPr>
                <w:t xml:space="preserve">: </w:t>
              </w:r>
              <w:r w:rsidRPr="00020CF7">
                <w:rPr>
                  <w:rFonts w:cstheme="minorHAnsi"/>
                  <w:sz w:val="16"/>
                  <w:szCs w:val="16"/>
                </w:rPr>
                <w:fldChar w:fldCharType="begin"/>
              </w:r>
              <w:r w:rsidRPr="00020CF7">
                <w:rPr>
                  <w:rFonts w:cstheme="minorHAnsi"/>
                  <w:sz w:val="16"/>
                  <w:szCs w:val="16"/>
                </w:rPr>
                <w:instrText xml:space="preserve"> HYPERLINK "Http://Onsaludmental.Minsalud.Gov.Co" </w:instrText>
              </w:r>
              <w:r w:rsidRPr="00020CF7">
                <w:rPr>
                  <w:rFonts w:cstheme="minorHAnsi"/>
                  <w:sz w:val="16"/>
                  <w:szCs w:val="16"/>
                </w:rPr>
                <w:fldChar w:fldCharType="separate"/>
              </w:r>
              <w:r w:rsidRPr="00020CF7">
                <w:rPr>
                  <w:rFonts w:cstheme="minorHAnsi"/>
                  <w:sz w:val="16"/>
                  <w:szCs w:val="16"/>
                </w:rPr>
                <w:t>Http://Onsaludmental.Minsalud.Gov.Co</w:t>
              </w:r>
              <w:r w:rsidRPr="00020CF7">
                <w:rPr>
                  <w:rFonts w:cstheme="minorHAnsi"/>
                  <w:sz w:val="16"/>
                  <w:szCs w:val="16"/>
                </w:rPr>
                <w:fldChar w:fldCharType="end"/>
              </w:r>
              <w:r w:rsidRPr="00020CF7">
                <w:rPr>
                  <w:rFonts w:cstheme="minorHAnsi"/>
                  <w:sz w:val="16"/>
                  <w:szCs w:val="16"/>
                </w:rPr>
                <w:t>. [</w:t>
              </w:r>
              <w:proofErr w:type="spellStart"/>
              <w:r w:rsidRPr="00020CF7">
                <w:rPr>
                  <w:rFonts w:cstheme="minorHAnsi"/>
                  <w:sz w:val="16"/>
                  <w:szCs w:val="16"/>
                </w:rPr>
                <w:t>Accessed</w:t>
              </w:r>
              <w:proofErr w:type="spellEnd"/>
              <w:r w:rsidRPr="00020CF7">
                <w:rPr>
                  <w:rFonts w:cstheme="minorHAnsi"/>
                  <w:sz w:val="16"/>
                  <w:szCs w:val="16"/>
                </w:rPr>
                <w:t>: 08-Mar-2020].</w:t>
              </w:r>
            </w:ins>
          </w:p>
          <w:p w14:paraId="0F3BB5D2" w14:textId="77777777" w:rsidR="009D1D1B" w:rsidRPr="00020CF7" w:rsidRDefault="009D1D1B" w:rsidP="009D1D1B">
            <w:pPr>
              <w:pStyle w:val="Bibliografa"/>
              <w:spacing w:after="0"/>
              <w:rPr>
                <w:ins w:id="1487" w:author="Ronald Fernando Rodríguez Barbosa" w:date="2020-04-11T19:34:00Z"/>
                <w:rFonts w:cstheme="minorHAnsi"/>
                <w:sz w:val="16"/>
                <w:szCs w:val="16"/>
              </w:rPr>
            </w:pPr>
            <w:ins w:id="1488" w:author="Ronald Fernando Rodríguez Barbosa" w:date="2020-04-11T19:34:00Z">
              <w:r w:rsidRPr="00020CF7">
                <w:rPr>
                  <w:rFonts w:cstheme="minorHAnsi"/>
                  <w:sz w:val="16"/>
                  <w:szCs w:val="16"/>
                </w:rPr>
                <w:t xml:space="preserve">[17] V. H. Charria Ortiz, K. V. </w:t>
              </w:r>
              <w:proofErr w:type="spellStart"/>
              <w:r w:rsidRPr="00020CF7">
                <w:rPr>
                  <w:rFonts w:cstheme="minorHAnsi"/>
                  <w:sz w:val="16"/>
                  <w:szCs w:val="16"/>
                </w:rPr>
                <w:t>Sarsosa</w:t>
              </w:r>
              <w:proofErr w:type="spellEnd"/>
              <w:r w:rsidRPr="00020CF7">
                <w:rPr>
                  <w:rFonts w:cstheme="minorHAnsi"/>
                  <w:sz w:val="16"/>
                  <w:szCs w:val="16"/>
                </w:rPr>
                <w:t xml:space="preserve"> </w:t>
              </w:r>
              <w:proofErr w:type="spellStart"/>
              <w:r w:rsidRPr="00020CF7">
                <w:rPr>
                  <w:rFonts w:cstheme="minorHAnsi"/>
                  <w:sz w:val="16"/>
                  <w:szCs w:val="16"/>
                </w:rPr>
                <w:t>Prowesk</w:t>
              </w:r>
              <w:proofErr w:type="spellEnd"/>
              <w:r w:rsidRPr="00020CF7">
                <w:rPr>
                  <w:rFonts w:cstheme="minorHAnsi"/>
                  <w:sz w:val="16"/>
                  <w:szCs w:val="16"/>
                </w:rPr>
                <w:t>, y F. Arenas Ortiz, “Factores de riesgo psicosocial laboral: Métodos e instrumentos de evaluación,” Revista De La Facultad Nacional De Salud Pública, vol. 29, no. 4, 2011.</w:t>
              </w:r>
            </w:ins>
          </w:p>
          <w:p w14:paraId="00BB0100" w14:textId="77777777" w:rsidR="009D1D1B" w:rsidRPr="00020CF7" w:rsidRDefault="009D1D1B" w:rsidP="009D1D1B">
            <w:pPr>
              <w:pStyle w:val="Bibliografa"/>
              <w:spacing w:after="0"/>
              <w:rPr>
                <w:ins w:id="1489" w:author="Ronald Fernando Rodríguez Barbosa" w:date="2020-04-11T19:34:00Z"/>
                <w:rFonts w:cstheme="minorHAnsi"/>
                <w:sz w:val="16"/>
                <w:szCs w:val="16"/>
              </w:rPr>
            </w:pPr>
            <w:ins w:id="1490" w:author="Ronald Fernando Rodríguez Barbosa" w:date="2020-04-11T19:34:00Z">
              <w:r w:rsidRPr="00020CF7">
                <w:rPr>
                  <w:rFonts w:cstheme="minorHAnsi"/>
                  <w:sz w:val="16"/>
                  <w:szCs w:val="16"/>
                </w:rPr>
                <w:t xml:space="preserve">[18] </w:t>
              </w:r>
              <w:proofErr w:type="spellStart"/>
              <w:r w:rsidRPr="00020CF7">
                <w:rPr>
                  <w:rFonts w:cstheme="minorHAnsi"/>
                  <w:sz w:val="16"/>
                  <w:szCs w:val="16"/>
                </w:rPr>
                <w:t>Alotaibi</w:t>
              </w:r>
              <w:proofErr w:type="spellEnd"/>
              <w:r w:rsidRPr="00020CF7">
                <w:rPr>
                  <w:rFonts w:cstheme="minorHAnsi"/>
                  <w:sz w:val="16"/>
                  <w:szCs w:val="16"/>
                </w:rPr>
                <w:t xml:space="preserve"> Abdullah, et al,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relationship</w:t>
              </w:r>
              <w:proofErr w:type="spellEnd"/>
              <w:r w:rsidRPr="00020CF7">
                <w:rPr>
                  <w:rFonts w:cstheme="minorHAnsi"/>
                  <w:sz w:val="16"/>
                  <w:szCs w:val="16"/>
                </w:rPr>
                <w:t xml:space="preserve"> </w:t>
              </w:r>
              <w:proofErr w:type="spellStart"/>
              <w:r w:rsidRPr="00020CF7">
                <w:rPr>
                  <w:rFonts w:cstheme="minorHAnsi"/>
                  <w:sz w:val="16"/>
                  <w:szCs w:val="16"/>
                </w:rPr>
                <w:t>between</w:t>
              </w:r>
              <w:proofErr w:type="spellEnd"/>
              <w:r w:rsidRPr="00020CF7">
                <w:rPr>
                  <w:rFonts w:cstheme="minorHAnsi"/>
                  <w:sz w:val="16"/>
                  <w:szCs w:val="16"/>
                </w:rPr>
                <w:t xml:space="preserve"> </w:t>
              </w:r>
              <w:proofErr w:type="spellStart"/>
              <w:r w:rsidRPr="00020CF7">
                <w:rPr>
                  <w:rFonts w:cstheme="minorHAnsi"/>
                  <w:sz w:val="16"/>
                  <w:szCs w:val="16"/>
                </w:rPr>
                <w:t>sleep</w:t>
              </w:r>
              <w:proofErr w:type="spellEnd"/>
              <w:r w:rsidRPr="00020CF7">
                <w:rPr>
                  <w:rFonts w:cstheme="minorHAnsi"/>
                  <w:sz w:val="16"/>
                  <w:szCs w:val="16"/>
                </w:rPr>
                <w:t xml:space="preserve"> </w:t>
              </w:r>
              <w:proofErr w:type="spellStart"/>
              <w:r w:rsidRPr="00020CF7">
                <w:rPr>
                  <w:rFonts w:cstheme="minorHAnsi"/>
                  <w:sz w:val="16"/>
                  <w:szCs w:val="16"/>
                </w:rPr>
                <w:t>quality</w:t>
              </w:r>
              <w:proofErr w:type="spellEnd"/>
              <w:r w:rsidRPr="00020CF7">
                <w:rPr>
                  <w:rFonts w:cstheme="minorHAnsi"/>
                  <w:sz w:val="16"/>
                  <w:szCs w:val="16"/>
                </w:rPr>
                <w:t xml:space="preserve">, stress, and </w:t>
              </w:r>
              <w:proofErr w:type="spellStart"/>
              <w:r w:rsidRPr="00020CF7">
                <w:rPr>
                  <w:rFonts w:cstheme="minorHAnsi"/>
                  <w:sz w:val="16"/>
                  <w:szCs w:val="16"/>
                </w:rPr>
                <w:t>academic</w:t>
              </w:r>
              <w:proofErr w:type="spellEnd"/>
              <w:r w:rsidRPr="00020CF7">
                <w:rPr>
                  <w:rFonts w:cstheme="minorHAnsi"/>
                  <w:sz w:val="16"/>
                  <w:szCs w:val="16"/>
                </w:rPr>
                <w:t xml:space="preserve"> performance </w:t>
              </w:r>
              <w:proofErr w:type="spellStart"/>
              <w:r w:rsidRPr="00020CF7">
                <w:rPr>
                  <w:rFonts w:cstheme="minorHAnsi"/>
                  <w:sz w:val="16"/>
                  <w:szCs w:val="16"/>
                </w:rPr>
                <w:t>among</w:t>
              </w:r>
              <w:proofErr w:type="spellEnd"/>
              <w:r w:rsidRPr="00020CF7">
                <w:rPr>
                  <w:rFonts w:cstheme="minorHAnsi"/>
                  <w:sz w:val="16"/>
                  <w:szCs w:val="16"/>
                </w:rPr>
                <w:t xml:space="preserve"> medical </w:t>
              </w:r>
              <w:proofErr w:type="spellStart"/>
              <w:r w:rsidRPr="00020CF7">
                <w:rPr>
                  <w:rFonts w:cstheme="minorHAnsi"/>
                  <w:sz w:val="16"/>
                  <w:szCs w:val="16"/>
                </w:rPr>
                <w:t>students</w:t>
              </w:r>
              <w:proofErr w:type="spellEnd"/>
              <w:r w:rsidRPr="00020CF7">
                <w:rPr>
                  <w:rFonts w:cstheme="minorHAnsi"/>
                  <w:sz w:val="16"/>
                  <w:szCs w:val="16"/>
                </w:rPr>
                <w:t xml:space="preserve">,” Journal of </w:t>
              </w:r>
              <w:proofErr w:type="spellStart"/>
              <w:r w:rsidRPr="00020CF7">
                <w:rPr>
                  <w:rFonts w:cstheme="minorHAnsi"/>
                  <w:sz w:val="16"/>
                  <w:szCs w:val="16"/>
                </w:rPr>
                <w:t>family</w:t>
              </w:r>
              <w:proofErr w:type="spellEnd"/>
              <w:r w:rsidRPr="00020CF7">
                <w:rPr>
                  <w:rFonts w:cstheme="minorHAnsi"/>
                  <w:sz w:val="16"/>
                  <w:szCs w:val="16"/>
                </w:rPr>
                <w:t xml:space="preserve"> &amp; </w:t>
              </w:r>
              <w:proofErr w:type="spellStart"/>
              <w:r w:rsidRPr="00020CF7">
                <w:rPr>
                  <w:rFonts w:cstheme="minorHAnsi"/>
                  <w:sz w:val="16"/>
                  <w:szCs w:val="16"/>
                </w:rPr>
                <w:t>community</w:t>
              </w:r>
              <w:proofErr w:type="spellEnd"/>
              <w:r w:rsidRPr="00020CF7">
                <w:rPr>
                  <w:rFonts w:cstheme="minorHAnsi"/>
                  <w:sz w:val="16"/>
                  <w:szCs w:val="16"/>
                </w:rPr>
                <w:t xml:space="preserve"> medicine, vol. 27, pp. 23–28, Jan. 2020.</w:t>
              </w:r>
            </w:ins>
          </w:p>
          <w:p w14:paraId="212209F6" w14:textId="77777777" w:rsidR="009D1D1B" w:rsidRPr="00020CF7" w:rsidRDefault="009D1D1B" w:rsidP="009D1D1B">
            <w:pPr>
              <w:pStyle w:val="Bibliografa"/>
              <w:spacing w:after="0"/>
              <w:rPr>
                <w:ins w:id="1491" w:author="Ronald Fernando Rodríguez Barbosa" w:date="2020-04-11T19:34:00Z"/>
                <w:rFonts w:cstheme="minorHAnsi"/>
                <w:sz w:val="16"/>
                <w:szCs w:val="16"/>
              </w:rPr>
            </w:pPr>
            <w:ins w:id="1492" w:author="Ronald Fernando Rodríguez Barbosa" w:date="2020-04-11T19:34:00Z">
              <w:r w:rsidRPr="00020CF7">
                <w:rPr>
                  <w:rFonts w:cstheme="minorHAnsi"/>
                  <w:sz w:val="16"/>
                  <w:szCs w:val="16"/>
                </w:rPr>
                <w:t xml:space="preserve">[19] </w:t>
              </w:r>
              <w:proofErr w:type="spellStart"/>
              <w:r w:rsidRPr="00020CF7">
                <w:rPr>
                  <w:rFonts w:cstheme="minorHAnsi"/>
                  <w:sz w:val="16"/>
                  <w:szCs w:val="16"/>
                </w:rPr>
                <w:t>Hederich</w:t>
              </w:r>
              <w:proofErr w:type="spellEnd"/>
              <w:r w:rsidRPr="00020CF7">
                <w:rPr>
                  <w:rFonts w:cstheme="minorHAnsi"/>
                  <w:sz w:val="16"/>
                  <w:szCs w:val="16"/>
                </w:rPr>
                <w:t xml:space="preserve">-Martínez Christian, et al, “Validación del cuestionario </w:t>
              </w:r>
              <w:proofErr w:type="spellStart"/>
              <w:r w:rsidRPr="00020CF7">
                <w:rPr>
                  <w:rFonts w:cstheme="minorHAnsi"/>
                  <w:sz w:val="16"/>
                  <w:szCs w:val="16"/>
                </w:rPr>
                <w:t>maslach</w:t>
              </w:r>
              <w:proofErr w:type="spellEnd"/>
              <w:r w:rsidRPr="00020CF7">
                <w:rPr>
                  <w:rFonts w:cstheme="minorHAnsi"/>
                  <w:sz w:val="16"/>
                  <w:szCs w:val="16"/>
                </w:rPr>
                <w:t xml:space="preserve"> burnout </w:t>
              </w:r>
              <w:proofErr w:type="spellStart"/>
              <w:r w:rsidRPr="00020CF7">
                <w:rPr>
                  <w:rFonts w:cstheme="minorHAnsi"/>
                  <w:sz w:val="16"/>
                  <w:szCs w:val="16"/>
                </w:rPr>
                <w:t>inventory-student</w:t>
              </w:r>
              <w:proofErr w:type="spellEnd"/>
              <w:r w:rsidRPr="00020CF7">
                <w:rPr>
                  <w:rFonts w:cstheme="minorHAnsi"/>
                  <w:sz w:val="16"/>
                  <w:szCs w:val="16"/>
                </w:rPr>
                <w:t xml:space="preserve"> </w:t>
              </w:r>
              <w:proofErr w:type="spellStart"/>
              <w:r w:rsidRPr="00020CF7">
                <w:rPr>
                  <w:rFonts w:cstheme="minorHAnsi"/>
                  <w:sz w:val="16"/>
                  <w:szCs w:val="16"/>
                </w:rPr>
                <w:t>survey</w:t>
              </w:r>
              <w:proofErr w:type="spellEnd"/>
              <w:r w:rsidRPr="00020CF7">
                <w:rPr>
                  <w:rFonts w:cstheme="minorHAnsi"/>
                  <w:sz w:val="16"/>
                  <w:szCs w:val="16"/>
                </w:rPr>
                <w:t xml:space="preserve"> (</w:t>
              </w:r>
              <w:proofErr w:type="spellStart"/>
              <w:r w:rsidRPr="00020CF7">
                <w:rPr>
                  <w:rFonts w:cstheme="minorHAnsi"/>
                  <w:sz w:val="16"/>
                  <w:szCs w:val="16"/>
                </w:rPr>
                <w:t>mbi-ss</w:t>
              </w:r>
              <w:proofErr w:type="spellEnd"/>
              <w:r w:rsidRPr="00020CF7">
                <w:rPr>
                  <w:rFonts w:cstheme="minorHAnsi"/>
                  <w:sz w:val="16"/>
                  <w:szCs w:val="16"/>
                </w:rPr>
                <w:t>) en contexto académico colombiano,” CES Psicología, 2016.</w:t>
              </w:r>
            </w:ins>
          </w:p>
          <w:p w14:paraId="31E4D53F" w14:textId="77777777" w:rsidR="009D1D1B" w:rsidRPr="00020CF7" w:rsidRDefault="009D1D1B" w:rsidP="009D1D1B">
            <w:pPr>
              <w:pStyle w:val="Bibliografa"/>
              <w:spacing w:after="0"/>
              <w:rPr>
                <w:ins w:id="1493" w:author="Ronald Fernando Rodríguez Barbosa" w:date="2020-04-11T19:34:00Z"/>
                <w:rFonts w:cstheme="minorHAnsi"/>
                <w:sz w:val="16"/>
                <w:szCs w:val="16"/>
              </w:rPr>
            </w:pPr>
            <w:ins w:id="1494" w:author="Ronald Fernando Rodríguez Barbosa" w:date="2020-04-11T19:34:00Z">
              <w:r w:rsidRPr="00020CF7">
                <w:rPr>
                  <w:rFonts w:cstheme="minorHAnsi"/>
                  <w:sz w:val="16"/>
                  <w:szCs w:val="16"/>
                </w:rPr>
                <w:t xml:space="preserve">[20] M. </w:t>
              </w:r>
              <w:proofErr w:type="spellStart"/>
              <w:r w:rsidRPr="00020CF7">
                <w:rPr>
                  <w:rFonts w:cstheme="minorHAnsi"/>
                  <w:sz w:val="16"/>
                  <w:szCs w:val="16"/>
                </w:rPr>
                <w:t>Caicoya</w:t>
              </w:r>
              <w:proofErr w:type="spellEnd"/>
              <w:r w:rsidRPr="00020CF7">
                <w:rPr>
                  <w:rFonts w:cstheme="minorHAnsi"/>
                  <w:sz w:val="16"/>
                  <w:szCs w:val="16"/>
                </w:rPr>
                <w:t>, “Dilemas en la evaluación de riesgos psicosociales,” Archivos de Prevención de Riesgos Laborales, vol. 7, no. 3, pp. 109–118, 2004.</w:t>
              </w:r>
            </w:ins>
          </w:p>
          <w:p w14:paraId="32D59DAE" w14:textId="77777777" w:rsidR="009D1D1B" w:rsidRPr="00020CF7" w:rsidRDefault="009D1D1B" w:rsidP="009D1D1B">
            <w:pPr>
              <w:pStyle w:val="Bibliografa"/>
              <w:spacing w:after="0"/>
              <w:rPr>
                <w:ins w:id="1495" w:author="Ronald Fernando Rodríguez Barbosa" w:date="2020-04-11T19:34:00Z"/>
                <w:rFonts w:cstheme="minorHAnsi"/>
                <w:sz w:val="16"/>
                <w:szCs w:val="16"/>
              </w:rPr>
            </w:pPr>
            <w:ins w:id="1496" w:author="Ronald Fernando Rodríguez Barbosa" w:date="2020-04-11T19:34:00Z">
              <w:r w:rsidRPr="00020CF7">
                <w:rPr>
                  <w:rFonts w:cstheme="minorHAnsi"/>
                  <w:sz w:val="16"/>
                  <w:szCs w:val="16"/>
                </w:rPr>
                <w:t xml:space="preserve">[21] F. G. Benavides, J. </w:t>
              </w:r>
              <w:proofErr w:type="spellStart"/>
              <w:r w:rsidRPr="00020CF7">
                <w:rPr>
                  <w:rFonts w:cstheme="minorHAnsi"/>
                  <w:sz w:val="16"/>
                  <w:szCs w:val="16"/>
                </w:rPr>
                <w:t>Benach</w:t>
              </w:r>
              <w:proofErr w:type="spellEnd"/>
              <w:r w:rsidRPr="00020CF7">
                <w:rPr>
                  <w:rFonts w:cstheme="minorHAnsi"/>
                  <w:sz w:val="16"/>
                  <w:szCs w:val="16"/>
                </w:rPr>
                <w:t>, C. Muntaner, “</w:t>
              </w:r>
              <w:proofErr w:type="spellStart"/>
              <w:r w:rsidRPr="00020CF7">
                <w:rPr>
                  <w:rFonts w:cstheme="minorHAnsi"/>
                  <w:sz w:val="16"/>
                  <w:szCs w:val="16"/>
                </w:rPr>
                <w:t>Psychosocial</w:t>
              </w:r>
              <w:proofErr w:type="spellEnd"/>
              <w:r w:rsidRPr="00020CF7">
                <w:rPr>
                  <w:rFonts w:cstheme="minorHAnsi"/>
                  <w:sz w:val="16"/>
                  <w:szCs w:val="16"/>
                </w:rPr>
                <w:t xml:space="preserve"> </w:t>
              </w:r>
              <w:proofErr w:type="spellStart"/>
              <w:r w:rsidRPr="00020CF7">
                <w:rPr>
                  <w:rFonts w:cstheme="minorHAnsi"/>
                  <w:sz w:val="16"/>
                  <w:szCs w:val="16"/>
                </w:rPr>
                <w:t>risk</w:t>
              </w:r>
              <w:proofErr w:type="spellEnd"/>
              <w:r w:rsidRPr="00020CF7">
                <w:rPr>
                  <w:rFonts w:cstheme="minorHAnsi"/>
                  <w:sz w:val="16"/>
                  <w:szCs w:val="16"/>
                </w:rPr>
                <w:t xml:space="preserve"> </w:t>
              </w:r>
              <w:proofErr w:type="spellStart"/>
              <w:r w:rsidRPr="00020CF7">
                <w:rPr>
                  <w:rFonts w:cstheme="minorHAnsi"/>
                  <w:sz w:val="16"/>
                  <w:szCs w:val="16"/>
                </w:rPr>
                <w:t>factors</w:t>
              </w:r>
              <w:proofErr w:type="spellEnd"/>
              <w:r w:rsidRPr="00020CF7">
                <w:rPr>
                  <w:rFonts w:cstheme="minorHAnsi"/>
                  <w:sz w:val="16"/>
                  <w:szCs w:val="16"/>
                </w:rPr>
                <w:t xml:space="preserve"> at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workplace</w:t>
              </w:r>
              <w:proofErr w:type="spellEnd"/>
              <w:r w:rsidRPr="00020CF7">
                <w:rPr>
                  <w:rFonts w:cstheme="minorHAnsi"/>
                  <w:sz w:val="16"/>
                  <w:szCs w:val="16"/>
                </w:rPr>
                <w:t xml:space="preserve">: </w:t>
              </w:r>
              <w:proofErr w:type="spellStart"/>
              <w:proofErr w:type="gramStart"/>
              <w:r w:rsidRPr="00020CF7">
                <w:rPr>
                  <w:rFonts w:cstheme="minorHAnsi"/>
                  <w:sz w:val="16"/>
                  <w:szCs w:val="16"/>
                </w:rPr>
                <w:t>Is</w:t>
              </w:r>
              <w:proofErr w:type="spellEnd"/>
              <w:r w:rsidRPr="00020CF7">
                <w:rPr>
                  <w:rFonts w:cstheme="minorHAnsi"/>
                  <w:sz w:val="16"/>
                  <w:szCs w:val="16"/>
                </w:rPr>
                <w:t xml:space="preserve"> </w:t>
              </w:r>
              <w:proofErr w:type="spellStart"/>
              <w:r w:rsidRPr="00020CF7">
                <w:rPr>
                  <w:rFonts w:cstheme="minorHAnsi"/>
                  <w:sz w:val="16"/>
                  <w:szCs w:val="16"/>
                </w:rPr>
                <w:t>there</w:t>
              </w:r>
              <w:proofErr w:type="spellEnd"/>
              <w:r w:rsidRPr="00020CF7">
                <w:rPr>
                  <w:rFonts w:cstheme="minorHAnsi"/>
                  <w:sz w:val="16"/>
                  <w:szCs w:val="16"/>
                </w:rPr>
                <w:t xml:space="preserve"> </w:t>
              </w:r>
              <w:proofErr w:type="spellStart"/>
              <w:r w:rsidRPr="00020CF7">
                <w:rPr>
                  <w:rFonts w:cstheme="minorHAnsi"/>
                  <w:sz w:val="16"/>
                  <w:szCs w:val="16"/>
                </w:rPr>
                <w:t>enough</w:t>
              </w:r>
              <w:proofErr w:type="spellEnd"/>
              <w:r w:rsidRPr="00020CF7">
                <w:rPr>
                  <w:rFonts w:cstheme="minorHAnsi"/>
                  <w:sz w:val="16"/>
                  <w:szCs w:val="16"/>
                </w:rPr>
                <w:t xml:space="preserve"> </w:t>
              </w:r>
              <w:proofErr w:type="spellStart"/>
              <w:r w:rsidRPr="00020CF7">
                <w:rPr>
                  <w:rFonts w:cstheme="minorHAnsi"/>
                  <w:sz w:val="16"/>
                  <w:szCs w:val="16"/>
                </w:rPr>
                <w:t>evidence</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establish</w:t>
              </w:r>
              <w:proofErr w:type="spellEnd"/>
              <w:r w:rsidRPr="00020CF7">
                <w:rPr>
                  <w:rFonts w:cstheme="minorHAnsi"/>
                  <w:sz w:val="16"/>
                  <w:szCs w:val="16"/>
                </w:rPr>
                <w:t xml:space="preserve"> </w:t>
              </w:r>
              <w:proofErr w:type="spellStart"/>
              <w:r w:rsidRPr="00020CF7">
                <w:rPr>
                  <w:rFonts w:cstheme="minorHAnsi"/>
                  <w:sz w:val="16"/>
                  <w:szCs w:val="16"/>
                </w:rPr>
                <w:t>reference</w:t>
              </w:r>
              <w:proofErr w:type="spellEnd"/>
              <w:r w:rsidRPr="00020CF7">
                <w:rPr>
                  <w:rFonts w:cstheme="minorHAnsi"/>
                  <w:sz w:val="16"/>
                  <w:szCs w:val="16"/>
                </w:rPr>
                <w:t xml:space="preserve"> values?</w:t>
              </w:r>
              <w:proofErr w:type="gramEnd"/>
              <w:r w:rsidRPr="00020CF7">
                <w:rPr>
                  <w:rFonts w:cstheme="minorHAnsi"/>
                  <w:sz w:val="16"/>
                  <w:szCs w:val="16"/>
                </w:rPr>
                <w:t xml:space="preserve"> Job control and </w:t>
              </w:r>
              <w:proofErr w:type="spellStart"/>
              <w:r w:rsidRPr="00020CF7">
                <w:rPr>
                  <w:rFonts w:cstheme="minorHAnsi"/>
                  <w:sz w:val="16"/>
                  <w:szCs w:val="16"/>
                </w:rPr>
                <w:t>its</w:t>
              </w:r>
              <w:proofErr w:type="spellEnd"/>
              <w:r w:rsidRPr="00020CF7">
                <w:rPr>
                  <w:rFonts w:cstheme="minorHAnsi"/>
                  <w:sz w:val="16"/>
                  <w:szCs w:val="16"/>
                </w:rPr>
                <w:t xml:space="preserve"> </w:t>
              </w:r>
              <w:proofErr w:type="spellStart"/>
              <w:r w:rsidRPr="00020CF7">
                <w:rPr>
                  <w:rFonts w:cstheme="minorHAnsi"/>
                  <w:sz w:val="16"/>
                  <w:szCs w:val="16"/>
                </w:rPr>
                <w:t>effect</w:t>
              </w:r>
              <w:proofErr w:type="spellEnd"/>
              <w:r w:rsidRPr="00020CF7">
                <w:rPr>
                  <w:rFonts w:cstheme="minorHAnsi"/>
                  <w:sz w:val="16"/>
                  <w:szCs w:val="16"/>
                </w:rPr>
                <w:t xml:space="preserve"> on </w:t>
              </w:r>
              <w:proofErr w:type="spellStart"/>
              <w:r w:rsidRPr="00020CF7">
                <w:rPr>
                  <w:rFonts w:cstheme="minorHAnsi"/>
                  <w:sz w:val="16"/>
                  <w:szCs w:val="16"/>
                </w:rPr>
                <w:t>public</w:t>
              </w:r>
              <w:proofErr w:type="spellEnd"/>
              <w:r w:rsidRPr="00020CF7">
                <w:rPr>
                  <w:rFonts w:cstheme="minorHAnsi"/>
                  <w:sz w:val="16"/>
                  <w:szCs w:val="16"/>
                </w:rPr>
                <w:t xml:space="preserve"> </w:t>
              </w:r>
              <w:proofErr w:type="spellStart"/>
              <w:r w:rsidRPr="00020CF7">
                <w:rPr>
                  <w:rFonts w:cstheme="minorHAnsi"/>
                  <w:sz w:val="16"/>
                  <w:szCs w:val="16"/>
                </w:rPr>
                <w:t>health</w:t>
              </w:r>
              <w:proofErr w:type="spellEnd"/>
              <w:r w:rsidRPr="00020CF7">
                <w:rPr>
                  <w:rFonts w:cstheme="minorHAnsi"/>
                  <w:sz w:val="16"/>
                  <w:szCs w:val="16"/>
                </w:rPr>
                <w:t xml:space="preserve">,” Journal of </w:t>
              </w:r>
              <w:proofErr w:type="spellStart"/>
              <w:r w:rsidRPr="00020CF7">
                <w:rPr>
                  <w:rFonts w:cstheme="minorHAnsi"/>
                  <w:sz w:val="16"/>
                  <w:szCs w:val="16"/>
                </w:rPr>
                <w:t>Epidemiology</w:t>
              </w:r>
              <w:proofErr w:type="spellEnd"/>
              <w:r w:rsidRPr="00020CF7">
                <w:rPr>
                  <w:rFonts w:cstheme="minorHAnsi"/>
                  <w:sz w:val="16"/>
                  <w:szCs w:val="16"/>
                </w:rPr>
                <w:t xml:space="preserve"> &amp; </w:t>
              </w:r>
              <w:proofErr w:type="spellStart"/>
              <w:r w:rsidRPr="00020CF7">
                <w:rPr>
                  <w:rFonts w:cstheme="minorHAnsi"/>
                  <w:sz w:val="16"/>
                  <w:szCs w:val="16"/>
                </w:rPr>
                <w:t>Community</w:t>
              </w:r>
              <w:proofErr w:type="spellEnd"/>
              <w:r w:rsidRPr="00020CF7">
                <w:rPr>
                  <w:rFonts w:cstheme="minorHAnsi"/>
                  <w:sz w:val="16"/>
                  <w:szCs w:val="16"/>
                </w:rPr>
                <w:t xml:space="preserve"> </w:t>
              </w:r>
              <w:proofErr w:type="spellStart"/>
              <w:r w:rsidRPr="00020CF7">
                <w:rPr>
                  <w:rFonts w:cstheme="minorHAnsi"/>
                  <w:sz w:val="16"/>
                  <w:szCs w:val="16"/>
                </w:rPr>
                <w:t>Health</w:t>
              </w:r>
              <w:proofErr w:type="spellEnd"/>
              <w:r w:rsidRPr="00020CF7">
                <w:rPr>
                  <w:rFonts w:cstheme="minorHAnsi"/>
                  <w:sz w:val="16"/>
                  <w:szCs w:val="16"/>
                </w:rPr>
                <w:t>, vol. 56, no. 4, pp. 244–249, 2002.</w:t>
              </w:r>
            </w:ins>
          </w:p>
          <w:p w14:paraId="480ED87E" w14:textId="77777777" w:rsidR="009D1D1B" w:rsidRPr="00020CF7" w:rsidRDefault="009D1D1B" w:rsidP="009D1D1B">
            <w:pPr>
              <w:pStyle w:val="Bibliografa"/>
              <w:spacing w:after="0"/>
              <w:rPr>
                <w:ins w:id="1497" w:author="Ronald Fernando Rodríguez Barbosa" w:date="2020-04-11T19:34:00Z"/>
                <w:rFonts w:cstheme="minorHAnsi"/>
                <w:sz w:val="16"/>
                <w:szCs w:val="16"/>
              </w:rPr>
            </w:pPr>
            <w:ins w:id="1498" w:author="Ronald Fernando Rodríguez Barbosa" w:date="2020-04-11T19:34:00Z">
              <w:r w:rsidRPr="00020CF7">
                <w:rPr>
                  <w:rFonts w:cstheme="minorHAnsi"/>
                  <w:sz w:val="16"/>
                  <w:szCs w:val="16"/>
                </w:rPr>
                <w:t>[22] S. Choi, et al, “</w:t>
              </w:r>
              <w:proofErr w:type="spellStart"/>
              <w:r w:rsidRPr="00020CF7">
                <w:rPr>
                  <w:rFonts w:cstheme="minorHAnsi"/>
                  <w:sz w:val="16"/>
                  <w:szCs w:val="16"/>
                </w:rPr>
                <w:t>Risk</w:t>
              </w:r>
              <w:proofErr w:type="spellEnd"/>
              <w:r w:rsidRPr="00020CF7">
                <w:rPr>
                  <w:rFonts w:cstheme="minorHAnsi"/>
                  <w:sz w:val="16"/>
                  <w:szCs w:val="16"/>
                </w:rPr>
                <w:t xml:space="preserve"> factor, </w:t>
              </w:r>
              <w:proofErr w:type="spellStart"/>
              <w:r w:rsidRPr="00020CF7">
                <w:rPr>
                  <w:rFonts w:cstheme="minorHAnsi"/>
                  <w:sz w:val="16"/>
                  <w:szCs w:val="16"/>
                </w:rPr>
                <w:t>job</w:t>
              </w:r>
              <w:proofErr w:type="spellEnd"/>
              <w:r w:rsidRPr="00020CF7">
                <w:rPr>
                  <w:rFonts w:cstheme="minorHAnsi"/>
                  <w:sz w:val="16"/>
                  <w:szCs w:val="16"/>
                </w:rPr>
                <w:t xml:space="preserve"> stress and </w:t>
              </w:r>
              <w:proofErr w:type="spellStart"/>
              <w:r w:rsidRPr="00020CF7">
                <w:rPr>
                  <w:rFonts w:cstheme="minorHAnsi"/>
                  <w:sz w:val="16"/>
                  <w:szCs w:val="16"/>
                </w:rPr>
                <w:t>quality</w:t>
              </w:r>
              <w:proofErr w:type="spellEnd"/>
              <w:r w:rsidRPr="00020CF7">
                <w:rPr>
                  <w:rFonts w:cstheme="minorHAnsi"/>
                  <w:sz w:val="16"/>
                  <w:szCs w:val="16"/>
                </w:rPr>
                <w:t xml:space="preserve"> of </w:t>
              </w:r>
              <w:proofErr w:type="spellStart"/>
              <w:r w:rsidRPr="00020CF7">
                <w:rPr>
                  <w:rFonts w:cstheme="minorHAnsi"/>
                  <w:sz w:val="16"/>
                  <w:szCs w:val="16"/>
                </w:rPr>
                <w:t>life</w:t>
              </w:r>
              <w:proofErr w:type="spellEnd"/>
              <w:r w:rsidRPr="00020CF7">
                <w:rPr>
                  <w:rFonts w:cstheme="minorHAnsi"/>
                  <w:sz w:val="16"/>
                  <w:szCs w:val="16"/>
                </w:rPr>
                <w:t xml:space="preserve"> in </w:t>
              </w:r>
              <w:proofErr w:type="spellStart"/>
              <w:r w:rsidRPr="00020CF7">
                <w:rPr>
                  <w:rFonts w:cstheme="minorHAnsi"/>
                  <w:sz w:val="16"/>
                  <w:szCs w:val="16"/>
                </w:rPr>
                <w:t>workers</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lower</w:t>
              </w:r>
              <w:proofErr w:type="spellEnd"/>
              <w:r w:rsidRPr="00020CF7">
                <w:rPr>
                  <w:rFonts w:cstheme="minorHAnsi"/>
                  <w:sz w:val="16"/>
                  <w:szCs w:val="16"/>
                </w:rPr>
                <w:t xml:space="preserve"> </w:t>
              </w:r>
              <w:proofErr w:type="spellStart"/>
              <w:r w:rsidRPr="00020CF7">
                <w:rPr>
                  <w:rFonts w:cstheme="minorHAnsi"/>
                  <w:sz w:val="16"/>
                  <w:szCs w:val="16"/>
                </w:rPr>
                <w:t>extremity</w:t>
              </w:r>
              <w:proofErr w:type="spellEnd"/>
              <w:r w:rsidRPr="00020CF7">
                <w:rPr>
                  <w:rFonts w:cstheme="minorHAnsi"/>
                  <w:sz w:val="16"/>
                  <w:szCs w:val="16"/>
                </w:rPr>
                <w:t xml:space="preserve"> </w:t>
              </w:r>
              <w:proofErr w:type="spellStart"/>
              <w:r w:rsidRPr="00020CF7">
                <w:rPr>
                  <w:rFonts w:cstheme="minorHAnsi"/>
                  <w:sz w:val="16"/>
                  <w:szCs w:val="16"/>
                </w:rPr>
                <w:t>pain</w:t>
              </w:r>
              <w:proofErr w:type="spellEnd"/>
              <w:r w:rsidRPr="00020CF7">
                <w:rPr>
                  <w:rFonts w:cstheme="minorHAnsi"/>
                  <w:sz w:val="16"/>
                  <w:szCs w:val="16"/>
                </w:rPr>
                <w:t xml:space="preserve"> </w:t>
              </w:r>
              <w:proofErr w:type="spellStart"/>
              <w:r w:rsidRPr="00020CF7">
                <w:rPr>
                  <w:rFonts w:cstheme="minorHAnsi"/>
                  <w:sz w:val="16"/>
                  <w:szCs w:val="16"/>
                </w:rPr>
                <w:t>who</w:t>
              </w:r>
              <w:proofErr w:type="spellEnd"/>
              <w:r w:rsidRPr="00020CF7">
                <w:rPr>
                  <w:rFonts w:cstheme="minorHAnsi"/>
                  <w:sz w:val="16"/>
                  <w:szCs w:val="16"/>
                </w:rPr>
                <w:t xml:space="preserve"> use video display </w:t>
              </w:r>
              <w:proofErr w:type="spellStart"/>
              <w:r w:rsidRPr="00020CF7">
                <w:rPr>
                  <w:rFonts w:cstheme="minorHAnsi"/>
                  <w:sz w:val="16"/>
                  <w:szCs w:val="16"/>
                </w:rPr>
                <w:t>terminals</w:t>
              </w:r>
              <w:proofErr w:type="spellEnd"/>
              <w:r w:rsidRPr="00020CF7">
                <w:rPr>
                  <w:rFonts w:cstheme="minorHAnsi"/>
                  <w:sz w:val="16"/>
                  <w:szCs w:val="16"/>
                </w:rPr>
                <w:t xml:space="preserve">,” </w:t>
              </w:r>
              <w:proofErr w:type="spellStart"/>
              <w:r w:rsidRPr="00020CF7">
                <w:rPr>
                  <w:rFonts w:cstheme="minorHAnsi"/>
                  <w:sz w:val="16"/>
                  <w:szCs w:val="16"/>
                </w:rPr>
                <w:t>Annals</w:t>
              </w:r>
              <w:proofErr w:type="spellEnd"/>
              <w:r w:rsidRPr="00020CF7">
                <w:rPr>
                  <w:rFonts w:cstheme="minorHAnsi"/>
                  <w:sz w:val="16"/>
                  <w:szCs w:val="16"/>
                </w:rPr>
                <w:t xml:space="preserve"> of </w:t>
              </w:r>
              <w:proofErr w:type="spellStart"/>
              <w:r w:rsidRPr="00020CF7">
                <w:rPr>
                  <w:rFonts w:cstheme="minorHAnsi"/>
                  <w:sz w:val="16"/>
                  <w:szCs w:val="16"/>
                </w:rPr>
                <w:t>Rehabilitation</w:t>
              </w:r>
              <w:proofErr w:type="spellEnd"/>
              <w:r w:rsidRPr="00020CF7">
                <w:rPr>
                  <w:rFonts w:cstheme="minorHAnsi"/>
                  <w:sz w:val="16"/>
                  <w:szCs w:val="16"/>
                </w:rPr>
                <w:t xml:space="preserve"> Medicine, vol. 42, no. 1, pp. 101–112, 2018.</w:t>
              </w:r>
            </w:ins>
          </w:p>
          <w:p w14:paraId="7C942569" w14:textId="77777777" w:rsidR="009D1D1B" w:rsidRPr="00020CF7" w:rsidRDefault="009D1D1B" w:rsidP="009D1D1B">
            <w:pPr>
              <w:pStyle w:val="Bibliografa"/>
              <w:spacing w:after="0"/>
              <w:rPr>
                <w:ins w:id="1499" w:author="Ronald Fernando Rodríguez Barbosa" w:date="2020-04-11T19:34:00Z"/>
                <w:rFonts w:cstheme="minorHAnsi"/>
                <w:sz w:val="16"/>
                <w:szCs w:val="16"/>
              </w:rPr>
            </w:pPr>
            <w:ins w:id="1500" w:author="Ronald Fernando Rodríguez Barbosa" w:date="2020-04-11T19:34:00Z">
              <w:r w:rsidRPr="00020CF7">
                <w:rPr>
                  <w:rFonts w:cstheme="minorHAnsi"/>
                  <w:sz w:val="16"/>
                  <w:szCs w:val="16"/>
                </w:rPr>
                <w:t xml:space="preserve">[23] K. </w:t>
              </w:r>
              <w:proofErr w:type="spellStart"/>
              <w:r w:rsidRPr="00020CF7">
                <w:rPr>
                  <w:rFonts w:cstheme="minorHAnsi"/>
                  <w:sz w:val="16"/>
                  <w:szCs w:val="16"/>
                </w:rPr>
                <w:t>Golonka</w:t>
              </w:r>
              <w:proofErr w:type="spellEnd"/>
              <w:r w:rsidRPr="00020CF7">
                <w:rPr>
                  <w:rFonts w:cstheme="minorHAnsi"/>
                  <w:sz w:val="16"/>
                  <w:szCs w:val="16"/>
                </w:rPr>
                <w:t xml:space="preserve"> </w:t>
              </w:r>
              <w:proofErr w:type="spellStart"/>
              <w:r w:rsidRPr="00020CF7">
                <w:rPr>
                  <w:rFonts w:cstheme="minorHAnsi"/>
                  <w:sz w:val="16"/>
                  <w:szCs w:val="16"/>
                </w:rPr>
                <w:t>et.al</w:t>
              </w:r>
              <w:proofErr w:type="spellEnd"/>
              <w:r w:rsidRPr="00020CF7">
                <w:rPr>
                  <w:rFonts w:cstheme="minorHAnsi"/>
                  <w:sz w:val="16"/>
                  <w:szCs w:val="16"/>
                </w:rPr>
                <w:t>, “</w:t>
              </w:r>
              <w:proofErr w:type="spellStart"/>
              <w:r w:rsidRPr="00020CF7">
                <w:rPr>
                  <w:rFonts w:cstheme="minorHAnsi"/>
                  <w:sz w:val="16"/>
                  <w:szCs w:val="16"/>
                </w:rPr>
                <w:t>Occupational</w:t>
              </w:r>
              <w:proofErr w:type="spellEnd"/>
              <w:r w:rsidRPr="00020CF7">
                <w:rPr>
                  <w:rFonts w:cstheme="minorHAnsi"/>
                  <w:sz w:val="16"/>
                  <w:szCs w:val="16"/>
                </w:rPr>
                <w:t xml:space="preserve"> burnout and </w:t>
              </w:r>
              <w:proofErr w:type="spellStart"/>
              <w:r w:rsidRPr="00020CF7">
                <w:rPr>
                  <w:rFonts w:cstheme="minorHAnsi"/>
                  <w:sz w:val="16"/>
                  <w:szCs w:val="16"/>
                </w:rPr>
                <w:t>its</w:t>
              </w:r>
              <w:proofErr w:type="spellEnd"/>
              <w:r w:rsidRPr="00020CF7">
                <w:rPr>
                  <w:rFonts w:cstheme="minorHAnsi"/>
                  <w:sz w:val="16"/>
                  <w:szCs w:val="16"/>
                </w:rPr>
                <w:t xml:space="preserve"> </w:t>
              </w:r>
              <w:proofErr w:type="spellStart"/>
              <w:r w:rsidRPr="00020CF7">
                <w:rPr>
                  <w:rFonts w:cstheme="minorHAnsi"/>
                  <w:sz w:val="16"/>
                  <w:szCs w:val="16"/>
                </w:rPr>
                <w:t>overlapping</w:t>
              </w:r>
              <w:proofErr w:type="spellEnd"/>
              <w:r w:rsidRPr="00020CF7">
                <w:rPr>
                  <w:rFonts w:cstheme="minorHAnsi"/>
                  <w:sz w:val="16"/>
                  <w:szCs w:val="16"/>
                </w:rPr>
                <w:t xml:space="preserve"> </w:t>
              </w:r>
              <w:proofErr w:type="spellStart"/>
              <w:r w:rsidRPr="00020CF7">
                <w:rPr>
                  <w:rFonts w:cstheme="minorHAnsi"/>
                  <w:sz w:val="16"/>
                  <w:szCs w:val="16"/>
                </w:rPr>
                <w:t>effect</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depression</w:t>
              </w:r>
              <w:proofErr w:type="spellEnd"/>
              <w:r w:rsidRPr="00020CF7">
                <w:rPr>
                  <w:rFonts w:cstheme="minorHAnsi"/>
                  <w:sz w:val="16"/>
                  <w:szCs w:val="16"/>
                </w:rPr>
                <w:t xml:space="preserve"> and </w:t>
              </w:r>
              <w:proofErr w:type="spellStart"/>
              <w:r w:rsidRPr="00020CF7">
                <w:rPr>
                  <w:rFonts w:cstheme="minorHAnsi"/>
                  <w:sz w:val="16"/>
                  <w:szCs w:val="16"/>
                </w:rPr>
                <w:t>anxiety</w:t>
              </w:r>
              <w:proofErr w:type="spellEnd"/>
              <w:r w:rsidRPr="00020CF7">
                <w:rPr>
                  <w:rFonts w:cstheme="minorHAnsi"/>
                  <w:sz w:val="16"/>
                  <w:szCs w:val="16"/>
                </w:rPr>
                <w:t xml:space="preserve">,” International Journal of </w:t>
              </w:r>
              <w:proofErr w:type="spellStart"/>
              <w:r w:rsidRPr="00020CF7">
                <w:rPr>
                  <w:rFonts w:cstheme="minorHAnsi"/>
                  <w:sz w:val="16"/>
                  <w:szCs w:val="16"/>
                </w:rPr>
                <w:t>Occupational</w:t>
              </w:r>
              <w:proofErr w:type="spellEnd"/>
              <w:r w:rsidRPr="00020CF7">
                <w:rPr>
                  <w:rFonts w:cstheme="minorHAnsi"/>
                  <w:sz w:val="16"/>
                  <w:szCs w:val="16"/>
                </w:rPr>
                <w:t xml:space="preserve"> Medicine and </w:t>
              </w:r>
              <w:proofErr w:type="spellStart"/>
              <w:r w:rsidRPr="00020CF7">
                <w:rPr>
                  <w:rFonts w:cstheme="minorHAnsi"/>
                  <w:sz w:val="16"/>
                  <w:szCs w:val="16"/>
                </w:rPr>
                <w:t>Environmental</w:t>
              </w:r>
              <w:proofErr w:type="spellEnd"/>
              <w:r w:rsidRPr="00020CF7">
                <w:rPr>
                  <w:rFonts w:cstheme="minorHAnsi"/>
                  <w:sz w:val="16"/>
                  <w:szCs w:val="16"/>
                </w:rPr>
                <w:t xml:space="preserve"> </w:t>
              </w:r>
              <w:proofErr w:type="spellStart"/>
              <w:r w:rsidRPr="00020CF7">
                <w:rPr>
                  <w:rFonts w:cstheme="minorHAnsi"/>
                  <w:sz w:val="16"/>
                  <w:szCs w:val="16"/>
                </w:rPr>
                <w:t>Health</w:t>
              </w:r>
              <w:proofErr w:type="spellEnd"/>
              <w:r w:rsidRPr="00020CF7">
                <w:rPr>
                  <w:rFonts w:cstheme="minorHAnsi"/>
                  <w:sz w:val="16"/>
                  <w:szCs w:val="16"/>
                </w:rPr>
                <w:t>, vol. 32, no. 2, pp. 229–244, 2019.</w:t>
              </w:r>
            </w:ins>
          </w:p>
          <w:p w14:paraId="5A6C282D" w14:textId="77777777" w:rsidR="009D1D1B" w:rsidRPr="00020CF7" w:rsidRDefault="009D1D1B" w:rsidP="009D1D1B">
            <w:pPr>
              <w:pStyle w:val="Bibliografa"/>
              <w:spacing w:after="0"/>
              <w:rPr>
                <w:ins w:id="1501" w:author="Ronald Fernando Rodríguez Barbosa" w:date="2020-04-11T19:34:00Z"/>
                <w:rFonts w:cstheme="minorHAnsi"/>
                <w:sz w:val="16"/>
                <w:szCs w:val="16"/>
              </w:rPr>
            </w:pPr>
            <w:ins w:id="1502" w:author="Ronald Fernando Rodríguez Barbosa" w:date="2020-04-11T19:34:00Z">
              <w:r w:rsidRPr="00020CF7">
                <w:rPr>
                  <w:rFonts w:cstheme="minorHAnsi"/>
                  <w:sz w:val="16"/>
                  <w:szCs w:val="16"/>
                </w:rPr>
                <w:t xml:space="preserve">[24] Yong-Ren Huang and </w:t>
              </w:r>
              <w:proofErr w:type="spellStart"/>
              <w:r w:rsidRPr="00020CF7">
                <w:rPr>
                  <w:rFonts w:cstheme="minorHAnsi"/>
                  <w:sz w:val="16"/>
                  <w:szCs w:val="16"/>
                </w:rPr>
                <w:t>Xu</w:t>
              </w:r>
              <w:proofErr w:type="spellEnd"/>
              <w:r w:rsidRPr="00020CF7">
                <w:rPr>
                  <w:rFonts w:cstheme="minorHAnsi"/>
                  <w:sz w:val="16"/>
                  <w:szCs w:val="16"/>
                </w:rPr>
                <w:t xml:space="preserve">-Feng </w:t>
              </w:r>
              <w:proofErr w:type="spellStart"/>
              <w:r w:rsidRPr="00020CF7">
                <w:rPr>
                  <w:rFonts w:cstheme="minorHAnsi"/>
                  <w:sz w:val="16"/>
                  <w:szCs w:val="16"/>
                </w:rPr>
                <w:t>Ouyang</w:t>
              </w:r>
              <w:proofErr w:type="spellEnd"/>
              <w:r w:rsidRPr="00020CF7">
                <w:rPr>
                  <w:rFonts w:cstheme="minorHAnsi"/>
                  <w:sz w:val="16"/>
                  <w:szCs w:val="16"/>
                </w:rPr>
                <w:t>, “</w:t>
              </w:r>
              <w:proofErr w:type="spellStart"/>
              <w:r w:rsidRPr="00020CF7">
                <w:rPr>
                  <w:rFonts w:cstheme="minorHAnsi"/>
                  <w:sz w:val="16"/>
                  <w:szCs w:val="16"/>
                </w:rPr>
                <w:t>Sitting</w:t>
              </w:r>
              <w:proofErr w:type="spellEnd"/>
              <w:r w:rsidRPr="00020CF7">
                <w:rPr>
                  <w:rFonts w:cstheme="minorHAnsi"/>
                  <w:sz w:val="16"/>
                  <w:szCs w:val="16"/>
                </w:rPr>
                <w:t xml:space="preserve"> </w:t>
              </w:r>
              <w:proofErr w:type="spellStart"/>
              <w:r w:rsidRPr="00020CF7">
                <w:rPr>
                  <w:rFonts w:cstheme="minorHAnsi"/>
                  <w:sz w:val="16"/>
                  <w:szCs w:val="16"/>
                </w:rPr>
                <w:t>posture</w:t>
              </w:r>
              <w:proofErr w:type="spellEnd"/>
              <w:r w:rsidRPr="00020CF7">
                <w:rPr>
                  <w:rFonts w:cstheme="minorHAnsi"/>
                  <w:sz w:val="16"/>
                  <w:szCs w:val="16"/>
                </w:rPr>
                <w:t xml:space="preserve"> </w:t>
              </w:r>
              <w:proofErr w:type="spellStart"/>
              <w:r w:rsidRPr="00020CF7">
                <w:rPr>
                  <w:rFonts w:cstheme="minorHAnsi"/>
                  <w:sz w:val="16"/>
                  <w:szCs w:val="16"/>
                </w:rPr>
                <w:t>detection</w:t>
              </w:r>
              <w:proofErr w:type="spellEnd"/>
              <w:r w:rsidRPr="00020CF7">
                <w:rPr>
                  <w:rFonts w:cstheme="minorHAnsi"/>
                  <w:sz w:val="16"/>
                  <w:szCs w:val="16"/>
                </w:rPr>
                <w:t xml:space="preserve"> and </w:t>
              </w:r>
              <w:proofErr w:type="spellStart"/>
              <w:r w:rsidRPr="00020CF7">
                <w:rPr>
                  <w:rFonts w:cstheme="minorHAnsi"/>
                  <w:sz w:val="16"/>
                  <w:szCs w:val="16"/>
                </w:rPr>
                <w:t>recognition</w:t>
              </w:r>
              <w:proofErr w:type="spellEnd"/>
              <w:r w:rsidRPr="00020CF7">
                <w:rPr>
                  <w:rFonts w:cstheme="minorHAnsi"/>
                  <w:sz w:val="16"/>
                  <w:szCs w:val="16"/>
                </w:rPr>
                <w:t xml:space="preserve"> </w:t>
              </w:r>
              <w:proofErr w:type="spellStart"/>
              <w:r w:rsidRPr="00020CF7">
                <w:rPr>
                  <w:rFonts w:cstheme="minorHAnsi"/>
                  <w:sz w:val="16"/>
                  <w:szCs w:val="16"/>
                </w:rPr>
                <w:t>using</w:t>
              </w:r>
              <w:proofErr w:type="spellEnd"/>
              <w:r w:rsidRPr="00020CF7">
                <w:rPr>
                  <w:rFonts w:cstheme="minorHAnsi"/>
                  <w:sz w:val="16"/>
                  <w:szCs w:val="16"/>
                </w:rPr>
                <w:t xml:space="preserve"> </w:t>
              </w:r>
              <w:proofErr w:type="spellStart"/>
              <w:r w:rsidRPr="00020CF7">
                <w:rPr>
                  <w:rFonts w:cstheme="minorHAnsi"/>
                  <w:sz w:val="16"/>
                  <w:szCs w:val="16"/>
                </w:rPr>
                <w:t>force</w:t>
              </w:r>
              <w:proofErr w:type="spellEnd"/>
              <w:r w:rsidRPr="00020CF7">
                <w:rPr>
                  <w:rFonts w:cstheme="minorHAnsi"/>
                  <w:sz w:val="16"/>
                  <w:szCs w:val="16"/>
                </w:rPr>
                <w:t xml:space="preserve"> sensor,” 2012 5th International </w:t>
              </w:r>
              <w:proofErr w:type="spellStart"/>
              <w:r w:rsidRPr="00020CF7">
                <w:rPr>
                  <w:rFonts w:cstheme="minorHAnsi"/>
                  <w:sz w:val="16"/>
                  <w:szCs w:val="16"/>
                </w:rPr>
                <w:t>Conference</w:t>
              </w:r>
              <w:proofErr w:type="spellEnd"/>
              <w:r w:rsidRPr="00020CF7">
                <w:rPr>
                  <w:rFonts w:cstheme="minorHAnsi"/>
                  <w:sz w:val="16"/>
                  <w:szCs w:val="16"/>
                </w:rPr>
                <w:t xml:space="preserve"> on </w:t>
              </w:r>
              <w:proofErr w:type="spellStart"/>
              <w:r w:rsidRPr="00020CF7">
                <w:rPr>
                  <w:rFonts w:cstheme="minorHAnsi"/>
                  <w:sz w:val="16"/>
                  <w:szCs w:val="16"/>
                </w:rPr>
                <w:t>BioMedical</w:t>
              </w:r>
              <w:proofErr w:type="spellEnd"/>
              <w:r w:rsidRPr="00020CF7">
                <w:rPr>
                  <w:rFonts w:cstheme="minorHAnsi"/>
                  <w:sz w:val="16"/>
                  <w:szCs w:val="16"/>
                </w:rPr>
                <w:t xml:space="preserve"> </w:t>
              </w:r>
              <w:proofErr w:type="spellStart"/>
              <w:r w:rsidRPr="00020CF7">
                <w:rPr>
                  <w:rFonts w:cstheme="minorHAnsi"/>
                  <w:sz w:val="16"/>
                  <w:szCs w:val="16"/>
                </w:rPr>
                <w:t>Engineering</w:t>
              </w:r>
              <w:proofErr w:type="spellEnd"/>
              <w:r w:rsidRPr="00020CF7">
                <w:rPr>
                  <w:rFonts w:cstheme="minorHAnsi"/>
                  <w:sz w:val="16"/>
                  <w:szCs w:val="16"/>
                </w:rPr>
                <w:t xml:space="preserve"> and </w:t>
              </w:r>
              <w:proofErr w:type="spellStart"/>
              <w:r w:rsidRPr="00020CF7">
                <w:rPr>
                  <w:rFonts w:cstheme="minorHAnsi"/>
                  <w:sz w:val="16"/>
                  <w:szCs w:val="16"/>
                </w:rPr>
                <w:t>Informatics</w:t>
              </w:r>
              <w:proofErr w:type="spellEnd"/>
              <w:r w:rsidRPr="00020CF7">
                <w:rPr>
                  <w:rFonts w:cstheme="minorHAnsi"/>
                  <w:sz w:val="16"/>
                  <w:szCs w:val="16"/>
                </w:rPr>
                <w:t>. pp. 1117–1121, 2012.</w:t>
              </w:r>
            </w:ins>
          </w:p>
          <w:p w14:paraId="024E2A15" w14:textId="77777777" w:rsidR="009D1D1B" w:rsidRPr="00020CF7" w:rsidRDefault="009D1D1B" w:rsidP="009D1D1B">
            <w:pPr>
              <w:pStyle w:val="Bibliografa"/>
              <w:spacing w:after="0"/>
              <w:rPr>
                <w:ins w:id="1503" w:author="Ronald Fernando Rodríguez Barbosa" w:date="2020-04-11T19:34:00Z"/>
                <w:rFonts w:cstheme="minorHAnsi"/>
                <w:sz w:val="16"/>
                <w:szCs w:val="16"/>
              </w:rPr>
            </w:pPr>
            <w:ins w:id="1504" w:author="Ronald Fernando Rodríguez Barbosa" w:date="2020-04-11T19:34:00Z">
              <w:r w:rsidRPr="00020CF7">
                <w:rPr>
                  <w:rFonts w:cstheme="minorHAnsi"/>
                  <w:sz w:val="16"/>
                  <w:szCs w:val="16"/>
                </w:rPr>
                <w:t xml:space="preserve">[25] H. </w:t>
              </w:r>
              <w:proofErr w:type="spellStart"/>
              <w:r w:rsidRPr="00020CF7">
                <w:rPr>
                  <w:rFonts w:cstheme="minorHAnsi"/>
                  <w:sz w:val="16"/>
                  <w:szCs w:val="16"/>
                </w:rPr>
                <w:t>Jebelli</w:t>
              </w:r>
              <w:proofErr w:type="spellEnd"/>
              <w:r w:rsidRPr="00020CF7">
                <w:rPr>
                  <w:rFonts w:cstheme="minorHAnsi"/>
                  <w:sz w:val="16"/>
                  <w:szCs w:val="16"/>
                </w:rPr>
                <w:t>, S. Hwang, S. Lee, “EEG-</w:t>
              </w:r>
              <w:proofErr w:type="spellStart"/>
              <w:r w:rsidRPr="00020CF7">
                <w:rPr>
                  <w:rFonts w:cstheme="minorHAnsi"/>
                  <w:sz w:val="16"/>
                  <w:szCs w:val="16"/>
                </w:rPr>
                <w:t>based</w:t>
              </w:r>
              <w:proofErr w:type="spellEnd"/>
              <w:r w:rsidRPr="00020CF7">
                <w:rPr>
                  <w:rFonts w:cstheme="minorHAnsi"/>
                  <w:sz w:val="16"/>
                  <w:szCs w:val="16"/>
                </w:rPr>
                <w:t xml:space="preserve"> </w:t>
              </w:r>
              <w:proofErr w:type="spellStart"/>
              <w:r w:rsidRPr="00020CF7">
                <w:rPr>
                  <w:rFonts w:cstheme="minorHAnsi"/>
                  <w:sz w:val="16"/>
                  <w:szCs w:val="16"/>
                </w:rPr>
                <w:t>workers</w:t>
              </w:r>
              <w:proofErr w:type="spellEnd"/>
              <w:r w:rsidRPr="00020CF7">
                <w:rPr>
                  <w:rFonts w:cstheme="minorHAnsi"/>
                  <w:sz w:val="16"/>
                  <w:szCs w:val="16"/>
                </w:rPr>
                <w:t xml:space="preserve">’ stress </w:t>
              </w:r>
              <w:proofErr w:type="spellStart"/>
              <w:r w:rsidRPr="00020CF7">
                <w:rPr>
                  <w:rFonts w:cstheme="minorHAnsi"/>
                  <w:sz w:val="16"/>
                  <w:szCs w:val="16"/>
                </w:rPr>
                <w:t>recognition</w:t>
              </w:r>
              <w:proofErr w:type="spellEnd"/>
              <w:r w:rsidRPr="00020CF7">
                <w:rPr>
                  <w:rFonts w:cstheme="minorHAnsi"/>
                  <w:sz w:val="16"/>
                  <w:szCs w:val="16"/>
                </w:rPr>
                <w:t xml:space="preserve"> at </w:t>
              </w:r>
              <w:proofErr w:type="spellStart"/>
              <w:r w:rsidRPr="00020CF7">
                <w:rPr>
                  <w:rFonts w:cstheme="minorHAnsi"/>
                  <w:sz w:val="16"/>
                  <w:szCs w:val="16"/>
                </w:rPr>
                <w:t>construction</w:t>
              </w:r>
              <w:proofErr w:type="spellEnd"/>
              <w:r w:rsidRPr="00020CF7">
                <w:rPr>
                  <w:rFonts w:cstheme="minorHAnsi"/>
                  <w:sz w:val="16"/>
                  <w:szCs w:val="16"/>
                </w:rPr>
                <w:t xml:space="preserve"> </w:t>
              </w:r>
              <w:proofErr w:type="spellStart"/>
              <w:r w:rsidRPr="00020CF7">
                <w:rPr>
                  <w:rFonts w:cstheme="minorHAnsi"/>
                  <w:sz w:val="16"/>
                  <w:szCs w:val="16"/>
                </w:rPr>
                <w:t>sites</w:t>
              </w:r>
              <w:proofErr w:type="spellEnd"/>
              <w:r w:rsidRPr="00020CF7">
                <w:rPr>
                  <w:rFonts w:cstheme="minorHAnsi"/>
                  <w:sz w:val="16"/>
                  <w:szCs w:val="16"/>
                </w:rPr>
                <w:t xml:space="preserve">,” 2012 5th International </w:t>
              </w:r>
              <w:proofErr w:type="spellStart"/>
              <w:r w:rsidRPr="00020CF7">
                <w:rPr>
                  <w:rFonts w:cstheme="minorHAnsi"/>
                  <w:sz w:val="16"/>
                  <w:szCs w:val="16"/>
                </w:rPr>
                <w:t>Conference</w:t>
              </w:r>
              <w:proofErr w:type="spellEnd"/>
              <w:r w:rsidRPr="00020CF7">
                <w:rPr>
                  <w:rFonts w:cstheme="minorHAnsi"/>
                  <w:sz w:val="16"/>
                  <w:szCs w:val="16"/>
                </w:rPr>
                <w:t xml:space="preserve"> on </w:t>
              </w:r>
              <w:proofErr w:type="spellStart"/>
              <w:r w:rsidRPr="00020CF7">
                <w:rPr>
                  <w:rFonts w:cstheme="minorHAnsi"/>
                  <w:sz w:val="16"/>
                  <w:szCs w:val="16"/>
                </w:rPr>
                <w:t>BioMedical</w:t>
              </w:r>
              <w:proofErr w:type="spellEnd"/>
              <w:r w:rsidRPr="00020CF7">
                <w:rPr>
                  <w:rFonts w:cstheme="minorHAnsi"/>
                  <w:sz w:val="16"/>
                  <w:szCs w:val="16"/>
                </w:rPr>
                <w:t xml:space="preserve"> </w:t>
              </w:r>
              <w:proofErr w:type="spellStart"/>
              <w:r w:rsidRPr="00020CF7">
                <w:rPr>
                  <w:rFonts w:cstheme="minorHAnsi"/>
                  <w:sz w:val="16"/>
                  <w:szCs w:val="16"/>
                </w:rPr>
                <w:t>Engineering</w:t>
              </w:r>
              <w:proofErr w:type="spellEnd"/>
              <w:r w:rsidRPr="00020CF7">
                <w:rPr>
                  <w:rFonts w:cstheme="minorHAnsi"/>
                  <w:sz w:val="16"/>
                  <w:szCs w:val="16"/>
                </w:rPr>
                <w:t xml:space="preserve"> and </w:t>
              </w:r>
              <w:proofErr w:type="spellStart"/>
              <w:r w:rsidRPr="00020CF7">
                <w:rPr>
                  <w:rFonts w:cstheme="minorHAnsi"/>
                  <w:sz w:val="16"/>
                  <w:szCs w:val="16"/>
                </w:rPr>
                <w:t>Informatics</w:t>
              </w:r>
              <w:proofErr w:type="spellEnd"/>
              <w:r w:rsidRPr="00020CF7">
                <w:rPr>
                  <w:rFonts w:cstheme="minorHAnsi"/>
                  <w:sz w:val="16"/>
                  <w:szCs w:val="16"/>
                </w:rPr>
                <w:t>, vol. 93, pp. 315–324, 2018.</w:t>
              </w:r>
            </w:ins>
          </w:p>
          <w:p w14:paraId="0BB1120B" w14:textId="77777777" w:rsidR="009D1D1B" w:rsidRPr="00020CF7" w:rsidRDefault="009D1D1B" w:rsidP="009D1D1B">
            <w:pPr>
              <w:pStyle w:val="Bibliografa"/>
              <w:spacing w:after="0"/>
              <w:rPr>
                <w:ins w:id="1505" w:author="Ronald Fernando Rodríguez Barbosa" w:date="2020-04-11T19:34:00Z"/>
                <w:rFonts w:cstheme="minorHAnsi"/>
                <w:sz w:val="16"/>
                <w:szCs w:val="16"/>
              </w:rPr>
            </w:pPr>
            <w:ins w:id="1506" w:author="Ronald Fernando Rodríguez Barbosa" w:date="2020-04-11T19:34:00Z">
              <w:r w:rsidRPr="00020CF7">
                <w:rPr>
                  <w:rFonts w:cstheme="minorHAnsi"/>
                  <w:sz w:val="16"/>
                  <w:szCs w:val="16"/>
                </w:rPr>
                <w:t>[26] Z. Zhu et al, “</w:t>
              </w:r>
              <w:proofErr w:type="spellStart"/>
              <w:r w:rsidRPr="00020CF7">
                <w:rPr>
                  <w:rFonts w:cstheme="minorHAnsi"/>
                  <w:sz w:val="16"/>
                  <w:szCs w:val="16"/>
                </w:rPr>
                <w:t>Naturalistic</w:t>
              </w:r>
              <w:proofErr w:type="spellEnd"/>
              <w:r w:rsidRPr="00020CF7">
                <w:rPr>
                  <w:rFonts w:cstheme="minorHAnsi"/>
                  <w:sz w:val="16"/>
                  <w:szCs w:val="16"/>
                </w:rPr>
                <w:t xml:space="preserve"> </w:t>
              </w:r>
              <w:proofErr w:type="spellStart"/>
              <w:r w:rsidRPr="00020CF7">
                <w:rPr>
                  <w:rFonts w:cstheme="minorHAnsi"/>
                  <w:sz w:val="16"/>
                  <w:szCs w:val="16"/>
                </w:rPr>
                <w:t>recognition</w:t>
              </w:r>
              <w:proofErr w:type="spellEnd"/>
              <w:r w:rsidRPr="00020CF7">
                <w:rPr>
                  <w:rFonts w:cstheme="minorHAnsi"/>
                  <w:sz w:val="16"/>
                  <w:szCs w:val="16"/>
                </w:rPr>
                <w:t xml:space="preserve"> of </w:t>
              </w:r>
              <w:proofErr w:type="spellStart"/>
              <w:r w:rsidRPr="00020CF7">
                <w:rPr>
                  <w:rFonts w:cstheme="minorHAnsi"/>
                  <w:sz w:val="16"/>
                  <w:szCs w:val="16"/>
                </w:rPr>
                <w:t>activities</w:t>
              </w:r>
              <w:proofErr w:type="spellEnd"/>
              <w:r w:rsidRPr="00020CF7">
                <w:rPr>
                  <w:rFonts w:cstheme="minorHAnsi"/>
                  <w:sz w:val="16"/>
                  <w:szCs w:val="16"/>
                </w:rPr>
                <w:t xml:space="preserve"> and </w:t>
              </w:r>
              <w:proofErr w:type="spellStart"/>
              <w:r w:rsidRPr="00020CF7">
                <w:rPr>
                  <w:rFonts w:cstheme="minorHAnsi"/>
                  <w:sz w:val="16"/>
                  <w:szCs w:val="16"/>
                </w:rPr>
                <w:t>mood</w:t>
              </w:r>
              <w:proofErr w:type="spellEnd"/>
              <w:r w:rsidRPr="00020CF7">
                <w:rPr>
                  <w:rFonts w:cstheme="minorHAnsi"/>
                  <w:sz w:val="16"/>
                  <w:szCs w:val="16"/>
                </w:rPr>
                <w:t xml:space="preserve"> </w:t>
              </w:r>
              <w:proofErr w:type="spellStart"/>
              <w:r w:rsidRPr="00020CF7">
                <w:rPr>
                  <w:rFonts w:cstheme="minorHAnsi"/>
                  <w:sz w:val="16"/>
                  <w:szCs w:val="16"/>
                </w:rPr>
                <w:t>using</w:t>
              </w:r>
              <w:proofErr w:type="spellEnd"/>
              <w:r w:rsidRPr="00020CF7">
                <w:rPr>
                  <w:rFonts w:cstheme="minorHAnsi"/>
                  <w:sz w:val="16"/>
                  <w:szCs w:val="16"/>
                </w:rPr>
                <w:t xml:space="preserve"> </w:t>
              </w:r>
              <w:proofErr w:type="gramStart"/>
              <w:r w:rsidRPr="00020CF7">
                <w:rPr>
                  <w:rFonts w:cstheme="minorHAnsi"/>
                  <w:sz w:val="16"/>
                  <w:szCs w:val="16"/>
                </w:rPr>
                <w:t>wearable</w:t>
              </w:r>
              <w:proofErr w:type="gramEnd"/>
              <w:r w:rsidRPr="00020CF7">
                <w:rPr>
                  <w:rFonts w:cstheme="minorHAnsi"/>
                  <w:sz w:val="16"/>
                  <w:szCs w:val="16"/>
                </w:rPr>
                <w:t xml:space="preserve"> </w:t>
              </w:r>
              <w:proofErr w:type="spellStart"/>
              <w:r w:rsidRPr="00020CF7">
                <w:rPr>
                  <w:rFonts w:cstheme="minorHAnsi"/>
                  <w:sz w:val="16"/>
                  <w:szCs w:val="16"/>
                </w:rPr>
                <w:t>electronics</w:t>
              </w:r>
              <w:proofErr w:type="spellEnd"/>
              <w:r w:rsidRPr="00020CF7">
                <w:rPr>
                  <w:rFonts w:cstheme="minorHAnsi"/>
                  <w:sz w:val="16"/>
                  <w:szCs w:val="16"/>
                </w:rPr>
                <w:t>,” T-</w:t>
              </w:r>
              <w:proofErr w:type="spellStart"/>
              <w:r w:rsidRPr="00020CF7">
                <w:rPr>
                  <w:rFonts w:cstheme="minorHAnsi"/>
                  <w:sz w:val="16"/>
                  <w:szCs w:val="16"/>
                </w:rPr>
                <w:t>Affc</w:t>
              </w:r>
              <w:proofErr w:type="spellEnd"/>
              <w:r w:rsidRPr="00020CF7">
                <w:rPr>
                  <w:rFonts w:cstheme="minorHAnsi"/>
                  <w:sz w:val="16"/>
                  <w:szCs w:val="16"/>
                </w:rPr>
                <w:t>, vol. 7, no. 3, pp. 272–285, 2016.</w:t>
              </w:r>
            </w:ins>
          </w:p>
          <w:p w14:paraId="230DDC22" w14:textId="77777777" w:rsidR="009D1D1B" w:rsidRPr="00020CF7" w:rsidRDefault="009D1D1B" w:rsidP="009D1D1B">
            <w:pPr>
              <w:pStyle w:val="Bibliografa"/>
              <w:spacing w:after="0"/>
              <w:rPr>
                <w:ins w:id="1507" w:author="Ronald Fernando Rodríguez Barbosa" w:date="2020-04-11T19:34:00Z"/>
                <w:rFonts w:cstheme="minorHAnsi"/>
                <w:sz w:val="16"/>
                <w:szCs w:val="16"/>
              </w:rPr>
            </w:pPr>
            <w:ins w:id="1508" w:author="Ronald Fernando Rodríguez Barbosa" w:date="2020-04-11T19:34:00Z">
              <w:r w:rsidRPr="00020CF7">
                <w:rPr>
                  <w:rFonts w:cstheme="minorHAnsi"/>
                  <w:sz w:val="16"/>
                  <w:szCs w:val="16"/>
                </w:rPr>
                <w:t>[27] R. Gravina and Q. Li, “</w:t>
              </w:r>
              <w:proofErr w:type="spellStart"/>
              <w:r w:rsidRPr="00020CF7">
                <w:rPr>
                  <w:rFonts w:cstheme="minorHAnsi"/>
                  <w:sz w:val="16"/>
                  <w:szCs w:val="16"/>
                </w:rPr>
                <w:t>Emotion-relevant</w:t>
              </w:r>
              <w:proofErr w:type="spellEnd"/>
              <w:r w:rsidRPr="00020CF7">
                <w:rPr>
                  <w:rFonts w:cstheme="minorHAnsi"/>
                  <w:sz w:val="16"/>
                  <w:szCs w:val="16"/>
                </w:rPr>
                <w:t xml:space="preserve"> </w:t>
              </w:r>
              <w:proofErr w:type="spellStart"/>
              <w:r w:rsidRPr="00020CF7">
                <w:rPr>
                  <w:rFonts w:cstheme="minorHAnsi"/>
                  <w:sz w:val="16"/>
                  <w:szCs w:val="16"/>
                </w:rPr>
                <w:t>activity</w:t>
              </w:r>
              <w:proofErr w:type="spellEnd"/>
              <w:r w:rsidRPr="00020CF7">
                <w:rPr>
                  <w:rFonts w:cstheme="minorHAnsi"/>
                  <w:sz w:val="16"/>
                  <w:szCs w:val="16"/>
                </w:rPr>
                <w:t xml:space="preserve"> </w:t>
              </w:r>
              <w:proofErr w:type="spellStart"/>
              <w:r w:rsidRPr="00020CF7">
                <w:rPr>
                  <w:rFonts w:cstheme="minorHAnsi"/>
                  <w:sz w:val="16"/>
                  <w:szCs w:val="16"/>
                </w:rPr>
                <w:t>recognition</w:t>
              </w:r>
              <w:proofErr w:type="spellEnd"/>
              <w:r w:rsidRPr="00020CF7">
                <w:rPr>
                  <w:rFonts w:cstheme="minorHAnsi"/>
                  <w:sz w:val="16"/>
                  <w:szCs w:val="16"/>
                </w:rPr>
                <w:t xml:space="preserve"> </w:t>
              </w:r>
              <w:proofErr w:type="spellStart"/>
              <w:r w:rsidRPr="00020CF7">
                <w:rPr>
                  <w:rFonts w:cstheme="minorHAnsi"/>
                  <w:sz w:val="16"/>
                  <w:szCs w:val="16"/>
                </w:rPr>
                <w:t>based</w:t>
              </w:r>
              <w:proofErr w:type="spellEnd"/>
              <w:r w:rsidRPr="00020CF7">
                <w:rPr>
                  <w:rFonts w:cstheme="minorHAnsi"/>
                  <w:sz w:val="16"/>
                  <w:szCs w:val="16"/>
                </w:rPr>
                <w:t xml:space="preserve"> on smart </w:t>
              </w:r>
              <w:proofErr w:type="spellStart"/>
              <w:r w:rsidRPr="00020CF7">
                <w:rPr>
                  <w:rFonts w:cstheme="minorHAnsi"/>
                  <w:sz w:val="16"/>
                  <w:szCs w:val="16"/>
                </w:rPr>
                <w:t>cushion</w:t>
              </w:r>
              <w:proofErr w:type="spellEnd"/>
              <w:r w:rsidRPr="00020CF7">
                <w:rPr>
                  <w:rFonts w:cstheme="minorHAnsi"/>
                  <w:sz w:val="16"/>
                  <w:szCs w:val="16"/>
                </w:rPr>
                <w:t xml:space="preserve"> </w:t>
              </w:r>
              <w:proofErr w:type="spellStart"/>
              <w:r w:rsidRPr="00020CF7">
                <w:rPr>
                  <w:rFonts w:cstheme="minorHAnsi"/>
                  <w:sz w:val="16"/>
                  <w:szCs w:val="16"/>
                </w:rPr>
                <w:t>using</w:t>
              </w:r>
              <w:proofErr w:type="spellEnd"/>
              <w:r w:rsidRPr="00020CF7">
                <w:rPr>
                  <w:rFonts w:cstheme="minorHAnsi"/>
                  <w:sz w:val="16"/>
                  <w:szCs w:val="16"/>
                </w:rPr>
                <w:t xml:space="preserve"> </w:t>
              </w:r>
              <w:proofErr w:type="spellStart"/>
              <w:r w:rsidRPr="00020CF7">
                <w:rPr>
                  <w:rFonts w:cstheme="minorHAnsi"/>
                  <w:sz w:val="16"/>
                  <w:szCs w:val="16"/>
                </w:rPr>
                <w:t>multi-sensor</w:t>
              </w:r>
              <w:proofErr w:type="spellEnd"/>
              <w:r w:rsidRPr="00020CF7">
                <w:rPr>
                  <w:rFonts w:cstheme="minorHAnsi"/>
                  <w:sz w:val="16"/>
                  <w:szCs w:val="16"/>
                </w:rPr>
                <w:t xml:space="preserve"> </w:t>
              </w:r>
              <w:proofErr w:type="spellStart"/>
              <w:r w:rsidRPr="00020CF7">
                <w:rPr>
                  <w:rFonts w:cstheme="minorHAnsi"/>
                  <w:sz w:val="16"/>
                  <w:szCs w:val="16"/>
                </w:rPr>
                <w:t>fusion</w:t>
              </w:r>
              <w:proofErr w:type="spellEnd"/>
              <w:r w:rsidRPr="00020CF7">
                <w:rPr>
                  <w:rFonts w:cstheme="minorHAnsi"/>
                  <w:sz w:val="16"/>
                  <w:szCs w:val="16"/>
                </w:rPr>
                <w:t xml:space="preserve">,” </w:t>
              </w:r>
              <w:proofErr w:type="spellStart"/>
              <w:r w:rsidRPr="00020CF7">
                <w:rPr>
                  <w:rFonts w:cstheme="minorHAnsi"/>
                  <w:sz w:val="16"/>
                  <w:szCs w:val="16"/>
                </w:rPr>
                <w:t>Information</w:t>
              </w:r>
              <w:proofErr w:type="spellEnd"/>
              <w:r w:rsidRPr="00020CF7">
                <w:rPr>
                  <w:rFonts w:cstheme="minorHAnsi"/>
                  <w:sz w:val="16"/>
                  <w:szCs w:val="16"/>
                </w:rPr>
                <w:t xml:space="preserve"> </w:t>
              </w:r>
              <w:proofErr w:type="spellStart"/>
              <w:r w:rsidRPr="00020CF7">
                <w:rPr>
                  <w:rFonts w:cstheme="minorHAnsi"/>
                  <w:sz w:val="16"/>
                  <w:szCs w:val="16"/>
                </w:rPr>
                <w:t>Fusion</w:t>
              </w:r>
              <w:proofErr w:type="spellEnd"/>
              <w:r w:rsidRPr="00020CF7">
                <w:rPr>
                  <w:rFonts w:cstheme="minorHAnsi"/>
                  <w:sz w:val="16"/>
                  <w:szCs w:val="16"/>
                </w:rPr>
                <w:t>, vol. 48, pp. 1–10, 2019.</w:t>
              </w:r>
            </w:ins>
          </w:p>
          <w:p w14:paraId="65C2CE4B" w14:textId="77777777" w:rsidR="009D1D1B" w:rsidRPr="00020CF7" w:rsidRDefault="009D1D1B" w:rsidP="009D1D1B">
            <w:pPr>
              <w:pStyle w:val="Bibliografa"/>
              <w:spacing w:after="0"/>
              <w:rPr>
                <w:ins w:id="1509" w:author="Ronald Fernando Rodríguez Barbosa" w:date="2020-04-11T19:34:00Z"/>
                <w:rFonts w:cstheme="minorHAnsi"/>
                <w:sz w:val="16"/>
                <w:szCs w:val="16"/>
              </w:rPr>
            </w:pPr>
            <w:ins w:id="1510" w:author="Ronald Fernando Rodríguez Barbosa" w:date="2020-04-11T19:34:00Z">
              <w:r w:rsidRPr="00020CF7">
                <w:rPr>
                  <w:rFonts w:cstheme="minorHAnsi"/>
                  <w:sz w:val="16"/>
                  <w:szCs w:val="16"/>
                </w:rPr>
                <w:t xml:space="preserve">[28] C. R. Reid et al, “Wearable </w:t>
              </w:r>
              <w:proofErr w:type="spellStart"/>
              <w:r w:rsidRPr="00020CF7">
                <w:rPr>
                  <w:rFonts w:cstheme="minorHAnsi"/>
                  <w:sz w:val="16"/>
                  <w:szCs w:val="16"/>
                </w:rPr>
                <w:t>technologies</w:t>
              </w:r>
              <w:proofErr w:type="spellEnd"/>
              <w:r w:rsidRPr="00020CF7">
                <w:rPr>
                  <w:rFonts w:cstheme="minorHAnsi"/>
                  <w:sz w:val="16"/>
                  <w:szCs w:val="16"/>
                </w:rPr>
                <w:t xml:space="preserve">: </w:t>
              </w:r>
              <w:proofErr w:type="spellStart"/>
              <w:proofErr w:type="gramStart"/>
              <w:r w:rsidRPr="00020CF7">
                <w:rPr>
                  <w:rFonts w:cstheme="minorHAnsi"/>
                  <w:sz w:val="16"/>
                  <w:szCs w:val="16"/>
                </w:rPr>
                <w:t>How</w:t>
              </w:r>
              <w:proofErr w:type="spellEnd"/>
              <w:r w:rsidRPr="00020CF7">
                <w:rPr>
                  <w:rFonts w:cstheme="minorHAnsi"/>
                  <w:sz w:val="16"/>
                  <w:szCs w:val="16"/>
                </w:rPr>
                <w:t xml:space="preserve"> </w:t>
              </w:r>
              <w:proofErr w:type="spellStart"/>
              <w:r w:rsidRPr="00020CF7">
                <w:rPr>
                  <w:rFonts w:cstheme="minorHAnsi"/>
                  <w:sz w:val="16"/>
                  <w:szCs w:val="16"/>
                </w:rPr>
                <w:t>will</w:t>
              </w:r>
              <w:proofErr w:type="spellEnd"/>
              <w:r w:rsidRPr="00020CF7">
                <w:rPr>
                  <w:rFonts w:cstheme="minorHAnsi"/>
                  <w:sz w:val="16"/>
                  <w:szCs w:val="16"/>
                </w:rPr>
                <w:t xml:space="preserve"> </w:t>
              </w:r>
              <w:proofErr w:type="spellStart"/>
              <w:r w:rsidRPr="00020CF7">
                <w:rPr>
                  <w:rFonts w:cstheme="minorHAnsi"/>
                  <w:sz w:val="16"/>
                  <w:szCs w:val="16"/>
                </w:rPr>
                <w:t>we</w:t>
              </w:r>
              <w:proofErr w:type="spellEnd"/>
              <w:r w:rsidRPr="00020CF7">
                <w:rPr>
                  <w:rFonts w:cstheme="minorHAnsi"/>
                  <w:sz w:val="16"/>
                  <w:szCs w:val="16"/>
                </w:rPr>
                <w:t xml:space="preserve"> </w:t>
              </w:r>
              <w:proofErr w:type="spellStart"/>
              <w:r w:rsidRPr="00020CF7">
                <w:rPr>
                  <w:rFonts w:cstheme="minorHAnsi"/>
                  <w:sz w:val="16"/>
                  <w:szCs w:val="16"/>
                </w:rPr>
                <w:t>overcome</w:t>
              </w:r>
              <w:proofErr w:type="spellEnd"/>
              <w:r w:rsidRPr="00020CF7">
                <w:rPr>
                  <w:rFonts w:cstheme="minorHAnsi"/>
                  <w:sz w:val="16"/>
                  <w:szCs w:val="16"/>
                </w:rPr>
                <w:t xml:space="preserve"> </w:t>
              </w:r>
              <w:proofErr w:type="spellStart"/>
              <w:r w:rsidRPr="00020CF7">
                <w:rPr>
                  <w:rFonts w:cstheme="minorHAnsi"/>
                  <w:sz w:val="16"/>
                  <w:szCs w:val="16"/>
                </w:rPr>
                <w:t>barriers</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enhance</w:t>
              </w:r>
              <w:proofErr w:type="spellEnd"/>
              <w:r w:rsidRPr="00020CF7">
                <w:rPr>
                  <w:rFonts w:cstheme="minorHAnsi"/>
                  <w:sz w:val="16"/>
                  <w:szCs w:val="16"/>
                </w:rPr>
                <w:t xml:space="preserve"> </w:t>
              </w:r>
              <w:proofErr w:type="spellStart"/>
              <w:r w:rsidRPr="00020CF7">
                <w:rPr>
                  <w:rFonts w:cstheme="minorHAnsi"/>
                  <w:sz w:val="16"/>
                  <w:szCs w:val="16"/>
                </w:rPr>
                <w:t>worker</w:t>
              </w:r>
              <w:proofErr w:type="spellEnd"/>
              <w:r w:rsidRPr="00020CF7">
                <w:rPr>
                  <w:rFonts w:cstheme="minorHAnsi"/>
                  <w:sz w:val="16"/>
                  <w:szCs w:val="16"/>
                </w:rPr>
                <w:t xml:space="preserve"> performance </w:t>
              </w:r>
              <w:proofErr w:type="spellStart"/>
              <w:r w:rsidRPr="00020CF7">
                <w:rPr>
                  <w:rFonts w:cstheme="minorHAnsi"/>
                  <w:sz w:val="16"/>
                  <w:szCs w:val="16"/>
                </w:rPr>
                <w:t>health</w:t>
              </w:r>
              <w:proofErr w:type="spellEnd"/>
              <w:r w:rsidRPr="00020CF7">
                <w:rPr>
                  <w:rFonts w:cstheme="minorHAnsi"/>
                  <w:sz w:val="16"/>
                  <w:szCs w:val="16"/>
                </w:rPr>
                <w:t xml:space="preserve"> and safety?</w:t>
              </w:r>
              <w:proofErr w:type="gramEnd"/>
              <w:r w:rsidRPr="00020CF7">
                <w:rPr>
                  <w:rFonts w:cstheme="minorHAnsi"/>
                  <w:sz w:val="16"/>
                  <w:szCs w:val="16"/>
                </w:rPr>
                <w:t xml:space="preserve">” </w:t>
              </w:r>
              <w:proofErr w:type="spellStart"/>
              <w:r w:rsidRPr="00020CF7">
                <w:rPr>
                  <w:rFonts w:cstheme="minorHAnsi"/>
                  <w:sz w:val="16"/>
                  <w:szCs w:val="16"/>
                </w:rPr>
                <w:t>Proceedings</w:t>
              </w:r>
              <w:proofErr w:type="spellEnd"/>
              <w:r w:rsidRPr="00020CF7">
                <w:rPr>
                  <w:rFonts w:cstheme="minorHAnsi"/>
                  <w:sz w:val="16"/>
                  <w:szCs w:val="16"/>
                </w:rPr>
                <w:t xml:space="preserve"> of </w:t>
              </w:r>
              <w:proofErr w:type="spellStart"/>
              <w:r w:rsidRPr="00020CF7">
                <w:rPr>
                  <w:rFonts w:cstheme="minorHAnsi"/>
                  <w:sz w:val="16"/>
                  <w:szCs w:val="16"/>
                </w:rPr>
                <w:t>the</w:t>
              </w:r>
              <w:proofErr w:type="spellEnd"/>
              <w:r w:rsidRPr="00020CF7">
                <w:rPr>
                  <w:rFonts w:cstheme="minorHAnsi"/>
                  <w:sz w:val="16"/>
                  <w:szCs w:val="16"/>
                </w:rPr>
                <w:t xml:space="preserve"> Human </w:t>
              </w:r>
              <w:proofErr w:type="spellStart"/>
              <w:r w:rsidRPr="00020CF7">
                <w:rPr>
                  <w:rFonts w:cstheme="minorHAnsi"/>
                  <w:sz w:val="16"/>
                  <w:szCs w:val="16"/>
                </w:rPr>
                <w:t>Factors</w:t>
              </w:r>
              <w:proofErr w:type="spellEnd"/>
              <w:r w:rsidRPr="00020CF7">
                <w:rPr>
                  <w:rFonts w:cstheme="minorHAnsi"/>
                  <w:sz w:val="16"/>
                  <w:szCs w:val="16"/>
                </w:rPr>
                <w:t xml:space="preserve"> and </w:t>
              </w:r>
              <w:proofErr w:type="spellStart"/>
              <w:r w:rsidRPr="00020CF7">
                <w:rPr>
                  <w:rFonts w:cstheme="minorHAnsi"/>
                  <w:sz w:val="16"/>
                  <w:szCs w:val="16"/>
                </w:rPr>
                <w:t>Ergonomics</w:t>
              </w:r>
              <w:proofErr w:type="spellEnd"/>
              <w:r w:rsidRPr="00020CF7">
                <w:rPr>
                  <w:rFonts w:cstheme="minorHAnsi"/>
                  <w:sz w:val="16"/>
                  <w:szCs w:val="16"/>
                </w:rPr>
                <w:t xml:space="preserve"> </w:t>
              </w:r>
              <w:proofErr w:type="spellStart"/>
              <w:r w:rsidRPr="00020CF7">
                <w:rPr>
                  <w:rFonts w:cstheme="minorHAnsi"/>
                  <w:sz w:val="16"/>
                  <w:szCs w:val="16"/>
                </w:rPr>
                <w:t>Society</w:t>
              </w:r>
              <w:proofErr w:type="spellEnd"/>
              <w:r w:rsidRPr="00020CF7">
                <w:rPr>
                  <w:rFonts w:cstheme="minorHAnsi"/>
                  <w:sz w:val="16"/>
                  <w:szCs w:val="16"/>
                </w:rPr>
                <w:t xml:space="preserve"> </w:t>
              </w:r>
              <w:proofErr w:type="spellStart"/>
              <w:r w:rsidRPr="00020CF7">
                <w:rPr>
                  <w:rFonts w:cstheme="minorHAnsi"/>
                  <w:sz w:val="16"/>
                  <w:szCs w:val="16"/>
                </w:rPr>
                <w:t>Annual</w:t>
              </w:r>
              <w:proofErr w:type="spellEnd"/>
              <w:r w:rsidRPr="00020CF7">
                <w:rPr>
                  <w:rFonts w:cstheme="minorHAnsi"/>
                  <w:sz w:val="16"/>
                  <w:szCs w:val="16"/>
                </w:rPr>
                <w:t xml:space="preserve"> </w:t>
              </w:r>
              <w:proofErr w:type="gramStart"/>
              <w:r w:rsidRPr="00020CF7">
                <w:rPr>
                  <w:rFonts w:cstheme="minorHAnsi"/>
                  <w:sz w:val="16"/>
                  <w:szCs w:val="16"/>
                </w:rPr>
                <w:t>Meeting</w:t>
              </w:r>
              <w:proofErr w:type="gramEnd"/>
              <w:r w:rsidRPr="00020CF7">
                <w:rPr>
                  <w:rFonts w:cstheme="minorHAnsi"/>
                  <w:sz w:val="16"/>
                  <w:szCs w:val="16"/>
                </w:rPr>
                <w:t>, vol. 61, no. 1, pp. 1026–1030, 2017.</w:t>
              </w:r>
            </w:ins>
          </w:p>
          <w:p w14:paraId="7D710EE9" w14:textId="77777777" w:rsidR="009D1D1B" w:rsidRPr="00020CF7" w:rsidRDefault="009D1D1B" w:rsidP="009D1D1B">
            <w:pPr>
              <w:pStyle w:val="Bibliografa"/>
              <w:spacing w:after="0"/>
              <w:rPr>
                <w:ins w:id="1511" w:author="Ronald Fernando Rodríguez Barbosa" w:date="2020-04-11T19:34:00Z"/>
                <w:rFonts w:cstheme="minorHAnsi"/>
                <w:sz w:val="16"/>
                <w:szCs w:val="16"/>
              </w:rPr>
            </w:pPr>
            <w:ins w:id="1512" w:author="Ronald Fernando Rodríguez Barbosa" w:date="2020-04-11T19:34:00Z">
              <w:r w:rsidRPr="00020CF7">
                <w:rPr>
                  <w:rFonts w:cstheme="minorHAnsi"/>
                  <w:sz w:val="16"/>
                  <w:szCs w:val="16"/>
                </w:rPr>
                <w:lastRenderedPageBreak/>
                <w:t xml:space="preserve">[29] M. C. </w:t>
              </w:r>
              <w:proofErr w:type="spellStart"/>
              <w:r w:rsidRPr="00020CF7">
                <w:rPr>
                  <w:rFonts w:cstheme="minorHAnsi"/>
                  <w:sz w:val="16"/>
                  <w:szCs w:val="16"/>
                </w:rPr>
                <w:t>Schall</w:t>
              </w:r>
              <w:proofErr w:type="spellEnd"/>
              <w:r w:rsidRPr="00020CF7">
                <w:rPr>
                  <w:rFonts w:cstheme="minorHAnsi"/>
                  <w:sz w:val="16"/>
                  <w:szCs w:val="16"/>
                </w:rPr>
                <w:t xml:space="preserve">, R. F. </w:t>
              </w:r>
              <w:proofErr w:type="spellStart"/>
              <w:r w:rsidRPr="00020CF7">
                <w:rPr>
                  <w:rFonts w:cstheme="minorHAnsi"/>
                  <w:sz w:val="16"/>
                  <w:szCs w:val="16"/>
                </w:rPr>
                <w:t>Sesek</w:t>
              </w:r>
              <w:proofErr w:type="spellEnd"/>
              <w:r w:rsidRPr="00020CF7">
                <w:rPr>
                  <w:rFonts w:cstheme="minorHAnsi"/>
                  <w:sz w:val="16"/>
                  <w:szCs w:val="16"/>
                </w:rPr>
                <w:t xml:space="preserve">, L. A. </w:t>
              </w:r>
              <w:proofErr w:type="spellStart"/>
              <w:r w:rsidRPr="00020CF7">
                <w:rPr>
                  <w:rFonts w:cstheme="minorHAnsi"/>
                  <w:sz w:val="16"/>
                  <w:szCs w:val="16"/>
                </w:rPr>
                <w:t>Cavuoto</w:t>
              </w:r>
              <w:proofErr w:type="spellEnd"/>
              <w:r w:rsidRPr="00020CF7">
                <w:rPr>
                  <w:rFonts w:cstheme="minorHAnsi"/>
                  <w:sz w:val="16"/>
                  <w:szCs w:val="16"/>
                </w:rPr>
                <w:t>, “</w:t>
              </w:r>
              <w:proofErr w:type="spellStart"/>
              <w:r w:rsidRPr="00020CF7">
                <w:rPr>
                  <w:rFonts w:cstheme="minorHAnsi"/>
                  <w:sz w:val="16"/>
                  <w:szCs w:val="16"/>
                </w:rPr>
                <w:t>Barriers</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adoption</w:t>
              </w:r>
              <w:proofErr w:type="spellEnd"/>
              <w:r w:rsidRPr="00020CF7">
                <w:rPr>
                  <w:rFonts w:cstheme="minorHAnsi"/>
                  <w:sz w:val="16"/>
                  <w:szCs w:val="16"/>
                </w:rPr>
                <w:t xml:space="preserve"> of </w:t>
              </w:r>
              <w:proofErr w:type="gramStart"/>
              <w:r w:rsidRPr="00020CF7">
                <w:rPr>
                  <w:rFonts w:cstheme="minorHAnsi"/>
                  <w:sz w:val="16"/>
                  <w:szCs w:val="16"/>
                </w:rPr>
                <w:t>wearable</w:t>
              </w:r>
              <w:proofErr w:type="gramEnd"/>
              <w:r w:rsidRPr="00020CF7">
                <w:rPr>
                  <w:rFonts w:cstheme="minorHAnsi"/>
                  <w:sz w:val="16"/>
                  <w:szCs w:val="16"/>
                </w:rPr>
                <w:t xml:space="preserve"> </w:t>
              </w:r>
              <w:proofErr w:type="spellStart"/>
              <w:r w:rsidRPr="00020CF7">
                <w:rPr>
                  <w:rFonts w:cstheme="minorHAnsi"/>
                  <w:sz w:val="16"/>
                  <w:szCs w:val="16"/>
                </w:rPr>
                <w:t>sensors</w:t>
              </w:r>
              <w:proofErr w:type="spellEnd"/>
              <w:r w:rsidRPr="00020CF7">
                <w:rPr>
                  <w:rFonts w:cstheme="minorHAnsi"/>
                  <w:sz w:val="16"/>
                  <w:szCs w:val="16"/>
                </w:rPr>
                <w:t xml:space="preserve"> in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workplace</w:t>
              </w:r>
              <w:proofErr w:type="spellEnd"/>
              <w:r w:rsidRPr="00020CF7">
                <w:rPr>
                  <w:rFonts w:cstheme="minorHAnsi"/>
                  <w:sz w:val="16"/>
                  <w:szCs w:val="16"/>
                </w:rPr>
                <w:t xml:space="preserve">: A </w:t>
              </w:r>
              <w:proofErr w:type="spellStart"/>
              <w:r w:rsidRPr="00020CF7">
                <w:rPr>
                  <w:rFonts w:cstheme="minorHAnsi"/>
                  <w:sz w:val="16"/>
                  <w:szCs w:val="16"/>
                </w:rPr>
                <w:t>survey</w:t>
              </w:r>
              <w:proofErr w:type="spellEnd"/>
              <w:r w:rsidRPr="00020CF7">
                <w:rPr>
                  <w:rFonts w:cstheme="minorHAnsi"/>
                  <w:sz w:val="16"/>
                  <w:szCs w:val="16"/>
                </w:rPr>
                <w:t xml:space="preserve"> of </w:t>
              </w:r>
              <w:proofErr w:type="spellStart"/>
              <w:r w:rsidRPr="00020CF7">
                <w:rPr>
                  <w:rFonts w:cstheme="minorHAnsi"/>
                  <w:sz w:val="16"/>
                  <w:szCs w:val="16"/>
                </w:rPr>
                <w:t>occupational</w:t>
              </w:r>
              <w:proofErr w:type="spellEnd"/>
              <w:r w:rsidRPr="00020CF7">
                <w:rPr>
                  <w:rFonts w:cstheme="minorHAnsi"/>
                  <w:sz w:val="16"/>
                  <w:szCs w:val="16"/>
                </w:rPr>
                <w:t xml:space="preserve"> safety and </w:t>
              </w:r>
              <w:proofErr w:type="spellStart"/>
              <w:r w:rsidRPr="00020CF7">
                <w:rPr>
                  <w:rFonts w:cstheme="minorHAnsi"/>
                  <w:sz w:val="16"/>
                  <w:szCs w:val="16"/>
                </w:rPr>
                <w:t>health</w:t>
              </w:r>
              <w:proofErr w:type="spellEnd"/>
              <w:r w:rsidRPr="00020CF7">
                <w:rPr>
                  <w:rFonts w:cstheme="minorHAnsi"/>
                  <w:sz w:val="16"/>
                  <w:szCs w:val="16"/>
                </w:rPr>
                <w:t xml:space="preserve"> </w:t>
              </w:r>
              <w:proofErr w:type="spellStart"/>
              <w:r w:rsidRPr="00020CF7">
                <w:rPr>
                  <w:rFonts w:cstheme="minorHAnsi"/>
                  <w:sz w:val="16"/>
                  <w:szCs w:val="16"/>
                </w:rPr>
                <w:t>professionals</w:t>
              </w:r>
              <w:proofErr w:type="spellEnd"/>
              <w:r w:rsidRPr="00020CF7">
                <w:rPr>
                  <w:rFonts w:cstheme="minorHAnsi"/>
                  <w:sz w:val="16"/>
                  <w:szCs w:val="16"/>
                </w:rPr>
                <w:t xml:space="preserve">,” Human </w:t>
              </w:r>
              <w:proofErr w:type="spellStart"/>
              <w:r w:rsidRPr="00020CF7">
                <w:rPr>
                  <w:rFonts w:cstheme="minorHAnsi"/>
                  <w:sz w:val="16"/>
                  <w:szCs w:val="16"/>
                </w:rPr>
                <w:t>Factors</w:t>
              </w:r>
              <w:proofErr w:type="spellEnd"/>
              <w:r w:rsidRPr="00020CF7">
                <w:rPr>
                  <w:rFonts w:cstheme="minorHAnsi"/>
                  <w:sz w:val="16"/>
                  <w:szCs w:val="16"/>
                </w:rPr>
                <w:t xml:space="preserve">: </w:t>
              </w:r>
              <w:proofErr w:type="spellStart"/>
              <w:r w:rsidRPr="00020CF7">
                <w:rPr>
                  <w:rFonts w:cstheme="minorHAnsi"/>
                  <w:sz w:val="16"/>
                  <w:szCs w:val="16"/>
                </w:rPr>
                <w:t>The</w:t>
              </w:r>
              <w:proofErr w:type="spellEnd"/>
              <w:r w:rsidRPr="00020CF7">
                <w:rPr>
                  <w:rFonts w:cstheme="minorHAnsi"/>
                  <w:sz w:val="16"/>
                  <w:szCs w:val="16"/>
                </w:rPr>
                <w:t xml:space="preserve"> Journal of Human </w:t>
              </w:r>
              <w:proofErr w:type="spellStart"/>
              <w:r w:rsidRPr="00020CF7">
                <w:rPr>
                  <w:rFonts w:cstheme="minorHAnsi"/>
                  <w:sz w:val="16"/>
                  <w:szCs w:val="16"/>
                </w:rPr>
                <w:t>Factors</w:t>
              </w:r>
              <w:proofErr w:type="spellEnd"/>
              <w:r w:rsidRPr="00020CF7">
                <w:rPr>
                  <w:rFonts w:cstheme="minorHAnsi"/>
                  <w:sz w:val="16"/>
                  <w:szCs w:val="16"/>
                </w:rPr>
                <w:t xml:space="preserve"> and </w:t>
              </w:r>
              <w:proofErr w:type="spellStart"/>
              <w:r w:rsidRPr="00020CF7">
                <w:rPr>
                  <w:rFonts w:cstheme="minorHAnsi"/>
                  <w:sz w:val="16"/>
                  <w:szCs w:val="16"/>
                </w:rPr>
                <w:t>Ergonomics</w:t>
              </w:r>
              <w:proofErr w:type="spellEnd"/>
              <w:r w:rsidRPr="00020CF7">
                <w:rPr>
                  <w:rFonts w:cstheme="minorHAnsi"/>
                  <w:sz w:val="16"/>
                  <w:szCs w:val="16"/>
                </w:rPr>
                <w:t xml:space="preserve"> </w:t>
              </w:r>
              <w:proofErr w:type="spellStart"/>
              <w:r w:rsidRPr="00020CF7">
                <w:rPr>
                  <w:rFonts w:cstheme="minorHAnsi"/>
                  <w:sz w:val="16"/>
                  <w:szCs w:val="16"/>
                </w:rPr>
                <w:t>Society</w:t>
              </w:r>
              <w:proofErr w:type="spellEnd"/>
              <w:r w:rsidRPr="00020CF7">
                <w:rPr>
                  <w:rFonts w:cstheme="minorHAnsi"/>
                  <w:sz w:val="16"/>
                  <w:szCs w:val="16"/>
                </w:rPr>
                <w:t>, vol. 60, no. 3, pp. 351–362, 2018.</w:t>
              </w:r>
            </w:ins>
          </w:p>
          <w:p w14:paraId="75560C4F" w14:textId="77777777" w:rsidR="009D1D1B" w:rsidRPr="00020CF7" w:rsidRDefault="009D1D1B" w:rsidP="009D1D1B">
            <w:pPr>
              <w:pStyle w:val="Bibliografa"/>
              <w:spacing w:after="0"/>
              <w:rPr>
                <w:ins w:id="1513" w:author="Ronald Fernando Rodríguez Barbosa" w:date="2020-04-11T19:34:00Z"/>
                <w:rFonts w:cstheme="minorHAnsi"/>
                <w:sz w:val="16"/>
                <w:szCs w:val="16"/>
              </w:rPr>
            </w:pPr>
            <w:ins w:id="1514" w:author="Ronald Fernando Rodríguez Barbosa" w:date="2020-04-11T19:34:00Z">
              <w:r w:rsidRPr="00020CF7">
                <w:rPr>
                  <w:rFonts w:cstheme="minorHAnsi"/>
                  <w:sz w:val="16"/>
                  <w:szCs w:val="16"/>
                </w:rPr>
                <w:t xml:space="preserve">[30] M. </w:t>
              </w:r>
              <w:proofErr w:type="spellStart"/>
              <w:r w:rsidRPr="00020CF7">
                <w:rPr>
                  <w:rFonts w:cstheme="minorHAnsi"/>
                  <w:sz w:val="16"/>
                  <w:szCs w:val="16"/>
                </w:rPr>
                <w:t>Magdin</w:t>
              </w:r>
              <w:proofErr w:type="spellEnd"/>
              <w:r w:rsidRPr="00020CF7">
                <w:rPr>
                  <w:rFonts w:cstheme="minorHAnsi"/>
                  <w:sz w:val="16"/>
                  <w:szCs w:val="16"/>
                </w:rPr>
                <w:t xml:space="preserve">, M. </w:t>
              </w:r>
              <w:proofErr w:type="spellStart"/>
              <w:r w:rsidRPr="00020CF7">
                <w:rPr>
                  <w:rFonts w:cstheme="minorHAnsi"/>
                  <w:sz w:val="16"/>
                  <w:szCs w:val="16"/>
                </w:rPr>
                <w:t>Turcani</w:t>
              </w:r>
              <w:proofErr w:type="spellEnd"/>
              <w:r w:rsidRPr="00020CF7">
                <w:rPr>
                  <w:rFonts w:cstheme="minorHAnsi"/>
                  <w:sz w:val="16"/>
                  <w:szCs w:val="16"/>
                </w:rPr>
                <w:t xml:space="preserve">, L. &amp; </w:t>
              </w:r>
              <w:proofErr w:type="spellStart"/>
              <w:r w:rsidRPr="00020CF7">
                <w:rPr>
                  <w:rFonts w:cstheme="minorHAnsi"/>
                  <w:sz w:val="16"/>
                  <w:szCs w:val="16"/>
                </w:rPr>
                <w:t>Hudec</w:t>
              </w:r>
              <w:proofErr w:type="spellEnd"/>
              <w:r w:rsidRPr="00020CF7">
                <w:rPr>
                  <w:rFonts w:cstheme="minorHAnsi"/>
                  <w:sz w:val="16"/>
                  <w:szCs w:val="16"/>
                </w:rPr>
                <w:t>, “</w:t>
              </w:r>
              <w:proofErr w:type="spellStart"/>
              <w:r w:rsidRPr="00020CF7">
                <w:rPr>
                  <w:rFonts w:cstheme="minorHAnsi"/>
                  <w:sz w:val="16"/>
                  <w:szCs w:val="16"/>
                </w:rPr>
                <w:t>Evaluating</w:t>
              </w:r>
              <w:proofErr w:type="spellEnd"/>
              <w:r w:rsidRPr="00020CF7">
                <w:rPr>
                  <w:rFonts w:cstheme="minorHAnsi"/>
                  <w:sz w:val="16"/>
                  <w:szCs w:val="16"/>
                </w:rPr>
                <w:t xml:space="preserve">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emotional</w:t>
              </w:r>
              <w:proofErr w:type="spellEnd"/>
              <w:r w:rsidRPr="00020CF7">
                <w:rPr>
                  <w:rFonts w:cstheme="minorHAnsi"/>
                  <w:sz w:val="16"/>
                  <w:szCs w:val="16"/>
                </w:rPr>
                <w:t xml:space="preserve"> </w:t>
              </w:r>
              <w:proofErr w:type="spellStart"/>
              <w:r w:rsidRPr="00020CF7">
                <w:rPr>
                  <w:rFonts w:cstheme="minorHAnsi"/>
                  <w:sz w:val="16"/>
                  <w:szCs w:val="16"/>
                </w:rPr>
                <w:t>state</w:t>
              </w:r>
              <w:proofErr w:type="spellEnd"/>
              <w:r w:rsidRPr="00020CF7">
                <w:rPr>
                  <w:rFonts w:cstheme="minorHAnsi"/>
                  <w:sz w:val="16"/>
                  <w:szCs w:val="16"/>
                </w:rPr>
                <w:t xml:space="preserve"> of a </w:t>
              </w:r>
              <w:proofErr w:type="spellStart"/>
              <w:r w:rsidRPr="00020CF7">
                <w:rPr>
                  <w:rFonts w:cstheme="minorHAnsi"/>
                  <w:sz w:val="16"/>
                  <w:szCs w:val="16"/>
                </w:rPr>
                <w:t>user</w:t>
              </w:r>
              <w:proofErr w:type="spellEnd"/>
              <w:r w:rsidRPr="00020CF7">
                <w:rPr>
                  <w:rFonts w:cstheme="minorHAnsi"/>
                  <w:sz w:val="16"/>
                  <w:szCs w:val="16"/>
                </w:rPr>
                <w:t xml:space="preserve"> </w:t>
              </w:r>
              <w:proofErr w:type="spellStart"/>
              <w:r w:rsidRPr="00020CF7">
                <w:rPr>
                  <w:rFonts w:cstheme="minorHAnsi"/>
                  <w:sz w:val="16"/>
                  <w:szCs w:val="16"/>
                </w:rPr>
                <w:t>using</w:t>
              </w:r>
              <w:proofErr w:type="spellEnd"/>
              <w:r w:rsidRPr="00020CF7">
                <w:rPr>
                  <w:rFonts w:cstheme="minorHAnsi"/>
                  <w:sz w:val="16"/>
                  <w:szCs w:val="16"/>
                </w:rPr>
                <w:t xml:space="preserve"> a webcam,” International Journal of </w:t>
              </w:r>
              <w:proofErr w:type="spellStart"/>
              <w:r w:rsidRPr="00020CF7">
                <w:rPr>
                  <w:rFonts w:cstheme="minorHAnsi"/>
                  <w:sz w:val="16"/>
                  <w:szCs w:val="16"/>
                </w:rPr>
                <w:t>Interactive</w:t>
              </w:r>
              <w:proofErr w:type="spellEnd"/>
              <w:r w:rsidRPr="00020CF7">
                <w:rPr>
                  <w:rFonts w:cstheme="minorHAnsi"/>
                  <w:sz w:val="16"/>
                  <w:szCs w:val="16"/>
                </w:rPr>
                <w:t xml:space="preserve"> Multimedia and Artificial </w:t>
              </w:r>
              <w:proofErr w:type="spellStart"/>
              <w:r w:rsidRPr="00020CF7">
                <w:rPr>
                  <w:rFonts w:cstheme="minorHAnsi"/>
                  <w:sz w:val="16"/>
                  <w:szCs w:val="16"/>
                </w:rPr>
                <w:t>Intelligence</w:t>
              </w:r>
              <w:proofErr w:type="spellEnd"/>
              <w:r w:rsidRPr="00020CF7">
                <w:rPr>
                  <w:rFonts w:cstheme="minorHAnsi"/>
                  <w:sz w:val="16"/>
                  <w:szCs w:val="16"/>
                </w:rPr>
                <w:t>, vol. 4, no. 1, pp. 61–68, 2016.</w:t>
              </w:r>
            </w:ins>
          </w:p>
          <w:p w14:paraId="012322B9" w14:textId="77777777" w:rsidR="009D1D1B" w:rsidRPr="00020CF7" w:rsidRDefault="009D1D1B" w:rsidP="009D1D1B">
            <w:pPr>
              <w:pStyle w:val="Bibliografa"/>
              <w:spacing w:after="0"/>
              <w:rPr>
                <w:ins w:id="1515" w:author="Ronald Fernando Rodríguez Barbosa" w:date="2020-04-11T19:34:00Z"/>
                <w:rFonts w:cstheme="minorHAnsi"/>
                <w:sz w:val="16"/>
                <w:szCs w:val="16"/>
              </w:rPr>
            </w:pPr>
            <w:ins w:id="1516" w:author="Ronald Fernando Rodríguez Barbosa" w:date="2020-04-11T19:34:00Z">
              <w:r w:rsidRPr="00020CF7">
                <w:rPr>
                  <w:rFonts w:cstheme="minorHAnsi"/>
                  <w:sz w:val="16"/>
                  <w:szCs w:val="16"/>
                </w:rPr>
                <w:t xml:space="preserve">[31] M. </w:t>
              </w:r>
              <w:proofErr w:type="spellStart"/>
              <w:r w:rsidRPr="00020CF7">
                <w:rPr>
                  <w:rFonts w:cstheme="minorHAnsi"/>
                  <w:sz w:val="16"/>
                  <w:szCs w:val="16"/>
                </w:rPr>
                <w:t>Soleymani</w:t>
              </w:r>
              <w:proofErr w:type="spellEnd"/>
              <w:r w:rsidRPr="00020CF7">
                <w:rPr>
                  <w:rFonts w:cstheme="minorHAnsi"/>
                  <w:sz w:val="16"/>
                  <w:szCs w:val="16"/>
                </w:rPr>
                <w:t xml:space="preserve">, et al, “A </w:t>
              </w:r>
              <w:proofErr w:type="spellStart"/>
              <w:r w:rsidRPr="00020CF7">
                <w:rPr>
                  <w:rFonts w:cstheme="minorHAnsi"/>
                  <w:sz w:val="16"/>
                  <w:szCs w:val="16"/>
                </w:rPr>
                <w:t>survey</w:t>
              </w:r>
              <w:proofErr w:type="spellEnd"/>
              <w:r w:rsidRPr="00020CF7">
                <w:rPr>
                  <w:rFonts w:cstheme="minorHAnsi"/>
                  <w:sz w:val="16"/>
                  <w:szCs w:val="16"/>
                </w:rPr>
                <w:t xml:space="preserve"> of multimodal </w:t>
              </w:r>
              <w:proofErr w:type="spellStart"/>
              <w:r w:rsidRPr="00020CF7">
                <w:rPr>
                  <w:rFonts w:cstheme="minorHAnsi"/>
                  <w:sz w:val="16"/>
                  <w:szCs w:val="16"/>
                </w:rPr>
                <w:t>sentiment</w:t>
              </w:r>
              <w:proofErr w:type="spellEnd"/>
              <w:r w:rsidRPr="00020CF7">
                <w:rPr>
                  <w:rFonts w:cstheme="minorHAnsi"/>
                  <w:sz w:val="16"/>
                  <w:szCs w:val="16"/>
                </w:rPr>
                <w:t xml:space="preserve"> </w:t>
              </w:r>
              <w:proofErr w:type="spellStart"/>
              <w:r w:rsidRPr="00020CF7">
                <w:rPr>
                  <w:rFonts w:cstheme="minorHAnsi"/>
                  <w:sz w:val="16"/>
                  <w:szCs w:val="16"/>
                </w:rPr>
                <w:t>analysis</w:t>
              </w:r>
              <w:proofErr w:type="spellEnd"/>
              <w:r w:rsidRPr="00020CF7">
                <w:rPr>
                  <w:rFonts w:cstheme="minorHAnsi"/>
                  <w:sz w:val="16"/>
                  <w:szCs w:val="16"/>
                </w:rPr>
                <w:t xml:space="preserve">,” </w:t>
              </w:r>
              <w:proofErr w:type="spellStart"/>
              <w:r w:rsidRPr="00020CF7">
                <w:rPr>
                  <w:rFonts w:cstheme="minorHAnsi"/>
                  <w:sz w:val="16"/>
                  <w:szCs w:val="16"/>
                </w:rPr>
                <w:t>Image</w:t>
              </w:r>
              <w:proofErr w:type="spellEnd"/>
              <w:r w:rsidRPr="00020CF7">
                <w:rPr>
                  <w:rFonts w:cstheme="minorHAnsi"/>
                  <w:sz w:val="16"/>
                  <w:szCs w:val="16"/>
                </w:rPr>
                <w:t xml:space="preserve"> and </w:t>
              </w:r>
              <w:proofErr w:type="spellStart"/>
              <w:r w:rsidRPr="00020CF7">
                <w:rPr>
                  <w:rFonts w:cstheme="minorHAnsi"/>
                  <w:sz w:val="16"/>
                  <w:szCs w:val="16"/>
                </w:rPr>
                <w:t>Vision</w:t>
              </w:r>
              <w:proofErr w:type="spellEnd"/>
              <w:r w:rsidRPr="00020CF7">
                <w:rPr>
                  <w:rFonts w:cstheme="minorHAnsi"/>
                  <w:sz w:val="16"/>
                  <w:szCs w:val="16"/>
                </w:rPr>
                <w:t xml:space="preserve"> Computing, vol. 65, pp. 3–14, 2017.</w:t>
              </w:r>
            </w:ins>
          </w:p>
          <w:p w14:paraId="3BF7B59A" w14:textId="77777777" w:rsidR="009D1D1B" w:rsidRPr="00020CF7" w:rsidRDefault="009D1D1B" w:rsidP="009D1D1B">
            <w:pPr>
              <w:pStyle w:val="Bibliografa"/>
              <w:spacing w:after="0"/>
              <w:rPr>
                <w:ins w:id="1517" w:author="Ronald Fernando Rodríguez Barbosa" w:date="2020-04-11T19:34:00Z"/>
                <w:rFonts w:cstheme="minorHAnsi"/>
                <w:sz w:val="16"/>
                <w:szCs w:val="16"/>
              </w:rPr>
            </w:pPr>
            <w:ins w:id="1518" w:author="Ronald Fernando Rodríguez Barbosa" w:date="2020-04-11T19:34:00Z">
              <w:r w:rsidRPr="00020CF7">
                <w:rPr>
                  <w:rFonts w:cstheme="minorHAnsi"/>
                  <w:sz w:val="16"/>
                  <w:szCs w:val="16"/>
                </w:rPr>
                <w:t xml:space="preserve">[32] J. M. Harley, et al, “A </w:t>
              </w:r>
              <w:proofErr w:type="spellStart"/>
              <w:r w:rsidRPr="00020CF7">
                <w:rPr>
                  <w:rFonts w:cstheme="minorHAnsi"/>
                  <w:sz w:val="16"/>
                  <w:szCs w:val="16"/>
                </w:rPr>
                <w:t>multi-componential</w:t>
              </w:r>
              <w:proofErr w:type="spellEnd"/>
              <w:r w:rsidRPr="00020CF7">
                <w:rPr>
                  <w:rFonts w:cstheme="minorHAnsi"/>
                  <w:sz w:val="16"/>
                  <w:szCs w:val="16"/>
                </w:rPr>
                <w:t xml:space="preserve"> </w:t>
              </w:r>
              <w:proofErr w:type="spellStart"/>
              <w:r w:rsidRPr="00020CF7">
                <w:rPr>
                  <w:rFonts w:cstheme="minorHAnsi"/>
                  <w:sz w:val="16"/>
                  <w:szCs w:val="16"/>
                </w:rPr>
                <w:t>analysis</w:t>
              </w:r>
              <w:proofErr w:type="spellEnd"/>
              <w:r w:rsidRPr="00020CF7">
                <w:rPr>
                  <w:rFonts w:cstheme="minorHAnsi"/>
                  <w:sz w:val="16"/>
                  <w:szCs w:val="16"/>
                </w:rPr>
                <w:t xml:space="preserve"> of </w:t>
              </w:r>
              <w:proofErr w:type="spellStart"/>
              <w:r w:rsidRPr="00020CF7">
                <w:rPr>
                  <w:rFonts w:cstheme="minorHAnsi"/>
                  <w:sz w:val="16"/>
                  <w:szCs w:val="16"/>
                </w:rPr>
                <w:t>emotions</w:t>
              </w:r>
              <w:proofErr w:type="spellEnd"/>
              <w:r w:rsidRPr="00020CF7">
                <w:rPr>
                  <w:rFonts w:cstheme="minorHAnsi"/>
                  <w:sz w:val="16"/>
                  <w:szCs w:val="16"/>
                </w:rPr>
                <w:t xml:space="preserve"> </w:t>
              </w:r>
              <w:proofErr w:type="spellStart"/>
              <w:r w:rsidRPr="00020CF7">
                <w:rPr>
                  <w:rFonts w:cstheme="minorHAnsi"/>
                  <w:sz w:val="16"/>
                  <w:szCs w:val="16"/>
                </w:rPr>
                <w:t>during</w:t>
              </w:r>
              <w:proofErr w:type="spellEnd"/>
              <w:r w:rsidRPr="00020CF7">
                <w:rPr>
                  <w:rFonts w:cstheme="minorHAnsi"/>
                  <w:sz w:val="16"/>
                  <w:szCs w:val="16"/>
                </w:rPr>
                <w:t xml:space="preserve"> </w:t>
              </w:r>
              <w:proofErr w:type="spellStart"/>
              <w:r w:rsidRPr="00020CF7">
                <w:rPr>
                  <w:rFonts w:cstheme="minorHAnsi"/>
                  <w:sz w:val="16"/>
                  <w:szCs w:val="16"/>
                </w:rPr>
                <w:t>complex</w:t>
              </w:r>
              <w:proofErr w:type="spellEnd"/>
              <w:r w:rsidRPr="00020CF7">
                <w:rPr>
                  <w:rFonts w:cstheme="minorHAnsi"/>
                  <w:sz w:val="16"/>
                  <w:szCs w:val="16"/>
                </w:rPr>
                <w:t xml:space="preserve"> </w:t>
              </w:r>
              <w:proofErr w:type="spellStart"/>
              <w:r w:rsidRPr="00020CF7">
                <w:rPr>
                  <w:rFonts w:cstheme="minorHAnsi"/>
                  <w:sz w:val="16"/>
                  <w:szCs w:val="16"/>
                </w:rPr>
                <w:t>learning</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an</w:t>
              </w:r>
              <w:proofErr w:type="spellEnd"/>
              <w:r w:rsidRPr="00020CF7">
                <w:rPr>
                  <w:rFonts w:cstheme="minorHAnsi"/>
                  <w:sz w:val="16"/>
                  <w:szCs w:val="16"/>
                </w:rPr>
                <w:t xml:space="preserve"> </w:t>
              </w:r>
              <w:proofErr w:type="spellStart"/>
              <w:r w:rsidRPr="00020CF7">
                <w:rPr>
                  <w:rFonts w:cstheme="minorHAnsi"/>
                  <w:sz w:val="16"/>
                  <w:szCs w:val="16"/>
                </w:rPr>
                <w:t>intelligent</w:t>
              </w:r>
              <w:proofErr w:type="spellEnd"/>
              <w:r w:rsidRPr="00020CF7">
                <w:rPr>
                  <w:rFonts w:cstheme="minorHAnsi"/>
                  <w:sz w:val="16"/>
                  <w:szCs w:val="16"/>
                </w:rPr>
                <w:t xml:space="preserve"> </w:t>
              </w:r>
              <w:proofErr w:type="spellStart"/>
              <w:r w:rsidRPr="00020CF7">
                <w:rPr>
                  <w:rFonts w:cstheme="minorHAnsi"/>
                  <w:sz w:val="16"/>
                  <w:szCs w:val="16"/>
                </w:rPr>
                <w:t>multi-agent</w:t>
              </w:r>
              <w:proofErr w:type="spellEnd"/>
              <w:r w:rsidRPr="00020CF7">
                <w:rPr>
                  <w:rFonts w:cstheme="minorHAnsi"/>
                  <w:sz w:val="16"/>
                  <w:szCs w:val="16"/>
                </w:rPr>
                <w:t xml:space="preserve"> </w:t>
              </w:r>
              <w:proofErr w:type="spellStart"/>
              <w:r w:rsidRPr="00020CF7">
                <w:rPr>
                  <w:rFonts w:cstheme="minorHAnsi"/>
                  <w:sz w:val="16"/>
                  <w:szCs w:val="16"/>
                </w:rPr>
                <w:t>system</w:t>
              </w:r>
              <w:proofErr w:type="spellEnd"/>
              <w:r w:rsidRPr="00020CF7">
                <w:rPr>
                  <w:rFonts w:cstheme="minorHAnsi"/>
                  <w:sz w:val="16"/>
                  <w:szCs w:val="16"/>
                </w:rPr>
                <w:t xml:space="preserve">,” </w:t>
              </w:r>
              <w:proofErr w:type="spellStart"/>
              <w:r w:rsidRPr="00020CF7">
                <w:rPr>
                  <w:rFonts w:cstheme="minorHAnsi"/>
                  <w:sz w:val="16"/>
                  <w:szCs w:val="16"/>
                </w:rPr>
                <w:t>Computers</w:t>
              </w:r>
              <w:proofErr w:type="spellEnd"/>
              <w:r w:rsidRPr="00020CF7">
                <w:rPr>
                  <w:rFonts w:cstheme="minorHAnsi"/>
                  <w:sz w:val="16"/>
                  <w:szCs w:val="16"/>
                </w:rPr>
                <w:t xml:space="preserve"> in Human </w:t>
              </w:r>
              <w:proofErr w:type="spellStart"/>
              <w:r w:rsidRPr="00020CF7">
                <w:rPr>
                  <w:rFonts w:cstheme="minorHAnsi"/>
                  <w:sz w:val="16"/>
                  <w:szCs w:val="16"/>
                </w:rPr>
                <w:t>Behavior</w:t>
              </w:r>
              <w:proofErr w:type="spellEnd"/>
              <w:r w:rsidRPr="00020CF7">
                <w:rPr>
                  <w:rFonts w:cstheme="minorHAnsi"/>
                  <w:sz w:val="16"/>
                  <w:szCs w:val="16"/>
                </w:rPr>
                <w:t>, vol. 48, pp. 615–625, 2015.</w:t>
              </w:r>
            </w:ins>
          </w:p>
          <w:p w14:paraId="28FE96BC" w14:textId="77777777" w:rsidR="009D1D1B" w:rsidRPr="00020CF7" w:rsidRDefault="009D1D1B" w:rsidP="009D1D1B">
            <w:pPr>
              <w:pStyle w:val="Bibliografa"/>
              <w:spacing w:after="0"/>
              <w:rPr>
                <w:ins w:id="1519" w:author="Ronald Fernando Rodríguez Barbosa" w:date="2020-04-11T19:34:00Z"/>
                <w:rFonts w:cstheme="minorHAnsi"/>
                <w:sz w:val="16"/>
                <w:szCs w:val="16"/>
              </w:rPr>
            </w:pPr>
            <w:ins w:id="1520" w:author="Ronald Fernando Rodríguez Barbosa" w:date="2020-04-11T19:34:00Z">
              <w:r w:rsidRPr="00020CF7">
                <w:rPr>
                  <w:rFonts w:cstheme="minorHAnsi"/>
                  <w:sz w:val="16"/>
                  <w:szCs w:val="16"/>
                </w:rPr>
                <w:t xml:space="preserve">[33] Yang Le et al, “Multimodal </w:t>
              </w:r>
              <w:proofErr w:type="spellStart"/>
              <w:r w:rsidRPr="00020CF7">
                <w:rPr>
                  <w:rFonts w:cstheme="minorHAnsi"/>
                  <w:sz w:val="16"/>
                  <w:szCs w:val="16"/>
                </w:rPr>
                <w:t>measurement</w:t>
              </w:r>
              <w:proofErr w:type="spellEnd"/>
              <w:r w:rsidRPr="00020CF7">
                <w:rPr>
                  <w:rFonts w:cstheme="minorHAnsi"/>
                  <w:sz w:val="16"/>
                  <w:szCs w:val="16"/>
                </w:rPr>
                <w:t xml:space="preserve"> of </w:t>
              </w:r>
              <w:proofErr w:type="spellStart"/>
              <w:r w:rsidRPr="00020CF7">
                <w:rPr>
                  <w:rFonts w:cstheme="minorHAnsi"/>
                  <w:sz w:val="16"/>
                  <w:szCs w:val="16"/>
                </w:rPr>
                <w:t>depression</w:t>
              </w:r>
              <w:proofErr w:type="spellEnd"/>
              <w:r w:rsidRPr="00020CF7">
                <w:rPr>
                  <w:rFonts w:cstheme="minorHAnsi"/>
                  <w:sz w:val="16"/>
                  <w:szCs w:val="16"/>
                </w:rPr>
                <w:t xml:space="preserve"> </w:t>
              </w:r>
              <w:proofErr w:type="spellStart"/>
              <w:r w:rsidRPr="00020CF7">
                <w:rPr>
                  <w:rFonts w:cstheme="minorHAnsi"/>
                  <w:sz w:val="16"/>
                  <w:szCs w:val="16"/>
                </w:rPr>
                <w:t>using</w:t>
              </w:r>
              <w:proofErr w:type="spellEnd"/>
              <w:r w:rsidRPr="00020CF7">
                <w:rPr>
                  <w:rFonts w:cstheme="minorHAnsi"/>
                  <w:sz w:val="16"/>
                  <w:szCs w:val="16"/>
                </w:rPr>
                <w:t xml:space="preserve"> </w:t>
              </w:r>
              <w:proofErr w:type="spellStart"/>
              <w:r w:rsidRPr="00020CF7">
                <w:rPr>
                  <w:rFonts w:cstheme="minorHAnsi"/>
                  <w:sz w:val="16"/>
                  <w:szCs w:val="16"/>
                </w:rPr>
                <w:t>deep</w:t>
              </w:r>
              <w:proofErr w:type="spellEnd"/>
              <w:r w:rsidRPr="00020CF7">
                <w:rPr>
                  <w:rFonts w:cstheme="minorHAnsi"/>
                  <w:sz w:val="16"/>
                  <w:szCs w:val="16"/>
                </w:rPr>
                <w:t xml:space="preserve"> </w:t>
              </w:r>
              <w:proofErr w:type="spellStart"/>
              <w:r w:rsidRPr="00020CF7">
                <w:rPr>
                  <w:rFonts w:cstheme="minorHAnsi"/>
                  <w:sz w:val="16"/>
                  <w:szCs w:val="16"/>
                </w:rPr>
                <w:t>learning</w:t>
              </w:r>
              <w:proofErr w:type="spellEnd"/>
              <w:r w:rsidRPr="00020CF7">
                <w:rPr>
                  <w:rFonts w:cstheme="minorHAnsi"/>
                  <w:sz w:val="16"/>
                  <w:szCs w:val="16"/>
                </w:rPr>
                <w:t xml:space="preserve"> </w:t>
              </w:r>
              <w:proofErr w:type="spellStart"/>
              <w:r w:rsidRPr="00020CF7">
                <w:rPr>
                  <w:rFonts w:cstheme="minorHAnsi"/>
                  <w:sz w:val="16"/>
                  <w:szCs w:val="16"/>
                </w:rPr>
                <w:t>models</w:t>
              </w:r>
              <w:proofErr w:type="spellEnd"/>
              <w:r w:rsidRPr="00020CF7">
                <w:rPr>
                  <w:rFonts w:cstheme="minorHAnsi"/>
                  <w:sz w:val="16"/>
                  <w:szCs w:val="16"/>
                </w:rPr>
                <w:t xml:space="preserve">,” AVEC ’17: </w:t>
              </w:r>
              <w:proofErr w:type="spellStart"/>
              <w:r w:rsidRPr="00020CF7">
                <w:rPr>
                  <w:rFonts w:cstheme="minorHAnsi"/>
                  <w:sz w:val="16"/>
                  <w:szCs w:val="16"/>
                </w:rPr>
                <w:t>Proceedings</w:t>
              </w:r>
              <w:proofErr w:type="spellEnd"/>
              <w:r w:rsidRPr="00020CF7">
                <w:rPr>
                  <w:rFonts w:cstheme="minorHAnsi"/>
                  <w:sz w:val="16"/>
                  <w:szCs w:val="16"/>
                </w:rPr>
                <w:t xml:space="preserve"> of </w:t>
              </w:r>
              <w:proofErr w:type="spellStart"/>
              <w:r w:rsidRPr="00020CF7">
                <w:rPr>
                  <w:rFonts w:cstheme="minorHAnsi"/>
                  <w:sz w:val="16"/>
                  <w:szCs w:val="16"/>
                </w:rPr>
                <w:t>the</w:t>
              </w:r>
              <w:proofErr w:type="spellEnd"/>
              <w:r w:rsidRPr="00020CF7">
                <w:rPr>
                  <w:rFonts w:cstheme="minorHAnsi"/>
                  <w:sz w:val="16"/>
                  <w:szCs w:val="16"/>
                </w:rPr>
                <w:t xml:space="preserve"> 7th </w:t>
              </w:r>
              <w:proofErr w:type="spellStart"/>
              <w:r w:rsidRPr="00020CF7">
                <w:rPr>
                  <w:rFonts w:cstheme="minorHAnsi"/>
                  <w:sz w:val="16"/>
                  <w:szCs w:val="16"/>
                </w:rPr>
                <w:t>Annual</w:t>
              </w:r>
              <w:proofErr w:type="spellEnd"/>
              <w:r w:rsidRPr="00020CF7">
                <w:rPr>
                  <w:rFonts w:cstheme="minorHAnsi"/>
                  <w:sz w:val="16"/>
                  <w:szCs w:val="16"/>
                </w:rPr>
                <w:t xml:space="preserve"> Workshop on Audio/Visual </w:t>
              </w:r>
              <w:proofErr w:type="spellStart"/>
              <w:r w:rsidRPr="00020CF7">
                <w:rPr>
                  <w:rFonts w:cstheme="minorHAnsi"/>
                  <w:sz w:val="16"/>
                  <w:szCs w:val="16"/>
                </w:rPr>
                <w:t>Emotion</w:t>
              </w:r>
              <w:proofErr w:type="spellEnd"/>
              <w:r w:rsidRPr="00020CF7">
                <w:rPr>
                  <w:rFonts w:cstheme="minorHAnsi"/>
                  <w:sz w:val="16"/>
                  <w:szCs w:val="16"/>
                </w:rPr>
                <w:t xml:space="preserve"> </w:t>
              </w:r>
              <w:proofErr w:type="spellStart"/>
              <w:r w:rsidRPr="00020CF7">
                <w:rPr>
                  <w:rFonts w:cstheme="minorHAnsi"/>
                  <w:sz w:val="16"/>
                  <w:szCs w:val="16"/>
                </w:rPr>
                <w:t>Challenge</w:t>
              </w:r>
              <w:proofErr w:type="spellEnd"/>
              <w:r w:rsidRPr="00020CF7">
                <w:rPr>
                  <w:rFonts w:cstheme="minorHAnsi"/>
                  <w:sz w:val="16"/>
                  <w:szCs w:val="16"/>
                </w:rPr>
                <w:t>. pp. 53–59, 2017.</w:t>
              </w:r>
            </w:ins>
          </w:p>
          <w:p w14:paraId="49E97BAB" w14:textId="77777777" w:rsidR="009D1D1B" w:rsidRPr="00020CF7" w:rsidRDefault="009D1D1B" w:rsidP="009D1D1B">
            <w:pPr>
              <w:pStyle w:val="Bibliografa"/>
              <w:spacing w:after="0"/>
              <w:rPr>
                <w:ins w:id="1521" w:author="Ronald Fernando Rodríguez Barbosa" w:date="2020-04-11T19:34:00Z"/>
                <w:rFonts w:cstheme="minorHAnsi"/>
                <w:sz w:val="16"/>
                <w:szCs w:val="16"/>
              </w:rPr>
            </w:pPr>
            <w:ins w:id="1522" w:author="Ronald Fernando Rodríguez Barbosa" w:date="2020-04-11T19:34:00Z">
              <w:r w:rsidRPr="00020CF7">
                <w:rPr>
                  <w:rFonts w:cstheme="minorHAnsi"/>
                  <w:sz w:val="16"/>
                  <w:szCs w:val="16"/>
                </w:rPr>
                <w:t xml:space="preserve">[34] S. </w:t>
              </w:r>
              <w:proofErr w:type="spellStart"/>
              <w:r w:rsidRPr="00020CF7">
                <w:rPr>
                  <w:rFonts w:cstheme="minorHAnsi"/>
                  <w:sz w:val="16"/>
                  <w:szCs w:val="16"/>
                </w:rPr>
                <w:t>Poria</w:t>
              </w:r>
              <w:proofErr w:type="spellEnd"/>
              <w:r w:rsidRPr="00020CF7">
                <w:rPr>
                  <w:rFonts w:cstheme="minorHAnsi"/>
                  <w:sz w:val="16"/>
                  <w:szCs w:val="16"/>
                </w:rPr>
                <w:t xml:space="preserve"> et al, “Ensemble </w:t>
              </w:r>
              <w:proofErr w:type="spellStart"/>
              <w:r w:rsidRPr="00020CF7">
                <w:rPr>
                  <w:rFonts w:cstheme="minorHAnsi"/>
                  <w:sz w:val="16"/>
                  <w:szCs w:val="16"/>
                </w:rPr>
                <w:t>application</w:t>
              </w:r>
              <w:proofErr w:type="spellEnd"/>
              <w:r w:rsidRPr="00020CF7">
                <w:rPr>
                  <w:rFonts w:cstheme="minorHAnsi"/>
                  <w:sz w:val="16"/>
                  <w:szCs w:val="16"/>
                </w:rPr>
                <w:t xml:space="preserve"> of </w:t>
              </w:r>
              <w:proofErr w:type="spellStart"/>
              <w:r w:rsidRPr="00020CF7">
                <w:rPr>
                  <w:rFonts w:cstheme="minorHAnsi"/>
                  <w:sz w:val="16"/>
                  <w:szCs w:val="16"/>
                </w:rPr>
                <w:t>convolutional</w:t>
              </w:r>
              <w:proofErr w:type="spellEnd"/>
              <w:r w:rsidRPr="00020CF7">
                <w:rPr>
                  <w:rFonts w:cstheme="minorHAnsi"/>
                  <w:sz w:val="16"/>
                  <w:szCs w:val="16"/>
                </w:rPr>
                <w:t xml:space="preserve"> neural </w:t>
              </w:r>
              <w:proofErr w:type="spellStart"/>
              <w:r w:rsidRPr="00020CF7">
                <w:rPr>
                  <w:rFonts w:cstheme="minorHAnsi"/>
                  <w:sz w:val="16"/>
                  <w:szCs w:val="16"/>
                </w:rPr>
                <w:t>networks</w:t>
              </w:r>
              <w:proofErr w:type="spellEnd"/>
              <w:r w:rsidRPr="00020CF7">
                <w:rPr>
                  <w:rFonts w:cstheme="minorHAnsi"/>
                  <w:sz w:val="16"/>
                  <w:szCs w:val="16"/>
                </w:rPr>
                <w:t xml:space="preserve"> and </w:t>
              </w:r>
              <w:proofErr w:type="spellStart"/>
              <w:r w:rsidRPr="00020CF7">
                <w:rPr>
                  <w:rFonts w:cstheme="minorHAnsi"/>
                  <w:sz w:val="16"/>
                  <w:szCs w:val="16"/>
                </w:rPr>
                <w:t>multiple</w:t>
              </w:r>
              <w:proofErr w:type="spellEnd"/>
              <w:r w:rsidRPr="00020CF7">
                <w:rPr>
                  <w:rFonts w:cstheme="minorHAnsi"/>
                  <w:sz w:val="16"/>
                  <w:szCs w:val="16"/>
                </w:rPr>
                <w:t xml:space="preserve"> kernel </w:t>
              </w:r>
              <w:proofErr w:type="spellStart"/>
              <w:r w:rsidRPr="00020CF7">
                <w:rPr>
                  <w:rFonts w:cstheme="minorHAnsi"/>
                  <w:sz w:val="16"/>
                  <w:szCs w:val="16"/>
                </w:rPr>
                <w:t>learning</w:t>
              </w:r>
              <w:proofErr w:type="spellEnd"/>
              <w:r w:rsidRPr="00020CF7">
                <w:rPr>
                  <w:rFonts w:cstheme="minorHAnsi"/>
                  <w:sz w:val="16"/>
                  <w:szCs w:val="16"/>
                </w:rPr>
                <w:t xml:space="preserve"> for multimodal </w:t>
              </w:r>
              <w:proofErr w:type="spellStart"/>
              <w:r w:rsidRPr="00020CF7">
                <w:rPr>
                  <w:rFonts w:cstheme="minorHAnsi"/>
                  <w:sz w:val="16"/>
                  <w:szCs w:val="16"/>
                </w:rPr>
                <w:t>sentiment</w:t>
              </w:r>
              <w:proofErr w:type="spellEnd"/>
              <w:r w:rsidRPr="00020CF7">
                <w:rPr>
                  <w:rFonts w:cstheme="minorHAnsi"/>
                  <w:sz w:val="16"/>
                  <w:szCs w:val="16"/>
                </w:rPr>
                <w:t xml:space="preserve"> </w:t>
              </w:r>
              <w:proofErr w:type="spellStart"/>
              <w:r w:rsidRPr="00020CF7">
                <w:rPr>
                  <w:rFonts w:cstheme="minorHAnsi"/>
                  <w:sz w:val="16"/>
                  <w:szCs w:val="16"/>
                </w:rPr>
                <w:t>analysis</w:t>
              </w:r>
              <w:proofErr w:type="spellEnd"/>
              <w:r w:rsidRPr="00020CF7">
                <w:rPr>
                  <w:rFonts w:cstheme="minorHAnsi"/>
                  <w:sz w:val="16"/>
                  <w:szCs w:val="16"/>
                </w:rPr>
                <w:t xml:space="preserve">,” </w:t>
              </w:r>
              <w:proofErr w:type="spellStart"/>
              <w:r w:rsidRPr="00020CF7">
                <w:rPr>
                  <w:rFonts w:cstheme="minorHAnsi"/>
                  <w:sz w:val="16"/>
                  <w:szCs w:val="16"/>
                </w:rPr>
                <w:t>Neurocomputing</w:t>
              </w:r>
              <w:proofErr w:type="spellEnd"/>
              <w:r w:rsidRPr="00020CF7">
                <w:rPr>
                  <w:rFonts w:cstheme="minorHAnsi"/>
                  <w:sz w:val="16"/>
                  <w:szCs w:val="16"/>
                </w:rPr>
                <w:t>, vol. 261, pp. 217–230, 2017.</w:t>
              </w:r>
            </w:ins>
          </w:p>
          <w:p w14:paraId="1D3A3301" w14:textId="77777777" w:rsidR="009D1D1B" w:rsidRPr="00020CF7" w:rsidRDefault="009D1D1B" w:rsidP="009D1D1B">
            <w:pPr>
              <w:pStyle w:val="Bibliografa"/>
              <w:spacing w:after="0"/>
              <w:rPr>
                <w:ins w:id="1523" w:author="Ronald Fernando Rodríguez Barbosa" w:date="2020-04-11T19:34:00Z"/>
                <w:rFonts w:cstheme="minorHAnsi"/>
                <w:sz w:val="16"/>
                <w:szCs w:val="16"/>
              </w:rPr>
            </w:pPr>
            <w:ins w:id="1524" w:author="Ronald Fernando Rodríguez Barbosa" w:date="2020-04-11T19:34:00Z">
              <w:r w:rsidRPr="00020CF7">
                <w:rPr>
                  <w:rFonts w:cstheme="minorHAnsi"/>
                  <w:sz w:val="16"/>
                  <w:szCs w:val="16"/>
                </w:rPr>
                <w:t xml:space="preserve">[35] Campos, </w:t>
              </w:r>
              <w:proofErr w:type="spellStart"/>
              <w:r w:rsidRPr="00020CF7">
                <w:rPr>
                  <w:rFonts w:cstheme="minorHAnsi"/>
                  <w:sz w:val="16"/>
                  <w:szCs w:val="16"/>
                </w:rPr>
                <w:t>Victor</w:t>
              </w:r>
              <w:proofErr w:type="spellEnd"/>
              <w:r w:rsidRPr="00020CF7">
                <w:rPr>
                  <w:rFonts w:cstheme="minorHAnsi"/>
                  <w:sz w:val="16"/>
                  <w:szCs w:val="16"/>
                </w:rPr>
                <w:t xml:space="preserve"> and Jou, Brendan and Giró-i-Nieto, Xavier, “</w:t>
              </w:r>
              <w:proofErr w:type="spellStart"/>
              <w:r w:rsidRPr="00020CF7">
                <w:rPr>
                  <w:rFonts w:cstheme="minorHAnsi"/>
                  <w:sz w:val="16"/>
                  <w:szCs w:val="16"/>
                </w:rPr>
                <w:t>From</w:t>
              </w:r>
              <w:proofErr w:type="spellEnd"/>
              <w:r w:rsidRPr="00020CF7">
                <w:rPr>
                  <w:rFonts w:cstheme="minorHAnsi"/>
                  <w:sz w:val="16"/>
                  <w:szCs w:val="16"/>
                </w:rPr>
                <w:t xml:space="preserve"> </w:t>
              </w:r>
              <w:proofErr w:type="spellStart"/>
              <w:r w:rsidRPr="00020CF7">
                <w:rPr>
                  <w:rFonts w:cstheme="minorHAnsi"/>
                  <w:sz w:val="16"/>
                  <w:szCs w:val="16"/>
                </w:rPr>
                <w:t>pixels</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sentiment</w:t>
              </w:r>
              <w:proofErr w:type="spellEnd"/>
              <w:r w:rsidRPr="00020CF7">
                <w:rPr>
                  <w:rFonts w:cstheme="minorHAnsi"/>
                  <w:sz w:val="16"/>
                  <w:szCs w:val="16"/>
                </w:rPr>
                <w:t>: Fine-</w:t>
              </w:r>
              <w:proofErr w:type="spellStart"/>
              <w:r w:rsidRPr="00020CF7">
                <w:rPr>
                  <w:rFonts w:cstheme="minorHAnsi"/>
                  <w:sz w:val="16"/>
                  <w:szCs w:val="16"/>
                </w:rPr>
                <w:t>tuning</w:t>
              </w:r>
              <w:proofErr w:type="spellEnd"/>
              <w:r w:rsidRPr="00020CF7">
                <w:rPr>
                  <w:rFonts w:cstheme="minorHAnsi"/>
                  <w:sz w:val="16"/>
                  <w:szCs w:val="16"/>
                </w:rPr>
                <w:t xml:space="preserve"> </w:t>
              </w:r>
              <w:proofErr w:type="spellStart"/>
              <w:r w:rsidRPr="00020CF7">
                <w:rPr>
                  <w:rFonts w:cstheme="minorHAnsi"/>
                  <w:sz w:val="16"/>
                  <w:szCs w:val="16"/>
                </w:rPr>
                <w:t>cnns</w:t>
              </w:r>
              <w:proofErr w:type="spellEnd"/>
              <w:r w:rsidRPr="00020CF7">
                <w:rPr>
                  <w:rFonts w:cstheme="minorHAnsi"/>
                  <w:sz w:val="16"/>
                  <w:szCs w:val="16"/>
                </w:rPr>
                <w:t xml:space="preserve"> for visual </w:t>
              </w:r>
              <w:proofErr w:type="spellStart"/>
              <w:r w:rsidRPr="00020CF7">
                <w:rPr>
                  <w:rFonts w:cstheme="minorHAnsi"/>
                  <w:sz w:val="16"/>
                  <w:szCs w:val="16"/>
                </w:rPr>
                <w:t>sentiment</w:t>
              </w:r>
              <w:proofErr w:type="spellEnd"/>
              <w:r w:rsidRPr="00020CF7">
                <w:rPr>
                  <w:rFonts w:cstheme="minorHAnsi"/>
                  <w:sz w:val="16"/>
                  <w:szCs w:val="16"/>
                </w:rPr>
                <w:t xml:space="preserve"> prediction,” </w:t>
              </w:r>
              <w:proofErr w:type="spellStart"/>
              <w:r w:rsidRPr="00020CF7">
                <w:rPr>
                  <w:rFonts w:cstheme="minorHAnsi"/>
                  <w:sz w:val="16"/>
                  <w:szCs w:val="16"/>
                </w:rPr>
                <w:t>Image</w:t>
              </w:r>
              <w:proofErr w:type="spellEnd"/>
              <w:r w:rsidRPr="00020CF7">
                <w:rPr>
                  <w:rFonts w:cstheme="minorHAnsi"/>
                  <w:sz w:val="16"/>
                  <w:szCs w:val="16"/>
                </w:rPr>
                <w:t xml:space="preserve"> and </w:t>
              </w:r>
              <w:proofErr w:type="spellStart"/>
              <w:r w:rsidRPr="00020CF7">
                <w:rPr>
                  <w:rFonts w:cstheme="minorHAnsi"/>
                  <w:sz w:val="16"/>
                  <w:szCs w:val="16"/>
                </w:rPr>
                <w:t>Vision</w:t>
              </w:r>
              <w:proofErr w:type="spellEnd"/>
              <w:r w:rsidRPr="00020CF7">
                <w:rPr>
                  <w:rFonts w:cstheme="minorHAnsi"/>
                  <w:sz w:val="16"/>
                  <w:szCs w:val="16"/>
                </w:rPr>
                <w:t xml:space="preserve"> Computing, 2016.</w:t>
              </w:r>
            </w:ins>
          </w:p>
          <w:p w14:paraId="5CC365B5" w14:textId="77777777" w:rsidR="009D1D1B" w:rsidRPr="00020CF7" w:rsidRDefault="009D1D1B" w:rsidP="009D1D1B">
            <w:pPr>
              <w:pStyle w:val="Bibliografa"/>
              <w:spacing w:after="0"/>
              <w:rPr>
                <w:ins w:id="1525" w:author="Ronald Fernando Rodríguez Barbosa" w:date="2020-04-11T19:34:00Z"/>
                <w:rFonts w:cstheme="minorHAnsi"/>
                <w:sz w:val="16"/>
                <w:szCs w:val="16"/>
              </w:rPr>
            </w:pPr>
            <w:ins w:id="1526" w:author="Ronald Fernando Rodríguez Barbosa" w:date="2020-04-11T19:34:00Z">
              <w:r w:rsidRPr="00020CF7">
                <w:rPr>
                  <w:rFonts w:cstheme="minorHAnsi"/>
                  <w:sz w:val="16"/>
                  <w:szCs w:val="16"/>
                </w:rPr>
                <w:t>[36] N. Jain, et al, “</w:t>
              </w:r>
              <w:proofErr w:type="spellStart"/>
              <w:r w:rsidRPr="00020CF7">
                <w:rPr>
                  <w:rFonts w:cstheme="minorHAnsi"/>
                  <w:sz w:val="16"/>
                  <w:szCs w:val="16"/>
                </w:rPr>
                <w:t>Hybrid</w:t>
              </w:r>
              <w:proofErr w:type="spellEnd"/>
              <w:r w:rsidRPr="00020CF7">
                <w:rPr>
                  <w:rFonts w:cstheme="minorHAnsi"/>
                  <w:sz w:val="16"/>
                  <w:szCs w:val="16"/>
                </w:rPr>
                <w:t xml:space="preserve"> </w:t>
              </w:r>
              <w:proofErr w:type="spellStart"/>
              <w:r w:rsidRPr="00020CF7">
                <w:rPr>
                  <w:rFonts w:cstheme="minorHAnsi"/>
                  <w:sz w:val="16"/>
                  <w:szCs w:val="16"/>
                </w:rPr>
                <w:t>deep</w:t>
              </w:r>
              <w:proofErr w:type="spellEnd"/>
              <w:r w:rsidRPr="00020CF7">
                <w:rPr>
                  <w:rFonts w:cstheme="minorHAnsi"/>
                  <w:sz w:val="16"/>
                  <w:szCs w:val="16"/>
                </w:rPr>
                <w:t xml:space="preserve"> neural </w:t>
              </w:r>
              <w:proofErr w:type="spellStart"/>
              <w:r w:rsidRPr="00020CF7">
                <w:rPr>
                  <w:rFonts w:cstheme="minorHAnsi"/>
                  <w:sz w:val="16"/>
                  <w:szCs w:val="16"/>
                </w:rPr>
                <w:t>networks</w:t>
              </w:r>
              <w:proofErr w:type="spellEnd"/>
              <w:r w:rsidRPr="00020CF7">
                <w:rPr>
                  <w:rFonts w:cstheme="minorHAnsi"/>
                  <w:sz w:val="16"/>
                  <w:szCs w:val="16"/>
                </w:rPr>
                <w:t xml:space="preserve"> for </w:t>
              </w:r>
              <w:proofErr w:type="spellStart"/>
              <w:r w:rsidRPr="00020CF7">
                <w:rPr>
                  <w:rFonts w:cstheme="minorHAnsi"/>
                  <w:sz w:val="16"/>
                  <w:szCs w:val="16"/>
                </w:rPr>
                <w:t>face</w:t>
              </w:r>
              <w:proofErr w:type="spellEnd"/>
              <w:r w:rsidRPr="00020CF7">
                <w:rPr>
                  <w:rFonts w:cstheme="minorHAnsi"/>
                  <w:sz w:val="16"/>
                  <w:szCs w:val="16"/>
                </w:rPr>
                <w:t xml:space="preserve"> </w:t>
              </w:r>
              <w:proofErr w:type="spellStart"/>
              <w:r w:rsidRPr="00020CF7">
                <w:rPr>
                  <w:rFonts w:cstheme="minorHAnsi"/>
                  <w:sz w:val="16"/>
                  <w:szCs w:val="16"/>
                </w:rPr>
                <w:t>emotion</w:t>
              </w:r>
              <w:proofErr w:type="spellEnd"/>
              <w:r w:rsidRPr="00020CF7">
                <w:rPr>
                  <w:rFonts w:cstheme="minorHAnsi"/>
                  <w:sz w:val="16"/>
                  <w:szCs w:val="16"/>
                </w:rPr>
                <w:t xml:space="preserve"> </w:t>
              </w:r>
              <w:proofErr w:type="spellStart"/>
              <w:r w:rsidRPr="00020CF7">
                <w:rPr>
                  <w:rFonts w:cstheme="minorHAnsi"/>
                  <w:sz w:val="16"/>
                  <w:szCs w:val="16"/>
                </w:rPr>
                <w:t>recognition</w:t>
              </w:r>
              <w:proofErr w:type="spellEnd"/>
              <w:r w:rsidRPr="00020CF7">
                <w:rPr>
                  <w:rFonts w:cstheme="minorHAnsi"/>
                  <w:sz w:val="16"/>
                  <w:szCs w:val="16"/>
                </w:rPr>
                <w:t xml:space="preserve">,” </w:t>
              </w:r>
              <w:proofErr w:type="spellStart"/>
              <w:r w:rsidRPr="00020CF7">
                <w:rPr>
                  <w:rFonts w:cstheme="minorHAnsi"/>
                  <w:sz w:val="16"/>
                  <w:szCs w:val="16"/>
                </w:rPr>
                <w:t>Pattern</w:t>
              </w:r>
              <w:proofErr w:type="spellEnd"/>
              <w:r w:rsidRPr="00020CF7">
                <w:rPr>
                  <w:rFonts w:cstheme="minorHAnsi"/>
                  <w:sz w:val="16"/>
                  <w:szCs w:val="16"/>
                </w:rPr>
                <w:t xml:space="preserve"> </w:t>
              </w:r>
              <w:proofErr w:type="spellStart"/>
              <w:r w:rsidRPr="00020CF7">
                <w:rPr>
                  <w:rFonts w:cstheme="minorHAnsi"/>
                  <w:sz w:val="16"/>
                  <w:szCs w:val="16"/>
                </w:rPr>
                <w:t>Recognition</w:t>
              </w:r>
              <w:proofErr w:type="spellEnd"/>
              <w:r w:rsidRPr="00020CF7">
                <w:rPr>
                  <w:rFonts w:cstheme="minorHAnsi"/>
                  <w:sz w:val="16"/>
                  <w:szCs w:val="16"/>
                </w:rPr>
                <w:t xml:space="preserve"> </w:t>
              </w:r>
              <w:proofErr w:type="spellStart"/>
              <w:r w:rsidRPr="00020CF7">
                <w:rPr>
                  <w:rFonts w:cstheme="minorHAnsi"/>
                  <w:sz w:val="16"/>
                  <w:szCs w:val="16"/>
                </w:rPr>
                <w:t>Letters</w:t>
              </w:r>
              <w:proofErr w:type="spellEnd"/>
              <w:r w:rsidRPr="00020CF7">
                <w:rPr>
                  <w:rFonts w:cstheme="minorHAnsi"/>
                  <w:sz w:val="16"/>
                  <w:szCs w:val="16"/>
                </w:rPr>
                <w:t>, vol. 115, pp. 101–106, 2018.</w:t>
              </w:r>
            </w:ins>
          </w:p>
          <w:p w14:paraId="4F21C15F" w14:textId="77777777" w:rsidR="009D1D1B" w:rsidRPr="00020CF7" w:rsidRDefault="009D1D1B" w:rsidP="009D1D1B">
            <w:pPr>
              <w:pStyle w:val="Bibliografa"/>
              <w:spacing w:after="0"/>
              <w:rPr>
                <w:ins w:id="1527" w:author="Ronald Fernando Rodríguez Barbosa" w:date="2020-04-11T19:34:00Z"/>
                <w:rFonts w:cstheme="minorHAnsi"/>
                <w:sz w:val="16"/>
                <w:szCs w:val="16"/>
              </w:rPr>
            </w:pPr>
            <w:ins w:id="1528" w:author="Ronald Fernando Rodríguez Barbosa" w:date="2020-04-11T19:34:00Z">
              <w:r w:rsidRPr="00020CF7">
                <w:rPr>
                  <w:rFonts w:cstheme="minorHAnsi"/>
                  <w:sz w:val="16"/>
                  <w:szCs w:val="16"/>
                </w:rPr>
                <w:t xml:space="preserve">[37] D. F. </w:t>
              </w:r>
              <w:proofErr w:type="spellStart"/>
              <w:r w:rsidRPr="00020CF7">
                <w:rPr>
                  <w:rFonts w:cstheme="minorHAnsi"/>
                  <w:sz w:val="16"/>
                  <w:szCs w:val="16"/>
                </w:rPr>
                <w:t>Dinges</w:t>
              </w:r>
              <w:proofErr w:type="spellEnd"/>
              <w:r w:rsidRPr="00020CF7">
                <w:rPr>
                  <w:rFonts w:cstheme="minorHAnsi"/>
                  <w:sz w:val="16"/>
                  <w:szCs w:val="16"/>
                </w:rPr>
                <w:t xml:space="preserve"> et al, “</w:t>
              </w:r>
              <w:proofErr w:type="spellStart"/>
              <w:r w:rsidRPr="00020CF7">
                <w:rPr>
                  <w:rFonts w:cstheme="minorHAnsi"/>
                  <w:sz w:val="16"/>
                  <w:szCs w:val="16"/>
                </w:rPr>
                <w:t>Optical</w:t>
              </w:r>
              <w:proofErr w:type="spellEnd"/>
              <w:r w:rsidRPr="00020CF7">
                <w:rPr>
                  <w:rFonts w:cstheme="minorHAnsi"/>
                  <w:sz w:val="16"/>
                  <w:szCs w:val="16"/>
                </w:rPr>
                <w:t xml:space="preserve"> </w:t>
              </w:r>
              <w:proofErr w:type="spellStart"/>
              <w:r w:rsidRPr="00020CF7">
                <w:rPr>
                  <w:rFonts w:cstheme="minorHAnsi"/>
                  <w:sz w:val="16"/>
                  <w:szCs w:val="16"/>
                </w:rPr>
                <w:t>computer</w:t>
              </w:r>
              <w:proofErr w:type="spellEnd"/>
              <w:r w:rsidRPr="00020CF7">
                <w:rPr>
                  <w:rFonts w:cstheme="minorHAnsi"/>
                  <w:sz w:val="16"/>
                  <w:szCs w:val="16"/>
                </w:rPr>
                <w:t xml:space="preserve"> </w:t>
              </w:r>
              <w:proofErr w:type="spellStart"/>
              <w:r w:rsidRPr="00020CF7">
                <w:rPr>
                  <w:rFonts w:cstheme="minorHAnsi"/>
                  <w:sz w:val="16"/>
                  <w:szCs w:val="16"/>
                </w:rPr>
                <w:t>recognition</w:t>
              </w:r>
              <w:proofErr w:type="spellEnd"/>
              <w:r w:rsidRPr="00020CF7">
                <w:rPr>
                  <w:rFonts w:cstheme="minorHAnsi"/>
                  <w:sz w:val="16"/>
                  <w:szCs w:val="16"/>
                </w:rPr>
                <w:t xml:space="preserve"> of facial </w:t>
              </w:r>
              <w:proofErr w:type="spellStart"/>
              <w:r w:rsidRPr="00020CF7">
                <w:rPr>
                  <w:rFonts w:cstheme="minorHAnsi"/>
                  <w:sz w:val="16"/>
                  <w:szCs w:val="16"/>
                </w:rPr>
                <w:t>expressions</w:t>
              </w:r>
              <w:proofErr w:type="spellEnd"/>
              <w:r w:rsidRPr="00020CF7">
                <w:rPr>
                  <w:rFonts w:cstheme="minorHAnsi"/>
                  <w:sz w:val="16"/>
                  <w:szCs w:val="16"/>
                </w:rPr>
                <w:t xml:space="preserve"> </w:t>
              </w:r>
              <w:proofErr w:type="spellStart"/>
              <w:r w:rsidRPr="00020CF7">
                <w:rPr>
                  <w:rFonts w:cstheme="minorHAnsi"/>
                  <w:sz w:val="16"/>
                  <w:szCs w:val="16"/>
                </w:rPr>
                <w:t>associated</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stress </w:t>
              </w:r>
              <w:proofErr w:type="spellStart"/>
              <w:r w:rsidRPr="00020CF7">
                <w:rPr>
                  <w:rFonts w:cstheme="minorHAnsi"/>
                  <w:sz w:val="16"/>
                  <w:szCs w:val="16"/>
                </w:rPr>
                <w:t>induced</w:t>
              </w:r>
              <w:proofErr w:type="spellEnd"/>
              <w:r w:rsidRPr="00020CF7">
                <w:rPr>
                  <w:rFonts w:cstheme="minorHAnsi"/>
                  <w:sz w:val="16"/>
                  <w:szCs w:val="16"/>
                </w:rPr>
                <w:t xml:space="preserve"> </w:t>
              </w:r>
              <w:proofErr w:type="spellStart"/>
              <w:r w:rsidRPr="00020CF7">
                <w:rPr>
                  <w:rFonts w:cstheme="minorHAnsi"/>
                  <w:sz w:val="16"/>
                  <w:szCs w:val="16"/>
                </w:rPr>
                <w:t>by</w:t>
              </w:r>
              <w:proofErr w:type="spellEnd"/>
              <w:r w:rsidRPr="00020CF7">
                <w:rPr>
                  <w:rFonts w:cstheme="minorHAnsi"/>
                  <w:sz w:val="16"/>
                  <w:szCs w:val="16"/>
                </w:rPr>
                <w:t xml:space="preserve"> performance </w:t>
              </w:r>
              <w:proofErr w:type="spellStart"/>
              <w:r w:rsidRPr="00020CF7">
                <w:rPr>
                  <w:rFonts w:cstheme="minorHAnsi"/>
                  <w:sz w:val="16"/>
                  <w:szCs w:val="16"/>
                </w:rPr>
                <w:t>demands</w:t>
              </w:r>
              <w:proofErr w:type="spellEnd"/>
              <w:r w:rsidRPr="00020CF7">
                <w:rPr>
                  <w:rFonts w:cstheme="minorHAnsi"/>
                  <w:sz w:val="16"/>
                  <w:szCs w:val="16"/>
                </w:rPr>
                <w:t xml:space="preserve">,” </w:t>
              </w:r>
              <w:proofErr w:type="spellStart"/>
              <w:r w:rsidRPr="00020CF7">
                <w:rPr>
                  <w:rFonts w:cstheme="minorHAnsi"/>
                  <w:sz w:val="16"/>
                  <w:szCs w:val="16"/>
                </w:rPr>
                <w:t>Aviation</w:t>
              </w:r>
              <w:proofErr w:type="spellEnd"/>
              <w:r w:rsidRPr="00020CF7">
                <w:rPr>
                  <w:rFonts w:cstheme="minorHAnsi"/>
                  <w:sz w:val="16"/>
                  <w:szCs w:val="16"/>
                </w:rPr>
                <w:t xml:space="preserve">, </w:t>
              </w:r>
              <w:proofErr w:type="spellStart"/>
              <w:r w:rsidRPr="00020CF7">
                <w:rPr>
                  <w:rFonts w:cstheme="minorHAnsi"/>
                  <w:sz w:val="16"/>
                  <w:szCs w:val="16"/>
                </w:rPr>
                <w:t>Space</w:t>
              </w:r>
              <w:proofErr w:type="spellEnd"/>
              <w:r w:rsidRPr="00020CF7">
                <w:rPr>
                  <w:rFonts w:cstheme="minorHAnsi"/>
                  <w:sz w:val="16"/>
                  <w:szCs w:val="16"/>
                </w:rPr>
                <w:t xml:space="preserve">, and </w:t>
              </w:r>
              <w:proofErr w:type="spellStart"/>
              <w:r w:rsidRPr="00020CF7">
                <w:rPr>
                  <w:rFonts w:cstheme="minorHAnsi"/>
                  <w:sz w:val="16"/>
                  <w:szCs w:val="16"/>
                </w:rPr>
                <w:t>Environmental</w:t>
              </w:r>
              <w:proofErr w:type="spellEnd"/>
              <w:r w:rsidRPr="00020CF7">
                <w:rPr>
                  <w:rFonts w:cstheme="minorHAnsi"/>
                  <w:sz w:val="16"/>
                  <w:szCs w:val="16"/>
                </w:rPr>
                <w:t xml:space="preserve"> Medicine, vol. 76, pp. B172–82, 2005.</w:t>
              </w:r>
            </w:ins>
          </w:p>
          <w:p w14:paraId="5D043393" w14:textId="77777777" w:rsidR="009D1D1B" w:rsidRPr="00020CF7" w:rsidRDefault="009D1D1B" w:rsidP="009D1D1B">
            <w:pPr>
              <w:pStyle w:val="Bibliografa"/>
              <w:spacing w:after="0"/>
              <w:rPr>
                <w:ins w:id="1529" w:author="Ronald Fernando Rodríguez Barbosa" w:date="2020-04-11T19:34:00Z"/>
                <w:rFonts w:cstheme="minorHAnsi"/>
                <w:sz w:val="16"/>
                <w:szCs w:val="16"/>
              </w:rPr>
            </w:pPr>
            <w:ins w:id="1530" w:author="Ronald Fernando Rodríguez Barbosa" w:date="2020-04-11T19:34:00Z">
              <w:r w:rsidRPr="00020CF7">
                <w:rPr>
                  <w:rFonts w:cstheme="minorHAnsi"/>
                  <w:sz w:val="16"/>
                  <w:szCs w:val="16"/>
                </w:rPr>
                <w:t>[38] Y. Zhu et al, “</w:t>
              </w:r>
              <w:proofErr w:type="spellStart"/>
              <w:r w:rsidRPr="00020CF7">
                <w:rPr>
                  <w:rFonts w:cstheme="minorHAnsi"/>
                  <w:sz w:val="16"/>
                  <w:szCs w:val="16"/>
                </w:rPr>
                <w:t>Automated</w:t>
              </w:r>
              <w:proofErr w:type="spellEnd"/>
              <w:r w:rsidRPr="00020CF7">
                <w:rPr>
                  <w:rFonts w:cstheme="minorHAnsi"/>
                  <w:sz w:val="16"/>
                  <w:szCs w:val="16"/>
                </w:rPr>
                <w:t xml:space="preserve"> </w:t>
              </w:r>
              <w:proofErr w:type="spellStart"/>
              <w:r w:rsidRPr="00020CF7">
                <w:rPr>
                  <w:rFonts w:cstheme="minorHAnsi"/>
                  <w:sz w:val="16"/>
                  <w:szCs w:val="16"/>
                </w:rPr>
                <w:t>depression</w:t>
              </w:r>
              <w:proofErr w:type="spellEnd"/>
              <w:r w:rsidRPr="00020CF7">
                <w:rPr>
                  <w:rFonts w:cstheme="minorHAnsi"/>
                  <w:sz w:val="16"/>
                  <w:szCs w:val="16"/>
                </w:rPr>
                <w:t xml:space="preserve"> diagnosis </w:t>
              </w:r>
              <w:proofErr w:type="spellStart"/>
              <w:r w:rsidRPr="00020CF7">
                <w:rPr>
                  <w:rFonts w:cstheme="minorHAnsi"/>
                  <w:sz w:val="16"/>
                  <w:szCs w:val="16"/>
                </w:rPr>
                <w:t>based</w:t>
              </w:r>
              <w:proofErr w:type="spellEnd"/>
              <w:r w:rsidRPr="00020CF7">
                <w:rPr>
                  <w:rFonts w:cstheme="minorHAnsi"/>
                  <w:sz w:val="16"/>
                  <w:szCs w:val="16"/>
                </w:rPr>
                <w:t xml:space="preserve"> on </w:t>
              </w:r>
              <w:proofErr w:type="spellStart"/>
              <w:r w:rsidRPr="00020CF7">
                <w:rPr>
                  <w:rFonts w:cstheme="minorHAnsi"/>
                  <w:sz w:val="16"/>
                  <w:szCs w:val="16"/>
                </w:rPr>
                <w:t>deep</w:t>
              </w:r>
              <w:proofErr w:type="spellEnd"/>
              <w:r w:rsidRPr="00020CF7">
                <w:rPr>
                  <w:rFonts w:cstheme="minorHAnsi"/>
                  <w:sz w:val="16"/>
                  <w:szCs w:val="16"/>
                </w:rPr>
                <w:t xml:space="preserve"> </w:t>
              </w:r>
              <w:proofErr w:type="spellStart"/>
              <w:r w:rsidRPr="00020CF7">
                <w:rPr>
                  <w:rFonts w:cstheme="minorHAnsi"/>
                  <w:sz w:val="16"/>
                  <w:szCs w:val="16"/>
                </w:rPr>
                <w:t>networks</w:t>
              </w:r>
              <w:proofErr w:type="spellEnd"/>
              <w:r w:rsidRPr="00020CF7">
                <w:rPr>
                  <w:rFonts w:cstheme="minorHAnsi"/>
                  <w:sz w:val="16"/>
                  <w:szCs w:val="16"/>
                </w:rPr>
                <w:t xml:space="preserve"> </w:t>
              </w:r>
              <w:proofErr w:type="spellStart"/>
              <w:r w:rsidRPr="00020CF7">
                <w:rPr>
                  <w:rFonts w:cstheme="minorHAnsi"/>
                  <w:sz w:val="16"/>
                  <w:szCs w:val="16"/>
                </w:rPr>
                <w:t>to</w:t>
              </w:r>
              <w:proofErr w:type="spellEnd"/>
              <w:r w:rsidRPr="00020CF7">
                <w:rPr>
                  <w:rFonts w:cstheme="minorHAnsi"/>
                  <w:sz w:val="16"/>
                  <w:szCs w:val="16"/>
                </w:rPr>
                <w:t xml:space="preserve"> </w:t>
              </w:r>
              <w:proofErr w:type="spellStart"/>
              <w:r w:rsidRPr="00020CF7">
                <w:rPr>
                  <w:rFonts w:cstheme="minorHAnsi"/>
                  <w:sz w:val="16"/>
                  <w:szCs w:val="16"/>
                </w:rPr>
                <w:t>encode</w:t>
              </w:r>
              <w:proofErr w:type="spellEnd"/>
              <w:r w:rsidRPr="00020CF7">
                <w:rPr>
                  <w:rFonts w:cstheme="minorHAnsi"/>
                  <w:sz w:val="16"/>
                  <w:szCs w:val="16"/>
                </w:rPr>
                <w:t xml:space="preserve"> facial </w:t>
              </w:r>
              <w:proofErr w:type="spellStart"/>
              <w:r w:rsidRPr="00020CF7">
                <w:rPr>
                  <w:rFonts w:cstheme="minorHAnsi"/>
                  <w:sz w:val="16"/>
                  <w:szCs w:val="16"/>
                </w:rPr>
                <w:t>appearance</w:t>
              </w:r>
              <w:proofErr w:type="spellEnd"/>
              <w:r w:rsidRPr="00020CF7">
                <w:rPr>
                  <w:rFonts w:cstheme="minorHAnsi"/>
                  <w:sz w:val="16"/>
                  <w:szCs w:val="16"/>
                </w:rPr>
                <w:t xml:space="preserve"> and </w:t>
              </w:r>
              <w:proofErr w:type="spellStart"/>
              <w:r w:rsidRPr="00020CF7">
                <w:rPr>
                  <w:rFonts w:cstheme="minorHAnsi"/>
                  <w:sz w:val="16"/>
                  <w:szCs w:val="16"/>
                </w:rPr>
                <w:t>dynamics</w:t>
              </w:r>
              <w:proofErr w:type="spellEnd"/>
              <w:r w:rsidRPr="00020CF7">
                <w:rPr>
                  <w:rFonts w:cstheme="minorHAnsi"/>
                  <w:sz w:val="16"/>
                  <w:szCs w:val="16"/>
                </w:rPr>
                <w:t>,” T-</w:t>
              </w:r>
              <w:proofErr w:type="spellStart"/>
              <w:r w:rsidRPr="00020CF7">
                <w:rPr>
                  <w:rFonts w:cstheme="minorHAnsi"/>
                  <w:sz w:val="16"/>
                  <w:szCs w:val="16"/>
                </w:rPr>
                <w:t>Affc</w:t>
              </w:r>
              <w:proofErr w:type="spellEnd"/>
              <w:r w:rsidRPr="00020CF7">
                <w:rPr>
                  <w:rFonts w:cstheme="minorHAnsi"/>
                  <w:sz w:val="16"/>
                  <w:szCs w:val="16"/>
                </w:rPr>
                <w:t>, vol. 9, no. 4, pp. 578–584, 2018.</w:t>
              </w:r>
            </w:ins>
          </w:p>
          <w:p w14:paraId="053B74FC" w14:textId="77777777" w:rsidR="009D1D1B" w:rsidRPr="00020CF7" w:rsidRDefault="009D1D1B" w:rsidP="009D1D1B">
            <w:pPr>
              <w:pStyle w:val="Bibliografa"/>
              <w:spacing w:after="0"/>
              <w:rPr>
                <w:ins w:id="1531" w:author="Ronald Fernando Rodríguez Barbosa" w:date="2020-04-11T19:34:00Z"/>
                <w:rFonts w:cstheme="minorHAnsi"/>
                <w:sz w:val="16"/>
                <w:szCs w:val="16"/>
              </w:rPr>
            </w:pPr>
            <w:ins w:id="1532" w:author="Ronald Fernando Rodríguez Barbosa" w:date="2020-04-11T19:34:00Z">
              <w:r w:rsidRPr="00020CF7">
                <w:rPr>
                  <w:rFonts w:cstheme="minorHAnsi"/>
                  <w:sz w:val="16"/>
                  <w:szCs w:val="16"/>
                </w:rPr>
                <w:t xml:space="preserve">[39] S. </w:t>
              </w:r>
              <w:proofErr w:type="spellStart"/>
              <w:r w:rsidRPr="00020CF7">
                <w:rPr>
                  <w:rFonts w:cstheme="minorHAnsi"/>
                  <w:sz w:val="16"/>
                  <w:szCs w:val="16"/>
                </w:rPr>
                <w:t>Alghowinem</w:t>
              </w:r>
              <w:proofErr w:type="spellEnd"/>
              <w:r w:rsidRPr="00020CF7">
                <w:rPr>
                  <w:rFonts w:cstheme="minorHAnsi"/>
                  <w:sz w:val="16"/>
                  <w:szCs w:val="16"/>
                </w:rPr>
                <w:t xml:space="preserve"> et al, “Multimodal </w:t>
              </w:r>
              <w:proofErr w:type="spellStart"/>
              <w:r w:rsidRPr="00020CF7">
                <w:rPr>
                  <w:rFonts w:cstheme="minorHAnsi"/>
                  <w:sz w:val="16"/>
                  <w:szCs w:val="16"/>
                </w:rPr>
                <w:t>depression</w:t>
              </w:r>
              <w:proofErr w:type="spellEnd"/>
              <w:r w:rsidRPr="00020CF7">
                <w:rPr>
                  <w:rFonts w:cstheme="minorHAnsi"/>
                  <w:sz w:val="16"/>
                  <w:szCs w:val="16"/>
                </w:rPr>
                <w:t xml:space="preserve"> </w:t>
              </w:r>
              <w:proofErr w:type="spellStart"/>
              <w:r w:rsidRPr="00020CF7">
                <w:rPr>
                  <w:rFonts w:cstheme="minorHAnsi"/>
                  <w:sz w:val="16"/>
                  <w:szCs w:val="16"/>
                </w:rPr>
                <w:t>detection</w:t>
              </w:r>
              <w:proofErr w:type="spellEnd"/>
              <w:r w:rsidRPr="00020CF7">
                <w:rPr>
                  <w:rFonts w:cstheme="minorHAnsi"/>
                  <w:sz w:val="16"/>
                  <w:szCs w:val="16"/>
                </w:rPr>
                <w:t xml:space="preserve">: </w:t>
              </w:r>
              <w:proofErr w:type="spellStart"/>
              <w:r w:rsidRPr="00020CF7">
                <w:rPr>
                  <w:rFonts w:cstheme="minorHAnsi"/>
                  <w:sz w:val="16"/>
                  <w:szCs w:val="16"/>
                </w:rPr>
                <w:t>Fusion</w:t>
              </w:r>
              <w:proofErr w:type="spellEnd"/>
              <w:r w:rsidRPr="00020CF7">
                <w:rPr>
                  <w:rFonts w:cstheme="minorHAnsi"/>
                  <w:sz w:val="16"/>
                  <w:szCs w:val="16"/>
                </w:rPr>
                <w:t xml:space="preserve"> </w:t>
              </w:r>
              <w:proofErr w:type="spellStart"/>
              <w:r w:rsidRPr="00020CF7">
                <w:rPr>
                  <w:rFonts w:cstheme="minorHAnsi"/>
                  <w:sz w:val="16"/>
                  <w:szCs w:val="16"/>
                </w:rPr>
                <w:t>analysis</w:t>
              </w:r>
              <w:proofErr w:type="spellEnd"/>
              <w:r w:rsidRPr="00020CF7">
                <w:rPr>
                  <w:rFonts w:cstheme="minorHAnsi"/>
                  <w:sz w:val="16"/>
                  <w:szCs w:val="16"/>
                </w:rPr>
                <w:t xml:space="preserve"> of </w:t>
              </w:r>
              <w:proofErr w:type="spellStart"/>
              <w:r w:rsidRPr="00020CF7">
                <w:rPr>
                  <w:rFonts w:cstheme="minorHAnsi"/>
                  <w:sz w:val="16"/>
                  <w:szCs w:val="16"/>
                </w:rPr>
                <w:t>paralinguistic</w:t>
              </w:r>
              <w:proofErr w:type="spellEnd"/>
              <w:r w:rsidRPr="00020CF7">
                <w:rPr>
                  <w:rFonts w:cstheme="minorHAnsi"/>
                  <w:sz w:val="16"/>
                  <w:szCs w:val="16"/>
                </w:rPr>
                <w:t xml:space="preserve"> head pose and </w:t>
              </w:r>
              <w:proofErr w:type="spellStart"/>
              <w:r w:rsidRPr="00020CF7">
                <w:rPr>
                  <w:rFonts w:cstheme="minorHAnsi"/>
                  <w:sz w:val="16"/>
                  <w:szCs w:val="16"/>
                </w:rPr>
                <w:t>eye</w:t>
              </w:r>
              <w:proofErr w:type="spellEnd"/>
              <w:r w:rsidRPr="00020CF7">
                <w:rPr>
                  <w:rFonts w:cstheme="minorHAnsi"/>
                  <w:sz w:val="16"/>
                  <w:szCs w:val="16"/>
                </w:rPr>
                <w:t xml:space="preserve"> </w:t>
              </w:r>
              <w:proofErr w:type="spellStart"/>
              <w:r w:rsidRPr="00020CF7">
                <w:rPr>
                  <w:rFonts w:cstheme="minorHAnsi"/>
                  <w:sz w:val="16"/>
                  <w:szCs w:val="16"/>
                </w:rPr>
                <w:t>gaze</w:t>
              </w:r>
              <w:proofErr w:type="spellEnd"/>
              <w:r w:rsidRPr="00020CF7">
                <w:rPr>
                  <w:rFonts w:cstheme="minorHAnsi"/>
                  <w:sz w:val="16"/>
                  <w:szCs w:val="16"/>
                </w:rPr>
                <w:t xml:space="preserve"> </w:t>
              </w:r>
              <w:proofErr w:type="spellStart"/>
              <w:r w:rsidRPr="00020CF7">
                <w:rPr>
                  <w:rFonts w:cstheme="minorHAnsi"/>
                  <w:sz w:val="16"/>
                  <w:szCs w:val="16"/>
                </w:rPr>
                <w:t>behaviors</w:t>
              </w:r>
              <w:proofErr w:type="spellEnd"/>
              <w:r w:rsidRPr="00020CF7">
                <w:rPr>
                  <w:rFonts w:cstheme="minorHAnsi"/>
                  <w:sz w:val="16"/>
                  <w:szCs w:val="16"/>
                </w:rPr>
                <w:t>,” T-</w:t>
              </w:r>
              <w:proofErr w:type="spellStart"/>
              <w:r w:rsidRPr="00020CF7">
                <w:rPr>
                  <w:rFonts w:cstheme="minorHAnsi"/>
                  <w:sz w:val="16"/>
                  <w:szCs w:val="16"/>
                </w:rPr>
                <w:t>Affc</w:t>
              </w:r>
              <w:proofErr w:type="spellEnd"/>
              <w:r w:rsidRPr="00020CF7">
                <w:rPr>
                  <w:rFonts w:cstheme="minorHAnsi"/>
                  <w:sz w:val="16"/>
                  <w:szCs w:val="16"/>
                </w:rPr>
                <w:t>, vol. 9, no. 4, pp. 478–490, 2018.</w:t>
              </w:r>
            </w:ins>
          </w:p>
          <w:p w14:paraId="55038E35" w14:textId="77777777" w:rsidR="009D1D1B" w:rsidRPr="00020CF7" w:rsidRDefault="009D1D1B" w:rsidP="009D1D1B">
            <w:pPr>
              <w:pStyle w:val="Bibliografa"/>
              <w:spacing w:after="0"/>
              <w:rPr>
                <w:ins w:id="1533" w:author="Ronald Fernando Rodríguez Barbosa" w:date="2020-04-11T19:34:00Z"/>
                <w:rFonts w:cstheme="minorHAnsi"/>
                <w:sz w:val="16"/>
                <w:szCs w:val="16"/>
              </w:rPr>
            </w:pPr>
            <w:ins w:id="1534" w:author="Ronald Fernando Rodríguez Barbosa" w:date="2020-04-11T19:34:00Z">
              <w:r w:rsidRPr="00020CF7">
                <w:rPr>
                  <w:rFonts w:cstheme="minorHAnsi"/>
                  <w:sz w:val="16"/>
                  <w:szCs w:val="16"/>
                </w:rPr>
                <w:t xml:space="preserve">[40] K. Schindler, L. Van </w:t>
              </w:r>
              <w:proofErr w:type="spellStart"/>
              <w:r w:rsidRPr="00020CF7">
                <w:rPr>
                  <w:rFonts w:cstheme="minorHAnsi"/>
                  <w:sz w:val="16"/>
                  <w:szCs w:val="16"/>
                </w:rPr>
                <w:t>Gool</w:t>
              </w:r>
              <w:proofErr w:type="spellEnd"/>
              <w:r w:rsidRPr="00020CF7">
                <w:rPr>
                  <w:rFonts w:cstheme="minorHAnsi"/>
                  <w:sz w:val="16"/>
                  <w:szCs w:val="16"/>
                </w:rPr>
                <w:t xml:space="preserve">, B. de </w:t>
              </w:r>
              <w:proofErr w:type="spellStart"/>
              <w:r w:rsidRPr="00020CF7">
                <w:rPr>
                  <w:rFonts w:cstheme="minorHAnsi"/>
                  <w:sz w:val="16"/>
                  <w:szCs w:val="16"/>
                </w:rPr>
                <w:t>Gelder</w:t>
              </w:r>
              <w:proofErr w:type="spellEnd"/>
              <w:r w:rsidRPr="00020CF7">
                <w:rPr>
                  <w:rFonts w:cstheme="minorHAnsi"/>
                  <w:sz w:val="16"/>
                  <w:szCs w:val="16"/>
                </w:rPr>
                <w:t>, “</w:t>
              </w:r>
              <w:proofErr w:type="spellStart"/>
              <w:r w:rsidRPr="00020CF7">
                <w:rPr>
                  <w:rFonts w:cstheme="minorHAnsi"/>
                  <w:sz w:val="16"/>
                  <w:szCs w:val="16"/>
                </w:rPr>
                <w:t>Recognizing</w:t>
              </w:r>
              <w:proofErr w:type="spellEnd"/>
              <w:r w:rsidRPr="00020CF7">
                <w:rPr>
                  <w:rFonts w:cstheme="minorHAnsi"/>
                  <w:sz w:val="16"/>
                  <w:szCs w:val="16"/>
                </w:rPr>
                <w:t xml:space="preserve"> </w:t>
              </w:r>
              <w:proofErr w:type="spellStart"/>
              <w:r w:rsidRPr="00020CF7">
                <w:rPr>
                  <w:rFonts w:cstheme="minorHAnsi"/>
                  <w:sz w:val="16"/>
                  <w:szCs w:val="16"/>
                </w:rPr>
                <w:t>emotions</w:t>
              </w:r>
              <w:proofErr w:type="spellEnd"/>
              <w:r w:rsidRPr="00020CF7">
                <w:rPr>
                  <w:rFonts w:cstheme="minorHAnsi"/>
                  <w:sz w:val="16"/>
                  <w:szCs w:val="16"/>
                </w:rPr>
                <w:t xml:space="preserve"> </w:t>
              </w:r>
              <w:proofErr w:type="spellStart"/>
              <w:r w:rsidRPr="00020CF7">
                <w:rPr>
                  <w:rFonts w:cstheme="minorHAnsi"/>
                  <w:sz w:val="16"/>
                  <w:szCs w:val="16"/>
                </w:rPr>
                <w:t>expressed</w:t>
              </w:r>
              <w:proofErr w:type="spellEnd"/>
              <w:r w:rsidRPr="00020CF7">
                <w:rPr>
                  <w:rFonts w:cstheme="minorHAnsi"/>
                  <w:sz w:val="16"/>
                  <w:szCs w:val="16"/>
                </w:rPr>
                <w:t xml:space="preserve"> </w:t>
              </w:r>
              <w:proofErr w:type="spellStart"/>
              <w:r w:rsidRPr="00020CF7">
                <w:rPr>
                  <w:rFonts w:cstheme="minorHAnsi"/>
                  <w:sz w:val="16"/>
                  <w:szCs w:val="16"/>
                </w:rPr>
                <w:t>by</w:t>
              </w:r>
              <w:proofErr w:type="spellEnd"/>
              <w:r w:rsidRPr="00020CF7">
                <w:rPr>
                  <w:rFonts w:cstheme="minorHAnsi"/>
                  <w:sz w:val="16"/>
                  <w:szCs w:val="16"/>
                </w:rPr>
                <w:t xml:space="preserve"> </w:t>
              </w:r>
              <w:proofErr w:type="spellStart"/>
              <w:r w:rsidRPr="00020CF7">
                <w:rPr>
                  <w:rFonts w:cstheme="minorHAnsi"/>
                  <w:sz w:val="16"/>
                  <w:szCs w:val="16"/>
                </w:rPr>
                <w:t>body</w:t>
              </w:r>
              <w:proofErr w:type="spellEnd"/>
              <w:r w:rsidRPr="00020CF7">
                <w:rPr>
                  <w:rFonts w:cstheme="minorHAnsi"/>
                  <w:sz w:val="16"/>
                  <w:szCs w:val="16"/>
                </w:rPr>
                <w:t xml:space="preserve"> pose: A </w:t>
              </w:r>
              <w:proofErr w:type="spellStart"/>
              <w:r w:rsidRPr="00020CF7">
                <w:rPr>
                  <w:rFonts w:cstheme="minorHAnsi"/>
                  <w:sz w:val="16"/>
                  <w:szCs w:val="16"/>
                </w:rPr>
                <w:t>biologically</w:t>
              </w:r>
              <w:proofErr w:type="spellEnd"/>
              <w:r w:rsidRPr="00020CF7">
                <w:rPr>
                  <w:rFonts w:cstheme="minorHAnsi"/>
                  <w:sz w:val="16"/>
                  <w:szCs w:val="16"/>
                </w:rPr>
                <w:t xml:space="preserve"> </w:t>
              </w:r>
              <w:proofErr w:type="spellStart"/>
              <w:r w:rsidRPr="00020CF7">
                <w:rPr>
                  <w:rFonts w:cstheme="minorHAnsi"/>
                  <w:sz w:val="16"/>
                  <w:szCs w:val="16"/>
                </w:rPr>
                <w:t>inspired</w:t>
              </w:r>
              <w:proofErr w:type="spellEnd"/>
              <w:r w:rsidRPr="00020CF7">
                <w:rPr>
                  <w:rFonts w:cstheme="minorHAnsi"/>
                  <w:sz w:val="16"/>
                  <w:szCs w:val="16"/>
                </w:rPr>
                <w:t xml:space="preserve"> neural </w:t>
              </w:r>
              <w:proofErr w:type="spellStart"/>
              <w:r w:rsidRPr="00020CF7">
                <w:rPr>
                  <w:rFonts w:cstheme="minorHAnsi"/>
                  <w:sz w:val="16"/>
                  <w:szCs w:val="16"/>
                </w:rPr>
                <w:t>model</w:t>
              </w:r>
              <w:proofErr w:type="spellEnd"/>
              <w:r w:rsidRPr="00020CF7">
                <w:rPr>
                  <w:rFonts w:cstheme="minorHAnsi"/>
                  <w:sz w:val="16"/>
                  <w:szCs w:val="16"/>
                </w:rPr>
                <w:t>,” Neural Networks, vol. 21, no. 9, pp. 1238–1246, 2008.</w:t>
              </w:r>
            </w:ins>
          </w:p>
          <w:p w14:paraId="04737CF8" w14:textId="77777777" w:rsidR="009D1D1B" w:rsidRPr="00020CF7" w:rsidRDefault="009D1D1B" w:rsidP="009D1D1B">
            <w:pPr>
              <w:pStyle w:val="Bibliografa"/>
              <w:spacing w:after="0"/>
              <w:rPr>
                <w:ins w:id="1535" w:author="Ronald Fernando Rodríguez Barbosa" w:date="2020-04-11T19:34:00Z"/>
                <w:rFonts w:cstheme="minorHAnsi"/>
                <w:sz w:val="16"/>
                <w:szCs w:val="16"/>
              </w:rPr>
            </w:pPr>
            <w:ins w:id="1536" w:author="Ronald Fernando Rodríguez Barbosa" w:date="2020-04-11T19:34:00Z">
              <w:r w:rsidRPr="00020CF7">
                <w:rPr>
                  <w:rFonts w:cstheme="minorHAnsi"/>
                  <w:sz w:val="16"/>
                  <w:szCs w:val="16"/>
                </w:rPr>
                <w:t xml:space="preserve">[41] B. R. </w:t>
              </w:r>
              <w:proofErr w:type="spellStart"/>
              <w:r w:rsidRPr="00020CF7">
                <w:rPr>
                  <w:rFonts w:cstheme="minorHAnsi"/>
                  <w:sz w:val="16"/>
                  <w:szCs w:val="16"/>
                </w:rPr>
                <w:t>Steunebrink</w:t>
              </w:r>
              <w:proofErr w:type="spellEnd"/>
              <w:r w:rsidRPr="00020CF7">
                <w:rPr>
                  <w:rFonts w:cstheme="minorHAnsi"/>
                  <w:sz w:val="16"/>
                  <w:szCs w:val="16"/>
                </w:rPr>
                <w:t>,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logical</w:t>
              </w:r>
              <w:proofErr w:type="spellEnd"/>
              <w:r w:rsidRPr="00020CF7">
                <w:rPr>
                  <w:rFonts w:cstheme="minorHAnsi"/>
                  <w:sz w:val="16"/>
                  <w:szCs w:val="16"/>
                </w:rPr>
                <w:t xml:space="preserve"> </w:t>
              </w:r>
              <w:proofErr w:type="spellStart"/>
              <w:r w:rsidRPr="00020CF7">
                <w:rPr>
                  <w:rFonts w:cstheme="minorHAnsi"/>
                  <w:sz w:val="16"/>
                  <w:szCs w:val="16"/>
                </w:rPr>
                <w:t>structure</w:t>
              </w:r>
              <w:proofErr w:type="spellEnd"/>
              <w:r w:rsidRPr="00020CF7">
                <w:rPr>
                  <w:rFonts w:cstheme="minorHAnsi"/>
                  <w:sz w:val="16"/>
                  <w:szCs w:val="16"/>
                </w:rPr>
                <w:t xml:space="preserve"> of </w:t>
              </w:r>
              <w:proofErr w:type="spellStart"/>
              <w:r w:rsidRPr="00020CF7">
                <w:rPr>
                  <w:rFonts w:cstheme="minorHAnsi"/>
                  <w:sz w:val="16"/>
                  <w:szCs w:val="16"/>
                </w:rPr>
                <w:t>emotions</w:t>
              </w:r>
              <w:proofErr w:type="spellEnd"/>
              <w:r w:rsidRPr="00020CF7">
                <w:rPr>
                  <w:rFonts w:cstheme="minorHAnsi"/>
                  <w:sz w:val="16"/>
                  <w:szCs w:val="16"/>
                </w:rPr>
                <w:t xml:space="preserve">,” SIKS </w:t>
              </w:r>
              <w:proofErr w:type="spellStart"/>
              <w:r w:rsidRPr="00020CF7">
                <w:rPr>
                  <w:rFonts w:cstheme="minorHAnsi"/>
                  <w:sz w:val="16"/>
                  <w:szCs w:val="16"/>
                </w:rPr>
                <w:t>Dissertation</w:t>
              </w:r>
              <w:proofErr w:type="spellEnd"/>
              <w:r w:rsidRPr="00020CF7">
                <w:rPr>
                  <w:rFonts w:cstheme="minorHAnsi"/>
                  <w:sz w:val="16"/>
                  <w:szCs w:val="16"/>
                </w:rPr>
                <w:t xml:space="preserve"> Series, vol. 23. 2010.</w:t>
              </w:r>
            </w:ins>
          </w:p>
          <w:p w14:paraId="5D8DF748" w14:textId="77777777" w:rsidR="009D1D1B" w:rsidRPr="00020CF7" w:rsidRDefault="009D1D1B" w:rsidP="009D1D1B">
            <w:pPr>
              <w:pStyle w:val="Bibliografa"/>
              <w:spacing w:after="0"/>
              <w:rPr>
                <w:ins w:id="1537" w:author="Ronald Fernando Rodríguez Barbosa" w:date="2020-04-11T19:34:00Z"/>
                <w:rFonts w:cstheme="minorHAnsi"/>
                <w:sz w:val="16"/>
                <w:szCs w:val="16"/>
              </w:rPr>
            </w:pPr>
            <w:ins w:id="1538" w:author="Ronald Fernando Rodríguez Barbosa" w:date="2020-04-11T19:34:00Z">
              <w:r w:rsidRPr="00020CF7">
                <w:rPr>
                  <w:rFonts w:cstheme="minorHAnsi"/>
                  <w:sz w:val="16"/>
                  <w:szCs w:val="16"/>
                </w:rPr>
                <w:t xml:space="preserve">[42] SMRC, “Spanish personal </w:t>
              </w:r>
              <w:proofErr w:type="spellStart"/>
              <w:r w:rsidRPr="00020CF7">
                <w:rPr>
                  <w:rFonts w:cstheme="minorHAnsi"/>
                  <w:sz w:val="16"/>
                  <w:szCs w:val="16"/>
                </w:rPr>
                <w:t>health</w:t>
              </w:r>
              <w:proofErr w:type="spellEnd"/>
              <w:r w:rsidRPr="00020CF7">
                <w:rPr>
                  <w:rFonts w:cstheme="minorHAnsi"/>
                  <w:sz w:val="16"/>
                  <w:szCs w:val="16"/>
                </w:rPr>
                <w:t xml:space="preserve"> </w:t>
              </w:r>
              <w:proofErr w:type="spellStart"/>
              <w:r w:rsidRPr="00020CF7">
                <w:rPr>
                  <w:rFonts w:cstheme="minorHAnsi"/>
                  <w:sz w:val="16"/>
                  <w:szCs w:val="16"/>
                </w:rPr>
                <w:t>questionnaire</w:t>
              </w:r>
              <w:proofErr w:type="spellEnd"/>
              <w:r w:rsidRPr="00020CF7">
                <w:rPr>
                  <w:rFonts w:cstheme="minorHAnsi"/>
                  <w:sz w:val="16"/>
                  <w:szCs w:val="16"/>
                </w:rPr>
                <w:t xml:space="preserve"> </w:t>
              </w:r>
              <w:proofErr w:type="spellStart"/>
              <w:r w:rsidRPr="00020CF7">
                <w:rPr>
                  <w:rFonts w:cstheme="minorHAnsi"/>
                  <w:sz w:val="16"/>
                  <w:szCs w:val="16"/>
                </w:rPr>
                <w:t>depression</w:t>
              </w:r>
              <w:proofErr w:type="spellEnd"/>
              <w:r w:rsidRPr="00020CF7">
                <w:rPr>
                  <w:rFonts w:cstheme="minorHAnsi"/>
                  <w:sz w:val="16"/>
                  <w:szCs w:val="16"/>
                </w:rPr>
                <w:t xml:space="preserve"> </w:t>
              </w:r>
              <w:proofErr w:type="spellStart"/>
              <w:r w:rsidRPr="00020CF7">
                <w:rPr>
                  <w:rFonts w:cstheme="minorHAnsi"/>
                  <w:sz w:val="16"/>
                  <w:szCs w:val="16"/>
                </w:rPr>
                <w:t>scale</w:t>
              </w:r>
              <w:proofErr w:type="spellEnd"/>
              <w:r w:rsidRPr="00020CF7">
                <w:rPr>
                  <w:rFonts w:cstheme="minorHAnsi"/>
                  <w:sz w:val="16"/>
                  <w:szCs w:val="16"/>
                </w:rPr>
                <w:t xml:space="preserve"> (phq-8),” </w:t>
              </w:r>
              <w:proofErr w:type="spellStart"/>
              <w:r w:rsidRPr="00020CF7">
                <w:rPr>
                  <w:rFonts w:cstheme="minorHAnsi"/>
                  <w:sz w:val="16"/>
                  <w:szCs w:val="16"/>
                </w:rPr>
                <w:t>Self</w:t>
              </w:r>
              <w:proofErr w:type="spellEnd"/>
              <w:r w:rsidRPr="00020CF7">
                <w:rPr>
                  <w:rFonts w:cstheme="minorHAnsi"/>
                  <w:sz w:val="16"/>
                  <w:szCs w:val="16"/>
                </w:rPr>
                <w:t xml:space="preserve"> Management R </w:t>
              </w:r>
              <w:proofErr w:type="spellStart"/>
              <w:r w:rsidRPr="00020CF7">
                <w:rPr>
                  <w:rFonts w:cstheme="minorHAnsi"/>
                  <w:sz w:val="16"/>
                  <w:szCs w:val="16"/>
                </w:rPr>
                <w:t>esource</w:t>
              </w:r>
              <w:proofErr w:type="spellEnd"/>
              <w:r w:rsidRPr="00020CF7">
                <w:rPr>
                  <w:rFonts w:cstheme="minorHAnsi"/>
                  <w:sz w:val="16"/>
                  <w:szCs w:val="16"/>
                </w:rPr>
                <w:t xml:space="preserve"> Center. 2012.</w:t>
              </w:r>
            </w:ins>
          </w:p>
          <w:p w14:paraId="2A54600C" w14:textId="77777777" w:rsidR="009D1D1B" w:rsidRPr="00020CF7" w:rsidRDefault="009D1D1B" w:rsidP="009D1D1B">
            <w:pPr>
              <w:pStyle w:val="Bibliografa"/>
              <w:spacing w:after="0"/>
              <w:rPr>
                <w:ins w:id="1539" w:author="Ronald Fernando Rodríguez Barbosa" w:date="2020-04-11T19:34:00Z"/>
                <w:rFonts w:cstheme="minorHAnsi"/>
                <w:sz w:val="16"/>
                <w:szCs w:val="16"/>
              </w:rPr>
            </w:pPr>
            <w:ins w:id="1540" w:author="Ronald Fernando Rodríguez Barbosa" w:date="2020-04-11T19:34:00Z">
              <w:r w:rsidRPr="00020CF7">
                <w:rPr>
                  <w:rFonts w:cstheme="minorHAnsi"/>
                  <w:sz w:val="16"/>
                  <w:szCs w:val="16"/>
                </w:rPr>
                <w:t>[43] C. Javier, Evaluación educativa y social. 1991.</w:t>
              </w:r>
            </w:ins>
          </w:p>
          <w:p w14:paraId="01F56C81" w14:textId="77777777" w:rsidR="009D1D1B" w:rsidRPr="00020CF7" w:rsidRDefault="009D1D1B" w:rsidP="009D1D1B">
            <w:pPr>
              <w:pStyle w:val="Bibliografa"/>
              <w:spacing w:after="0"/>
              <w:rPr>
                <w:ins w:id="1541" w:author="Ronald Fernando Rodríguez Barbosa" w:date="2020-04-11T19:34:00Z"/>
                <w:rFonts w:cstheme="minorHAnsi"/>
                <w:sz w:val="16"/>
                <w:szCs w:val="16"/>
              </w:rPr>
            </w:pPr>
            <w:ins w:id="1542" w:author="Ronald Fernando Rodríguez Barbosa" w:date="2020-04-11T19:34:00Z">
              <w:r w:rsidRPr="00020CF7">
                <w:rPr>
                  <w:rFonts w:cstheme="minorHAnsi"/>
                  <w:sz w:val="16"/>
                  <w:szCs w:val="16"/>
                </w:rPr>
                <w:t xml:space="preserve">[44] R. </w:t>
              </w:r>
              <w:proofErr w:type="spellStart"/>
              <w:r w:rsidRPr="00020CF7">
                <w:rPr>
                  <w:rFonts w:cstheme="minorHAnsi"/>
                  <w:sz w:val="16"/>
                  <w:szCs w:val="16"/>
                </w:rPr>
                <w:t>Pekrun</w:t>
              </w:r>
              <w:proofErr w:type="spellEnd"/>
              <w:r w:rsidRPr="00020CF7">
                <w:rPr>
                  <w:rFonts w:cstheme="minorHAnsi"/>
                  <w:sz w:val="16"/>
                  <w:szCs w:val="16"/>
                </w:rPr>
                <w:t xml:space="preserve"> et al, “</w:t>
              </w:r>
              <w:proofErr w:type="spellStart"/>
              <w:r w:rsidRPr="00020CF7">
                <w:rPr>
                  <w:rFonts w:cstheme="minorHAnsi"/>
                  <w:sz w:val="16"/>
                  <w:szCs w:val="16"/>
                </w:rPr>
                <w:t>Measuring</w:t>
              </w:r>
              <w:proofErr w:type="spellEnd"/>
              <w:r w:rsidRPr="00020CF7">
                <w:rPr>
                  <w:rFonts w:cstheme="minorHAnsi"/>
                  <w:sz w:val="16"/>
                  <w:szCs w:val="16"/>
                </w:rPr>
                <w:t xml:space="preserve"> </w:t>
              </w:r>
              <w:proofErr w:type="spellStart"/>
              <w:r w:rsidRPr="00020CF7">
                <w:rPr>
                  <w:rFonts w:cstheme="minorHAnsi"/>
                  <w:sz w:val="16"/>
                  <w:szCs w:val="16"/>
                </w:rPr>
                <w:t>emotions</w:t>
              </w:r>
              <w:proofErr w:type="spellEnd"/>
              <w:r w:rsidRPr="00020CF7">
                <w:rPr>
                  <w:rFonts w:cstheme="minorHAnsi"/>
                  <w:sz w:val="16"/>
                  <w:szCs w:val="16"/>
                </w:rPr>
                <w:t xml:space="preserve"> in </w:t>
              </w:r>
              <w:proofErr w:type="spellStart"/>
              <w:r w:rsidRPr="00020CF7">
                <w:rPr>
                  <w:rFonts w:cstheme="minorHAnsi"/>
                  <w:sz w:val="16"/>
                  <w:szCs w:val="16"/>
                </w:rPr>
                <w:t>students</w:t>
              </w:r>
              <w:proofErr w:type="spellEnd"/>
              <w:r w:rsidRPr="00020CF7">
                <w:rPr>
                  <w:rFonts w:cstheme="minorHAnsi"/>
                  <w:sz w:val="16"/>
                  <w:szCs w:val="16"/>
                </w:rPr>
                <w:t xml:space="preserve">’ </w:t>
              </w:r>
              <w:proofErr w:type="spellStart"/>
              <w:r w:rsidRPr="00020CF7">
                <w:rPr>
                  <w:rFonts w:cstheme="minorHAnsi"/>
                  <w:sz w:val="16"/>
                  <w:szCs w:val="16"/>
                </w:rPr>
                <w:t>learning</w:t>
              </w:r>
              <w:proofErr w:type="spellEnd"/>
              <w:r w:rsidRPr="00020CF7">
                <w:rPr>
                  <w:rFonts w:cstheme="minorHAnsi"/>
                  <w:sz w:val="16"/>
                  <w:szCs w:val="16"/>
                </w:rPr>
                <w:t xml:space="preserve"> and performance: </w:t>
              </w:r>
              <w:proofErr w:type="spellStart"/>
              <w:r w:rsidRPr="00020CF7">
                <w:rPr>
                  <w:rFonts w:cstheme="minorHAnsi"/>
                  <w:sz w:val="16"/>
                  <w:szCs w:val="16"/>
                </w:rPr>
                <w:t>The</w:t>
              </w:r>
              <w:proofErr w:type="spellEnd"/>
              <w:r w:rsidRPr="00020CF7">
                <w:rPr>
                  <w:rFonts w:cstheme="minorHAnsi"/>
                  <w:sz w:val="16"/>
                  <w:szCs w:val="16"/>
                </w:rPr>
                <w:t xml:space="preserve"> </w:t>
              </w:r>
              <w:proofErr w:type="spellStart"/>
              <w:r w:rsidRPr="00020CF7">
                <w:rPr>
                  <w:rFonts w:cstheme="minorHAnsi"/>
                  <w:sz w:val="16"/>
                  <w:szCs w:val="16"/>
                </w:rPr>
                <w:t>achievement</w:t>
              </w:r>
              <w:proofErr w:type="spellEnd"/>
              <w:r w:rsidRPr="00020CF7">
                <w:rPr>
                  <w:rFonts w:cstheme="minorHAnsi"/>
                  <w:sz w:val="16"/>
                  <w:szCs w:val="16"/>
                </w:rPr>
                <w:t xml:space="preserve"> </w:t>
              </w:r>
              <w:proofErr w:type="spellStart"/>
              <w:r w:rsidRPr="00020CF7">
                <w:rPr>
                  <w:rFonts w:cstheme="minorHAnsi"/>
                  <w:sz w:val="16"/>
                  <w:szCs w:val="16"/>
                </w:rPr>
                <w:t>emotions</w:t>
              </w:r>
              <w:proofErr w:type="spellEnd"/>
              <w:r w:rsidRPr="00020CF7">
                <w:rPr>
                  <w:rFonts w:cstheme="minorHAnsi"/>
                  <w:sz w:val="16"/>
                  <w:szCs w:val="16"/>
                </w:rPr>
                <w:t xml:space="preserve"> </w:t>
              </w:r>
              <w:proofErr w:type="spellStart"/>
              <w:r w:rsidRPr="00020CF7">
                <w:rPr>
                  <w:rFonts w:cstheme="minorHAnsi"/>
                  <w:sz w:val="16"/>
                  <w:szCs w:val="16"/>
                </w:rPr>
                <w:t>questionnaire</w:t>
              </w:r>
              <w:proofErr w:type="spellEnd"/>
              <w:r w:rsidRPr="00020CF7">
                <w:rPr>
                  <w:rFonts w:cstheme="minorHAnsi"/>
                  <w:sz w:val="16"/>
                  <w:szCs w:val="16"/>
                </w:rPr>
                <w:t xml:space="preserve"> (</w:t>
              </w:r>
              <w:proofErr w:type="spellStart"/>
              <w:r w:rsidRPr="00020CF7">
                <w:rPr>
                  <w:rFonts w:cstheme="minorHAnsi"/>
                  <w:sz w:val="16"/>
                  <w:szCs w:val="16"/>
                </w:rPr>
                <w:t>aeq</w:t>
              </w:r>
              <w:proofErr w:type="spellEnd"/>
              <w:r w:rsidRPr="00020CF7">
                <w:rPr>
                  <w:rFonts w:cstheme="minorHAnsi"/>
                  <w:sz w:val="16"/>
                  <w:szCs w:val="16"/>
                </w:rPr>
                <w:t xml:space="preserve">),” </w:t>
              </w:r>
              <w:proofErr w:type="spellStart"/>
              <w:r w:rsidRPr="00020CF7">
                <w:rPr>
                  <w:rFonts w:cstheme="minorHAnsi"/>
                  <w:sz w:val="16"/>
                  <w:szCs w:val="16"/>
                </w:rPr>
                <w:t>Contemporary</w:t>
              </w:r>
              <w:proofErr w:type="spellEnd"/>
              <w:r w:rsidRPr="00020CF7">
                <w:rPr>
                  <w:rFonts w:cstheme="minorHAnsi"/>
                  <w:sz w:val="16"/>
                  <w:szCs w:val="16"/>
                </w:rPr>
                <w:t xml:space="preserve"> </w:t>
              </w:r>
              <w:proofErr w:type="spellStart"/>
              <w:r w:rsidRPr="00020CF7">
                <w:rPr>
                  <w:rFonts w:cstheme="minorHAnsi"/>
                  <w:sz w:val="16"/>
                  <w:szCs w:val="16"/>
                </w:rPr>
                <w:t>Educational</w:t>
              </w:r>
              <w:proofErr w:type="spellEnd"/>
              <w:r w:rsidRPr="00020CF7">
                <w:rPr>
                  <w:rFonts w:cstheme="minorHAnsi"/>
                  <w:sz w:val="16"/>
                  <w:szCs w:val="16"/>
                </w:rPr>
                <w:t xml:space="preserve"> </w:t>
              </w:r>
              <w:proofErr w:type="spellStart"/>
              <w:r w:rsidRPr="00020CF7">
                <w:rPr>
                  <w:rFonts w:cstheme="minorHAnsi"/>
                  <w:sz w:val="16"/>
                  <w:szCs w:val="16"/>
                </w:rPr>
                <w:t>Psychology</w:t>
              </w:r>
              <w:proofErr w:type="spellEnd"/>
              <w:r w:rsidRPr="00020CF7">
                <w:rPr>
                  <w:rFonts w:cstheme="minorHAnsi"/>
                  <w:sz w:val="16"/>
                  <w:szCs w:val="16"/>
                </w:rPr>
                <w:t>, vol. 36, no. 1, pp. 36–48, 2011.</w:t>
              </w:r>
            </w:ins>
          </w:p>
          <w:p w14:paraId="3F50308F" w14:textId="77777777" w:rsidR="009D1D1B" w:rsidRPr="00020CF7" w:rsidRDefault="009D1D1B" w:rsidP="009D1D1B">
            <w:pPr>
              <w:pStyle w:val="Bibliografa"/>
              <w:spacing w:after="0"/>
              <w:rPr>
                <w:ins w:id="1543" w:author="Ronald Fernando Rodríguez Barbosa" w:date="2020-04-11T19:34:00Z"/>
                <w:rFonts w:cstheme="minorHAnsi"/>
                <w:sz w:val="16"/>
                <w:szCs w:val="16"/>
              </w:rPr>
            </w:pPr>
            <w:ins w:id="1544" w:author="Ronald Fernando Rodríguez Barbosa" w:date="2020-04-11T19:34:00Z">
              <w:r w:rsidRPr="00020CF7">
                <w:rPr>
                  <w:rFonts w:cstheme="minorHAnsi"/>
                  <w:sz w:val="16"/>
                  <w:szCs w:val="16"/>
                </w:rPr>
                <w:t xml:space="preserve">[45] Eder Mauricio Abello Rodríguez, “Identificación de actividades inusuales a partir del uso de </w:t>
              </w:r>
              <w:proofErr w:type="spellStart"/>
              <w:r w:rsidRPr="00020CF7">
                <w:rPr>
                  <w:rFonts w:cstheme="minorHAnsi"/>
                  <w:sz w:val="16"/>
                  <w:szCs w:val="16"/>
                </w:rPr>
                <w:t>cctv</w:t>
              </w:r>
              <w:proofErr w:type="spellEnd"/>
              <w:r w:rsidRPr="00020CF7">
                <w:rPr>
                  <w:rFonts w:cstheme="minorHAnsi"/>
                  <w:sz w:val="16"/>
                  <w:szCs w:val="16"/>
                </w:rPr>
                <w:t>.” Pontificia Universidad Javeriana. 2018.</w:t>
              </w:r>
            </w:ins>
          </w:p>
          <w:p w14:paraId="0263B16D" w14:textId="77777777" w:rsidR="009D1D1B" w:rsidRPr="00020CF7" w:rsidRDefault="009D1D1B" w:rsidP="009D1D1B">
            <w:pPr>
              <w:pStyle w:val="Bibliografa"/>
              <w:spacing w:after="0"/>
              <w:rPr>
                <w:ins w:id="1545" w:author="Ronald Fernando Rodríguez Barbosa" w:date="2020-04-11T19:34:00Z"/>
                <w:rFonts w:cstheme="minorHAnsi"/>
                <w:sz w:val="16"/>
                <w:szCs w:val="16"/>
              </w:rPr>
            </w:pPr>
            <w:ins w:id="1546" w:author="Ronald Fernando Rodríguez Barbosa" w:date="2020-04-11T19:34:00Z">
              <w:r w:rsidRPr="00020CF7">
                <w:rPr>
                  <w:rFonts w:cstheme="minorHAnsi"/>
                  <w:sz w:val="16"/>
                  <w:szCs w:val="16"/>
                </w:rPr>
                <w:t>[46] Daniel Steven Valencia Parada, “Simulador basado en agentes inteligentes para el apoyo a la toma de decisiones en los planes operacionales de negocios en centros comerciales.” Pontificia Universidad Javeriana. 2015.</w:t>
              </w:r>
            </w:ins>
          </w:p>
          <w:p w14:paraId="459A540D" w14:textId="77777777" w:rsidR="009D1D1B" w:rsidRPr="00020CF7" w:rsidRDefault="009D1D1B" w:rsidP="009D1D1B">
            <w:pPr>
              <w:pStyle w:val="Bibliografa"/>
              <w:spacing w:after="0"/>
              <w:rPr>
                <w:ins w:id="1547" w:author="Ronald Fernando Rodríguez Barbosa" w:date="2020-04-11T19:34:00Z"/>
                <w:rFonts w:cstheme="minorHAnsi"/>
                <w:sz w:val="16"/>
                <w:szCs w:val="16"/>
              </w:rPr>
            </w:pPr>
            <w:ins w:id="1548" w:author="Ronald Fernando Rodríguez Barbosa" w:date="2020-04-11T19:34:00Z">
              <w:r w:rsidRPr="00020CF7">
                <w:rPr>
                  <w:rFonts w:cstheme="minorHAnsi"/>
                  <w:sz w:val="16"/>
                  <w:szCs w:val="16"/>
                </w:rPr>
                <w:t>[47] J. Alcalá, “Reconocimiento multimodal del estado emocional de un niño en un contexto educativo.” Pontificia Universidad Javeriana. 2017.</w:t>
              </w:r>
            </w:ins>
          </w:p>
          <w:p w14:paraId="4C974C11" w14:textId="77777777" w:rsidR="009D1D1B" w:rsidRPr="00020CF7" w:rsidRDefault="009D1D1B" w:rsidP="009D1D1B">
            <w:pPr>
              <w:pStyle w:val="Bibliografa"/>
              <w:spacing w:after="0"/>
              <w:rPr>
                <w:ins w:id="1549" w:author="Ronald Fernando Rodríguez Barbosa" w:date="2020-04-11T19:34:00Z"/>
                <w:rFonts w:cstheme="minorHAnsi"/>
                <w:sz w:val="16"/>
                <w:szCs w:val="16"/>
              </w:rPr>
            </w:pPr>
            <w:ins w:id="1550" w:author="Ronald Fernando Rodríguez Barbosa" w:date="2020-04-11T19:34:00Z">
              <w:r w:rsidRPr="00020CF7">
                <w:rPr>
                  <w:rFonts w:cstheme="minorHAnsi"/>
                  <w:sz w:val="16"/>
                  <w:szCs w:val="16"/>
                </w:rPr>
                <w:t xml:space="preserve">[48] S. </w:t>
              </w:r>
              <w:proofErr w:type="spellStart"/>
              <w:r w:rsidRPr="00020CF7">
                <w:rPr>
                  <w:rFonts w:cstheme="minorHAnsi"/>
                  <w:sz w:val="16"/>
                  <w:szCs w:val="16"/>
                </w:rPr>
                <w:t>Manfredi</w:t>
              </w:r>
              <w:proofErr w:type="spellEnd"/>
              <w:r w:rsidRPr="00020CF7">
                <w:rPr>
                  <w:rFonts w:cstheme="minorHAnsi"/>
                  <w:sz w:val="16"/>
                  <w:szCs w:val="16"/>
                </w:rPr>
                <w:t>, “</w:t>
              </w:r>
              <w:proofErr w:type="spellStart"/>
              <w:r w:rsidRPr="00020CF7">
                <w:rPr>
                  <w:rFonts w:cstheme="minorHAnsi"/>
                  <w:sz w:val="16"/>
                  <w:szCs w:val="16"/>
                </w:rPr>
                <w:t>Robust</w:t>
              </w:r>
              <w:proofErr w:type="spellEnd"/>
              <w:r w:rsidRPr="00020CF7">
                <w:rPr>
                  <w:rFonts w:cstheme="minorHAnsi"/>
                  <w:sz w:val="16"/>
                  <w:szCs w:val="16"/>
                </w:rPr>
                <w:t xml:space="preserve"> </w:t>
              </w:r>
              <w:proofErr w:type="spellStart"/>
              <w:r w:rsidRPr="00020CF7">
                <w:rPr>
                  <w:rFonts w:cstheme="minorHAnsi"/>
                  <w:sz w:val="16"/>
                  <w:szCs w:val="16"/>
                </w:rPr>
                <w:t>scalable</w:t>
              </w:r>
              <w:proofErr w:type="spellEnd"/>
              <w:r w:rsidRPr="00020CF7">
                <w:rPr>
                  <w:rFonts w:cstheme="minorHAnsi"/>
                  <w:sz w:val="16"/>
                  <w:szCs w:val="16"/>
                </w:rPr>
                <w:t xml:space="preserve"> </w:t>
              </w:r>
              <w:proofErr w:type="spellStart"/>
              <w:r w:rsidRPr="00020CF7">
                <w:rPr>
                  <w:rFonts w:cstheme="minorHAnsi"/>
                  <w:sz w:val="16"/>
                  <w:szCs w:val="16"/>
                </w:rPr>
                <w:t>stabilisability</w:t>
              </w:r>
              <w:proofErr w:type="spellEnd"/>
              <w:r w:rsidRPr="00020CF7">
                <w:rPr>
                  <w:rFonts w:cstheme="minorHAnsi"/>
                  <w:sz w:val="16"/>
                  <w:szCs w:val="16"/>
                </w:rPr>
                <w:t xml:space="preserve"> </w:t>
              </w:r>
              <w:proofErr w:type="spellStart"/>
              <w:r w:rsidRPr="00020CF7">
                <w:rPr>
                  <w:rFonts w:cstheme="minorHAnsi"/>
                  <w:sz w:val="16"/>
                  <w:szCs w:val="16"/>
                </w:rPr>
                <w:t>conditions</w:t>
              </w:r>
              <w:proofErr w:type="spellEnd"/>
              <w:r w:rsidRPr="00020CF7">
                <w:rPr>
                  <w:rFonts w:cstheme="minorHAnsi"/>
                  <w:sz w:val="16"/>
                  <w:szCs w:val="16"/>
                </w:rPr>
                <w:t xml:space="preserve"> for </w:t>
              </w:r>
              <w:proofErr w:type="spellStart"/>
              <w:r w:rsidRPr="00020CF7">
                <w:rPr>
                  <w:rFonts w:cstheme="minorHAnsi"/>
                  <w:sz w:val="16"/>
                  <w:szCs w:val="16"/>
                </w:rPr>
                <w:t>large-scale</w:t>
              </w:r>
              <w:proofErr w:type="spellEnd"/>
              <w:r w:rsidRPr="00020CF7">
                <w:rPr>
                  <w:rFonts w:cstheme="minorHAnsi"/>
                  <w:sz w:val="16"/>
                  <w:szCs w:val="16"/>
                </w:rPr>
                <w:t xml:space="preserve"> </w:t>
              </w:r>
              <w:proofErr w:type="spellStart"/>
              <w:r w:rsidRPr="00020CF7">
                <w:rPr>
                  <w:rFonts w:cstheme="minorHAnsi"/>
                  <w:sz w:val="16"/>
                  <w:szCs w:val="16"/>
                </w:rPr>
                <w:t>heterogeneous</w:t>
              </w:r>
              <w:proofErr w:type="spellEnd"/>
              <w:r w:rsidRPr="00020CF7">
                <w:rPr>
                  <w:rFonts w:cstheme="minorHAnsi"/>
                  <w:sz w:val="16"/>
                  <w:szCs w:val="16"/>
                </w:rPr>
                <w:t xml:space="preserve"> </w:t>
              </w:r>
              <w:proofErr w:type="spellStart"/>
              <w:r w:rsidRPr="00020CF7">
                <w:rPr>
                  <w:rFonts w:cstheme="minorHAnsi"/>
                  <w:sz w:val="16"/>
                  <w:szCs w:val="16"/>
                </w:rPr>
                <w:t>multi-agent</w:t>
              </w:r>
              <w:proofErr w:type="spellEnd"/>
              <w:r w:rsidRPr="00020CF7">
                <w:rPr>
                  <w:rFonts w:cstheme="minorHAnsi"/>
                  <w:sz w:val="16"/>
                  <w:szCs w:val="16"/>
                </w:rPr>
                <w:t xml:space="preserve"> </w:t>
              </w:r>
              <w:proofErr w:type="spellStart"/>
              <w:r w:rsidRPr="00020CF7">
                <w:rPr>
                  <w:rFonts w:cstheme="minorHAnsi"/>
                  <w:sz w:val="16"/>
                  <w:szCs w:val="16"/>
                </w:rPr>
                <w:t>systems</w:t>
              </w:r>
              <w:proofErr w:type="spellEnd"/>
              <w:r w:rsidRPr="00020CF7">
                <w:rPr>
                  <w:rFonts w:cstheme="minorHAnsi"/>
                  <w:sz w:val="16"/>
                  <w:szCs w:val="16"/>
                </w:rPr>
                <w:t xml:space="preserve"> </w:t>
              </w:r>
              <w:proofErr w:type="spellStart"/>
              <w:r w:rsidRPr="00020CF7">
                <w:rPr>
                  <w:rFonts w:cstheme="minorHAnsi"/>
                  <w:sz w:val="16"/>
                  <w:szCs w:val="16"/>
                </w:rPr>
                <w:t>with</w:t>
              </w:r>
              <w:proofErr w:type="spellEnd"/>
              <w:r w:rsidRPr="00020CF7">
                <w:rPr>
                  <w:rFonts w:cstheme="minorHAnsi"/>
                  <w:sz w:val="16"/>
                  <w:szCs w:val="16"/>
                </w:rPr>
                <w:t xml:space="preserve"> </w:t>
              </w:r>
              <w:proofErr w:type="spellStart"/>
              <w:r w:rsidRPr="00020CF7">
                <w:rPr>
                  <w:rFonts w:cstheme="minorHAnsi"/>
                  <w:sz w:val="16"/>
                  <w:szCs w:val="16"/>
                </w:rPr>
                <w:t>uncertain</w:t>
              </w:r>
              <w:proofErr w:type="spellEnd"/>
              <w:r w:rsidRPr="00020CF7">
                <w:rPr>
                  <w:rFonts w:cstheme="minorHAnsi"/>
                  <w:sz w:val="16"/>
                  <w:szCs w:val="16"/>
                </w:rPr>
                <w:t xml:space="preserve"> </w:t>
              </w:r>
              <w:proofErr w:type="spellStart"/>
              <w:r w:rsidRPr="00020CF7">
                <w:rPr>
                  <w:rFonts w:cstheme="minorHAnsi"/>
                  <w:sz w:val="16"/>
                  <w:szCs w:val="16"/>
                </w:rPr>
                <w:t>nonlinear</w:t>
              </w:r>
              <w:proofErr w:type="spellEnd"/>
              <w:r w:rsidRPr="00020CF7">
                <w:rPr>
                  <w:rFonts w:cstheme="minorHAnsi"/>
                  <w:sz w:val="16"/>
                  <w:szCs w:val="16"/>
                </w:rPr>
                <w:t xml:space="preserve"> </w:t>
              </w:r>
              <w:proofErr w:type="spellStart"/>
              <w:r w:rsidRPr="00020CF7">
                <w:rPr>
                  <w:rFonts w:cstheme="minorHAnsi"/>
                  <w:sz w:val="16"/>
                  <w:szCs w:val="16"/>
                </w:rPr>
                <w:t>interactions</w:t>
              </w:r>
              <w:proofErr w:type="spellEnd"/>
              <w:r w:rsidRPr="00020CF7">
                <w:rPr>
                  <w:rFonts w:cstheme="minorHAnsi"/>
                  <w:sz w:val="16"/>
                  <w:szCs w:val="16"/>
                </w:rPr>
                <w:t xml:space="preserve">: </w:t>
              </w:r>
              <w:proofErr w:type="spellStart"/>
              <w:r w:rsidRPr="00020CF7">
                <w:rPr>
                  <w:rFonts w:cstheme="minorHAnsi"/>
                  <w:sz w:val="16"/>
                  <w:szCs w:val="16"/>
                </w:rPr>
                <w:t>Towards</w:t>
              </w:r>
              <w:proofErr w:type="spellEnd"/>
              <w:r w:rsidRPr="00020CF7">
                <w:rPr>
                  <w:rFonts w:cstheme="minorHAnsi"/>
                  <w:sz w:val="16"/>
                  <w:szCs w:val="16"/>
                </w:rPr>
                <w:t xml:space="preserve"> a </w:t>
              </w:r>
              <w:proofErr w:type="spellStart"/>
              <w:r w:rsidRPr="00020CF7">
                <w:rPr>
                  <w:rFonts w:cstheme="minorHAnsi"/>
                  <w:sz w:val="16"/>
                  <w:szCs w:val="16"/>
                </w:rPr>
                <w:t>distributed</w:t>
              </w:r>
              <w:proofErr w:type="spellEnd"/>
              <w:r w:rsidRPr="00020CF7">
                <w:rPr>
                  <w:rFonts w:cstheme="minorHAnsi"/>
                  <w:sz w:val="16"/>
                  <w:szCs w:val="16"/>
                </w:rPr>
                <w:t xml:space="preserve"> computing </w:t>
              </w:r>
              <w:proofErr w:type="spellStart"/>
              <w:r w:rsidRPr="00020CF7">
                <w:rPr>
                  <w:rFonts w:cstheme="minorHAnsi"/>
                  <w:sz w:val="16"/>
                  <w:szCs w:val="16"/>
                </w:rPr>
                <w:t>architecture</w:t>
              </w:r>
              <w:proofErr w:type="spellEnd"/>
              <w:r w:rsidRPr="00020CF7">
                <w:rPr>
                  <w:rFonts w:cstheme="minorHAnsi"/>
                  <w:sz w:val="16"/>
                  <w:szCs w:val="16"/>
                </w:rPr>
                <w:t>,” International Journal of Control, vol. 89, no. 6, pp. 1203–1213, 2016.</w:t>
              </w:r>
            </w:ins>
          </w:p>
          <w:p w14:paraId="634E14BF" w14:textId="77777777" w:rsidR="009D1D1B" w:rsidRPr="00020CF7" w:rsidRDefault="009D1D1B" w:rsidP="009D1D1B">
            <w:pPr>
              <w:pStyle w:val="Bibliografa"/>
              <w:spacing w:after="0"/>
              <w:rPr>
                <w:ins w:id="1551" w:author="Ronald Fernando Rodríguez Barbosa" w:date="2020-04-11T19:34:00Z"/>
                <w:rFonts w:cstheme="minorHAnsi"/>
                <w:sz w:val="16"/>
                <w:szCs w:val="16"/>
              </w:rPr>
            </w:pPr>
            <w:ins w:id="1552" w:author="Ronald Fernando Rodríguez Barbosa" w:date="2020-04-11T19:34:00Z">
              <w:r w:rsidRPr="00020CF7">
                <w:rPr>
                  <w:rFonts w:cstheme="minorHAnsi"/>
                  <w:sz w:val="16"/>
                  <w:szCs w:val="16"/>
                </w:rPr>
                <w:t xml:space="preserve">[49] D. Mitrovic, M. </w:t>
              </w:r>
              <w:proofErr w:type="spellStart"/>
              <w:r w:rsidRPr="00020CF7">
                <w:rPr>
                  <w:rFonts w:cstheme="minorHAnsi"/>
                  <w:sz w:val="16"/>
                  <w:szCs w:val="16"/>
                </w:rPr>
                <w:t>Ivanović</w:t>
              </w:r>
              <w:proofErr w:type="spellEnd"/>
              <w:r w:rsidRPr="00020CF7">
                <w:rPr>
                  <w:rFonts w:cstheme="minorHAnsi"/>
                  <w:sz w:val="16"/>
                  <w:szCs w:val="16"/>
                </w:rPr>
                <w:t xml:space="preserve">, Z. </w:t>
              </w:r>
              <w:proofErr w:type="spellStart"/>
              <w:r w:rsidRPr="00020CF7">
                <w:rPr>
                  <w:rFonts w:cstheme="minorHAnsi"/>
                  <w:sz w:val="16"/>
                  <w:szCs w:val="16"/>
                </w:rPr>
                <w:t>Geler</w:t>
              </w:r>
              <w:proofErr w:type="spellEnd"/>
              <w:r w:rsidRPr="00020CF7">
                <w:rPr>
                  <w:rFonts w:cstheme="minorHAnsi"/>
                  <w:sz w:val="16"/>
                  <w:szCs w:val="16"/>
                </w:rPr>
                <w:t>, “</w:t>
              </w:r>
              <w:proofErr w:type="spellStart"/>
              <w:r w:rsidRPr="00020CF7">
                <w:rPr>
                  <w:rFonts w:cstheme="minorHAnsi"/>
                  <w:sz w:val="16"/>
                  <w:szCs w:val="16"/>
                </w:rPr>
                <w:t>Agent-based</w:t>
              </w:r>
              <w:proofErr w:type="spellEnd"/>
              <w:r w:rsidRPr="00020CF7">
                <w:rPr>
                  <w:rFonts w:cstheme="minorHAnsi"/>
                  <w:sz w:val="16"/>
                  <w:szCs w:val="16"/>
                </w:rPr>
                <w:t xml:space="preserve"> </w:t>
              </w:r>
              <w:proofErr w:type="spellStart"/>
              <w:r w:rsidRPr="00020CF7">
                <w:rPr>
                  <w:rFonts w:cstheme="minorHAnsi"/>
                  <w:sz w:val="16"/>
                  <w:szCs w:val="16"/>
                </w:rPr>
                <w:t>distributed</w:t>
              </w:r>
              <w:proofErr w:type="spellEnd"/>
              <w:r w:rsidRPr="00020CF7">
                <w:rPr>
                  <w:rFonts w:cstheme="minorHAnsi"/>
                  <w:sz w:val="16"/>
                  <w:szCs w:val="16"/>
                </w:rPr>
                <w:t xml:space="preserve"> computing for </w:t>
              </w:r>
              <w:proofErr w:type="spellStart"/>
              <w:r w:rsidRPr="00020CF7">
                <w:rPr>
                  <w:rFonts w:cstheme="minorHAnsi"/>
                  <w:sz w:val="16"/>
                  <w:szCs w:val="16"/>
                </w:rPr>
                <w:t>dynamic</w:t>
              </w:r>
              <w:proofErr w:type="spellEnd"/>
              <w:r w:rsidRPr="00020CF7">
                <w:rPr>
                  <w:rFonts w:cstheme="minorHAnsi"/>
                  <w:sz w:val="16"/>
                  <w:szCs w:val="16"/>
                </w:rPr>
                <w:t xml:space="preserve"> </w:t>
              </w:r>
              <w:proofErr w:type="spellStart"/>
              <w:r w:rsidRPr="00020CF7">
                <w:rPr>
                  <w:rFonts w:cstheme="minorHAnsi"/>
                  <w:sz w:val="16"/>
                  <w:szCs w:val="16"/>
                </w:rPr>
                <w:t>networks</w:t>
              </w:r>
              <w:proofErr w:type="spellEnd"/>
              <w:r w:rsidRPr="00020CF7">
                <w:rPr>
                  <w:rFonts w:cstheme="minorHAnsi"/>
                  <w:sz w:val="16"/>
                  <w:szCs w:val="16"/>
                </w:rPr>
                <w:t xml:space="preserve">,” </w:t>
              </w:r>
              <w:proofErr w:type="spellStart"/>
              <w:r w:rsidRPr="00020CF7">
                <w:rPr>
                  <w:rFonts w:cstheme="minorHAnsi"/>
                  <w:sz w:val="16"/>
                  <w:szCs w:val="16"/>
                </w:rPr>
                <w:t>Information</w:t>
              </w:r>
              <w:proofErr w:type="spellEnd"/>
              <w:r w:rsidRPr="00020CF7">
                <w:rPr>
                  <w:rFonts w:cstheme="minorHAnsi"/>
                  <w:sz w:val="16"/>
                  <w:szCs w:val="16"/>
                </w:rPr>
                <w:t xml:space="preserve"> </w:t>
              </w:r>
              <w:proofErr w:type="spellStart"/>
              <w:r w:rsidRPr="00020CF7">
                <w:rPr>
                  <w:rFonts w:cstheme="minorHAnsi"/>
                  <w:sz w:val="16"/>
                  <w:szCs w:val="16"/>
                </w:rPr>
                <w:t>Technology</w:t>
              </w:r>
              <w:proofErr w:type="spellEnd"/>
              <w:r w:rsidRPr="00020CF7">
                <w:rPr>
                  <w:rFonts w:cstheme="minorHAnsi"/>
                  <w:sz w:val="16"/>
                  <w:szCs w:val="16"/>
                </w:rPr>
                <w:t xml:space="preserve"> and Control, vol. 43, no. 1, pp. 88–97, 2014.</w:t>
              </w:r>
            </w:ins>
          </w:p>
          <w:p w14:paraId="457EC4CB" w14:textId="77777777" w:rsidR="009D1D1B" w:rsidRPr="00020CF7" w:rsidRDefault="009D1D1B" w:rsidP="009D1D1B">
            <w:pPr>
              <w:pStyle w:val="Bibliografa"/>
              <w:spacing w:after="0"/>
              <w:rPr>
                <w:ins w:id="1553" w:author="Ronald Fernando Rodríguez Barbosa" w:date="2020-04-11T19:34:00Z"/>
                <w:rFonts w:cstheme="minorHAnsi"/>
                <w:sz w:val="16"/>
                <w:szCs w:val="16"/>
              </w:rPr>
            </w:pPr>
            <w:ins w:id="1554" w:author="Ronald Fernando Rodríguez Barbosa" w:date="2020-04-11T19:34:00Z">
              <w:r w:rsidRPr="00020CF7">
                <w:rPr>
                  <w:rFonts w:cstheme="minorHAnsi"/>
                  <w:sz w:val="16"/>
                  <w:szCs w:val="16"/>
                </w:rPr>
                <w:t xml:space="preserve">[50] ACM Multimedia, “Audio/visual </w:t>
              </w:r>
              <w:proofErr w:type="spellStart"/>
              <w:r w:rsidRPr="00020CF7">
                <w:rPr>
                  <w:rFonts w:cstheme="minorHAnsi"/>
                  <w:sz w:val="16"/>
                  <w:szCs w:val="16"/>
                </w:rPr>
                <w:t>emotion</w:t>
              </w:r>
              <w:proofErr w:type="spellEnd"/>
              <w:r w:rsidRPr="00020CF7">
                <w:rPr>
                  <w:rFonts w:cstheme="minorHAnsi"/>
                  <w:sz w:val="16"/>
                  <w:szCs w:val="16"/>
                </w:rPr>
                <w:t xml:space="preserve"> </w:t>
              </w:r>
              <w:proofErr w:type="spellStart"/>
              <w:r w:rsidRPr="00020CF7">
                <w:rPr>
                  <w:rFonts w:cstheme="minorHAnsi"/>
                  <w:sz w:val="16"/>
                  <w:szCs w:val="16"/>
                </w:rPr>
                <w:t>challenge</w:t>
              </w:r>
              <w:proofErr w:type="spellEnd"/>
              <w:r w:rsidRPr="00020CF7">
                <w:rPr>
                  <w:rFonts w:cstheme="minorHAnsi"/>
                  <w:sz w:val="16"/>
                  <w:szCs w:val="16"/>
                </w:rPr>
                <w:t xml:space="preserve"> and workshop,” 2019. [Online]. </w:t>
              </w:r>
              <w:proofErr w:type="spellStart"/>
              <w:r w:rsidRPr="00020CF7">
                <w:rPr>
                  <w:rFonts w:cstheme="minorHAnsi"/>
                  <w:sz w:val="16"/>
                  <w:szCs w:val="16"/>
                </w:rPr>
                <w:t>Available</w:t>
              </w:r>
              <w:proofErr w:type="spellEnd"/>
              <w:r w:rsidRPr="00020CF7">
                <w:rPr>
                  <w:rFonts w:cstheme="minorHAnsi"/>
                  <w:sz w:val="16"/>
                  <w:szCs w:val="16"/>
                </w:rPr>
                <w:t xml:space="preserve">: </w:t>
              </w:r>
              <w:r w:rsidRPr="00020CF7">
                <w:rPr>
                  <w:rFonts w:cstheme="minorHAnsi"/>
                  <w:sz w:val="16"/>
                  <w:szCs w:val="16"/>
                </w:rPr>
                <w:fldChar w:fldCharType="begin"/>
              </w:r>
              <w:r w:rsidRPr="00020CF7">
                <w:rPr>
                  <w:rFonts w:cstheme="minorHAnsi"/>
                  <w:sz w:val="16"/>
                  <w:szCs w:val="16"/>
                </w:rPr>
                <w:instrText xml:space="preserve"> HYPERLINK "https://sites.google.com/view/avec2019/home" </w:instrText>
              </w:r>
              <w:r w:rsidRPr="00020CF7">
                <w:rPr>
                  <w:rFonts w:cstheme="minorHAnsi"/>
                  <w:sz w:val="16"/>
                  <w:szCs w:val="16"/>
                </w:rPr>
                <w:fldChar w:fldCharType="separate"/>
              </w:r>
              <w:r w:rsidRPr="00020CF7">
                <w:rPr>
                  <w:rFonts w:cstheme="minorHAnsi"/>
                  <w:sz w:val="16"/>
                  <w:szCs w:val="16"/>
                </w:rPr>
                <w:t>https://sites.google.com/view/avec2019/home</w:t>
              </w:r>
              <w:r w:rsidRPr="00020CF7">
                <w:rPr>
                  <w:rFonts w:cstheme="minorHAnsi"/>
                  <w:sz w:val="16"/>
                  <w:szCs w:val="16"/>
                </w:rPr>
                <w:fldChar w:fldCharType="end"/>
              </w:r>
              <w:r w:rsidRPr="00020CF7">
                <w:rPr>
                  <w:rFonts w:cstheme="minorHAnsi"/>
                  <w:sz w:val="16"/>
                  <w:szCs w:val="16"/>
                </w:rPr>
                <w:t>. [</w:t>
              </w:r>
              <w:proofErr w:type="spellStart"/>
              <w:r w:rsidRPr="00020CF7">
                <w:rPr>
                  <w:rFonts w:cstheme="minorHAnsi"/>
                  <w:sz w:val="16"/>
                  <w:szCs w:val="16"/>
                </w:rPr>
                <w:t>Accessed</w:t>
              </w:r>
              <w:proofErr w:type="spellEnd"/>
              <w:r w:rsidRPr="00020CF7">
                <w:rPr>
                  <w:rFonts w:cstheme="minorHAnsi"/>
                  <w:sz w:val="16"/>
                  <w:szCs w:val="16"/>
                </w:rPr>
                <w:t>: 08-Mar-2020].</w:t>
              </w:r>
            </w:ins>
          </w:p>
          <w:p w14:paraId="2B507EAF" w14:textId="77777777" w:rsidR="009D1D1B" w:rsidRPr="00020CF7" w:rsidRDefault="009D1D1B" w:rsidP="009D1D1B">
            <w:pPr>
              <w:pStyle w:val="Bibliografa"/>
              <w:spacing w:after="0"/>
              <w:rPr>
                <w:ins w:id="1555" w:author="Ronald Fernando Rodríguez Barbosa" w:date="2020-04-11T19:34:00Z"/>
                <w:rFonts w:cstheme="minorHAnsi"/>
                <w:sz w:val="16"/>
                <w:szCs w:val="16"/>
              </w:rPr>
            </w:pPr>
            <w:ins w:id="1556" w:author="Ronald Fernando Rodríguez Barbosa" w:date="2020-04-11T19:34:00Z">
              <w:r w:rsidRPr="00020CF7">
                <w:rPr>
                  <w:rFonts w:cstheme="minorHAnsi"/>
                  <w:sz w:val="16"/>
                  <w:szCs w:val="16"/>
                </w:rPr>
                <w:t xml:space="preserve">[51] S. </w:t>
              </w:r>
              <w:proofErr w:type="spellStart"/>
              <w:r w:rsidRPr="00020CF7">
                <w:rPr>
                  <w:rFonts w:cstheme="minorHAnsi"/>
                  <w:sz w:val="16"/>
                  <w:szCs w:val="16"/>
                </w:rPr>
                <w:t>Acharya</w:t>
              </w:r>
              <w:proofErr w:type="spellEnd"/>
              <w:r w:rsidRPr="00020CF7">
                <w:rPr>
                  <w:rFonts w:cstheme="minorHAnsi"/>
                  <w:sz w:val="16"/>
                  <w:szCs w:val="16"/>
                </w:rPr>
                <w:t xml:space="preserve"> and S. </w:t>
              </w:r>
              <w:proofErr w:type="spellStart"/>
              <w:r w:rsidRPr="00020CF7">
                <w:rPr>
                  <w:rFonts w:cstheme="minorHAnsi"/>
                  <w:sz w:val="16"/>
                  <w:szCs w:val="16"/>
                </w:rPr>
                <w:t>Chellappan</w:t>
              </w:r>
              <w:proofErr w:type="spellEnd"/>
              <w:r w:rsidRPr="00020CF7">
                <w:rPr>
                  <w:rFonts w:cstheme="minorHAnsi"/>
                  <w:sz w:val="16"/>
                  <w:szCs w:val="16"/>
                </w:rPr>
                <w:t xml:space="preserve">, “IBM </w:t>
              </w:r>
              <w:proofErr w:type="spellStart"/>
              <w:r w:rsidRPr="00020CF7">
                <w:rPr>
                  <w:rFonts w:cstheme="minorHAnsi"/>
                  <w:sz w:val="16"/>
                  <w:szCs w:val="16"/>
                </w:rPr>
                <w:t>crisp</w:t>
              </w:r>
              <w:proofErr w:type="spellEnd"/>
              <w:r w:rsidRPr="00020CF7">
                <w:rPr>
                  <w:rFonts w:cstheme="minorHAnsi"/>
                  <w:sz w:val="16"/>
                  <w:szCs w:val="16"/>
                </w:rPr>
                <w:t>-dm : A step-</w:t>
              </w:r>
              <w:proofErr w:type="spellStart"/>
              <w:r w:rsidRPr="00020CF7">
                <w:rPr>
                  <w:rFonts w:cstheme="minorHAnsi"/>
                  <w:sz w:val="16"/>
                  <w:szCs w:val="16"/>
                </w:rPr>
                <w:t>by</w:t>
              </w:r>
              <w:proofErr w:type="spellEnd"/>
              <w:r w:rsidRPr="00020CF7">
                <w:rPr>
                  <w:rFonts w:cstheme="minorHAnsi"/>
                  <w:sz w:val="16"/>
                  <w:szCs w:val="16"/>
                </w:rPr>
                <w:t xml:space="preserve">-step </w:t>
              </w:r>
              <w:proofErr w:type="spellStart"/>
              <w:r w:rsidRPr="00020CF7">
                <w:rPr>
                  <w:rFonts w:cstheme="minorHAnsi"/>
                  <w:sz w:val="16"/>
                  <w:szCs w:val="16"/>
                </w:rPr>
                <w:t>guide</w:t>
              </w:r>
              <w:proofErr w:type="spellEnd"/>
              <w:r w:rsidRPr="00020CF7">
                <w:rPr>
                  <w:rFonts w:cstheme="minorHAnsi"/>
                  <w:sz w:val="16"/>
                  <w:szCs w:val="16"/>
                </w:rPr>
                <w:t xml:space="preserve">.” </w:t>
              </w:r>
              <w:proofErr w:type="spellStart"/>
              <w:r w:rsidRPr="00020CF7">
                <w:rPr>
                  <w:rFonts w:cstheme="minorHAnsi"/>
                  <w:sz w:val="16"/>
                  <w:szCs w:val="16"/>
                </w:rPr>
                <w:t>Apress</w:t>
              </w:r>
              <w:proofErr w:type="spellEnd"/>
              <w:r w:rsidRPr="00020CF7">
                <w:rPr>
                  <w:rFonts w:cstheme="minorHAnsi"/>
                  <w:sz w:val="16"/>
                  <w:szCs w:val="16"/>
                </w:rPr>
                <w:t xml:space="preserve"> L. P. 2000.</w:t>
              </w:r>
            </w:ins>
          </w:p>
          <w:p w14:paraId="4A18B85F" w14:textId="77777777" w:rsidR="009D1D1B" w:rsidRPr="00020CF7" w:rsidRDefault="009D1D1B" w:rsidP="009D1D1B">
            <w:pPr>
              <w:pStyle w:val="Bibliografa"/>
              <w:spacing w:after="0"/>
              <w:rPr>
                <w:ins w:id="1557" w:author="Ronald Fernando Rodríguez Barbosa" w:date="2020-04-11T19:34:00Z"/>
                <w:rFonts w:cstheme="minorHAnsi"/>
                <w:sz w:val="16"/>
                <w:szCs w:val="16"/>
              </w:rPr>
            </w:pPr>
            <w:ins w:id="1558" w:author="Ronald Fernando Rodríguez Barbosa" w:date="2020-04-11T19:34:00Z">
              <w:r w:rsidRPr="00020CF7">
                <w:rPr>
                  <w:rFonts w:cstheme="minorHAnsi"/>
                  <w:sz w:val="16"/>
                  <w:szCs w:val="16"/>
                </w:rPr>
                <w:t xml:space="preserve">[52] E. González, “Desarrollo de aplicaciones basadas en sistemas </w:t>
              </w:r>
              <w:proofErr w:type="spellStart"/>
              <w:r w:rsidRPr="00020CF7">
                <w:rPr>
                  <w:rFonts w:cstheme="minorHAnsi"/>
                  <w:sz w:val="16"/>
                  <w:szCs w:val="16"/>
                </w:rPr>
                <w:t>multiagentes</w:t>
              </w:r>
              <w:proofErr w:type="spellEnd"/>
              <w:r w:rsidRPr="00020CF7">
                <w:rPr>
                  <w:rFonts w:cstheme="minorHAnsi"/>
                  <w:sz w:val="16"/>
                  <w:szCs w:val="16"/>
                </w:rPr>
                <w:t>.” 2006.</w:t>
              </w:r>
            </w:ins>
          </w:p>
          <w:p w14:paraId="46D39EA7" w14:textId="2402B6F0" w:rsidR="009E36CE" w:rsidRPr="009D1D1B" w:rsidRDefault="009D1D1B" w:rsidP="009D1D1B">
            <w:pPr>
              <w:pStyle w:val="Bibliografa"/>
              <w:spacing w:after="0"/>
              <w:rPr>
                <w:rFonts w:cstheme="minorHAnsi"/>
                <w:sz w:val="16"/>
                <w:szCs w:val="16"/>
                <w:rPrChange w:id="1559" w:author="Ronald Fernando Rodríguez Barbosa" w:date="2020-04-11T19:34:00Z">
                  <w:rPr>
                    <w:i/>
                    <w:sz w:val="20"/>
                    <w:lang w:val="en-US"/>
                  </w:rPr>
                </w:rPrChange>
              </w:rPr>
              <w:pPrChange w:id="1560" w:author="Ronald Fernando Rodríguez Barbosa" w:date="2020-04-11T19:34:00Z">
                <w:pPr>
                  <w:spacing w:after="0"/>
                </w:pPr>
              </w:pPrChange>
            </w:pPr>
            <w:ins w:id="1561" w:author="Ronald Fernando Rodríguez Barbosa" w:date="2020-04-11T19:34:00Z">
              <w:r w:rsidRPr="00020CF7">
                <w:rPr>
                  <w:rFonts w:cstheme="minorHAnsi"/>
                  <w:sz w:val="16"/>
                  <w:szCs w:val="16"/>
                </w:rPr>
                <w:t xml:space="preserve">[53] Ken </w:t>
              </w:r>
              <w:proofErr w:type="spellStart"/>
              <w:r w:rsidRPr="00020CF7">
                <w:rPr>
                  <w:rFonts w:cstheme="minorHAnsi"/>
                  <w:sz w:val="16"/>
                  <w:szCs w:val="16"/>
                </w:rPr>
                <w:t>Schwaber</w:t>
              </w:r>
              <w:proofErr w:type="spellEnd"/>
              <w:r w:rsidRPr="00020CF7">
                <w:rPr>
                  <w:rFonts w:cstheme="minorHAnsi"/>
                  <w:sz w:val="16"/>
                  <w:szCs w:val="16"/>
                </w:rPr>
                <w:t xml:space="preserve"> and Jeff Sutherland, </w:t>
              </w:r>
              <w:proofErr w:type="spellStart"/>
              <w:r w:rsidRPr="00020CF7">
                <w:rPr>
                  <w:rFonts w:cstheme="minorHAnsi"/>
                  <w:sz w:val="16"/>
                  <w:szCs w:val="16"/>
                </w:rPr>
                <w:t>The</w:t>
              </w:r>
              <w:proofErr w:type="spellEnd"/>
              <w:r w:rsidRPr="00020CF7">
                <w:rPr>
                  <w:rFonts w:cstheme="minorHAnsi"/>
                  <w:sz w:val="16"/>
                  <w:szCs w:val="16"/>
                </w:rPr>
                <w:t xml:space="preserve"> scrum </w:t>
              </w:r>
              <w:proofErr w:type="spellStart"/>
              <w:r w:rsidRPr="00020CF7">
                <w:rPr>
                  <w:rFonts w:cstheme="minorHAnsi"/>
                  <w:sz w:val="16"/>
                  <w:szCs w:val="16"/>
                </w:rPr>
                <w:t>guide</w:t>
              </w:r>
              <w:proofErr w:type="spellEnd"/>
              <w:r w:rsidRPr="00020CF7">
                <w:rPr>
                  <w:rFonts w:cstheme="minorHAnsi"/>
                  <w:sz w:val="16"/>
                  <w:szCs w:val="16"/>
                </w:rPr>
                <w:t xml:space="preserve"> in software in 30 </w:t>
              </w:r>
              <w:proofErr w:type="spellStart"/>
              <w:r w:rsidRPr="00020CF7">
                <w:rPr>
                  <w:rFonts w:cstheme="minorHAnsi"/>
                  <w:sz w:val="16"/>
                  <w:szCs w:val="16"/>
                </w:rPr>
                <w:t>days</w:t>
              </w:r>
              <w:proofErr w:type="spellEnd"/>
              <w:r w:rsidRPr="00020CF7">
                <w:rPr>
                  <w:rFonts w:cstheme="minorHAnsi"/>
                  <w:sz w:val="16"/>
                  <w:szCs w:val="16"/>
                </w:rPr>
                <w:t>. 2012, pp. 133–152.</w:t>
              </w:r>
            </w:ins>
          </w:p>
        </w:tc>
      </w:tr>
    </w:tbl>
    <w:p w14:paraId="4E96F5ED" w14:textId="66EF9292" w:rsidR="00F16927" w:rsidRPr="009D1D1B" w:rsidDel="009E36CE" w:rsidRDefault="00F16927" w:rsidP="009D1D1B">
      <w:pPr>
        <w:pStyle w:val="Bibliografa"/>
        <w:spacing w:after="0"/>
        <w:rPr>
          <w:del w:id="1562" w:author="Ronald Fernando Rodríguez Barbosa" w:date="2020-04-11T18:37:00Z"/>
          <w:rFonts w:cstheme="minorHAnsi"/>
          <w:sz w:val="16"/>
          <w:szCs w:val="16"/>
          <w:rPrChange w:id="1563" w:author="Ronald Fernando Rodríguez Barbosa" w:date="2020-04-11T19:34:00Z">
            <w:rPr>
              <w:del w:id="1564" w:author="Ronald Fernando Rodríguez Barbosa" w:date="2020-04-11T18:37:00Z"/>
              <w:sz w:val="20"/>
              <w:lang w:val="en-US"/>
            </w:rPr>
          </w:rPrChange>
        </w:rPr>
        <w:pPrChange w:id="1565" w:author="Ronald Fernando Rodríguez Barbosa" w:date="2020-04-11T19:34:00Z">
          <w:pPr/>
        </w:pPrChange>
      </w:pPr>
      <w:bookmarkStart w:id="1566" w:name="ref-OMS2020"/>
      <w:bookmarkStart w:id="1567" w:name="ref-LANDBERG2009"/>
      <w:bookmarkStart w:id="1568" w:name="ref-CORRAO2012"/>
      <w:bookmarkStart w:id="1569" w:name="ref-MARSHALL2016"/>
      <w:bookmarkStart w:id="1570" w:name="ref-NATALETTI2008"/>
      <w:bookmarkStart w:id="1571" w:name="ref-MIRZA2018"/>
      <w:bookmarkStart w:id="1572" w:name="ref-CALDERON2019"/>
      <w:bookmarkStart w:id="1573" w:name="ref-FORASTIERI2013"/>
      <w:bookmarkStart w:id="1574" w:name="ref-PEDDITZI2014"/>
      <w:bookmarkStart w:id="1575" w:name="ref-ANDERSON1997"/>
      <w:bookmarkStart w:id="1576" w:name="ref-MORALES2014"/>
      <w:bookmarkStart w:id="1577" w:name="ref-AZUMA2015"/>
      <w:bookmarkStart w:id="1578" w:name="ref-WIEGNER2015"/>
      <w:bookmarkStart w:id="1579" w:name="ref-LUCA2014"/>
      <w:bookmarkStart w:id="1580" w:name="ref-MINSALUD2018"/>
      <w:bookmarkStart w:id="1581" w:name="ref-MINSALUD2019"/>
      <w:bookmarkStart w:id="1582" w:name="ref-CHARRIA2011"/>
      <w:bookmarkStart w:id="1583" w:name="ref-ABDULLAH2020"/>
      <w:bookmarkStart w:id="1584" w:name="ref-HEDERICH2016"/>
      <w:bookmarkStart w:id="1585" w:name="ref-CAICOYA2004"/>
      <w:bookmarkStart w:id="1586" w:name="ref-BENAVIDES2002"/>
      <w:bookmarkStart w:id="1587" w:name="ref-CHOI2018"/>
      <w:bookmarkStart w:id="1588" w:name="ref-GOLONKA2019"/>
      <w:bookmarkStart w:id="1589" w:name="ref-YONG2012"/>
      <w:bookmarkStart w:id="1590" w:name="ref-JEBELLI2018"/>
      <w:bookmarkStart w:id="1591" w:name="ref-ZHU2016"/>
      <w:bookmarkStart w:id="1592" w:name="ref-GRAVINA2019"/>
      <w:bookmarkStart w:id="1593" w:name="ref-REID2017"/>
      <w:bookmarkStart w:id="1594" w:name="ref-SCHALL2018"/>
      <w:bookmarkStart w:id="1595" w:name="ref-MAGDIN2016"/>
      <w:bookmarkStart w:id="1596" w:name="ref-SOLEYMANI2017"/>
      <w:bookmarkStart w:id="1597" w:name="ref-HARLEY2015"/>
      <w:bookmarkStart w:id="1598" w:name="ref-YANG2017"/>
      <w:bookmarkStart w:id="1599" w:name="ref-PORIA2017"/>
      <w:bookmarkStart w:id="1600" w:name="ref-CAMPOS2016"/>
      <w:bookmarkStart w:id="1601" w:name="ref-JAIN2018"/>
      <w:bookmarkStart w:id="1602" w:name="ref-DINGES2005"/>
      <w:bookmarkStart w:id="1603" w:name="ref-ZHU2018"/>
      <w:bookmarkStart w:id="1604" w:name="ref-ALGHOWINEM2018"/>
      <w:bookmarkStart w:id="1605" w:name="ref-SCHINDLER2008"/>
      <w:bookmarkStart w:id="1606" w:name="ref-STEUNEBRINK2010"/>
      <w:bookmarkStart w:id="1607" w:name="ref-SMRC2012"/>
      <w:bookmarkStart w:id="1608" w:name="ref-MORA1991"/>
      <w:bookmarkStart w:id="1609" w:name="ref-PEKRUN2011"/>
      <w:bookmarkStart w:id="1610" w:name="ref-ABELLO2018"/>
      <w:bookmarkStart w:id="1611" w:name="ref-VALENCIA2015"/>
      <w:bookmarkStart w:id="1612" w:name="ref-ALCALA2017"/>
      <w:bookmarkStart w:id="1613" w:name="ref-MANFREDI2016"/>
      <w:bookmarkStart w:id="1614" w:name="ref-MITROVIC2014"/>
      <w:bookmarkStart w:id="1615" w:name="ref-AVEC2019"/>
      <w:bookmarkStart w:id="1616" w:name="ref-ACHARYA2000"/>
      <w:bookmarkStart w:id="1617" w:name="ref-GONZALEZ2006"/>
      <w:bookmarkStart w:id="1618" w:name="ref-SCHWABER2012"/>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p>
    <w:p w14:paraId="511F9B0A" w14:textId="77777777" w:rsidR="00E71C60" w:rsidRPr="009D1D1B" w:rsidRDefault="00E71C60" w:rsidP="009D1D1B">
      <w:pPr>
        <w:pStyle w:val="Bibliografa"/>
        <w:spacing w:after="0"/>
        <w:rPr>
          <w:rFonts w:cstheme="minorHAnsi"/>
          <w:sz w:val="16"/>
          <w:szCs w:val="16"/>
          <w:rPrChange w:id="1619" w:author="Ronald Fernando Rodríguez Barbosa" w:date="2020-04-11T19:34:00Z">
            <w:rPr>
              <w:sz w:val="20"/>
              <w:lang w:val="en-US"/>
            </w:rPr>
          </w:rPrChange>
        </w:rPr>
        <w:pPrChange w:id="1620" w:author="Ronald Fernando Rodríguez Barbosa" w:date="2020-04-11T19:34:00Z">
          <w:pPr/>
        </w:pPrChange>
      </w:pPr>
    </w:p>
    <w:sectPr w:rsidR="00E71C60" w:rsidRPr="009D1D1B" w:rsidSect="005B725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Ronald Fernando Rodríguez Barbosa" w:date="2020-04-11T13:55:00Z" w:initials="RFRB">
    <w:p w14:paraId="7001096E" w14:textId="39961F93" w:rsidR="009E36CE" w:rsidRDefault="009E36CE">
      <w:pPr>
        <w:pStyle w:val="Textocomentario"/>
      </w:pPr>
      <w:r>
        <w:rPr>
          <w:rStyle w:val="Refdecomentario"/>
        </w:rPr>
        <w:annotationRef/>
      </w:r>
      <w:r>
        <w:t>Se actualizan los objetivos.</w:t>
      </w:r>
    </w:p>
  </w:comment>
  <w:comment w:id="63" w:author="familiarodriguezarias19@outlook.es" w:date="2020-04-09T18:21:00Z" w:initials="f">
    <w:p w14:paraId="372139B8" w14:textId="1F64FAD0" w:rsidR="009E36CE" w:rsidRDefault="009E36CE">
      <w:pPr>
        <w:pStyle w:val="Textocomentario"/>
      </w:pPr>
      <w:r>
        <w:rPr>
          <w:rStyle w:val="Refdecomentario"/>
        </w:rPr>
        <w:annotationRef/>
      </w:r>
      <w:r>
        <w:t>Definición de FRP y tipos.</w:t>
      </w:r>
    </w:p>
  </w:comment>
  <w:comment w:id="99" w:author="familiarodriguezarias19@outlook.es" w:date="2020-04-09T18:23:00Z" w:initials="f">
    <w:p w14:paraId="7FF6BA67" w14:textId="4F500BE0" w:rsidR="009E36CE" w:rsidRDefault="009E36CE">
      <w:pPr>
        <w:pStyle w:val="Textocomentario"/>
      </w:pPr>
      <w:r>
        <w:rPr>
          <w:rStyle w:val="Refdecomentario"/>
        </w:rPr>
        <w:annotationRef/>
      </w:r>
      <w:r>
        <w:t>Bibliografía de casos de referencia para FRP</w:t>
      </w:r>
    </w:p>
  </w:comment>
  <w:comment w:id="100" w:author="Ronald Fernando Rodríguez Barbosa" w:date="2020-04-11T13:22:00Z" w:initials="RFRB">
    <w:p w14:paraId="4215135C" w14:textId="24BBCF30" w:rsidR="009E36CE" w:rsidRDefault="009E36CE">
      <w:pPr>
        <w:pStyle w:val="Textocomentario"/>
      </w:pPr>
      <w:r>
        <w:rPr>
          <w:rStyle w:val="Refdecomentario"/>
        </w:rPr>
        <w:annotationRef/>
      </w:r>
      <w:r>
        <w:t>Cifras de la problemática. En esta sección se actualizaron referencias, cifras y se cambian los términos a FRP</w:t>
      </w:r>
    </w:p>
  </w:comment>
  <w:comment w:id="159" w:author="familiarodriguezarias19@outlook.es" w:date="2020-04-09T18:24:00Z" w:initials="f">
    <w:p w14:paraId="4CE46365" w14:textId="36E76CDF" w:rsidR="009E36CE" w:rsidRDefault="009E36CE">
      <w:pPr>
        <w:pStyle w:val="Textocomentario"/>
      </w:pPr>
      <w:r>
        <w:rPr>
          <w:rStyle w:val="Refdecomentario"/>
        </w:rPr>
        <w:annotationRef/>
      </w:r>
      <w:r>
        <w:t>Métodos de evaluación de FRP. Se actualizan referencias y alcance para el término FRP</w:t>
      </w:r>
    </w:p>
  </w:comment>
  <w:comment w:id="188" w:author="familiarodriguezarias19@outlook.es" w:date="2020-04-09T19:11:00Z" w:initials="f">
    <w:p w14:paraId="666CB62E" w14:textId="0F04BB96" w:rsidR="009E36CE" w:rsidRDefault="009E36CE">
      <w:pPr>
        <w:pStyle w:val="Textocomentario"/>
      </w:pPr>
      <w:r>
        <w:rPr>
          <w:rStyle w:val="Refdecomentario"/>
        </w:rPr>
        <w:annotationRef/>
      </w:r>
      <w:r>
        <w:t>Métodos tecnológicos para medir aspectos de FRP. Se hace actualización de referencias.</w:t>
      </w:r>
    </w:p>
  </w:comment>
  <w:comment w:id="199" w:author="familiarodriguezarias19@outlook.es" w:date="2020-04-09T19:11:00Z" w:initials="f">
    <w:p w14:paraId="27FA2485" w14:textId="77777777" w:rsidR="009E36CE" w:rsidRDefault="009E36CE">
      <w:pPr>
        <w:pStyle w:val="Textocomentario"/>
      </w:pPr>
      <w:r>
        <w:rPr>
          <w:rStyle w:val="Refdecomentario"/>
        </w:rPr>
        <w:annotationRef/>
      </w:r>
      <w:r>
        <w:t>Tecnologías multimodales para detectar emociones</w:t>
      </w:r>
    </w:p>
    <w:p w14:paraId="29B09125" w14:textId="23E6512C" w:rsidR="009E36CE" w:rsidRDefault="009E36CE">
      <w:pPr>
        <w:pStyle w:val="Textocomentario"/>
      </w:pPr>
      <w:r>
        <w:t>Se actualizan referencias</w:t>
      </w:r>
    </w:p>
  </w:comment>
  <w:comment w:id="211" w:author="familiarodriguezarias19@outlook.es" w:date="2020-04-09T19:14:00Z" w:initials="f">
    <w:p w14:paraId="176A3588" w14:textId="46BD876C" w:rsidR="009E36CE" w:rsidRDefault="009E36CE">
      <w:pPr>
        <w:pStyle w:val="Textocomentario"/>
      </w:pPr>
      <w:r>
        <w:rPr>
          <w:rStyle w:val="Refdecomentario"/>
        </w:rPr>
        <w:annotationRef/>
      </w:r>
      <w:r>
        <w:t>Pregunta de investigación. Se actualiza la pregunta y el preámbulo para la misma.</w:t>
      </w:r>
    </w:p>
  </w:comment>
  <w:comment w:id="223" w:author="familiarodriguezarias19@outlook.es" w:date="2020-04-09T19:14:00Z" w:initials="f">
    <w:p w14:paraId="579112BF" w14:textId="616F67FA" w:rsidR="009E36CE" w:rsidRDefault="009E36CE">
      <w:pPr>
        <w:pStyle w:val="Textocomentario"/>
      </w:pPr>
      <w:r>
        <w:rPr>
          <w:rStyle w:val="Refdecomentario"/>
        </w:rPr>
        <w:annotationRef/>
      </w:r>
      <w:r>
        <w:t>Retos tecnológicos. Se realiza actualización general</w:t>
      </w:r>
    </w:p>
  </w:comment>
  <w:comment w:id="240" w:author="familiarodriguezarias19@outlook.es" w:date="2020-04-09T19:15:00Z" w:initials="f">
    <w:p w14:paraId="61066B4D" w14:textId="1D2EFBB6" w:rsidR="009E36CE" w:rsidRDefault="009E36CE">
      <w:pPr>
        <w:pStyle w:val="Textocomentario"/>
      </w:pPr>
      <w:r>
        <w:rPr>
          <w:rStyle w:val="Refdecomentario"/>
        </w:rPr>
        <w:annotationRef/>
      </w:r>
      <w:r>
        <w:t>Descripción del proyecto</w:t>
      </w:r>
    </w:p>
  </w:comment>
  <w:comment w:id="263" w:author="familiarodriguezarias19@outlook.es" w:date="2020-04-09T19:15:00Z" w:initials="f">
    <w:p w14:paraId="2E7B3EFF" w14:textId="1A7D1486" w:rsidR="009E36CE" w:rsidRDefault="009E36CE">
      <w:pPr>
        <w:pStyle w:val="Textocomentario"/>
      </w:pPr>
      <w:r>
        <w:rPr>
          <w:rStyle w:val="Refdecomentario"/>
        </w:rPr>
        <w:annotationRef/>
      </w:r>
      <w:r>
        <w:t>Enunciado de casos de referencia. Se requiere asistencia para definir.</w:t>
      </w:r>
    </w:p>
  </w:comment>
  <w:comment w:id="284" w:author="Ronald Fernando Rodríguez Barbosa" w:date="2020-04-11T14:19:00Z" w:initials="RFRB">
    <w:p w14:paraId="075FD595" w14:textId="46843249" w:rsidR="009E36CE" w:rsidRDefault="009E36CE">
      <w:pPr>
        <w:pStyle w:val="Textocomentario"/>
      </w:pPr>
      <w:r>
        <w:rPr>
          <w:rStyle w:val="Refdecomentario"/>
        </w:rPr>
        <w:annotationRef/>
      </w:r>
      <w:r>
        <w:t xml:space="preserve">Primera fase: Se realizan los ajustes, </w:t>
      </w:r>
      <w:proofErr w:type="gramStart"/>
      <w:r>
        <w:t>de acuerdo a</w:t>
      </w:r>
      <w:proofErr w:type="gramEnd"/>
      <w:r>
        <w:t xml:space="preserve"> lo que se ha llevado a cabo y teniendo en cuenta que en principio se busca una caracterización de los instrumentos de medición actual para orientar las posibles aproximaciones a abordar con IA</w:t>
      </w:r>
    </w:p>
  </w:comment>
  <w:comment w:id="296" w:author="Ronald Fernando Rodríguez Barbosa" w:date="2020-04-11T14:35:00Z" w:initials="RFRB">
    <w:p w14:paraId="17713356" w14:textId="25D693A7" w:rsidR="009E36CE" w:rsidRDefault="009E36CE">
      <w:pPr>
        <w:pStyle w:val="Textocomentario"/>
      </w:pPr>
      <w:r>
        <w:rPr>
          <w:rStyle w:val="Refdecomentario"/>
        </w:rPr>
        <w:annotationRef/>
      </w:r>
      <w:r>
        <w:t>Ajustes de la segunda fase teniendo en cuenta el alcance de FRP</w:t>
      </w:r>
    </w:p>
  </w:comment>
  <w:comment w:id="358" w:author="Ronald Fernando Rodríguez Barbosa" w:date="2020-04-11T15:12:00Z" w:initials="RFRB">
    <w:p w14:paraId="1882451F" w14:textId="69295403" w:rsidR="009E36CE" w:rsidRDefault="009E36CE">
      <w:pPr>
        <w:pStyle w:val="Textocomentario"/>
      </w:pPr>
      <w:r>
        <w:rPr>
          <w:rStyle w:val="Refdecomentario"/>
        </w:rPr>
        <w:annotationRef/>
      </w:r>
      <w:r>
        <w:t>Se ajusta para coincidir con el trabajo efectuado</w:t>
      </w:r>
    </w:p>
  </w:comment>
  <w:comment w:id="538" w:author="Ronald Fernando Rodríguez Barbosa" w:date="2020-04-11T16:14:00Z" w:initials="RFRB">
    <w:p w14:paraId="2EA70FF7" w14:textId="17512504" w:rsidR="009E36CE" w:rsidRDefault="009E36CE">
      <w:pPr>
        <w:pStyle w:val="Textocomentario"/>
      </w:pPr>
      <w:r>
        <w:rPr>
          <w:rStyle w:val="Refdecomentario"/>
        </w:rPr>
        <w:annotationRef/>
      </w:r>
      <w:r>
        <w:t>Este elemento podría ser despreciable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01096E" w15:done="0"/>
  <w15:commentEx w15:paraId="372139B8" w15:done="0"/>
  <w15:commentEx w15:paraId="7FF6BA67" w15:done="0"/>
  <w15:commentEx w15:paraId="4215135C" w15:done="0"/>
  <w15:commentEx w15:paraId="4CE46365" w15:done="0"/>
  <w15:commentEx w15:paraId="666CB62E" w15:done="0"/>
  <w15:commentEx w15:paraId="29B09125" w15:done="0"/>
  <w15:commentEx w15:paraId="176A3588" w15:done="0"/>
  <w15:commentEx w15:paraId="579112BF" w15:done="0"/>
  <w15:commentEx w15:paraId="61066B4D" w15:done="0"/>
  <w15:commentEx w15:paraId="2E7B3EFF" w15:done="0"/>
  <w15:commentEx w15:paraId="075FD595" w15:done="0"/>
  <w15:commentEx w15:paraId="17713356" w15:done="0"/>
  <w15:commentEx w15:paraId="1882451F" w15:done="0"/>
  <w15:commentEx w15:paraId="2EA70F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C4AE1" w16cex:dateUtc="2020-04-11T18:55:00Z"/>
  <w16cex:commentExtensible w16cex:durableId="2239E63E" w16cex:dateUtc="2020-04-09T23:21:00Z"/>
  <w16cex:commentExtensible w16cex:durableId="2239E6A7" w16cex:dateUtc="2020-04-09T23:23:00Z"/>
  <w16cex:commentExtensible w16cex:durableId="223C4305" w16cex:dateUtc="2020-04-11T18:22:00Z"/>
  <w16cex:commentExtensible w16cex:durableId="2239E6DC" w16cex:dateUtc="2020-04-09T23:24:00Z"/>
  <w16cex:commentExtensible w16cex:durableId="2239F1E1" w16cex:dateUtc="2020-04-10T00:11:00Z"/>
  <w16cex:commentExtensible w16cex:durableId="2239F1F8" w16cex:dateUtc="2020-04-10T00:11:00Z"/>
  <w16cex:commentExtensible w16cex:durableId="2239F2A3" w16cex:dateUtc="2020-04-10T00:14:00Z"/>
  <w16cex:commentExtensible w16cex:durableId="2239F2B0" w16cex:dateUtc="2020-04-10T00:14:00Z"/>
  <w16cex:commentExtensible w16cex:durableId="2239F2BF" w16cex:dateUtc="2020-04-10T00:15:00Z"/>
  <w16cex:commentExtensible w16cex:durableId="2239F2C9" w16cex:dateUtc="2020-04-10T00:15:00Z"/>
  <w16cex:commentExtensible w16cex:durableId="223C5074" w16cex:dateUtc="2020-04-11T19:19:00Z"/>
  <w16cex:commentExtensible w16cex:durableId="223C542B" w16cex:dateUtc="2020-04-11T19:35:00Z"/>
  <w16cex:commentExtensible w16cex:durableId="223C5CF9" w16cex:dateUtc="2020-04-11T20:12:00Z"/>
  <w16cex:commentExtensible w16cex:durableId="223C6B5A" w16cex:dateUtc="2020-04-11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01096E" w16cid:durableId="223C4AE1"/>
  <w16cid:commentId w16cid:paraId="372139B8" w16cid:durableId="2239E63E"/>
  <w16cid:commentId w16cid:paraId="7FF6BA67" w16cid:durableId="2239E6A7"/>
  <w16cid:commentId w16cid:paraId="4215135C" w16cid:durableId="223C4305"/>
  <w16cid:commentId w16cid:paraId="4CE46365" w16cid:durableId="2239E6DC"/>
  <w16cid:commentId w16cid:paraId="666CB62E" w16cid:durableId="2239F1E1"/>
  <w16cid:commentId w16cid:paraId="29B09125" w16cid:durableId="2239F1F8"/>
  <w16cid:commentId w16cid:paraId="176A3588" w16cid:durableId="2239F2A3"/>
  <w16cid:commentId w16cid:paraId="579112BF" w16cid:durableId="2239F2B0"/>
  <w16cid:commentId w16cid:paraId="61066B4D" w16cid:durableId="2239F2BF"/>
  <w16cid:commentId w16cid:paraId="2E7B3EFF" w16cid:durableId="2239F2C9"/>
  <w16cid:commentId w16cid:paraId="075FD595" w16cid:durableId="223C5074"/>
  <w16cid:commentId w16cid:paraId="17713356" w16cid:durableId="223C542B"/>
  <w16cid:commentId w16cid:paraId="1882451F" w16cid:durableId="223C5CF9"/>
  <w16cid:commentId w16cid:paraId="2EA70FF7" w16cid:durableId="223C6B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709D"/>
    <w:multiLevelType w:val="hybridMultilevel"/>
    <w:tmpl w:val="10249102"/>
    <w:lvl w:ilvl="0" w:tplc="8D8CDBE6">
      <w:start w:val="1"/>
      <w:numFmt w:val="bullet"/>
      <w:lvlText w:val="-"/>
      <w:lvlJc w:val="left"/>
      <w:pPr>
        <w:tabs>
          <w:tab w:val="num" w:pos="720"/>
        </w:tabs>
        <w:ind w:left="720" w:hanging="360"/>
      </w:pPr>
      <w:rPr>
        <w:rFonts w:ascii="Times New Roman" w:hAnsi="Times New Roman" w:hint="default"/>
      </w:rPr>
    </w:lvl>
    <w:lvl w:ilvl="1" w:tplc="808ABDFE">
      <w:start w:val="1"/>
      <w:numFmt w:val="bullet"/>
      <w:lvlText w:val="-"/>
      <w:lvlJc w:val="left"/>
      <w:pPr>
        <w:tabs>
          <w:tab w:val="num" w:pos="1440"/>
        </w:tabs>
        <w:ind w:left="1440" w:hanging="360"/>
      </w:pPr>
      <w:rPr>
        <w:rFonts w:ascii="Times New Roman" w:hAnsi="Times New Roman" w:hint="default"/>
      </w:rPr>
    </w:lvl>
    <w:lvl w:ilvl="2" w:tplc="3F9EE128" w:tentative="1">
      <w:start w:val="1"/>
      <w:numFmt w:val="bullet"/>
      <w:lvlText w:val="-"/>
      <w:lvlJc w:val="left"/>
      <w:pPr>
        <w:tabs>
          <w:tab w:val="num" w:pos="2160"/>
        </w:tabs>
        <w:ind w:left="2160" w:hanging="360"/>
      </w:pPr>
      <w:rPr>
        <w:rFonts w:ascii="Times New Roman" w:hAnsi="Times New Roman" w:hint="default"/>
      </w:rPr>
    </w:lvl>
    <w:lvl w:ilvl="3" w:tplc="601EF74C" w:tentative="1">
      <w:start w:val="1"/>
      <w:numFmt w:val="bullet"/>
      <w:lvlText w:val="-"/>
      <w:lvlJc w:val="left"/>
      <w:pPr>
        <w:tabs>
          <w:tab w:val="num" w:pos="2880"/>
        </w:tabs>
        <w:ind w:left="2880" w:hanging="360"/>
      </w:pPr>
      <w:rPr>
        <w:rFonts w:ascii="Times New Roman" w:hAnsi="Times New Roman" w:hint="default"/>
      </w:rPr>
    </w:lvl>
    <w:lvl w:ilvl="4" w:tplc="B4AA5F22" w:tentative="1">
      <w:start w:val="1"/>
      <w:numFmt w:val="bullet"/>
      <w:lvlText w:val="-"/>
      <w:lvlJc w:val="left"/>
      <w:pPr>
        <w:tabs>
          <w:tab w:val="num" w:pos="3600"/>
        </w:tabs>
        <w:ind w:left="3600" w:hanging="360"/>
      </w:pPr>
      <w:rPr>
        <w:rFonts w:ascii="Times New Roman" w:hAnsi="Times New Roman" w:hint="default"/>
      </w:rPr>
    </w:lvl>
    <w:lvl w:ilvl="5" w:tplc="143EF624" w:tentative="1">
      <w:start w:val="1"/>
      <w:numFmt w:val="bullet"/>
      <w:lvlText w:val="-"/>
      <w:lvlJc w:val="left"/>
      <w:pPr>
        <w:tabs>
          <w:tab w:val="num" w:pos="4320"/>
        </w:tabs>
        <w:ind w:left="4320" w:hanging="360"/>
      </w:pPr>
      <w:rPr>
        <w:rFonts w:ascii="Times New Roman" w:hAnsi="Times New Roman" w:hint="default"/>
      </w:rPr>
    </w:lvl>
    <w:lvl w:ilvl="6" w:tplc="4CCC940A" w:tentative="1">
      <w:start w:val="1"/>
      <w:numFmt w:val="bullet"/>
      <w:lvlText w:val="-"/>
      <w:lvlJc w:val="left"/>
      <w:pPr>
        <w:tabs>
          <w:tab w:val="num" w:pos="5040"/>
        </w:tabs>
        <w:ind w:left="5040" w:hanging="360"/>
      </w:pPr>
      <w:rPr>
        <w:rFonts w:ascii="Times New Roman" w:hAnsi="Times New Roman" w:hint="default"/>
      </w:rPr>
    </w:lvl>
    <w:lvl w:ilvl="7" w:tplc="CCE4D8E4" w:tentative="1">
      <w:start w:val="1"/>
      <w:numFmt w:val="bullet"/>
      <w:lvlText w:val="-"/>
      <w:lvlJc w:val="left"/>
      <w:pPr>
        <w:tabs>
          <w:tab w:val="num" w:pos="5760"/>
        </w:tabs>
        <w:ind w:left="5760" w:hanging="360"/>
      </w:pPr>
      <w:rPr>
        <w:rFonts w:ascii="Times New Roman" w:hAnsi="Times New Roman" w:hint="default"/>
      </w:rPr>
    </w:lvl>
    <w:lvl w:ilvl="8" w:tplc="596CF64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976E3D"/>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573E4D"/>
    <w:multiLevelType w:val="hybridMultilevel"/>
    <w:tmpl w:val="0E94CA2E"/>
    <w:lvl w:ilvl="0" w:tplc="DA00D43C">
      <w:start w:val="1"/>
      <w:numFmt w:val="decimal"/>
      <w:lvlText w:val="%1."/>
      <w:lvlJc w:val="left"/>
      <w:pPr>
        <w:ind w:left="360" w:hanging="360"/>
      </w:pPr>
      <w:rPr>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3F033B"/>
    <w:multiLevelType w:val="hybridMultilevel"/>
    <w:tmpl w:val="150006E8"/>
    <w:lvl w:ilvl="0" w:tplc="728006CC">
      <w:start w:val="1"/>
      <w:numFmt w:val="bullet"/>
      <w:lvlText w:val=""/>
      <w:lvlJc w:val="left"/>
      <w:pPr>
        <w:tabs>
          <w:tab w:val="num" w:pos="720"/>
        </w:tabs>
        <w:ind w:left="720" w:hanging="360"/>
      </w:pPr>
      <w:rPr>
        <w:rFonts w:ascii="Wingdings" w:hAnsi="Wingdings" w:hint="default"/>
      </w:rPr>
    </w:lvl>
    <w:lvl w:ilvl="1" w:tplc="1F3226FC">
      <w:start w:val="1507"/>
      <w:numFmt w:val="bullet"/>
      <w:lvlText w:val=""/>
      <w:lvlJc w:val="left"/>
      <w:pPr>
        <w:tabs>
          <w:tab w:val="num" w:pos="1440"/>
        </w:tabs>
        <w:ind w:left="1440" w:hanging="360"/>
      </w:pPr>
      <w:rPr>
        <w:rFonts w:ascii="Wingdings" w:hAnsi="Wingdings" w:hint="default"/>
      </w:rPr>
    </w:lvl>
    <w:lvl w:ilvl="2" w:tplc="11E835CE" w:tentative="1">
      <w:start w:val="1"/>
      <w:numFmt w:val="bullet"/>
      <w:lvlText w:val=""/>
      <w:lvlJc w:val="left"/>
      <w:pPr>
        <w:tabs>
          <w:tab w:val="num" w:pos="2160"/>
        </w:tabs>
        <w:ind w:left="2160" w:hanging="360"/>
      </w:pPr>
      <w:rPr>
        <w:rFonts w:ascii="Wingdings" w:hAnsi="Wingdings" w:hint="default"/>
      </w:rPr>
    </w:lvl>
    <w:lvl w:ilvl="3" w:tplc="78AE2F7A" w:tentative="1">
      <w:start w:val="1"/>
      <w:numFmt w:val="bullet"/>
      <w:lvlText w:val=""/>
      <w:lvlJc w:val="left"/>
      <w:pPr>
        <w:tabs>
          <w:tab w:val="num" w:pos="2880"/>
        </w:tabs>
        <w:ind w:left="2880" w:hanging="360"/>
      </w:pPr>
      <w:rPr>
        <w:rFonts w:ascii="Wingdings" w:hAnsi="Wingdings" w:hint="default"/>
      </w:rPr>
    </w:lvl>
    <w:lvl w:ilvl="4" w:tplc="D2E09286" w:tentative="1">
      <w:start w:val="1"/>
      <w:numFmt w:val="bullet"/>
      <w:lvlText w:val=""/>
      <w:lvlJc w:val="left"/>
      <w:pPr>
        <w:tabs>
          <w:tab w:val="num" w:pos="3600"/>
        </w:tabs>
        <w:ind w:left="3600" w:hanging="360"/>
      </w:pPr>
      <w:rPr>
        <w:rFonts w:ascii="Wingdings" w:hAnsi="Wingdings" w:hint="default"/>
      </w:rPr>
    </w:lvl>
    <w:lvl w:ilvl="5" w:tplc="CD4C9BBA" w:tentative="1">
      <w:start w:val="1"/>
      <w:numFmt w:val="bullet"/>
      <w:lvlText w:val=""/>
      <w:lvlJc w:val="left"/>
      <w:pPr>
        <w:tabs>
          <w:tab w:val="num" w:pos="4320"/>
        </w:tabs>
        <w:ind w:left="4320" w:hanging="360"/>
      </w:pPr>
      <w:rPr>
        <w:rFonts w:ascii="Wingdings" w:hAnsi="Wingdings" w:hint="default"/>
      </w:rPr>
    </w:lvl>
    <w:lvl w:ilvl="6" w:tplc="CA7468E4" w:tentative="1">
      <w:start w:val="1"/>
      <w:numFmt w:val="bullet"/>
      <w:lvlText w:val=""/>
      <w:lvlJc w:val="left"/>
      <w:pPr>
        <w:tabs>
          <w:tab w:val="num" w:pos="5040"/>
        </w:tabs>
        <w:ind w:left="5040" w:hanging="360"/>
      </w:pPr>
      <w:rPr>
        <w:rFonts w:ascii="Wingdings" w:hAnsi="Wingdings" w:hint="default"/>
      </w:rPr>
    </w:lvl>
    <w:lvl w:ilvl="7" w:tplc="577A4CC0" w:tentative="1">
      <w:start w:val="1"/>
      <w:numFmt w:val="bullet"/>
      <w:lvlText w:val=""/>
      <w:lvlJc w:val="left"/>
      <w:pPr>
        <w:tabs>
          <w:tab w:val="num" w:pos="5760"/>
        </w:tabs>
        <w:ind w:left="5760" w:hanging="360"/>
      </w:pPr>
      <w:rPr>
        <w:rFonts w:ascii="Wingdings" w:hAnsi="Wingdings" w:hint="default"/>
      </w:rPr>
    </w:lvl>
    <w:lvl w:ilvl="8" w:tplc="BC86ECF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B494D"/>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BE7A4C"/>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79835D9"/>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A01B56"/>
    <w:multiLevelType w:val="hybridMultilevel"/>
    <w:tmpl w:val="BE066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F309A9"/>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875D11"/>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4BD70A5"/>
    <w:multiLevelType w:val="hybridMultilevel"/>
    <w:tmpl w:val="6F78E844"/>
    <w:lvl w:ilvl="0" w:tplc="F738E900">
      <w:start w:val="1"/>
      <w:numFmt w:val="bullet"/>
      <w:lvlText w:val=""/>
      <w:lvlJc w:val="left"/>
      <w:pPr>
        <w:tabs>
          <w:tab w:val="num" w:pos="720"/>
        </w:tabs>
        <w:ind w:left="720" w:hanging="360"/>
      </w:pPr>
      <w:rPr>
        <w:rFonts w:ascii="Wingdings" w:hAnsi="Wingdings" w:hint="default"/>
      </w:rPr>
    </w:lvl>
    <w:lvl w:ilvl="1" w:tplc="47E0CF48" w:tentative="1">
      <w:start w:val="1"/>
      <w:numFmt w:val="bullet"/>
      <w:lvlText w:val=""/>
      <w:lvlJc w:val="left"/>
      <w:pPr>
        <w:tabs>
          <w:tab w:val="num" w:pos="1440"/>
        </w:tabs>
        <w:ind w:left="1440" w:hanging="360"/>
      </w:pPr>
      <w:rPr>
        <w:rFonts w:ascii="Wingdings" w:hAnsi="Wingdings" w:hint="default"/>
      </w:rPr>
    </w:lvl>
    <w:lvl w:ilvl="2" w:tplc="90463178" w:tentative="1">
      <w:start w:val="1"/>
      <w:numFmt w:val="bullet"/>
      <w:lvlText w:val=""/>
      <w:lvlJc w:val="left"/>
      <w:pPr>
        <w:tabs>
          <w:tab w:val="num" w:pos="2160"/>
        </w:tabs>
        <w:ind w:left="2160" w:hanging="360"/>
      </w:pPr>
      <w:rPr>
        <w:rFonts w:ascii="Wingdings" w:hAnsi="Wingdings" w:hint="default"/>
      </w:rPr>
    </w:lvl>
    <w:lvl w:ilvl="3" w:tplc="4BBAB6AC">
      <w:start w:val="1548"/>
      <w:numFmt w:val="bullet"/>
      <w:lvlText w:val=""/>
      <w:lvlJc w:val="left"/>
      <w:pPr>
        <w:tabs>
          <w:tab w:val="num" w:pos="2880"/>
        </w:tabs>
        <w:ind w:left="2880" w:hanging="360"/>
      </w:pPr>
      <w:rPr>
        <w:rFonts w:ascii="Wingdings" w:hAnsi="Wingdings" w:hint="default"/>
      </w:rPr>
    </w:lvl>
    <w:lvl w:ilvl="4" w:tplc="64F46BA6" w:tentative="1">
      <w:start w:val="1"/>
      <w:numFmt w:val="bullet"/>
      <w:lvlText w:val=""/>
      <w:lvlJc w:val="left"/>
      <w:pPr>
        <w:tabs>
          <w:tab w:val="num" w:pos="3600"/>
        </w:tabs>
        <w:ind w:left="3600" w:hanging="360"/>
      </w:pPr>
      <w:rPr>
        <w:rFonts w:ascii="Wingdings" w:hAnsi="Wingdings" w:hint="default"/>
      </w:rPr>
    </w:lvl>
    <w:lvl w:ilvl="5" w:tplc="28AE0ED4" w:tentative="1">
      <w:start w:val="1"/>
      <w:numFmt w:val="bullet"/>
      <w:lvlText w:val=""/>
      <w:lvlJc w:val="left"/>
      <w:pPr>
        <w:tabs>
          <w:tab w:val="num" w:pos="4320"/>
        </w:tabs>
        <w:ind w:left="4320" w:hanging="360"/>
      </w:pPr>
      <w:rPr>
        <w:rFonts w:ascii="Wingdings" w:hAnsi="Wingdings" w:hint="default"/>
      </w:rPr>
    </w:lvl>
    <w:lvl w:ilvl="6" w:tplc="55E82E1A" w:tentative="1">
      <w:start w:val="1"/>
      <w:numFmt w:val="bullet"/>
      <w:lvlText w:val=""/>
      <w:lvlJc w:val="left"/>
      <w:pPr>
        <w:tabs>
          <w:tab w:val="num" w:pos="5040"/>
        </w:tabs>
        <w:ind w:left="5040" w:hanging="360"/>
      </w:pPr>
      <w:rPr>
        <w:rFonts w:ascii="Wingdings" w:hAnsi="Wingdings" w:hint="default"/>
      </w:rPr>
    </w:lvl>
    <w:lvl w:ilvl="7" w:tplc="F7004BC4" w:tentative="1">
      <w:start w:val="1"/>
      <w:numFmt w:val="bullet"/>
      <w:lvlText w:val=""/>
      <w:lvlJc w:val="left"/>
      <w:pPr>
        <w:tabs>
          <w:tab w:val="num" w:pos="5760"/>
        </w:tabs>
        <w:ind w:left="5760" w:hanging="360"/>
      </w:pPr>
      <w:rPr>
        <w:rFonts w:ascii="Wingdings" w:hAnsi="Wingdings" w:hint="default"/>
      </w:rPr>
    </w:lvl>
    <w:lvl w:ilvl="8" w:tplc="2312D2B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BD731F"/>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D83046"/>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C290288"/>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2970D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11859B1"/>
    <w:multiLevelType w:val="hybridMultilevel"/>
    <w:tmpl w:val="38E28E5E"/>
    <w:lvl w:ilvl="0" w:tplc="31F4BD58">
      <w:start w:val="1"/>
      <w:numFmt w:val="decimal"/>
      <w:lvlText w:val="%1."/>
      <w:lvlJc w:val="left"/>
      <w:pPr>
        <w:tabs>
          <w:tab w:val="num" w:pos="720"/>
        </w:tabs>
        <w:ind w:left="720" w:hanging="360"/>
      </w:pPr>
    </w:lvl>
    <w:lvl w:ilvl="1" w:tplc="6AF48B8C" w:tentative="1">
      <w:start w:val="1"/>
      <w:numFmt w:val="decimal"/>
      <w:lvlText w:val="%2."/>
      <w:lvlJc w:val="left"/>
      <w:pPr>
        <w:tabs>
          <w:tab w:val="num" w:pos="1440"/>
        </w:tabs>
        <w:ind w:left="1440" w:hanging="360"/>
      </w:pPr>
    </w:lvl>
    <w:lvl w:ilvl="2" w:tplc="DA769724" w:tentative="1">
      <w:start w:val="1"/>
      <w:numFmt w:val="decimal"/>
      <w:lvlText w:val="%3."/>
      <w:lvlJc w:val="left"/>
      <w:pPr>
        <w:tabs>
          <w:tab w:val="num" w:pos="2160"/>
        </w:tabs>
        <w:ind w:left="2160" w:hanging="360"/>
      </w:pPr>
    </w:lvl>
    <w:lvl w:ilvl="3" w:tplc="BE4AA470" w:tentative="1">
      <w:start w:val="1"/>
      <w:numFmt w:val="decimal"/>
      <w:lvlText w:val="%4."/>
      <w:lvlJc w:val="left"/>
      <w:pPr>
        <w:tabs>
          <w:tab w:val="num" w:pos="2880"/>
        </w:tabs>
        <w:ind w:left="2880" w:hanging="360"/>
      </w:pPr>
    </w:lvl>
    <w:lvl w:ilvl="4" w:tplc="E6B08D64" w:tentative="1">
      <w:start w:val="1"/>
      <w:numFmt w:val="decimal"/>
      <w:lvlText w:val="%5."/>
      <w:lvlJc w:val="left"/>
      <w:pPr>
        <w:tabs>
          <w:tab w:val="num" w:pos="3600"/>
        </w:tabs>
        <w:ind w:left="3600" w:hanging="360"/>
      </w:pPr>
    </w:lvl>
    <w:lvl w:ilvl="5" w:tplc="A734ECF6" w:tentative="1">
      <w:start w:val="1"/>
      <w:numFmt w:val="decimal"/>
      <w:lvlText w:val="%6."/>
      <w:lvlJc w:val="left"/>
      <w:pPr>
        <w:tabs>
          <w:tab w:val="num" w:pos="4320"/>
        </w:tabs>
        <w:ind w:left="4320" w:hanging="360"/>
      </w:pPr>
    </w:lvl>
    <w:lvl w:ilvl="6" w:tplc="20E09018" w:tentative="1">
      <w:start w:val="1"/>
      <w:numFmt w:val="decimal"/>
      <w:lvlText w:val="%7."/>
      <w:lvlJc w:val="left"/>
      <w:pPr>
        <w:tabs>
          <w:tab w:val="num" w:pos="5040"/>
        </w:tabs>
        <w:ind w:left="5040" w:hanging="360"/>
      </w:pPr>
    </w:lvl>
    <w:lvl w:ilvl="7" w:tplc="7188F540" w:tentative="1">
      <w:start w:val="1"/>
      <w:numFmt w:val="decimal"/>
      <w:lvlText w:val="%8."/>
      <w:lvlJc w:val="left"/>
      <w:pPr>
        <w:tabs>
          <w:tab w:val="num" w:pos="5760"/>
        </w:tabs>
        <w:ind w:left="5760" w:hanging="360"/>
      </w:pPr>
    </w:lvl>
    <w:lvl w:ilvl="8" w:tplc="1F9A9684" w:tentative="1">
      <w:start w:val="1"/>
      <w:numFmt w:val="decimal"/>
      <w:lvlText w:val="%9."/>
      <w:lvlJc w:val="left"/>
      <w:pPr>
        <w:tabs>
          <w:tab w:val="num" w:pos="6480"/>
        </w:tabs>
        <w:ind w:left="6480" w:hanging="360"/>
      </w:pPr>
    </w:lvl>
  </w:abstractNum>
  <w:abstractNum w:abstractNumId="17" w15:restartNumberingAfterBreak="0">
    <w:nsid w:val="58ED47F8"/>
    <w:multiLevelType w:val="hybridMultilevel"/>
    <w:tmpl w:val="A718CC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9CF1A77"/>
    <w:multiLevelType w:val="hybridMultilevel"/>
    <w:tmpl w:val="D5EA14AC"/>
    <w:lvl w:ilvl="0" w:tplc="490813C4">
      <w:start w:val="1"/>
      <w:numFmt w:val="bullet"/>
      <w:lvlText w:val=""/>
      <w:lvlJc w:val="left"/>
      <w:pPr>
        <w:tabs>
          <w:tab w:val="num" w:pos="720"/>
        </w:tabs>
        <w:ind w:left="720" w:hanging="360"/>
      </w:pPr>
      <w:rPr>
        <w:rFonts w:ascii="Wingdings" w:hAnsi="Wingdings" w:hint="default"/>
      </w:rPr>
    </w:lvl>
    <w:lvl w:ilvl="1" w:tplc="C624C9BA">
      <w:start w:val="1"/>
      <w:numFmt w:val="bullet"/>
      <w:lvlText w:val=""/>
      <w:lvlJc w:val="left"/>
      <w:pPr>
        <w:tabs>
          <w:tab w:val="num" w:pos="1440"/>
        </w:tabs>
        <w:ind w:left="1440" w:hanging="360"/>
      </w:pPr>
      <w:rPr>
        <w:rFonts w:ascii="Wingdings" w:hAnsi="Wingdings" w:hint="default"/>
      </w:rPr>
    </w:lvl>
    <w:lvl w:ilvl="2" w:tplc="8FF8AD66">
      <w:start w:val="1398"/>
      <w:numFmt w:val="bullet"/>
      <w:lvlText w:val=""/>
      <w:lvlJc w:val="left"/>
      <w:pPr>
        <w:tabs>
          <w:tab w:val="num" w:pos="2160"/>
        </w:tabs>
        <w:ind w:left="2160" w:hanging="360"/>
      </w:pPr>
      <w:rPr>
        <w:rFonts w:ascii="Wingdings" w:hAnsi="Wingdings" w:hint="default"/>
      </w:rPr>
    </w:lvl>
    <w:lvl w:ilvl="3" w:tplc="A41AE448" w:tentative="1">
      <w:start w:val="1"/>
      <w:numFmt w:val="bullet"/>
      <w:lvlText w:val=""/>
      <w:lvlJc w:val="left"/>
      <w:pPr>
        <w:tabs>
          <w:tab w:val="num" w:pos="2880"/>
        </w:tabs>
        <w:ind w:left="2880" w:hanging="360"/>
      </w:pPr>
      <w:rPr>
        <w:rFonts w:ascii="Wingdings" w:hAnsi="Wingdings" w:hint="default"/>
      </w:rPr>
    </w:lvl>
    <w:lvl w:ilvl="4" w:tplc="3626C49A" w:tentative="1">
      <w:start w:val="1"/>
      <w:numFmt w:val="bullet"/>
      <w:lvlText w:val=""/>
      <w:lvlJc w:val="left"/>
      <w:pPr>
        <w:tabs>
          <w:tab w:val="num" w:pos="3600"/>
        </w:tabs>
        <w:ind w:left="3600" w:hanging="360"/>
      </w:pPr>
      <w:rPr>
        <w:rFonts w:ascii="Wingdings" w:hAnsi="Wingdings" w:hint="default"/>
      </w:rPr>
    </w:lvl>
    <w:lvl w:ilvl="5" w:tplc="EFB0D7D0" w:tentative="1">
      <w:start w:val="1"/>
      <w:numFmt w:val="bullet"/>
      <w:lvlText w:val=""/>
      <w:lvlJc w:val="left"/>
      <w:pPr>
        <w:tabs>
          <w:tab w:val="num" w:pos="4320"/>
        </w:tabs>
        <w:ind w:left="4320" w:hanging="360"/>
      </w:pPr>
      <w:rPr>
        <w:rFonts w:ascii="Wingdings" w:hAnsi="Wingdings" w:hint="default"/>
      </w:rPr>
    </w:lvl>
    <w:lvl w:ilvl="6" w:tplc="C316C3D4" w:tentative="1">
      <w:start w:val="1"/>
      <w:numFmt w:val="bullet"/>
      <w:lvlText w:val=""/>
      <w:lvlJc w:val="left"/>
      <w:pPr>
        <w:tabs>
          <w:tab w:val="num" w:pos="5040"/>
        </w:tabs>
        <w:ind w:left="5040" w:hanging="360"/>
      </w:pPr>
      <w:rPr>
        <w:rFonts w:ascii="Wingdings" w:hAnsi="Wingdings" w:hint="default"/>
      </w:rPr>
    </w:lvl>
    <w:lvl w:ilvl="7" w:tplc="12943034" w:tentative="1">
      <w:start w:val="1"/>
      <w:numFmt w:val="bullet"/>
      <w:lvlText w:val=""/>
      <w:lvlJc w:val="left"/>
      <w:pPr>
        <w:tabs>
          <w:tab w:val="num" w:pos="5760"/>
        </w:tabs>
        <w:ind w:left="5760" w:hanging="360"/>
      </w:pPr>
      <w:rPr>
        <w:rFonts w:ascii="Wingdings" w:hAnsi="Wingdings" w:hint="default"/>
      </w:rPr>
    </w:lvl>
    <w:lvl w:ilvl="8" w:tplc="AEFEB91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C061CA"/>
    <w:multiLevelType w:val="hybridMultilevel"/>
    <w:tmpl w:val="8EA48EF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62B3400B"/>
    <w:multiLevelType w:val="hybridMultilevel"/>
    <w:tmpl w:val="3BF23D84"/>
    <w:lvl w:ilvl="0" w:tplc="71367D92">
      <w:start w:val="1"/>
      <w:numFmt w:val="bullet"/>
      <w:lvlText w:val=""/>
      <w:lvlJc w:val="left"/>
      <w:pPr>
        <w:tabs>
          <w:tab w:val="num" w:pos="720"/>
        </w:tabs>
        <w:ind w:left="720" w:hanging="360"/>
      </w:pPr>
      <w:rPr>
        <w:rFonts w:ascii="Wingdings" w:hAnsi="Wingdings" w:hint="default"/>
      </w:rPr>
    </w:lvl>
    <w:lvl w:ilvl="1" w:tplc="B4664E56">
      <w:start w:val="1507"/>
      <w:numFmt w:val="bullet"/>
      <w:lvlText w:val=""/>
      <w:lvlJc w:val="left"/>
      <w:pPr>
        <w:tabs>
          <w:tab w:val="num" w:pos="1440"/>
        </w:tabs>
        <w:ind w:left="1440" w:hanging="360"/>
      </w:pPr>
      <w:rPr>
        <w:rFonts w:ascii="Wingdings" w:hAnsi="Wingdings" w:hint="default"/>
      </w:rPr>
    </w:lvl>
    <w:lvl w:ilvl="2" w:tplc="AA586022">
      <w:start w:val="1507"/>
      <w:numFmt w:val="bullet"/>
      <w:lvlText w:val=""/>
      <w:lvlJc w:val="left"/>
      <w:pPr>
        <w:tabs>
          <w:tab w:val="num" w:pos="2160"/>
        </w:tabs>
        <w:ind w:left="2160" w:hanging="360"/>
      </w:pPr>
      <w:rPr>
        <w:rFonts w:ascii="Wingdings" w:hAnsi="Wingdings" w:hint="default"/>
      </w:rPr>
    </w:lvl>
    <w:lvl w:ilvl="3" w:tplc="8586EB4E" w:tentative="1">
      <w:start w:val="1"/>
      <w:numFmt w:val="bullet"/>
      <w:lvlText w:val=""/>
      <w:lvlJc w:val="left"/>
      <w:pPr>
        <w:tabs>
          <w:tab w:val="num" w:pos="2880"/>
        </w:tabs>
        <w:ind w:left="2880" w:hanging="360"/>
      </w:pPr>
      <w:rPr>
        <w:rFonts w:ascii="Wingdings" w:hAnsi="Wingdings" w:hint="default"/>
      </w:rPr>
    </w:lvl>
    <w:lvl w:ilvl="4" w:tplc="D3D2BF24" w:tentative="1">
      <w:start w:val="1"/>
      <w:numFmt w:val="bullet"/>
      <w:lvlText w:val=""/>
      <w:lvlJc w:val="left"/>
      <w:pPr>
        <w:tabs>
          <w:tab w:val="num" w:pos="3600"/>
        </w:tabs>
        <w:ind w:left="3600" w:hanging="360"/>
      </w:pPr>
      <w:rPr>
        <w:rFonts w:ascii="Wingdings" w:hAnsi="Wingdings" w:hint="default"/>
      </w:rPr>
    </w:lvl>
    <w:lvl w:ilvl="5" w:tplc="48900E90" w:tentative="1">
      <w:start w:val="1"/>
      <w:numFmt w:val="bullet"/>
      <w:lvlText w:val=""/>
      <w:lvlJc w:val="left"/>
      <w:pPr>
        <w:tabs>
          <w:tab w:val="num" w:pos="4320"/>
        </w:tabs>
        <w:ind w:left="4320" w:hanging="360"/>
      </w:pPr>
      <w:rPr>
        <w:rFonts w:ascii="Wingdings" w:hAnsi="Wingdings" w:hint="default"/>
      </w:rPr>
    </w:lvl>
    <w:lvl w:ilvl="6" w:tplc="25B4CA24" w:tentative="1">
      <w:start w:val="1"/>
      <w:numFmt w:val="bullet"/>
      <w:lvlText w:val=""/>
      <w:lvlJc w:val="left"/>
      <w:pPr>
        <w:tabs>
          <w:tab w:val="num" w:pos="5040"/>
        </w:tabs>
        <w:ind w:left="5040" w:hanging="360"/>
      </w:pPr>
      <w:rPr>
        <w:rFonts w:ascii="Wingdings" w:hAnsi="Wingdings" w:hint="default"/>
      </w:rPr>
    </w:lvl>
    <w:lvl w:ilvl="7" w:tplc="7F78C028" w:tentative="1">
      <w:start w:val="1"/>
      <w:numFmt w:val="bullet"/>
      <w:lvlText w:val=""/>
      <w:lvlJc w:val="left"/>
      <w:pPr>
        <w:tabs>
          <w:tab w:val="num" w:pos="5760"/>
        </w:tabs>
        <w:ind w:left="5760" w:hanging="360"/>
      </w:pPr>
      <w:rPr>
        <w:rFonts w:ascii="Wingdings" w:hAnsi="Wingdings" w:hint="default"/>
      </w:rPr>
    </w:lvl>
    <w:lvl w:ilvl="8" w:tplc="5FC45C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12033F"/>
    <w:multiLevelType w:val="hybridMultilevel"/>
    <w:tmpl w:val="6DA48C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761474C"/>
    <w:multiLevelType w:val="hybridMultilevel"/>
    <w:tmpl w:val="D2FA3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E25542"/>
    <w:multiLevelType w:val="hybridMultilevel"/>
    <w:tmpl w:val="6CBA98A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1994AF8"/>
    <w:multiLevelType w:val="hybridMultilevel"/>
    <w:tmpl w:val="B46C4B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BC04F32"/>
    <w:multiLevelType w:val="hybridMultilevel"/>
    <w:tmpl w:val="0C824F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E392158"/>
    <w:multiLevelType w:val="hybridMultilevel"/>
    <w:tmpl w:val="98740C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ED3376A"/>
    <w:multiLevelType w:val="hybridMultilevel"/>
    <w:tmpl w:val="58285E7E"/>
    <w:lvl w:ilvl="0" w:tplc="FFFFFFFF">
      <w:start w:val="1"/>
      <w:numFmt w:val="decimal"/>
      <w:lvlText w:val="%1."/>
      <w:lvlJc w:val="left"/>
      <w:pPr>
        <w:ind w:left="720" w:hanging="360"/>
      </w:p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4"/>
  </w:num>
  <w:num w:numId="4">
    <w:abstractNumId w:val="0"/>
  </w:num>
  <w:num w:numId="5">
    <w:abstractNumId w:val="20"/>
  </w:num>
  <w:num w:numId="6">
    <w:abstractNumId w:val="11"/>
  </w:num>
  <w:num w:numId="7">
    <w:abstractNumId w:val="25"/>
  </w:num>
  <w:num w:numId="8">
    <w:abstractNumId w:val="21"/>
  </w:num>
  <w:num w:numId="9">
    <w:abstractNumId w:val="9"/>
  </w:num>
  <w:num w:numId="10">
    <w:abstractNumId w:val="19"/>
  </w:num>
  <w:num w:numId="11">
    <w:abstractNumId w:val="13"/>
  </w:num>
  <w:num w:numId="12">
    <w:abstractNumId w:val="6"/>
  </w:num>
  <w:num w:numId="13">
    <w:abstractNumId w:val="26"/>
  </w:num>
  <w:num w:numId="14">
    <w:abstractNumId w:val="24"/>
  </w:num>
  <w:num w:numId="15">
    <w:abstractNumId w:val="12"/>
  </w:num>
  <w:num w:numId="16">
    <w:abstractNumId w:val="27"/>
  </w:num>
  <w:num w:numId="17">
    <w:abstractNumId w:val="3"/>
  </w:num>
  <w:num w:numId="18">
    <w:abstractNumId w:val="10"/>
  </w:num>
  <w:num w:numId="19">
    <w:abstractNumId w:val="15"/>
  </w:num>
  <w:num w:numId="20">
    <w:abstractNumId w:val="16"/>
  </w:num>
  <w:num w:numId="21">
    <w:abstractNumId w:val="1"/>
  </w:num>
  <w:num w:numId="22">
    <w:abstractNumId w:val="7"/>
  </w:num>
  <w:num w:numId="23">
    <w:abstractNumId w:val="14"/>
  </w:num>
  <w:num w:numId="24">
    <w:abstractNumId w:val="23"/>
  </w:num>
  <w:num w:numId="25">
    <w:abstractNumId w:val="5"/>
  </w:num>
  <w:num w:numId="26">
    <w:abstractNumId w:val="17"/>
  </w:num>
  <w:num w:numId="27">
    <w:abstractNumId w:val="8"/>
  </w:num>
  <w:num w:numId="2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miliarodriguezarias19@outlook.es">
    <w15:presenceInfo w15:providerId="Windows Live" w15:userId="6fa2e5a437376038"/>
  </w15:person>
  <w15:person w15:author="Ronald Fernando Rodríguez Barbosa">
    <w15:presenceInfo w15:providerId="None" w15:userId="Ronald Fernando Rodríguez Barbo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7B6"/>
    <w:rsid w:val="00000860"/>
    <w:rsid w:val="00000F33"/>
    <w:rsid w:val="00003050"/>
    <w:rsid w:val="000061AA"/>
    <w:rsid w:val="00007E42"/>
    <w:rsid w:val="00012558"/>
    <w:rsid w:val="00014359"/>
    <w:rsid w:val="0001788E"/>
    <w:rsid w:val="00017F10"/>
    <w:rsid w:val="00022386"/>
    <w:rsid w:val="00023FD0"/>
    <w:rsid w:val="000255ED"/>
    <w:rsid w:val="0002652B"/>
    <w:rsid w:val="00030150"/>
    <w:rsid w:val="00037A53"/>
    <w:rsid w:val="00043916"/>
    <w:rsid w:val="00043BAF"/>
    <w:rsid w:val="000500FB"/>
    <w:rsid w:val="000522CA"/>
    <w:rsid w:val="00056DA9"/>
    <w:rsid w:val="00057000"/>
    <w:rsid w:val="00057EF0"/>
    <w:rsid w:val="00060251"/>
    <w:rsid w:val="00062802"/>
    <w:rsid w:val="000678E9"/>
    <w:rsid w:val="00070335"/>
    <w:rsid w:val="00071E50"/>
    <w:rsid w:val="00072018"/>
    <w:rsid w:val="000729D5"/>
    <w:rsid w:val="0007512B"/>
    <w:rsid w:val="00080BA9"/>
    <w:rsid w:val="00083FDB"/>
    <w:rsid w:val="00084A91"/>
    <w:rsid w:val="00085324"/>
    <w:rsid w:val="00096315"/>
    <w:rsid w:val="000970E8"/>
    <w:rsid w:val="00097256"/>
    <w:rsid w:val="00097610"/>
    <w:rsid w:val="00097C7B"/>
    <w:rsid w:val="000A6653"/>
    <w:rsid w:val="000B18C9"/>
    <w:rsid w:val="000B2436"/>
    <w:rsid w:val="000B7F58"/>
    <w:rsid w:val="000C0125"/>
    <w:rsid w:val="000C1F74"/>
    <w:rsid w:val="000C5A85"/>
    <w:rsid w:val="000C5E1B"/>
    <w:rsid w:val="000C6464"/>
    <w:rsid w:val="000C6B37"/>
    <w:rsid w:val="000C71C6"/>
    <w:rsid w:val="000C7B7D"/>
    <w:rsid w:val="000D0F13"/>
    <w:rsid w:val="000D6AE2"/>
    <w:rsid w:val="000E3CA2"/>
    <w:rsid w:val="000E4DA3"/>
    <w:rsid w:val="000E5401"/>
    <w:rsid w:val="000E56CB"/>
    <w:rsid w:val="000F029E"/>
    <w:rsid w:val="000F18E1"/>
    <w:rsid w:val="00101806"/>
    <w:rsid w:val="00104DF7"/>
    <w:rsid w:val="001068B1"/>
    <w:rsid w:val="00121249"/>
    <w:rsid w:val="00121332"/>
    <w:rsid w:val="001262A5"/>
    <w:rsid w:val="001307C2"/>
    <w:rsid w:val="001325B8"/>
    <w:rsid w:val="00134DAC"/>
    <w:rsid w:val="00136670"/>
    <w:rsid w:val="001375BB"/>
    <w:rsid w:val="00142B66"/>
    <w:rsid w:val="001457FC"/>
    <w:rsid w:val="00160628"/>
    <w:rsid w:val="0016464F"/>
    <w:rsid w:val="00174C39"/>
    <w:rsid w:val="001950AA"/>
    <w:rsid w:val="00195EE7"/>
    <w:rsid w:val="001A534A"/>
    <w:rsid w:val="001B2F93"/>
    <w:rsid w:val="001B3E00"/>
    <w:rsid w:val="001B6497"/>
    <w:rsid w:val="001B6D96"/>
    <w:rsid w:val="001B6FF5"/>
    <w:rsid w:val="001C604C"/>
    <w:rsid w:val="001C7B99"/>
    <w:rsid w:val="001D01F8"/>
    <w:rsid w:val="001D03DD"/>
    <w:rsid w:val="001D0D9B"/>
    <w:rsid w:val="001D3185"/>
    <w:rsid w:val="001E0FF0"/>
    <w:rsid w:val="001E3538"/>
    <w:rsid w:val="001F0296"/>
    <w:rsid w:val="001F02F8"/>
    <w:rsid w:val="001F46FD"/>
    <w:rsid w:val="001F5CFA"/>
    <w:rsid w:val="001F7C00"/>
    <w:rsid w:val="002058BC"/>
    <w:rsid w:val="00214843"/>
    <w:rsid w:val="00214E1B"/>
    <w:rsid w:val="002174D2"/>
    <w:rsid w:val="00223941"/>
    <w:rsid w:val="00230621"/>
    <w:rsid w:val="00236360"/>
    <w:rsid w:val="0023640F"/>
    <w:rsid w:val="00240F56"/>
    <w:rsid w:val="002455CE"/>
    <w:rsid w:val="00245C52"/>
    <w:rsid w:val="002472CD"/>
    <w:rsid w:val="00250E2A"/>
    <w:rsid w:val="0025449E"/>
    <w:rsid w:val="0025470A"/>
    <w:rsid w:val="0025715E"/>
    <w:rsid w:val="00260265"/>
    <w:rsid w:val="002617A4"/>
    <w:rsid w:val="002727B6"/>
    <w:rsid w:val="00275710"/>
    <w:rsid w:val="002833DC"/>
    <w:rsid w:val="002834FE"/>
    <w:rsid w:val="00285686"/>
    <w:rsid w:val="00290930"/>
    <w:rsid w:val="00294FC1"/>
    <w:rsid w:val="002A0DE0"/>
    <w:rsid w:val="002A658E"/>
    <w:rsid w:val="002A6FA4"/>
    <w:rsid w:val="002B0C43"/>
    <w:rsid w:val="002B1B3B"/>
    <w:rsid w:val="002B62B2"/>
    <w:rsid w:val="002C24AE"/>
    <w:rsid w:val="002C25B4"/>
    <w:rsid w:val="002C4ACE"/>
    <w:rsid w:val="002C7627"/>
    <w:rsid w:val="002D4571"/>
    <w:rsid w:val="002E203F"/>
    <w:rsid w:val="002E2244"/>
    <w:rsid w:val="002E2D56"/>
    <w:rsid w:val="002E4829"/>
    <w:rsid w:val="002E5527"/>
    <w:rsid w:val="002E6687"/>
    <w:rsid w:val="002E7E16"/>
    <w:rsid w:val="002F15D2"/>
    <w:rsid w:val="002F47E9"/>
    <w:rsid w:val="002F5346"/>
    <w:rsid w:val="002F6151"/>
    <w:rsid w:val="002F6FF0"/>
    <w:rsid w:val="00302324"/>
    <w:rsid w:val="003027B7"/>
    <w:rsid w:val="003040EF"/>
    <w:rsid w:val="00304F28"/>
    <w:rsid w:val="00305849"/>
    <w:rsid w:val="00307ED6"/>
    <w:rsid w:val="00307F45"/>
    <w:rsid w:val="0031496D"/>
    <w:rsid w:val="003161BA"/>
    <w:rsid w:val="00317601"/>
    <w:rsid w:val="0032073E"/>
    <w:rsid w:val="0032198F"/>
    <w:rsid w:val="00322533"/>
    <w:rsid w:val="00324894"/>
    <w:rsid w:val="00335F76"/>
    <w:rsid w:val="00344EBD"/>
    <w:rsid w:val="00344FB4"/>
    <w:rsid w:val="003506B6"/>
    <w:rsid w:val="00351CB0"/>
    <w:rsid w:val="003524B5"/>
    <w:rsid w:val="0035305E"/>
    <w:rsid w:val="003535A9"/>
    <w:rsid w:val="00354143"/>
    <w:rsid w:val="003604A0"/>
    <w:rsid w:val="00362BBF"/>
    <w:rsid w:val="0036505F"/>
    <w:rsid w:val="00365874"/>
    <w:rsid w:val="00367D8A"/>
    <w:rsid w:val="0037177D"/>
    <w:rsid w:val="0037643A"/>
    <w:rsid w:val="00376A9B"/>
    <w:rsid w:val="0038065C"/>
    <w:rsid w:val="0038310E"/>
    <w:rsid w:val="00383E30"/>
    <w:rsid w:val="00387D8A"/>
    <w:rsid w:val="003A197C"/>
    <w:rsid w:val="003A4C3D"/>
    <w:rsid w:val="003B266A"/>
    <w:rsid w:val="003B4906"/>
    <w:rsid w:val="003B4946"/>
    <w:rsid w:val="003C6CBA"/>
    <w:rsid w:val="003C6FAF"/>
    <w:rsid w:val="003C764A"/>
    <w:rsid w:val="003D554D"/>
    <w:rsid w:val="003E2C6C"/>
    <w:rsid w:val="003F0129"/>
    <w:rsid w:val="003F1E72"/>
    <w:rsid w:val="003F20AB"/>
    <w:rsid w:val="003F42AE"/>
    <w:rsid w:val="003F4D0E"/>
    <w:rsid w:val="003F734C"/>
    <w:rsid w:val="00403215"/>
    <w:rsid w:val="004119F7"/>
    <w:rsid w:val="004131DC"/>
    <w:rsid w:val="00413676"/>
    <w:rsid w:val="0041506D"/>
    <w:rsid w:val="00416574"/>
    <w:rsid w:val="00417313"/>
    <w:rsid w:val="004213FF"/>
    <w:rsid w:val="00426E6C"/>
    <w:rsid w:val="00431C90"/>
    <w:rsid w:val="00435F90"/>
    <w:rsid w:val="004415A0"/>
    <w:rsid w:val="00444D19"/>
    <w:rsid w:val="00445F3D"/>
    <w:rsid w:val="00453BB8"/>
    <w:rsid w:val="00454D60"/>
    <w:rsid w:val="00455E37"/>
    <w:rsid w:val="00460633"/>
    <w:rsid w:val="00476FCA"/>
    <w:rsid w:val="004815CC"/>
    <w:rsid w:val="00484743"/>
    <w:rsid w:val="00494F87"/>
    <w:rsid w:val="00496CB9"/>
    <w:rsid w:val="00497239"/>
    <w:rsid w:val="004A4857"/>
    <w:rsid w:val="004A5A06"/>
    <w:rsid w:val="004A7AC5"/>
    <w:rsid w:val="004B2498"/>
    <w:rsid w:val="004B39E3"/>
    <w:rsid w:val="004B3E68"/>
    <w:rsid w:val="004B4C1D"/>
    <w:rsid w:val="004B6C46"/>
    <w:rsid w:val="004C07BC"/>
    <w:rsid w:val="004C1D8D"/>
    <w:rsid w:val="004C5750"/>
    <w:rsid w:val="004C57CC"/>
    <w:rsid w:val="004C5BD3"/>
    <w:rsid w:val="004D0E0E"/>
    <w:rsid w:val="004D124B"/>
    <w:rsid w:val="004E2FF3"/>
    <w:rsid w:val="004E3BC6"/>
    <w:rsid w:val="004F2C8D"/>
    <w:rsid w:val="004F4221"/>
    <w:rsid w:val="005040FC"/>
    <w:rsid w:val="00504CFE"/>
    <w:rsid w:val="00513941"/>
    <w:rsid w:val="005156A9"/>
    <w:rsid w:val="00523717"/>
    <w:rsid w:val="0052549B"/>
    <w:rsid w:val="00526824"/>
    <w:rsid w:val="00527749"/>
    <w:rsid w:val="00531898"/>
    <w:rsid w:val="005339DE"/>
    <w:rsid w:val="005401B3"/>
    <w:rsid w:val="00541EA7"/>
    <w:rsid w:val="00544277"/>
    <w:rsid w:val="00544F47"/>
    <w:rsid w:val="0055159A"/>
    <w:rsid w:val="0055232C"/>
    <w:rsid w:val="005527C9"/>
    <w:rsid w:val="00554FCB"/>
    <w:rsid w:val="005550B0"/>
    <w:rsid w:val="00556D91"/>
    <w:rsid w:val="00557A27"/>
    <w:rsid w:val="00563DC9"/>
    <w:rsid w:val="00565FF5"/>
    <w:rsid w:val="005814EF"/>
    <w:rsid w:val="00582170"/>
    <w:rsid w:val="00584CC0"/>
    <w:rsid w:val="00590904"/>
    <w:rsid w:val="0059092C"/>
    <w:rsid w:val="00597865"/>
    <w:rsid w:val="005A0D31"/>
    <w:rsid w:val="005A77DA"/>
    <w:rsid w:val="005B1942"/>
    <w:rsid w:val="005B1BF3"/>
    <w:rsid w:val="005B22A4"/>
    <w:rsid w:val="005B7231"/>
    <w:rsid w:val="005B7252"/>
    <w:rsid w:val="005D0895"/>
    <w:rsid w:val="005D4455"/>
    <w:rsid w:val="005D4D8E"/>
    <w:rsid w:val="005E1AB1"/>
    <w:rsid w:val="005E21F5"/>
    <w:rsid w:val="005E5E97"/>
    <w:rsid w:val="005F54B6"/>
    <w:rsid w:val="005F6D25"/>
    <w:rsid w:val="00600373"/>
    <w:rsid w:val="00603A2E"/>
    <w:rsid w:val="00604B33"/>
    <w:rsid w:val="00605C23"/>
    <w:rsid w:val="00606B9B"/>
    <w:rsid w:val="00612171"/>
    <w:rsid w:val="006163F4"/>
    <w:rsid w:val="00620C53"/>
    <w:rsid w:val="00622EE0"/>
    <w:rsid w:val="00626BAB"/>
    <w:rsid w:val="00630389"/>
    <w:rsid w:val="006328FE"/>
    <w:rsid w:val="0063631D"/>
    <w:rsid w:val="00636CBA"/>
    <w:rsid w:val="00637509"/>
    <w:rsid w:val="00637BAF"/>
    <w:rsid w:val="00641C50"/>
    <w:rsid w:val="006425EE"/>
    <w:rsid w:val="00642647"/>
    <w:rsid w:val="006429E4"/>
    <w:rsid w:val="0064322C"/>
    <w:rsid w:val="00651C1E"/>
    <w:rsid w:val="00656BD3"/>
    <w:rsid w:val="006605BD"/>
    <w:rsid w:val="00660CD4"/>
    <w:rsid w:val="00662265"/>
    <w:rsid w:val="00674DED"/>
    <w:rsid w:val="006768DE"/>
    <w:rsid w:val="0068007C"/>
    <w:rsid w:val="00680FCE"/>
    <w:rsid w:val="006826BE"/>
    <w:rsid w:val="006917AA"/>
    <w:rsid w:val="00691EB2"/>
    <w:rsid w:val="00694E87"/>
    <w:rsid w:val="00696B7B"/>
    <w:rsid w:val="006A4C1A"/>
    <w:rsid w:val="006B2187"/>
    <w:rsid w:val="006B35EA"/>
    <w:rsid w:val="006C37C8"/>
    <w:rsid w:val="006C3C10"/>
    <w:rsid w:val="006C62F1"/>
    <w:rsid w:val="006D0C86"/>
    <w:rsid w:val="006D0F6C"/>
    <w:rsid w:val="006D26CB"/>
    <w:rsid w:val="006D2816"/>
    <w:rsid w:val="006D3548"/>
    <w:rsid w:val="006D4E50"/>
    <w:rsid w:val="006D549F"/>
    <w:rsid w:val="006E1F48"/>
    <w:rsid w:val="006E5907"/>
    <w:rsid w:val="006F59F8"/>
    <w:rsid w:val="006F621C"/>
    <w:rsid w:val="006F7C26"/>
    <w:rsid w:val="00703370"/>
    <w:rsid w:val="00706889"/>
    <w:rsid w:val="007104D6"/>
    <w:rsid w:val="00712B50"/>
    <w:rsid w:val="00712C7D"/>
    <w:rsid w:val="00720EF7"/>
    <w:rsid w:val="00720FE8"/>
    <w:rsid w:val="00723FA1"/>
    <w:rsid w:val="00734FE0"/>
    <w:rsid w:val="00735A43"/>
    <w:rsid w:val="00737F8B"/>
    <w:rsid w:val="007450C4"/>
    <w:rsid w:val="0074681D"/>
    <w:rsid w:val="00746B53"/>
    <w:rsid w:val="00747CAF"/>
    <w:rsid w:val="00751C50"/>
    <w:rsid w:val="00755B8E"/>
    <w:rsid w:val="00756437"/>
    <w:rsid w:val="00764AD0"/>
    <w:rsid w:val="007662D6"/>
    <w:rsid w:val="00766592"/>
    <w:rsid w:val="00767BCD"/>
    <w:rsid w:val="00771FAC"/>
    <w:rsid w:val="00772D60"/>
    <w:rsid w:val="00773F4C"/>
    <w:rsid w:val="007819BC"/>
    <w:rsid w:val="00782A6C"/>
    <w:rsid w:val="00785D5B"/>
    <w:rsid w:val="00787798"/>
    <w:rsid w:val="00793B8E"/>
    <w:rsid w:val="00795D17"/>
    <w:rsid w:val="0079617F"/>
    <w:rsid w:val="007A16F3"/>
    <w:rsid w:val="007A2A5A"/>
    <w:rsid w:val="007A3AE9"/>
    <w:rsid w:val="007A5BDB"/>
    <w:rsid w:val="007B0B9F"/>
    <w:rsid w:val="007B1016"/>
    <w:rsid w:val="007C0398"/>
    <w:rsid w:val="007C10EC"/>
    <w:rsid w:val="007C4D3B"/>
    <w:rsid w:val="007C5273"/>
    <w:rsid w:val="007C5AAE"/>
    <w:rsid w:val="007C6A20"/>
    <w:rsid w:val="007C7FDC"/>
    <w:rsid w:val="007D06C9"/>
    <w:rsid w:val="007D1A1A"/>
    <w:rsid w:val="007D2DB3"/>
    <w:rsid w:val="007D512F"/>
    <w:rsid w:val="007D7AB4"/>
    <w:rsid w:val="007E2B98"/>
    <w:rsid w:val="007E4EC1"/>
    <w:rsid w:val="007E6609"/>
    <w:rsid w:val="007F2B9E"/>
    <w:rsid w:val="007F4DD9"/>
    <w:rsid w:val="007F4FD4"/>
    <w:rsid w:val="007F7728"/>
    <w:rsid w:val="008029F7"/>
    <w:rsid w:val="00806CBD"/>
    <w:rsid w:val="008111C8"/>
    <w:rsid w:val="0081214E"/>
    <w:rsid w:val="00815CA4"/>
    <w:rsid w:val="0081690D"/>
    <w:rsid w:val="00816CD7"/>
    <w:rsid w:val="0081754A"/>
    <w:rsid w:val="0082072A"/>
    <w:rsid w:val="00824794"/>
    <w:rsid w:val="008270F9"/>
    <w:rsid w:val="00833284"/>
    <w:rsid w:val="008343A2"/>
    <w:rsid w:val="00836A41"/>
    <w:rsid w:val="00841756"/>
    <w:rsid w:val="0084654D"/>
    <w:rsid w:val="00846553"/>
    <w:rsid w:val="00847327"/>
    <w:rsid w:val="00861B75"/>
    <w:rsid w:val="0086355F"/>
    <w:rsid w:val="00863739"/>
    <w:rsid w:val="00864758"/>
    <w:rsid w:val="00864E5D"/>
    <w:rsid w:val="00865972"/>
    <w:rsid w:val="00871553"/>
    <w:rsid w:val="00872739"/>
    <w:rsid w:val="00877E2B"/>
    <w:rsid w:val="00884070"/>
    <w:rsid w:val="00884487"/>
    <w:rsid w:val="0088650C"/>
    <w:rsid w:val="0089314F"/>
    <w:rsid w:val="0089338C"/>
    <w:rsid w:val="00896CB2"/>
    <w:rsid w:val="008A33B4"/>
    <w:rsid w:val="008B16C0"/>
    <w:rsid w:val="008B279F"/>
    <w:rsid w:val="008B506D"/>
    <w:rsid w:val="008C04B4"/>
    <w:rsid w:val="008C3A0A"/>
    <w:rsid w:val="008C6CBD"/>
    <w:rsid w:val="008D1E51"/>
    <w:rsid w:val="008D5C64"/>
    <w:rsid w:val="008D7840"/>
    <w:rsid w:val="008E0ABA"/>
    <w:rsid w:val="008E308E"/>
    <w:rsid w:val="008E50A9"/>
    <w:rsid w:val="008F040F"/>
    <w:rsid w:val="008F5FAE"/>
    <w:rsid w:val="008F6BA4"/>
    <w:rsid w:val="008F6C3D"/>
    <w:rsid w:val="008F6DAF"/>
    <w:rsid w:val="00902183"/>
    <w:rsid w:val="009034D1"/>
    <w:rsid w:val="00936504"/>
    <w:rsid w:val="00943FBB"/>
    <w:rsid w:val="00954A19"/>
    <w:rsid w:val="00955965"/>
    <w:rsid w:val="00957E6C"/>
    <w:rsid w:val="009612FE"/>
    <w:rsid w:val="00961424"/>
    <w:rsid w:val="00966209"/>
    <w:rsid w:val="00970898"/>
    <w:rsid w:val="00980197"/>
    <w:rsid w:val="009806C5"/>
    <w:rsid w:val="00986278"/>
    <w:rsid w:val="0098633F"/>
    <w:rsid w:val="00987F59"/>
    <w:rsid w:val="009A04EF"/>
    <w:rsid w:val="009A20D6"/>
    <w:rsid w:val="009A2BD8"/>
    <w:rsid w:val="009B0F34"/>
    <w:rsid w:val="009B1169"/>
    <w:rsid w:val="009B5824"/>
    <w:rsid w:val="009C41B0"/>
    <w:rsid w:val="009C6D08"/>
    <w:rsid w:val="009D1D1B"/>
    <w:rsid w:val="009D59B8"/>
    <w:rsid w:val="009D6C1A"/>
    <w:rsid w:val="009D74C7"/>
    <w:rsid w:val="009E00FD"/>
    <w:rsid w:val="009E36CE"/>
    <w:rsid w:val="009E3854"/>
    <w:rsid w:val="009E39DF"/>
    <w:rsid w:val="009E78BE"/>
    <w:rsid w:val="009E7CED"/>
    <w:rsid w:val="009F0655"/>
    <w:rsid w:val="009F13CD"/>
    <w:rsid w:val="009F1A4E"/>
    <w:rsid w:val="009F2FF2"/>
    <w:rsid w:val="009F3738"/>
    <w:rsid w:val="009F3810"/>
    <w:rsid w:val="00A013B1"/>
    <w:rsid w:val="00A01CB5"/>
    <w:rsid w:val="00A0604F"/>
    <w:rsid w:val="00A11E79"/>
    <w:rsid w:val="00A1232A"/>
    <w:rsid w:val="00A14C79"/>
    <w:rsid w:val="00A15846"/>
    <w:rsid w:val="00A17A7F"/>
    <w:rsid w:val="00A20408"/>
    <w:rsid w:val="00A250F3"/>
    <w:rsid w:val="00A27CA3"/>
    <w:rsid w:val="00A27FE1"/>
    <w:rsid w:val="00A30132"/>
    <w:rsid w:val="00A3138B"/>
    <w:rsid w:val="00A32C20"/>
    <w:rsid w:val="00A33F6F"/>
    <w:rsid w:val="00A35D53"/>
    <w:rsid w:val="00A42CCA"/>
    <w:rsid w:val="00A4320E"/>
    <w:rsid w:val="00A463F5"/>
    <w:rsid w:val="00A4780A"/>
    <w:rsid w:val="00A47A8F"/>
    <w:rsid w:val="00A5085D"/>
    <w:rsid w:val="00A50F09"/>
    <w:rsid w:val="00A54804"/>
    <w:rsid w:val="00A6197B"/>
    <w:rsid w:val="00A6281F"/>
    <w:rsid w:val="00A646E0"/>
    <w:rsid w:val="00A656B2"/>
    <w:rsid w:val="00A72A51"/>
    <w:rsid w:val="00A748D6"/>
    <w:rsid w:val="00A7689E"/>
    <w:rsid w:val="00A84E8A"/>
    <w:rsid w:val="00A87FE8"/>
    <w:rsid w:val="00A9180A"/>
    <w:rsid w:val="00A92071"/>
    <w:rsid w:val="00A926DE"/>
    <w:rsid w:val="00A978FF"/>
    <w:rsid w:val="00AA24CA"/>
    <w:rsid w:val="00AA497E"/>
    <w:rsid w:val="00AA4F38"/>
    <w:rsid w:val="00AB1C2F"/>
    <w:rsid w:val="00AB2D6C"/>
    <w:rsid w:val="00AB4FB0"/>
    <w:rsid w:val="00AB585B"/>
    <w:rsid w:val="00AB68A2"/>
    <w:rsid w:val="00AC2153"/>
    <w:rsid w:val="00AC3445"/>
    <w:rsid w:val="00AD3CD3"/>
    <w:rsid w:val="00AD7593"/>
    <w:rsid w:val="00AD7ED1"/>
    <w:rsid w:val="00AE2C81"/>
    <w:rsid w:val="00AE5DA6"/>
    <w:rsid w:val="00AE73BA"/>
    <w:rsid w:val="00AF0068"/>
    <w:rsid w:val="00AF05DB"/>
    <w:rsid w:val="00AF0DE6"/>
    <w:rsid w:val="00AF3733"/>
    <w:rsid w:val="00AF51E0"/>
    <w:rsid w:val="00AF5277"/>
    <w:rsid w:val="00AF5B56"/>
    <w:rsid w:val="00B07072"/>
    <w:rsid w:val="00B07165"/>
    <w:rsid w:val="00B11055"/>
    <w:rsid w:val="00B11288"/>
    <w:rsid w:val="00B152B1"/>
    <w:rsid w:val="00B257A6"/>
    <w:rsid w:val="00B305F0"/>
    <w:rsid w:val="00B31099"/>
    <w:rsid w:val="00B31FD9"/>
    <w:rsid w:val="00B44E2A"/>
    <w:rsid w:val="00B4512C"/>
    <w:rsid w:val="00B4549B"/>
    <w:rsid w:val="00B47516"/>
    <w:rsid w:val="00B52718"/>
    <w:rsid w:val="00B637B6"/>
    <w:rsid w:val="00B6414A"/>
    <w:rsid w:val="00B73D3C"/>
    <w:rsid w:val="00B75960"/>
    <w:rsid w:val="00B826A1"/>
    <w:rsid w:val="00B84496"/>
    <w:rsid w:val="00B87522"/>
    <w:rsid w:val="00B8790E"/>
    <w:rsid w:val="00B91D26"/>
    <w:rsid w:val="00B9361D"/>
    <w:rsid w:val="00BA1CBD"/>
    <w:rsid w:val="00BA5F1A"/>
    <w:rsid w:val="00BB446B"/>
    <w:rsid w:val="00BB5AD4"/>
    <w:rsid w:val="00BC7527"/>
    <w:rsid w:val="00BD3ABA"/>
    <w:rsid w:val="00BD6F76"/>
    <w:rsid w:val="00BE3D0A"/>
    <w:rsid w:val="00BE4098"/>
    <w:rsid w:val="00BE4DA2"/>
    <w:rsid w:val="00BF047B"/>
    <w:rsid w:val="00BF0736"/>
    <w:rsid w:val="00BF4ABF"/>
    <w:rsid w:val="00C03501"/>
    <w:rsid w:val="00C037B6"/>
    <w:rsid w:val="00C063BB"/>
    <w:rsid w:val="00C2250B"/>
    <w:rsid w:val="00C23729"/>
    <w:rsid w:val="00C320FA"/>
    <w:rsid w:val="00C33361"/>
    <w:rsid w:val="00C37C0D"/>
    <w:rsid w:val="00C401A7"/>
    <w:rsid w:val="00C42D40"/>
    <w:rsid w:val="00C458C4"/>
    <w:rsid w:val="00C5056F"/>
    <w:rsid w:val="00C60581"/>
    <w:rsid w:val="00C6345D"/>
    <w:rsid w:val="00C654E0"/>
    <w:rsid w:val="00C660AA"/>
    <w:rsid w:val="00C758BA"/>
    <w:rsid w:val="00C76535"/>
    <w:rsid w:val="00C81533"/>
    <w:rsid w:val="00C838E1"/>
    <w:rsid w:val="00C83E18"/>
    <w:rsid w:val="00C90C9B"/>
    <w:rsid w:val="00C90D34"/>
    <w:rsid w:val="00C91B62"/>
    <w:rsid w:val="00C95CE9"/>
    <w:rsid w:val="00CA11D7"/>
    <w:rsid w:val="00CA3B49"/>
    <w:rsid w:val="00CA67A7"/>
    <w:rsid w:val="00CB2BF0"/>
    <w:rsid w:val="00CB403E"/>
    <w:rsid w:val="00CB55E6"/>
    <w:rsid w:val="00CC2A74"/>
    <w:rsid w:val="00CC3AC7"/>
    <w:rsid w:val="00CC42A3"/>
    <w:rsid w:val="00CC4BF3"/>
    <w:rsid w:val="00CC544D"/>
    <w:rsid w:val="00CC6964"/>
    <w:rsid w:val="00CC69F7"/>
    <w:rsid w:val="00CD0A56"/>
    <w:rsid w:val="00CD3698"/>
    <w:rsid w:val="00CD6D38"/>
    <w:rsid w:val="00CD7AA7"/>
    <w:rsid w:val="00CD7F17"/>
    <w:rsid w:val="00CE4BB9"/>
    <w:rsid w:val="00CF301C"/>
    <w:rsid w:val="00CF747D"/>
    <w:rsid w:val="00D040B9"/>
    <w:rsid w:val="00D111FF"/>
    <w:rsid w:val="00D11F53"/>
    <w:rsid w:val="00D13491"/>
    <w:rsid w:val="00D15A6B"/>
    <w:rsid w:val="00D25882"/>
    <w:rsid w:val="00D3063B"/>
    <w:rsid w:val="00D322F6"/>
    <w:rsid w:val="00D36BD7"/>
    <w:rsid w:val="00D45F83"/>
    <w:rsid w:val="00D474A9"/>
    <w:rsid w:val="00D51249"/>
    <w:rsid w:val="00D53260"/>
    <w:rsid w:val="00D5437B"/>
    <w:rsid w:val="00D5563A"/>
    <w:rsid w:val="00D55984"/>
    <w:rsid w:val="00D573F9"/>
    <w:rsid w:val="00D613F0"/>
    <w:rsid w:val="00D66689"/>
    <w:rsid w:val="00D6673B"/>
    <w:rsid w:val="00D70922"/>
    <w:rsid w:val="00D754DF"/>
    <w:rsid w:val="00D75F6D"/>
    <w:rsid w:val="00D81817"/>
    <w:rsid w:val="00D81914"/>
    <w:rsid w:val="00D86A24"/>
    <w:rsid w:val="00D95132"/>
    <w:rsid w:val="00D9747A"/>
    <w:rsid w:val="00D9780D"/>
    <w:rsid w:val="00DA3ECE"/>
    <w:rsid w:val="00DA3EE9"/>
    <w:rsid w:val="00DA4140"/>
    <w:rsid w:val="00DA682B"/>
    <w:rsid w:val="00DB173F"/>
    <w:rsid w:val="00DB5407"/>
    <w:rsid w:val="00DB5D64"/>
    <w:rsid w:val="00DB71DE"/>
    <w:rsid w:val="00DC1DB6"/>
    <w:rsid w:val="00DD2642"/>
    <w:rsid w:val="00DE1874"/>
    <w:rsid w:val="00DE3B81"/>
    <w:rsid w:val="00DE7324"/>
    <w:rsid w:val="00DE7CD8"/>
    <w:rsid w:val="00DF2B9C"/>
    <w:rsid w:val="00E05AE2"/>
    <w:rsid w:val="00E06E4E"/>
    <w:rsid w:val="00E1131C"/>
    <w:rsid w:val="00E1211B"/>
    <w:rsid w:val="00E14252"/>
    <w:rsid w:val="00E236F9"/>
    <w:rsid w:val="00E27CA4"/>
    <w:rsid w:val="00E3191B"/>
    <w:rsid w:val="00E33C52"/>
    <w:rsid w:val="00E35A36"/>
    <w:rsid w:val="00E35F2B"/>
    <w:rsid w:val="00E3684C"/>
    <w:rsid w:val="00E400A8"/>
    <w:rsid w:val="00E42F0F"/>
    <w:rsid w:val="00E54DC2"/>
    <w:rsid w:val="00E556F4"/>
    <w:rsid w:val="00E55E42"/>
    <w:rsid w:val="00E56F19"/>
    <w:rsid w:val="00E57A0C"/>
    <w:rsid w:val="00E606BF"/>
    <w:rsid w:val="00E66F28"/>
    <w:rsid w:val="00E703BD"/>
    <w:rsid w:val="00E70DF1"/>
    <w:rsid w:val="00E71C60"/>
    <w:rsid w:val="00E72637"/>
    <w:rsid w:val="00E811D4"/>
    <w:rsid w:val="00E84A88"/>
    <w:rsid w:val="00EA0C3B"/>
    <w:rsid w:val="00EB1708"/>
    <w:rsid w:val="00EB35C8"/>
    <w:rsid w:val="00EB514C"/>
    <w:rsid w:val="00ED01FB"/>
    <w:rsid w:val="00ED0969"/>
    <w:rsid w:val="00ED0A89"/>
    <w:rsid w:val="00ED400C"/>
    <w:rsid w:val="00ED47AF"/>
    <w:rsid w:val="00ED5CCC"/>
    <w:rsid w:val="00EE412E"/>
    <w:rsid w:val="00EE432D"/>
    <w:rsid w:val="00EE478E"/>
    <w:rsid w:val="00EE50CA"/>
    <w:rsid w:val="00EE5A35"/>
    <w:rsid w:val="00EF4225"/>
    <w:rsid w:val="00EF52D1"/>
    <w:rsid w:val="00F00E13"/>
    <w:rsid w:val="00F07477"/>
    <w:rsid w:val="00F11673"/>
    <w:rsid w:val="00F133D2"/>
    <w:rsid w:val="00F1377F"/>
    <w:rsid w:val="00F149BF"/>
    <w:rsid w:val="00F16927"/>
    <w:rsid w:val="00F16BAC"/>
    <w:rsid w:val="00F17AF2"/>
    <w:rsid w:val="00F20CCA"/>
    <w:rsid w:val="00F20D64"/>
    <w:rsid w:val="00F23317"/>
    <w:rsid w:val="00F26B60"/>
    <w:rsid w:val="00F331F7"/>
    <w:rsid w:val="00F4007E"/>
    <w:rsid w:val="00F43AD1"/>
    <w:rsid w:val="00F659C9"/>
    <w:rsid w:val="00F66D94"/>
    <w:rsid w:val="00F67215"/>
    <w:rsid w:val="00F67313"/>
    <w:rsid w:val="00F709CC"/>
    <w:rsid w:val="00F70B9F"/>
    <w:rsid w:val="00F74E94"/>
    <w:rsid w:val="00F775DD"/>
    <w:rsid w:val="00F80F92"/>
    <w:rsid w:val="00F833C9"/>
    <w:rsid w:val="00F853EB"/>
    <w:rsid w:val="00F865F2"/>
    <w:rsid w:val="00F9075C"/>
    <w:rsid w:val="00F91E52"/>
    <w:rsid w:val="00F929D2"/>
    <w:rsid w:val="00FA6BC8"/>
    <w:rsid w:val="00FB1760"/>
    <w:rsid w:val="00FB2BA3"/>
    <w:rsid w:val="00FC01AE"/>
    <w:rsid w:val="00FC03A3"/>
    <w:rsid w:val="00FC10DB"/>
    <w:rsid w:val="00FC174B"/>
    <w:rsid w:val="00FC2A2B"/>
    <w:rsid w:val="00FD4547"/>
    <w:rsid w:val="00FD78B6"/>
    <w:rsid w:val="00FE024B"/>
    <w:rsid w:val="00FE5205"/>
    <w:rsid w:val="00FE5A9D"/>
    <w:rsid w:val="00FF0DF2"/>
    <w:rsid w:val="00FF1175"/>
    <w:rsid w:val="00FF1381"/>
    <w:rsid w:val="00FF728C"/>
    <w:rsid w:val="38CA1D9A"/>
    <w:rsid w:val="395B0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AABB"/>
  <w15:docId w15:val="{FC1A47B2-240A-4396-B0BF-30CA9B05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before="480" w:after="360"/>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B6"/>
    <w:pPr>
      <w:spacing w:before="0" w:after="200" w:line="276" w:lineRule="auto"/>
      <w:ind w:left="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637B6"/>
    <w:pPr>
      <w:spacing w:before="0" w:after="0"/>
      <w:ind w:left="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637B6"/>
    <w:rPr>
      <w:color w:val="0000FF" w:themeColor="hyperlink"/>
      <w:u w:val="single"/>
    </w:rPr>
  </w:style>
  <w:style w:type="paragraph" w:styleId="Prrafodelista">
    <w:name w:val="List Paragraph"/>
    <w:basedOn w:val="Normal"/>
    <w:uiPriority w:val="34"/>
    <w:qFormat/>
    <w:rsid w:val="00EE50CA"/>
    <w:pPr>
      <w:ind w:left="720"/>
      <w:contextualSpacing/>
    </w:pPr>
  </w:style>
  <w:style w:type="paragraph" w:styleId="Descripcin">
    <w:name w:val="caption"/>
    <w:basedOn w:val="Normal"/>
    <w:next w:val="Normal"/>
    <w:uiPriority w:val="35"/>
    <w:unhideWhenUsed/>
    <w:qFormat/>
    <w:rsid w:val="002C25B4"/>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2C25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5B4"/>
    <w:rPr>
      <w:rFonts w:ascii="Tahoma" w:hAnsi="Tahoma" w:cs="Tahoma"/>
      <w:sz w:val="16"/>
      <w:szCs w:val="16"/>
    </w:rPr>
  </w:style>
  <w:style w:type="character" w:customStyle="1" w:styleId="Mencinsinresolver1">
    <w:name w:val="Mención sin resolver1"/>
    <w:basedOn w:val="Fuentedeprrafopredeter"/>
    <w:uiPriority w:val="99"/>
    <w:semiHidden/>
    <w:unhideWhenUsed/>
    <w:rsid w:val="00B47516"/>
    <w:rPr>
      <w:color w:val="605E5C"/>
      <w:shd w:val="clear" w:color="auto" w:fill="E1DFDD"/>
    </w:rPr>
  </w:style>
  <w:style w:type="paragraph" w:styleId="NormalWeb">
    <w:name w:val="Normal (Web)"/>
    <w:basedOn w:val="Normal"/>
    <w:uiPriority w:val="99"/>
    <w:unhideWhenUsed/>
    <w:rsid w:val="00B47516"/>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customStyle="1" w:styleId="Default">
    <w:name w:val="Default"/>
    <w:rsid w:val="007104D6"/>
    <w:pPr>
      <w:autoSpaceDE w:val="0"/>
      <w:autoSpaceDN w:val="0"/>
      <w:adjustRightInd w:val="0"/>
      <w:spacing w:before="0" w:after="0"/>
      <w:ind w:left="0"/>
      <w:jc w:val="left"/>
    </w:pPr>
    <w:rPr>
      <w:rFonts w:ascii="Calibri" w:hAnsi="Calibri" w:cs="Calibri"/>
      <w:color w:val="000000"/>
      <w:sz w:val="24"/>
      <w:szCs w:val="24"/>
    </w:rPr>
  </w:style>
  <w:style w:type="paragraph" w:styleId="HTMLconformatoprevio">
    <w:name w:val="HTML Preformatted"/>
    <w:basedOn w:val="Normal"/>
    <w:link w:val="HTMLconformatoprevioCar"/>
    <w:uiPriority w:val="99"/>
    <w:unhideWhenUsed/>
    <w:rsid w:val="00710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7104D6"/>
    <w:rPr>
      <w:rFonts w:ascii="Courier New" w:eastAsia="Times New Roman" w:hAnsi="Courier New" w:cs="Courier New"/>
      <w:sz w:val="20"/>
      <w:szCs w:val="20"/>
      <w:lang w:eastAsia="es-CO"/>
    </w:rPr>
  </w:style>
  <w:style w:type="character" w:customStyle="1" w:styleId="Mencinsinresolver2">
    <w:name w:val="Mención sin resolver2"/>
    <w:basedOn w:val="Fuentedeprrafopredeter"/>
    <w:uiPriority w:val="99"/>
    <w:semiHidden/>
    <w:unhideWhenUsed/>
    <w:rsid w:val="005527C9"/>
    <w:rPr>
      <w:color w:val="605E5C"/>
      <w:shd w:val="clear" w:color="auto" w:fill="E1DFDD"/>
    </w:rPr>
  </w:style>
  <w:style w:type="character" w:styleId="Refdecomentario">
    <w:name w:val="annotation reference"/>
    <w:basedOn w:val="Fuentedeprrafopredeter"/>
    <w:uiPriority w:val="99"/>
    <w:semiHidden/>
    <w:unhideWhenUsed/>
    <w:rsid w:val="00EE5A35"/>
    <w:rPr>
      <w:sz w:val="16"/>
      <w:szCs w:val="16"/>
    </w:rPr>
  </w:style>
  <w:style w:type="paragraph" w:styleId="Textocomentario">
    <w:name w:val="annotation text"/>
    <w:basedOn w:val="Normal"/>
    <w:link w:val="TextocomentarioCar"/>
    <w:uiPriority w:val="99"/>
    <w:semiHidden/>
    <w:unhideWhenUsed/>
    <w:rsid w:val="00EE5A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5A35"/>
    <w:rPr>
      <w:sz w:val="20"/>
      <w:szCs w:val="20"/>
    </w:rPr>
  </w:style>
  <w:style w:type="paragraph" w:styleId="Asuntodelcomentario">
    <w:name w:val="annotation subject"/>
    <w:basedOn w:val="Textocomentario"/>
    <w:next w:val="Textocomentario"/>
    <w:link w:val="AsuntodelcomentarioCar"/>
    <w:uiPriority w:val="99"/>
    <w:semiHidden/>
    <w:unhideWhenUsed/>
    <w:rsid w:val="00EE5A35"/>
    <w:rPr>
      <w:b/>
      <w:bCs/>
    </w:rPr>
  </w:style>
  <w:style w:type="character" w:customStyle="1" w:styleId="AsuntodelcomentarioCar">
    <w:name w:val="Asunto del comentario Car"/>
    <w:basedOn w:val="TextocomentarioCar"/>
    <w:link w:val="Asuntodelcomentario"/>
    <w:uiPriority w:val="99"/>
    <w:semiHidden/>
    <w:rsid w:val="00EE5A35"/>
    <w:rPr>
      <w:b/>
      <w:bCs/>
      <w:sz w:val="20"/>
      <w:szCs w:val="20"/>
    </w:rPr>
  </w:style>
  <w:style w:type="paragraph" w:styleId="Revisin">
    <w:name w:val="Revision"/>
    <w:hidden/>
    <w:uiPriority w:val="99"/>
    <w:semiHidden/>
    <w:rsid w:val="00EE5A35"/>
    <w:pPr>
      <w:spacing w:before="0" w:after="0"/>
      <w:ind w:left="0"/>
      <w:jc w:val="left"/>
    </w:pPr>
  </w:style>
  <w:style w:type="paragraph" w:customStyle="1" w:styleId="FirstParagraph">
    <w:name w:val="First Paragraph"/>
    <w:basedOn w:val="Textoindependiente"/>
    <w:next w:val="Textoindependiente"/>
    <w:qFormat/>
    <w:rsid w:val="00872739"/>
    <w:pPr>
      <w:spacing w:before="180" w:after="180" w:line="240" w:lineRule="auto"/>
    </w:pPr>
    <w:rPr>
      <w:sz w:val="24"/>
      <w:szCs w:val="24"/>
      <w:lang w:val="en-US"/>
    </w:rPr>
  </w:style>
  <w:style w:type="paragraph" w:styleId="Textoindependiente">
    <w:name w:val="Body Text"/>
    <w:basedOn w:val="Normal"/>
    <w:link w:val="TextoindependienteCar"/>
    <w:uiPriority w:val="99"/>
    <w:unhideWhenUsed/>
    <w:rsid w:val="00872739"/>
    <w:pPr>
      <w:spacing w:after="120"/>
    </w:pPr>
  </w:style>
  <w:style w:type="character" w:customStyle="1" w:styleId="TextoindependienteCar">
    <w:name w:val="Texto independiente Car"/>
    <w:basedOn w:val="Fuentedeprrafopredeter"/>
    <w:link w:val="Textoindependiente"/>
    <w:uiPriority w:val="99"/>
    <w:rsid w:val="00872739"/>
  </w:style>
  <w:style w:type="paragraph" w:styleId="Bibliografa">
    <w:name w:val="Bibliography"/>
    <w:basedOn w:val="Normal"/>
    <w:next w:val="Normal"/>
    <w:uiPriority w:val="37"/>
    <w:unhideWhenUsed/>
    <w:rsid w:val="00872739"/>
  </w:style>
  <w:style w:type="character" w:styleId="Mencinsinresolver">
    <w:name w:val="Unresolved Mention"/>
    <w:basedOn w:val="Fuentedeprrafopredeter"/>
    <w:uiPriority w:val="99"/>
    <w:semiHidden/>
    <w:unhideWhenUsed/>
    <w:rsid w:val="00872739"/>
    <w:rPr>
      <w:color w:val="605E5C"/>
      <w:shd w:val="clear" w:color="auto" w:fill="E1DFDD"/>
    </w:rPr>
  </w:style>
  <w:style w:type="character" w:styleId="Hipervnculovisitado">
    <w:name w:val="FollowedHyperlink"/>
    <w:basedOn w:val="Fuentedeprrafopredeter"/>
    <w:uiPriority w:val="99"/>
    <w:semiHidden/>
    <w:unhideWhenUsed/>
    <w:rsid w:val="008727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5487">
      <w:bodyDiv w:val="1"/>
      <w:marLeft w:val="0"/>
      <w:marRight w:val="0"/>
      <w:marTop w:val="0"/>
      <w:marBottom w:val="0"/>
      <w:divBdr>
        <w:top w:val="none" w:sz="0" w:space="0" w:color="auto"/>
        <w:left w:val="none" w:sz="0" w:space="0" w:color="auto"/>
        <w:bottom w:val="none" w:sz="0" w:space="0" w:color="auto"/>
        <w:right w:val="none" w:sz="0" w:space="0" w:color="auto"/>
      </w:divBdr>
    </w:div>
    <w:div w:id="14353264">
      <w:bodyDiv w:val="1"/>
      <w:marLeft w:val="0"/>
      <w:marRight w:val="0"/>
      <w:marTop w:val="0"/>
      <w:marBottom w:val="0"/>
      <w:divBdr>
        <w:top w:val="none" w:sz="0" w:space="0" w:color="auto"/>
        <w:left w:val="none" w:sz="0" w:space="0" w:color="auto"/>
        <w:bottom w:val="none" w:sz="0" w:space="0" w:color="auto"/>
        <w:right w:val="none" w:sz="0" w:space="0" w:color="auto"/>
      </w:divBdr>
    </w:div>
    <w:div w:id="16739053">
      <w:bodyDiv w:val="1"/>
      <w:marLeft w:val="0"/>
      <w:marRight w:val="0"/>
      <w:marTop w:val="0"/>
      <w:marBottom w:val="0"/>
      <w:divBdr>
        <w:top w:val="none" w:sz="0" w:space="0" w:color="auto"/>
        <w:left w:val="none" w:sz="0" w:space="0" w:color="auto"/>
        <w:bottom w:val="none" w:sz="0" w:space="0" w:color="auto"/>
        <w:right w:val="none" w:sz="0" w:space="0" w:color="auto"/>
      </w:divBdr>
    </w:div>
    <w:div w:id="50422536">
      <w:bodyDiv w:val="1"/>
      <w:marLeft w:val="0"/>
      <w:marRight w:val="0"/>
      <w:marTop w:val="0"/>
      <w:marBottom w:val="0"/>
      <w:divBdr>
        <w:top w:val="none" w:sz="0" w:space="0" w:color="auto"/>
        <w:left w:val="none" w:sz="0" w:space="0" w:color="auto"/>
        <w:bottom w:val="none" w:sz="0" w:space="0" w:color="auto"/>
        <w:right w:val="none" w:sz="0" w:space="0" w:color="auto"/>
      </w:divBdr>
    </w:div>
    <w:div w:id="76751482">
      <w:bodyDiv w:val="1"/>
      <w:marLeft w:val="0"/>
      <w:marRight w:val="0"/>
      <w:marTop w:val="0"/>
      <w:marBottom w:val="0"/>
      <w:divBdr>
        <w:top w:val="none" w:sz="0" w:space="0" w:color="auto"/>
        <w:left w:val="none" w:sz="0" w:space="0" w:color="auto"/>
        <w:bottom w:val="none" w:sz="0" w:space="0" w:color="auto"/>
        <w:right w:val="none" w:sz="0" w:space="0" w:color="auto"/>
      </w:divBdr>
    </w:div>
    <w:div w:id="86118182">
      <w:bodyDiv w:val="1"/>
      <w:marLeft w:val="0"/>
      <w:marRight w:val="0"/>
      <w:marTop w:val="0"/>
      <w:marBottom w:val="0"/>
      <w:divBdr>
        <w:top w:val="none" w:sz="0" w:space="0" w:color="auto"/>
        <w:left w:val="none" w:sz="0" w:space="0" w:color="auto"/>
        <w:bottom w:val="none" w:sz="0" w:space="0" w:color="auto"/>
        <w:right w:val="none" w:sz="0" w:space="0" w:color="auto"/>
      </w:divBdr>
    </w:div>
    <w:div w:id="88619015">
      <w:bodyDiv w:val="1"/>
      <w:marLeft w:val="0"/>
      <w:marRight w:val="0"/>
      <w:marTop w:val="0"/>
      <w:marBottom w:val="0"/>
      <w:divBdr>
        <w:top w:val="none" w:sz="0" w:space="0" w:color="auto"/>
        <w:left w:val="none" w:sz="0" w:space="0" w:color="auto"/>
        <w:bottom w:val="none" w:sz="0" w:space="0" w:color="auto"/>
        <w:right w:val="none" w:sz="0" w:space="0" w:color="auto"/>
      </w:divBdr>
    </w:div>
    <w:div w:id="101075825">
      <w:bodyDiv w:val="1"/>
      <w:marLeft w:val="0"/>
      <w:marRight w:val="0"/>
      <w:marTop w:val="0"/>
      <w:marBottom w:val="0"/>
      <w:divBdr>
        <w:top w:val="none" w:sz="0" w:space="0" w:color="auto"/>
        <w:left w:val="none" w:sz="0" w:space="0" w:color="auto"/>
        <w:bottom w:val="none" w:sz="0" w:space="0" w:color="auto"/>
        <w:right w:val="none" w:sz="0" w:space="0" w:color="auto"/>
      </w:divBdr>
    </w:div>
    <w:div w:id="108207372">
      <w:bodyDiv w:val="1"/>
      <w:marLeft w:val="0"/>
      <w:marRight w:val="0"/>
      <w:marTop w:val="0"/>
      <w:marBottom w:val="0"/>
      <w:divBdr>
        <w:top w:val="none" w:sz="0" w:space="0" w:color="auto"/>
        <w:left w:val="none" w:sz="0" w:space="0" w:color="auto"/>
        <w:bottom w:val="none" w:sz="0" w:space="0" w:color="auto"/>
        <w:right w:val="none" w:sz="0" w:space="0" w:color="auto"/>
      </w:divBdr>
    </w:div>
    <w:div w:id="113208411">
      <w:bodyDiv w:val="1"/>
      <w:marLeft w:val="0"/>
      <w:marRight w:val="0"/>
      <w:marTop w:val="0"/>
      <w:marBottom w:val="0"/>
      <w:divBdr>
        <w:top w:val="none" w:sz="0" w:space="0" w:color="auto"/>
        <w:left w:val="none" w:sz="0" w:space="0" w:color="auto"/>
        <w:bottom w:val="none" w:sz="0" w:space="0" w:color="auto"/>
        <w:right w:val="none" w:sz="0" w:space="0" w:color="auto"/>
      </w:divBdr>
    </w:div>
    <w:div w:id="116530611">
      <w:bodyDiv w:val="1"/>
      <w:marLeft w:val="0"/>
      <w:marRight w:val="0"/>
      <w:marTop w:val="0"/>
      <w:marBottom w:val="0"/>
      <w:divBdr>
        <w:top w:val="none" w:sz="0" w:space="0" w:color="auto"/>
        <w:left w:val="none" w:sz="0" w:space="0" w:color="auto"/>
        <w:bottom w:val="none" w:sz="0" w:space="0" w:color="auto"/>
        <w:right w:val="none" w:sz="0" w:space="0" w:color="auto"/>
      </w:divBdr>
    </w:div>
    <w:div w:id="131024302">
      <w:bodyDiv w:val="1"/>
      <w:marLeft w:val="0"/>
      <w:marRight w:val="0"/>
      <w:marTop w:val="0"/>
      <w:marBottom w:val="0"/>
      <w:divBdr>
        <w:top w:val="none" w:sz="0" w:space="0" w:color="auto"/>
        <w:left w:val="none" w:sz="0" w:space="0" w:color="auto"/>
        <w:bottom w:val="none" w:sz="0" w:space="0" w:color="auto"/>
        <w:right w:val="none" w:sz="0" w:space="0" w:color="auto"/>
      </w:divBdr>
    </w:div>
    <w:div w:id="138770870">
      <w:bodyDiv w:val="1"/>
      <w:marLeft w:val="0"/>
      <w:marRight w:val="0"/>
      <w:marTop w:val="0"/>
      <w:marBottom w:val="0"/>
      <w:divBdr>
        <w:top w:val="none" w:sz="0" w:space="0" w:color="auto"/>
        <w:left w:val="none" w:sz="0" w:space="0" w:color="auto"/>
        <w:bottom w:val="none" w:sz="0" w:space="0" w:color="auto"/>
        <w:right w:val="none" w:sz="0" w:space="0" w:color="auto"/>
      </w:divBdr>
    </w:div>
    <w:div w:id="166598546">
      <w:bodyDiv w:val="1"/>
      <w:marLeft w:val="0"/>
      <w:marRight w:val="0"/>
      <w:marTop w:val="0"/>
      <w:marBottom w:val="0"/>
      <w:divBdr>
        <w:top w:val="none" w:sz="0" w:space="0" w:color="auto"/>
        <w:left w:val="none" w:sz="0" w:space="0" w:color="auto"/>
        <w:bottom w:val="none" w:sz="0" w:space="0" w:color="auto"/>
        <w:right w:val="none" w:sz="0" w:space="0" w:color="auto"/>
      </w:divBdr>
    </w:div>
    <w:div w:id="170729455">
      <w:bodyDiv w:val="1"/>
      <w:marLeft w:val="0"/>
      <w:marRight w:val="0"/>
      <w:marTop w:val="0"/>
      <w:marBottom w:val="0"/>
      <w:divBdr>
        <w:top w:val="none" w:sz="0" w:space="0" w:color="auto"/>
        <w:left w:val="none" w:sz="0" w:space="0" w:color="auto"/>
        <w:bottom w:val="none" w:sz="0" w:space="0" w:color="auto"/>
        <w:right w:val="none" w:sz="0" w:space="0" w:color="auto"/>
      </w:divBdr>
    </w:div>
    <w:div w:id="194735589">
      <w:bodyDiv w:val="1"/>
      <w:marLeft w:val="0"/>
      <w:marRight w:val="0"/>
      <w:marTop w:val="0"/>
      <w:marBottom w:val="0"/>
      <w:divBdr>
        <w:top w:val="none" w:sz="0" w:space="0" w:color="auto"/>
        <w:left w:val="none" w:sz="0" w:space="0" w:color="auto"/>
        <w:bottom w:val="none" w:sz="0" w:space="0" w:color="auto"/>
        <w:right w:val="none" w:sz="0" w:space="0" w:color="auto"/>
      </w:divBdr>
    </w:div>
    <w:div w:id="235822521">
      <w:bodyDiv w:val="1"/>
      <w:marLeft w:val="0"/>
      <w:marRight w:val="0"/>
      <w:marTop w:val="0"/>
      <w:marBottom w:val="0"/>
      <w:divBdr>
        <w:top w:val="none" w:sz="0" w:space="0" w:color="auto"/>
        <w:left w:val="none" w:sz="0" w:space="0" w:color="auto"/>
        <w:bottom w:val="none" w:sz="0" w:space="0" w:color="auto"/>
        <w:right w:val="none" w:sz="0" w:space="0" w:color="auto"/>
      </w:divBdr>
    </w:div>
    <w:div w:id="246814000">
      <w:bodyDiv w:val="1"/>
      <w:marLeft w:val="0"/>
      <w:marRight w:val="0"/>
      <w:marTop w:val="0"/>
      <w:marBottom w:val="0"/>
      <w:divBdr>
        <w:top w:val="none" w:sz="0" w:space="0" w:color="auto"/>
        <w:left w:val="none" w:sz="0" w:space="0" w:color="auto"/>
        <w:bottom w:val="none" w:sz="0" w:space="0" w:color="auto"/>
        <w:right w:val="none" w:sz="0" w:space="0" w:color="auto"/>
      </w:divBdr>
    </w:div>
    <w:div w:id="261299434">
      <w:bodyDiv w:val="1"/>
      <w:marLeft w:val="0"/>
      <w:marRight w:val="0"/>
      <w:marTop w:val="0"/>
      <w:marBottom w:val="0"/>
      <w:divBdr>
        <w:top w:val="none" w:sz="0" w:space="0" w:color="auto"/>
        <w:left w:val="none" w:sz="0" w:space="0" w:color="auto"/>
        <w:bottom w:val="none" w:sz="0" w:space="0" w:color="auto"/>
        <w:right w:val="none" w:sz="0" w:space="0" w:color="auto"/>
      </w:divBdr>
      <w:divsChild>
        <w:div w:id="698773236">
          <w:marLeft w:val="1166"/>
          <w:marRight w:val="0"/>
          <w:marTop w:val="86"/>
          <w:marBottom w:val="0"/>
          <w:divBdr>
            <w:top w:val="none" w:sz="0" w:space="0" w:color="auto"/>
            <w:left w:val="none" w:sz="0" w:space="0" w:color="auto"/>
            <w:bottom w:val="none" w:sz="0" w:space="0" w:color="auto"/>
            <w:right w:val="none" w:sz="0" w:space="0" w:color="auto"/>
          </w:divBdr>
        </w:div>
        <w:div w:id="800919924">
          <w:marLeft w:val="1800"/>
          <w:marRight w:val="0"/>
          <w:marTop w:val="77"/>
          <w:marBottom w:val="0"/>
          <w:divBdr>
            <w:top w:val="none" w:sz="0" w:space="0" w:color="auto"/>
            <w:left w:val="none" w:sz="0" w:space="0" w:color="auto"/>
            <w:bottom w:val="none" w:sz="0" w:space="0" w:color="auto"/>
            <w:right w:val="none" w:sz="0" w:space="0" w:color="auto"/>
          </w:divBdr>
        </w:div>
      </w:divsChild>
    </w:div>
    <w:div w:id="267126355">
      <w:bodyDiv w:val="1"/>
      <w:marLeft w:val="0"/>
      <w:marRight w:val="0"/>
      <w:marTop w:val="0"/>
      <w:marBottom w:val="0"/>
      <w:divBdr>
        <w:top w:val="none" w:sz="0" w:space="0" w:color="auto"/>
        <w:left w:val="none" w:sz="0" w:space="0" w:color="auto"/>
        <w:bottom w:val="none" w:sz="0" w:space="0" w:color="auto"/>
        <w:right w:val="none" w:sz="0" w:space="0" w:color="auto"/>
      </w:divBdr>
    </w:div>
    <w:div w:id="268004308">
      <w:bodyDiv w:val="1"/>
      <w:marLeft w:val="0"/>
      <w:marRight w:val="0"/>
      <w:marTop w:val="0"/>
      <w:marBottom w:val="0"/>
      <w:divBdr>
        <w:top w:val="none" w:sz="0" w:space="0" w:color="auto"/>
        <w:left w:val="none" w:sz="0" w:space="0" w:color="auto"/>
        <w:bottom w:val="none" w:sz="0" w:space="0" w:color="auto"/>
        <w:right w:val="none" w:sz="0" w:space="0" w:color="auto"/>
      </w:divBdr>
    </w:div>
    <w:div w:id="269553342">
      <w:bodyDiv w:val="1"/>
      <w:marLeft w:val="0"/>
      <w:marRight w:val="0"/>
      <w:marTop w:val="0"/>
      <w:marBottom w:val="0"/>
      <w:divBdr>
        <w:top w:val="none" w:sz="0" w:space="0" w:color="auto"/>
        <w:left w:val="none" w:sz="0" w:space="0" w:color="auto"/>
        <w:bottom w:val="none" w:sz="0" w:space="0" w:color="auto"/>
        <w:right w:val="none" w:sz="0" w:space="0" w:color="auto"/>
      </w:divBdr>
    </w:div>
    <w:div w:id="277874155">
      <w:bodyDiv w:val="1"/>
      <w:marLeft w:val="0"/>
      <w:marRight w:val="0"/>
      <w:marTop w:val="0"/>
      <w:marBottom w:val="0"/>
      <w:divBdr>
        <w:top w:val="none" w:sz="0" w:space="0" w:color="auto"/>
        <w:left w:val="none" w:sz="0" w:space="0" w:color="auto"/>
        <w:bottom w:val="none" w:sz="0" w:space="0" w:color="auto"/>
        <w:right w:val="none" w:sz="0" w:space="0" w:color="auto"/>
      </w:divBdr>
    </w:div>
    <w:div w:id="278144766">
      <w:bodyDiv w:val="1"/>
      <w:marLeft w:val="0"/>
      <w:marRight w:val="0"/>
      <w:marTop w:val="0"/>
      <w:marBottom w:val="0"/>
      <w:divBdr>
        <w:top w:val="none" w:sz="0" w:space="0" w:color="auto"/>
        <w:left w:val="none" w:sz="0" w:space="0" w:color="auto"/>
        <w:bottom w:val="none" w:sz="0" w:space="0" w:color="auto"/>
        <w:right w:val="none" w:sz="0" w:space="0" w:color="auto"/>
      </w:divBdr>
    </w:div>
    <w:div w:id="283464143">
      <w:bodyDiv w:val="1"/>
      <w:marLeft w:val="0"/>
      <w:marRight w:val="0"/>
      <w:marTop w:val="0"/>
      <w:marBottom w:val="0"/>
      <w:divBdr>
        <w:top w:val="none" w:sz="0" w:space="0" w:color="auto"/>
        <w:left w:val="none" w:sz="0" w:space="0" w:color="auto"/>
        <w:bottom w:val="none" w:sz="0" w:space="0" w:color="auto"/>
        <w:right w:val="none" w:sz="0" w:space="0" w:color="auto"/>
      </w:divBdr>
    </w:div>
    <w:div w:id="289242424">
      <w:bodyDiv w:val="1"/>
      <w:marLeft w:val="0"/>
      <w:marRight w:val="0"/>
      <w:marTop w:val="0"/>
      <w:marBottom w:val="0"/>
      <w:divBdr>
        <w:top w:val="none" w:sz="0" w:space="0" w:color="auto"/>
        <w:left w:val="none" w:sz="0" w:space="0" w:color="auto"/>
        <w:bottom w:val="none" w:sz="0" w:space="0" w:color="auto"/>
        <w:right w:val="none" w:sz="0" w:space="0" w:color="auto"/>
      </w:divBdr>
    </w:div>
    <w:div w:id="322467384">
      <w:bodyDiv w:val="1"/>
      <w:marLeft w:val="0"/>
      <w:marRight w:val="0"/>
      <w:marTop w:val="0"/>
      <w:marBottom w:val="0"/>
      <w:divBdr>
        <w:top w:val="none" w:sz="0" w:space="0" w:color="auto"/>
        <w:left w:val="none" w:sz="0" w:space="0" w:color="auto"/>
        <w:bottom w:val="none" w:sz="0" w:space="0" w:color="auto"/>
        <w:right w:val="none" w:sz="0" w:space="0" w:color="auto"/>
      </w:divBdr>
    </w:div>
    <w:div w:id="334111910">
      <w:bodyDiv w:val="1"/>
      <w:marLeft w:val="0"/>
      <w:marRight w:val="0"/>
      <w:marTop w:val="0"/>
      <w:marBottom w:val="0"/>
      <w:divBdr>
        <w:top w:val="none" w:sz="0" w:space="0" w:color="auto"/>
        <w:left w:val="none" w:sz="0" w:space="0" w:color="auto"/>
        <w:bottom w:val="none" w:sz="0" w:space="0" w:color="auto"/>
        <w:right w:val="none" w:sz="0" w:space="0" w:color="auto"/>
      </w:divBdr>
    </w:div>
    <w:div w:id="336806259">
      <w:bodyDiv w:val="1"/>
      <w:marLeft w:val="0"/>
      <w:marRight w:val="0"/>
      <w:marTop w:val="0"/>
      <w:marBottom w:val="0"/>
      <w:divBdr>
        <w:top w:val="none" w:sz="0" w:space="0" w:color="auto"/>
        <w:left w:val="none" w:sz="0" w:space="0" w:color="auto"/>
        <w:bottom w:val="none" w:sz="0" w:space="0" w:color="auto"/>
        <w:right w:val="none" w:sz="0" w:space="0" w:color="auto"/>
      </w:divBdr>
    </w:div>
    <w:div w:id="339890593">
      <w:bodyDiv w:val="1"/>
      <w:marLeft w:val="0"/>
      <w:marRight w:val="0"/>
      <w:marTop w:val="0"/>
      <w:marBottom w:val="0"/>
      <w:divBdr>
        <w:top w:val="none" w:sz="0" w:space="0" w:color="auto"/>
        <w:left w:val="none" w:sz="0" w:space="0" w:color="auto"/>
        <w:bottom w:val="none" w:sz="0" w:space="0" w:color="auto"/>
        <w:right w:val="none" w:sz="0" w:space="0" w:color="auto"/>
      </w:divBdr>
    </w:div>
    <w:div w:id="345254216">
      <w:bodyDiv w:val="1"/>
      <w:marLeft w:val="0"/>
      <w:marRight w:val="0"/>
      <w:marTop w:val="0"/>
      <w:marBottom w:val="0"/>
      <w:divBdr>
        <w:top w:val="none" w:sz="0" w:space="0" w:color="auto"/>
        <w:left w:val="none" w:sz="0" w:space="0" w:color="auto"/>
        <w:bottom w:val="none" w:sz="0" w:space="0" w:color="auto"/>
        <w:right w:val="none" w:sz="0" w:space="0" w:color="auto"/>
      </w:divBdr>
    </w:div>
    <w:div w:id="346101930">
      <w:bodyDiv w:val="1"/>
      <w:marLeft w:val="0"/>
      <w:marRight w:val="0"/>
      <w:marTop w:val="0"/>
      <w:marBottom w:val="0"/>
      <w:divBdr>
        <w:top w:val="none" w:sz="0" w:space="0" w:color="auto"/>
        <w:left w:val="none" w:sz="0" w:space="0" w:color="auto"/>
        <w:bottom w:val="none" w:sz="0" w:space="0" w:color="auto"/>
        <w:right w:val="none" w:sz="0" w:space="0" w:color="auto"/>
      </w:divBdr>
    </w:div>
    <w:div w:id="347567274">
      <w:bodyDiv w:val="1"/>
      <w:marLeft w:val="0"/>
      <w:marRight w:val="0"/>
      <w:marTop w:val="0"/>
      <w:marBottom w:val="0"/>
      <w:divBdr>
        <w:top w:val="none" w:sz="0" w:space="0" w:color="auto"/>
        <w:left w:val="none" w:sz="0" w:space="0" w:color="auto"/>
        <w:bottom w:val="none" w:sz="0" w:space="0" w:color="auto"/>
        <w:right w:val="none" w:sz="0" w:space="0" w:color="auto"/>
      </w:divBdr>
    </w:div>
    <w:div w:id="358971123">
      <w:bodyDiv w:val="1"/>
      <w:marLeft w:val="0"/>
      <w:marRight w:val="0"/>
      <w:marTop w:val="0"/>
      <w:marBottom w:val="0"/>
      <w:divBdr>
        <w:top w:val="none" w:sz="0" w:space="0" w:color="auto"/>
        <w:left w:val="none" w:sz="0" w:space="0" w:color="auto"/>
        <w:bottom w:val="none" w:sz="0" w:space="0" w:color="auto"/>
        <w:right w:val="none" w:sz="0" w:space="0" w:color="auto"/>
      </w:divBdr>
    </w:div>
    <w:div w:id="363791605">
      <w:bodyDiv w:val="1"/>
      <w:marLeft w:val="0"/>
      <w:marRight w:val="0"/>
      <w:marTop w:val="0"/>
      <w:marBottom w:val="0"/>
      <w:divBdr>
        <w:top w:val="none" w:sz="0" w:space="0" w:color="auto"/>
        <w:left w:val="none" w:sz="0" w:space="0" w:color="auto"/>
        <w:bottom w:val="none" w:sz="0" w:space="0" w:color="auto"/>
        <w:right w:val="none" w:sz="0" w:space="0" w:color="auto"/>
      </w:divBdr>
    </w:div>
    <w:div w:id="380132492">
      <w:bodyDiv w:val="1"/>
      <w:marLeft w:val="0"/>
      <w:marRight w:val="0"/>
      <w:marTop w:val="0"/>
      <w:marBottom w:val="0"/>
      <w:divBdr>
        <w:top w:val="none" w:sz="0" w:space="0" w:color="auto"/>
        <w:left w:val="none" w:sz="0" w:space="0" w:color="auto"/>
        <w:bottom w:val="none" w:sz="0" w:space="0" w:color="auto"/>
        <w:right w:val="none" w:sz="0" w:space="0" w:color="auto"/>
      </w:divBdr>
    </w:div>
    <w:div w:id="381639956">
      <w:bodyDiv w:val="1"/>
      <w:marLeft w:val="0"/>
      <w:marRight w:val="0"/>
      <w:marTop w:val="0"/>
      <w:marBottom w:val="0"/>
      <w:divBdr>
        <w:top w:val="none" w:sz="0" w:space="0" w:color="auto"/>
        <w:left w:val="none" w:sz="0" w:space="0" w:color="auto"/>
        <w:bottom w:val="none" w:sz="0" w:space="0" w:color="auto"/>
        <w:right w:val="none" w:sz="0" w:space="0" w:color="auto"/>
      </w:divBdr>
    </w:div>
    <w:div w:id="388921523">
      <w:bodyDiv w:val="1"/>
      <w:marLeft w:val="0"/>
      <w:marRight w:val="0"/>
      <w:marTop w:val="0"/>
      <w:marBottom w:val="0"/>
      <w:divBdr>
        <w:top w:val="none" w:sz="0" w:space="0" w:color="auto"/>
        <w:left w:val="none" w:sz="0" w:space="0" w:color="auto"/>
        <w:bottom w:val="none" w:sz="0" w:space="0" w:color="auto"/>
        <w:right w:val="none" w:sz="0" w:space="0" w:color="auto"/>
      </w:divBdr>
    </w:div>
    <w:div w:id="400911728">
      <w:bodyDiv w:val="1"/>
      <w:marLeft w:val="0"/>
      <w:marRight w:val="0"/>
      <w:marTop w:val="0"/>
      <w:marBottom w:val="0"/>
      <w:divBdr>
        <w:top w:val="none" w:sz="0" w:space="0" w:color="auto"/>
        <w:left w:val="none" w:sz="0" w:space="0" w:color="auto"/>
        <w:bottom w:val="none" w:sz="0" w:space="0" w:color="auto"/>
        <w:right w:val="none" w:sz="0" w:space="0" w:color="auto"/>
      </w:divBdr>
    </w:div>
    <w:div w:id="402727498">
      <w:bodyDiv w:val="1"/>
      <w:marLeft w:val="0"/>
      <w:marRight w:val="0"/>
      <w:marTop w:val="0"/>
      <w:marBottom w:val="0"/>
      <w:divBdr>
        <w:top w:val="none" w:sz="0" w:space="0" w:color="auto"/>
        <w:left w:val="none" w:sz="0" w:space="0" w:color="auto"/>
        <w:bottom w:val="none" w:sz="0" w:space="0" w:color="auto"/>
        <w:right w:val="none" w:sz="0" w:space="0" w:color="auto"/>
      </w:divBdr>
    </w:div>
    <w:div w:id="413284045">
      <w:bodyDiv w:val="1"/>
      <w:marLeft w:val="0"/>
      <w:marRight w:val="0"/>
      <w:marTop w:val="0"/>
      <w:marBottom w:val="0"/>
      <w:divBdr>
        <w:top w:val="none" w:sz="0" w:space="0" w:color="auto"/>
        <w:left w:val="none" w:sz="0" w:space="0" w:color="auto"/>
        <w:bottom w:val="none" w:sz="0" w:space="0" w:color="auto"/>
        <w:right w:val="none" w:sz="0" w:space="0" w:color="auto"/>
      </w:divBdr>
    </w:div>
    <w:div w:id="414085694">
      <w:bodyDiv w:val="1"/>
      <w:marLeft w:val="0"/>
      <w:marRight w:val="0"/>
      <w:marTop w:val="0"/>
      <w:marBottom w:val="0"/>
      <w:divBdr>
        <w:top w:val="none" w:sz="0" w:space="0" w:color="auto"/>
        <w:left w:val="none" w:sz="0" w:space="0" w:color="auto"/>
        <w:bottom w:val="none" w:sz="0" w:space="0" w:color="auto"/>
        <w:right w:val="none" w:sz="0" w:space="0" w:color="auto"/>
      </w:divBdr>
    </w:div>
    <w:div w:id="415134592">
      <w:bodyDiv w:val="1"/>
      <w:marLeft w:val="0"/>
      <w:marRight w:val="0"/>
      <w:marTop w:val="0"/>
      <w:marBottom w:val="0"/>
      <w:divBdr>
        <w:top w:val="none" w:sz="0" w:space="0" w:color="auto"/>
        <w:left w:val="none" w:sz="0" w:space="0" w:color="auto"/>
        <w:bottom w:val="none" w:sz="0" w:space="0" w:color="auto"/>
        <w:right w:val="none" w:sz="0" w:space="0" w:color="auto"/>
      </w:divBdr>
    </w:div>
    <w:div w:id="419911630">
      <w:bodyDiv w:val="1"/>
      <w:marLeft w:val="0"/>
      <w:marRight w:val="0"/>
      <w:marTop w:val="0"/>
      <w:marBottom w:val="0"/>
      <w:divBdr>
        <w:top w:val="none" w:sz="0" w:space="0" w:color="auto"/>
        <w:left w:val="none" w:sz="0" w:space="0" w:color="auto"/>
        <w:bottom w:val="none" w:sz="0" w:space="0" w:color="auto"/>
        <w:right w:val="none" w:sz="0" w:space="0" w:color="auto"/>
      </w:divBdr>
    </w:div>
    <w:div w:id="425200046">
      <w:bodyDiv w:val="1"/>
      <w:marLeft w:val="0"/>
      <w:marRight w:val="0"/>
      <w:marTop w:val="0"/>
      <w:marBottom w:val="0"/>
      <w:divBdr>
        <w:top w:val="none" w:sz="0" w:space="0" w:color="auto"/>
        <w:left w:val="none" w:sz="0" w:space="0" w:color="auto"/>
        <w:bottom w:val="none" w:sz="0" w:space="0" w:color="auto"/>
        <w:right w:val="none" w:sz="0" w:space="0" w:color="auto"/>
      </w:divBdr>
    </w:div>
    <w:div w:id="435757010">
      <w:bodyDiv w:val="1"/>
      <w:marLeft w:val="0"/>
      <w:marRight w:val="0"/>
      <w:marTop w:val="0"/>
      <w:marBottom w:val="0"/>
      <w:divBdr>
        <w:top w:val="none" w:sz="0" w:space="0" w:color="auto"/>
        <w:left w:val="none" w:sz="0" w:space="0" w:color="auto"/>
        <w:bottom w:val="none" w:sz="0" w:space="0" w:color="auto"/>
        <w:right w:val="none" w:sz="0" w:space="0" w:color="auto"/>
      </w:divBdr>
    </w:div>
    <w:div w:id="439225038">
      <w:bodyDiv w:val="1"/>
      <w:marLeft w:val="0"/>
      <w:marRight w:val="0"/>
      <w:marTop w:val="0"/>
      <w:marBottom w:val="0"/>
      <w:divBdr>
        <w:top w:val="none" w:sz="0" w:space="0" w:color="auto"/>
        <w:left w:val="none" w:sz="0" w:space="0" w:color="auto"/>
        <w:bottom w:val="none" w:sz="0" w:space="0" w:color="auto"/>
        <w:right w:val="none" w:sz="0" w:space="0" w:color="auto"/>
      </w:divBdr>
    </w:div>
    <w:div w:id="441651501">
      <w:bodyDiv w:val="1"/>
      <w:marLeft w:val="0"/>
      <w:marRight w:val="0"/>
      <w:marTop w:val="0"/>
      <w:marBottom w:val="0"/>
      <w:divBdr>
        <w:top w:val="none" w:sz="0" w:space="0" w:color="auto"/>
        <w:left w:val="none" w:sz="0" w:space="0" w:color="auto"/>
        <w:bottom w:val="none" w:sz="0" w:space="0" w:color="auto"/>
        <w:right w:val="none" w:sz="0" w:space="0" w:color="auto"/>
      </w:divBdr>
    </w:div>
    <w:div w:id="462237962">
      <w:bodyDiv w:val="1"/>
      <w:marLeft w:val="0"/>
      <w:marRight w:val="0"/>
      <w:marTop w:val="0"/>
      <w:marBottom w:val="0"/>
      <w:divBdr>
        <w:top w:val="none" w:sz="0" w:space="0" w:color="auto"/>
        <w:left w:val="none" w:sz="0" w:space="0" w:color="auto"/>
        <w:bottom w:val="none" w:sz="0" w:space="0" w:color="auto"/>
        <w:right w:val="none" w:sz="0" w:space="0" w:color="auto"/>
      </w:divBdr>
    </w:div>
    <w:div w:id="462886361">
      <w:bodyDiv w:val="1"/>
      <w:marLeft w:val="0"/>
      <w:marRight w:val="0"/>
      <w:marTop w:val="0"/>
      <w:marBottom w:val="0"/>
      <w:divBdr>
        <w:top w:val="none" w:sz="0" w:space="0" w:color="auto"/>
        <w:left w:val="none" w:sz="0" w:space="0" w:color="auto"/>
        <w:bottom w:val="none" w:sz="0" w:space="0" w:color="auto"/>
        <w:right w:val="none" w:sz="0" w:space="0" w:color="auto"/>
      </w:divBdr>
    </w:div>
    <w:div w:id="499587921">
      <w:bodyDiv w:val="1"/>
      <w:marLeft w:val="0"/>
      <w:marRight w:val="0"/>
      <w:marTop w:val="0"/>
      <w:marBottom w:val="0"/>
      <w:divBdr>
        <w:top w:val="none" w:sz="0" w:space="0" w:color="auto"/>
        <w:left w:val="none" w:sz="0" w:space="0" w:color="auto"/>
        <w:bottom w:val="none" w:sz="0" w:space="0" w:color="auto"/>
        <w:right w:val="none" w:sz="0" w:space="0" w:color="auto"/>
      </w:divBdr>
    </w:div>
    <w:div w:id="502822245">
      <w:bodyDiv w:val="1"/>
      <w:marLeft w:val="0"/>
      <w:marRight w:val="0"/>
      <w:marTop w:val="0"/>
      <w:marBottom w:val="0"/>
      <w:divBdr>
        <w:top w:val="none" w:sz="0" w:space="0" w:color="auto"/>
        <w:left w:val="none" w:sz="0" w:space="0" w:color="auto"/>
        <w:bottom w:val="none" w:sz="0" w:space="0" w:color="auto"/>
        <w:right w:val="none" w:sz="0" w:space="0" w:color="auto"/>
      </w:divBdr>
    </w:div>
    <w:div w:id="512106897">
      <w:bodyDiv w:val="1"/>
      <w:marLeft w:val="0"/>
      <w:marRight w:val="0"/>
      <w:marTop w:val="0"/>
      <w:marBottom w:val="0"/>
      <w:divBdr>
        <w:top w:val="none" w:sz="0" w:space="0" w:color="auto"/>
        <w:left w:val="none" w:sz="0" w:space="0" w:color="auto"/>
        <w:bottom w:val="none" w:sz="0" w:space="0" w:color="auto"/>
        <w:right w:val="none" w:sz="0" w:space="0" w:color="auto"/>
      </w:divBdr>
    </w:div>
    <w:div w:id="514196238">
      <w:bodyDiv w:val="1"/>
      <w:marLeft w:val="0"/>
      <w:marRight w:val="0"/>
      <w:marTop w:val="0"/>
      <w:marBottom w:val="0"/>
      <w:divBdr>
        <w:top w:val="none" w:sz="0" w:space="0" w:color="auto"/>
        <w:left w:val="none" w:sz="0" w:space="0" w:color="auto"/>
        <w:bottom w:val="none" w:sz="0" w:space="0" w:color="auto"/>
        <w:right w:val="none" w:sz="0" w:space="0" w:color="auto"/>
      </w:divBdr>
    </w:div>
    <w:div w:id="514852303">
      <w:bodyDiv w:val="1"/>
      <w:marLeft w:val="0"/>
      <w:marRight w:val="0"/>
      <w:marTop w:val="0"/>
      <w:marBottom w:val="0"/>
      <w:divBdr>
        <w:top w:val="none" w:sz="0" w:space="0" w:color="auto"/>
        <w:left w:val="none" w:sz="0" w:space="0" w:color="auto"/>
        <w:bottom w:val="none" w:sz="0" w:space="0" w:color="auto"/>
        <w:right w:val="none" w:sz="0" w:space="0" w:color="auto"/>
      </w:divBdr>
    </w:div>
    <w:div w:id="533350038">
      <w:bodyDiv w:val="1"/>
      <w:marLeft w:val="0"/>
      <w:marRight w:val="0"/>
      <w:marTop w:val="0"/>
      <w:marBottom w:val="0"/>
      <w:divBdr>
        <w:top w:val="none" w:sz="0" w:space="0" w:color="auto"/>
        <w:left w:val="none" w:sz="0" w:space="0" w:color="auto"/>
        <w:bottom w:val="none" w:sz="0" w:space="0" w:color="auto"/>
        <w:right w:val="none" w:sz="0" w:space="0" w:color="auto"/>
      </w:divBdr>
    </w:div>
    <w:div w:id="535627094">
      <w:bodyDiv w:val="1"/>
      <w:marLeft w:val="0"/>
      <w:marRight w:val="0"/>
      <w:marTop w:val="0"/>
      <w:marBottom w:val="0"/>
      <w:divBdr>
        <w:top w:val="none" w:sz="0" w:space="0" w:color="auto"/>
        <w:left w:val="none" w:sz="0" w:space="0" w:color="auto"/>
        <w:bottom w:val="none" w:sz="0" w:space="0" w:color="auto"/>
        <w:right w:val="none" w:sz="0" w:space="0" w:color="auto"/>
      </w:divBdr>
    </w:div>
    <w:div w:id="546452228">
      <w:bodyDiv w:val="1"/>
      <w:marLeft w:val="0"/>
      <w:marRight w:val="0"/>
      <w:marTop w:val="0"/>
      <w:marBottom w:val="0"/>
      <w:divBdr>
        <w:top w:val="none" w:sz="0" w:space="0" w:color="auto"/>
        <w:left w:val="none" w:sz="0" w:space="0" w:color="auto"/>
        <w:bottom w:val="none" w:sz="0" w:space="0" w:color="auto"/>
        <w:right w:val="none" w:sz="0" w:space="0" w:color="auto"/>
      </w:divBdr>
    </w:div>
    <w:div w:id="562253450">
      <w:bodyDiv w:val="1"/>
      <w:marLeft w:val="0"/>
      <w:marRight w:val="0"/>
      <w:marTop w:val="0"/>
      <w:marBottom w:val="0"/>
      <w:divBdr>
        <w:top w:val="none" w:sz="0" w:space="0" w:color="auto"/>
        <w:left w:val="none" w:sz="0" w:space="0" w:color="auto"/>
        <w:bottom w:val="none" w:sz="0" w:space="0" w:color="auto"/>
        <w:right w:val="none" w:sz="0" w:space="0" w:color="auto"/>
      </w:divBdr>
    </w:div>
    <w:div w:id="569732579">
      <w:bodyDiv w:val="1"/>
      <w:marLeft w:val="0"/>
      <w:marRight w:val="0"/>
      <w:marTop w:val="0"/>
      <w:marBottom w:val="0"/>
      <w:divBdr>
        <w:top w:val="none" w:sz="0" w:space="0" w:color="auto"/>
        <w:left w:val="none" w:sz="0" w:space="0" w:color="auto"/>
        <w:bottom w:val="none" w:sz="0" w:space="0" w:color="auto"/>
        <w:right w:val="none" w:sz="0" w:space="0" w:color="auto"/>
      </w:divBdr>
    </w:div>
    <w:div w:id="587733010">
      <w:bodyDiv w:val="1"/>
      <w:marLeft w:val="0"/>
      <w:marRight w:val="0"/>
      <w:marTop w:val="0"/>
      <w:marBottom w:val="0"/>
      <w:divBdr>
        <w:top w:val="none" w:sz="0" w:space="0" w:color="auto"/>
        <w:left w:val="none" w:sz="0" w:space="0" w:color="auto"/>
        <w:bottom w:val="none" w:sz="0" w:space="0" w:color="auto"/>
        <w:right w:val="none" w:sz="0" w:space="0" w:color="auto"/>
      </w:divBdr>
    </w:div>
    <w:div w:id="594940038">
      <w:bodyDiv w:val="1"/>
      <w:marLeft w:val="0"/>
      <w:marRight w:val="0"/>
      <w:marTop w:val="0"/>
      <w:marBottom w:val="0"/>
      <w:divBdr>
        <w:top w:val="none" w:sz="0" w:space="0" w:color="auto"/>
        <w:left w:val="none" w:sz="0" w:space="0" w:color="auto"/>
        <w:bottom w:val="none" w:sz="0" w:space="0" w:color="auto"/>
        <w:right w:val="none" w:sz="0" w:space="0" w:color="auto"/>
      </w:divBdr>
    </w:div>
    <w:div w:id="599797034">
      <w:bodyDiv w:val="1"/>
      <w:marLeft w:val="0"/>
      <w:marRight w:val="0"/>
      <w:marTop w:val="0"/>
      <w:marBottom w:val="0"/>
      <w:divBdr>
        <w:top w:val="none" w:sz="0" w:space="0" w:color="auto"/>
        <w:left w:val="none" w:sz="0" w:space="0" w:color="auto"/>
        <w:bottom w:val="none" w:sz="0" w:space="0" w:color="auto"/>
        <w:right w:val="none" w:sz="0" w:space="0" w:color="auto"/>
      </w:divBdr>
    </w:div>
    <w:div w:id="604925379">
      <w:bodyDiv w:val="1"/>
      <w:marLeft w:val="0"/>
      <w:marRight w:val="0"/>
      <w:marTop w:val="0"/>
      <w:marBottom w:val="0"/>
      <w:divBdr>
        <w:top w:val="none" w:sz="0" w:space="0" w:color="auto"/>
        <w:left w:val="none" w:sz="0" w:space="0" w:color="auto"/>
        <w:bottom w:val="none" w:sz="0" w:space="0" w:color="auto"/>
        <w:right w:val="none" w:sz="0" w:space="0" w:color="auto"/>
      </w:divBdr>
    </w:div>
    <w:div w:id="615068565">
      <w:bodyDiv w:val="1"/>
      <w:marLeft w:val="0"/>
      <w:marRight w:val="0"/>
      <w:marTop w:val="0"/>
      <w:marBottom w:val="0"/>
      <w:divBdr>
        <w:top w:val="none" w:sz="0" w:space="0" w:color="auto"/>
        <w:left w:val="none" w:sz="0" w:space="0" w:color="auto"/>
        <w:bottom w:val="none" w:sz="0" w:space="0" w:color="auto"/>
        <w:right w:val="none" w:sz="0" w:space="0" w:color="auto"/>
      </w:divBdr>
    </w:div>
    <w:div w:id="617297920">
      <w:bodyDiv w:val="1"/>
      <w:marLeft w:val="0"/>
      <w:marRight w:val="0"/>
      <w:marTop w:val="0"/>
      <w:marBottom w:val="0"/>
      <w:divBdr>
        <w:top w:val="none" w:sz="0" w:space="0" w:color="auto"/>
        <w:left w:val="none" w:sz="0" w:space="0" w:color="auto"/>
        <w:bottom w:val="none" w:sz="0" w:space="0" w:color="auto"/>
        <w:right w:val="none" w:sz="0" w:space="0" w:color="auto"/>
      </w:divBdr>
    </w:div>
    <w:div w:id="623465017">
      <w:bodyDiv w:val="1"/>
      <w:marLeft w:val="0"/>
      <w:marRight w:val="0"/>
      <w:marTop w:val="0"/>
      <w:marBottom w:val="0"/>
      <w:divBdr>
        <w:top w:val="none" w:sz="0" w:space="0" w:color="auto"/>
        <w:left w:val="none" w:sz="0" w:space="0" w:color="auto"/>
        <w:bottom w:val="none" w:sz="0" w:space="0" w:color="auto"/>
        <w:right w:val="none" w:sz="0" w:space="0" w:color="auto"/>
      </w:divBdr>
    </w:div>
    <w:div w:id="631178718">
      <w:bodyDiv w:val="1"/>
      <w:marLeft w:val="0"/>
      <w:marRight w:val="0"/>
      <w:marTop w:val="0"/>
      <w:marBottom w:val="0"/>
      <w:divBdr>
        <w:top w:val="none" w:sz="0" w:space="0" w:color="auto"/>
        <w:left w:val="none" w:sz="0" w:space="0" w:color="auto"/>
        <w:bottom w:val="none" w:sz="0" w:space="0" w:color="auto"/>
        <w:right w:val="none" w:sz="0" w:space="0" w:color="auto"/>
      </w:divBdr>
    </w:div>
    <w:div w:id="647054117">
      <w:bodyDiv w:val="1"/>
      <w:marLeft w:val="0"/>
      <w:marRight w:val="0"/>
      <w:marTop w:val="0"/>
      <w:marBottom w:val="0"/>
      <w:divBdr>
        <w:top w:val="none" w:sz="0" w:space="0" w:color="auto"/>
        <w:left w:val="none" w:sz="0" w:space="0" w:color="auto"/>
        <w:bottom w:val="none" w:sz="0" w:space="0" w:color="auto"/>
        <w:right w:val="none" w:sz="0" w:space="0" w:color="auto"/>
      </w:divBdr>
    </w:div>
    <w:div w:id="653603649">
      <w:bodyDiv w:val="1"/>
      <w:marLeft w:val="0"/>
      <w:marRight w:val="0"/>
      <w:marTop w:val="0"/>
      <w:marBottom w:val="0"/>
      <w:divBdr>
        <w:top w:val="none" w:sz="0" w:space="0" w:color="auto"/>
        <w:left w:val="none" w:sz="0" w:space="0" w:color="auto"/>
        <w:bottom w:val="none" w:sz="0" w:space="0" w:color="auto"/>
        <w:right w:val="none" w:sz="0" w:space="0" w:color="auto"/>
      </w:divBdr>
    </w:div>
    <w:div w:id="674768590">
      <w:bodyDiv w:val="1"/>
      <w:marLeft w:val="0"/>
      <w:marRight w:val="0"/>
      <w:marTop w:val="0"/>
      <w:marBottom w:val="0"/>
      <w:divBdr>
        <w:top w:val="none" w:sz="0" w:space="0" w:color="auto"/>
        <w:left w:val="none" w:sz="0" w:space="0" w:color="auto"/>
        <w:bottom w:val="none" w:sz="0" w:space="0" w:color="auto"/>
        <w:right w:val="none" w:sz="0" w:space="0" w:color="auto"/>
      </w:divBdr>
    </w:div>
    <w:div w:id="688993762">
      <w:bodyDiv w:val="1"/>
      <w:marLeft w:val="0"/>
      <w:marRight w:val="0"/>
      <w:marTop w:val="0"/>
      <w:marBottom w:val="0"/>
      <w:divBdr>
        <w:top w:val="none" w:sz="0" w:space="0" w:color="auto"/>
        <w:left w:val="none" w:sz="0" w:space="0" w:color="auto"/>
        <w:bottom w:val="none" w:sz="0" w:space="0" w:color="auto"/>
        <w:right w:val="none" w:sz="0" w:space="0" w:color="auto"/>
      </w:divBdr>
    </w:div>
    <w:div w:id="698818854">
      <w:bodyDiv w:val="1"/>
      <w:marLeft w:val="0"/>
      <w:marRight w:val="0"/>
      <w:marTop w:val="0"/>
      <w:marBottom w:val="0"/>
      <w:divBdr>
        <w:top w:val="none" w:sz="0" w:space="0" w:color="auto"/>
        <w:left w:val="none" w:sz="0" w:space="0" w:color="auto"/>
        <w:bottom w:val="none" w:sz="0" w:space="0" w:color="auto"/>
        <w:right w:val="none" w:sz="0" w:space="0" w:color="auto"/>
      </w:divBdr>
    </w:div>
    <w:div w:id="719548949">
      <w:bodyDiv w:val="1"/>
      <w:marLeft w:val="0"/>
      <w:marRight w:val="0"/>
      <w:marTop w:val="0"/>
      <w:marBottom w:val="0"/>
      <w:divBdr>
        <w:top w:val="none" w:sz="0" w:space="0" w:color="auto"/>
        <w:left w:val="none" w:sz="0" w:space="0" w:color="auto"/>
        <w:bottom w:val="none" w:sz="0" w:space="0" w:color="auto"/>
        <w:right w:val="none" w:sz="0" w:space="0" w:color="auto"/>
      </w:divBdr>
    </w:div>
    <w:div w:id="742022597">
      <w:bodyDiv w:val="1"/>
      <w:marLeft w:val="0"/>
      <w:marRight w:val="0"/>
      <w:marTop w:val="0"/>
      <w:marBottom w:val="0"/>
      <w:divBdr>
        <w:top w:val="none" w:sz="0" w:space="0" w:color="auto"/>
        <w:left w:val="none" w:sz="0" w:space="0" w:color="auto"/>
        <w:bottom w:val="none" w:sz="0" w:space="0" w:color="auto"/>
        <w:right w:val="none" w:sz="0" w:space="0" w:color="auto"/>
      </w:divBdr>
    </w:div>
    <w:div w:id="744379707">
      <w:bodyDiv w:val="1"/>
      <w:marLeft w:val="0"/>
      <w:marRight w:val="0"/>
      <w:marTop w:val="0"/>
      <w:marBottom w:val="0"/>
      <w:divBdr>
        <w:top w:val="none" w:sz="0" w:space="0" w:color="auto"/>
        <w:left w:val="none" w:sz="0" w:space="0" w:color="auto"/>
        <w:bottom w:val="none" w:sz="0" w:space="0" w:color="auto"/>
        <w:right w:val="none" w:sz="0" w:space="0" w:color="auto"/>
      </w:divBdr>
    </w:div>
    <w:div w:id="745105494">
      <w:bodyDiv w:val="1"/>
      <w:marLeft w:val="0"/>
      <w:marRight w:val="0"/>
      <w:marTop w:val="0"/>
      <w:marBottom w:val="0"/>
      <w:divBdr>
        <w:top w:val="none" w:sz="0" w:space="0" w:color="auto"/>
        <w:left w:val="none" w:sz="0" w:space="0" w:color="auto"/>
        <w:bottom w:val="none" w:sz="0" w:space="0" w:color="auto"/>
        <w:right w:val="none" w:sz="0" w:space="0" w:color="auto"/>
      </w:divBdr>
      <w:divsChild>
        <w:div w:id="186453114">
          <w:marLeft w:val="547"/>
          <w:marRight w:val="0"/>
          <w:marTop w:val="96"/>
          <w:marBottom w:val="0"/>
          <w:divBdr>
            <w:top w:val="none" w:sz="0" w:space="0" w:color="auto"/>
            <w:left w:val="none" w:sz="0" w:space="0" w:color="auto"/>
            <w:bottom w:val="none" w:sz="0" w:space="0" w:color="auto"/>
            <w:right w:val="none" w:sz="0" w:space="0" w:color="auto"/>
          </w:divBdr>
        </w:div>
        <w:div w:id="442656823">
          <w:marLeft w:val="547"/>
          <w:marRight w:val="0"/>
          <w:marTop w:val="96"/>
          <w:marBottom w:val="0"/>
          <w:divBdr>
            <w:top w:val="none" w:sz="0" w:space="0" w:color="auto"/>
            <w:left w:val="none" w:sz="0" w:space="0" w:color="auto"/>
            <w:bottom w:val="none" w:sz="0" w:space="0" w:color="auto"/>
            <w:right w:val="none" w:sz="0" w:space="0" w:color="auto"/>
          </w:divBdr>
        </w:div>
        <w:div w:id="557281482">
          <w:marLeft w:val="547"/>
          <w:marRight w:val="0"/>
          <w:marTop w:val="96"/>
          <w:marBottom w:val="0"/>
          <w:divBdr>
            <w:top w:val="none" w:sz="0" w:space="0" w:color="auto"/>
            <w:left w:val="none" w:sz="0" w:space="0" w:color="auto"/>
            <w:bottom w:val="none" w:sz="0" w:space="0" w:color="auto"/>
            <w:right w:val="none" w:sz="0" w:space="0" w:color="auto"/>
          </w:divBdr>
        </w:div>
        <w:div w:id="818107839">
          <w:marLeft w:val="547"/>
          <w:marRight w:val="0"/>
          <w:marTop w:val="96"/>
          <w:marBottom w:val="0"/>
          <w:divBdr>
            <w:top w:val="none" w:sz="0" w:space="0" w:color="auto"/>
            <w:left w:val="none" w:sz="0" w:space="0" w:color="auto"/>
            <w:bottom w:val="none" w:sz="0" w:space="0" w:color="auto"/>
            <w:right w:val="none" w:sz="0" w:space="0" w:color="auto"/>
          </w:divBdr>
        </w:div>
        <w:div w:id="1327629643">
          <w:marLeft w:val="547"/>
          <w:marRight w:val="0"/>
          <w:marTop w:val="96"/>
          <w:marBottom w:val="0"/>
          <w:divBdr>
            <w:top w:val="none" w:sz="0" w:space="0" w:color="auto"/>
            <w:left w:val="none" w:sz="0" w:space="0" w:color="auto"/>
            <w:bottom w:val="none" w:sz="0" w:space="0" w:color="auto"/>
            <w:right w:val="none" w:sz="0" w:space="0" w:color="auto"/>
          </w:divBdr>
        </w:div>
      </w:divsChild>
    </w:div>
    <w:div w:id="750781147">
      <w:bodyDiv w:val="1"/>
      <w:marLeft w:val="0"/>
      <w:marRight w:val="0"/>
      <w:marTop w:val="0"/>
      <w:marBottom w:val="0"/>
      <w:divBdr>
        <w:top w:val="none" w:sz="0" w:space="0" w:color="auto"/>
        <w:left w:val="none" w:sz="0" w:space="0" w:color="auto"/>
        <w:bottom w:val="none" w:sz="0" w:space="0" w:color="auto"/>
        <w:right w:val="none" w:sz="0" w:space="0" w:color="auto"/>
      </w:divBdr>
    </w:div>
    <w:div w:id="762065148">
      <w:bodyDiv w:val="1"/>
      <w:marLeft w:val="0"/>
      <w:marRight w:val="0"/>
      <w:marTop w:val="0"/>
      <w:marBottom w:val="0"/>
      <w:divBdr>
        <w:top w:val="none" w:sz="0" w:space="0" w:color="auto"/>
        <w:left w:val="none" w:sz="0" w:space="0" w:color="auto"/>
        <w:bottom w:val="none" w:sz="0" w:space="0" w:color="auto"/>
        <w:right w:val="none" w:sz="0" w:space="0" w:color="auto"/>
      </w:divBdr>
    </w:div>
    <w:div w:id="762459034">
      <w:bodyDiv w:val="1"/>
      <w:marLeft w:val="0"/>
      <w:marRight w:val="0"/>
      <w:marTop w:val="0"/>
      <w:marBottom w:val="0"/>
      <w:divBdr>
        <w:top w:val="none" w:sz="0" w:space="0" w:color="auto"/>
        <w:left w:val="none" w:sz="0" w:space="0" w:color="auto"/>
        <w:bottom w:val="none" w:sz="0" w:space="0" w:color="auto"/>
        <w:right w:val="none" w:sz="0" w:space="0" w:color="auto"/>
      </w:divBdr>
    </w:div>
    <w:div w:id="763770797">
      <w:bodyDiv w:val="1"/>
      <w:marLeft w:val="0"/>
      <w:marRight w:val="0"/>
      <w:marTop w:val="0"/>
      <w:marBottom w:val="0"/>
      <w:divBdr>
        <w:top w:val="none" w:sz="0" w:space="0" w:color="auto"/>
        <w:left w:val="none" w:sz="0" w:space="0" w:color="auto"/>
        <w:bottom w:val="none" w:sz="0" w:space="0" w:color="auto"/>
        <w:right w:val="none" w:sz="0" w:space="0" w:color="auto"/>
      </w:divBdr>
    </w:div>
    <w:div w:id="771706849">
      <w:bodyDiv w:val="1"/>
      <w:marLeft w:val="0"/>
      <w:marRight w:val="0"/>
      <w:marTop w:val="0"/>
      <w:marBottom w:val="0"/>
      <w:divBdr>
        <w:top w:val="none" w:sz="0" w:space="0" w:color="auto"/>
        <w:left w:val="none" w:sz="0" w:space="0" w:color="auto"/>
        <w:bottom w:val="none" w:sz="0" w:space="0" w:color="auto"/>
        <w:right w:val="none" w:sz="0" w:space="0" w:color="auto"/>
      </w:divBdr>
    </w:div>
    <w:div w:id="781917005">
      <w:bodyDiv w:val="1"/>
      <w:marLeft w:val="0"/>
      <w:marRight w:val="0"/>
      <w:marTop w:val="0"/>
      <w:marBottom w:val="0"/>
      <w:divBdr>
        <w:top w:val="none" w:sz="0" w:space="0" w:color="auto"/>
        <w:left w:val="none" w:sz="0" w:space="0" w:color="auto"/>
        <w:bottom w:val="none" w:sz="0" w:space="0" w:color="auto"/>
        <w:right w:val="none" w:sz="0" w:space="0" w:color="auto"/>
      </w:divBdr>
    </w:div>
    <w:div w:id="785126893">
      <w:bodyDiv w:val="1"/>
      <w:marLeft w:val="0"/>
      <w:marRight w:val="0"/>
      <w:marTop w:val="0"/>
      <w:marBottom w:val="0"/>
      <w:divBdr>
        <w:top w:val="none" w:sz="0" w:space="0" w:color="auto"/>
        <w:left w:val="none" w:sz="0" w:space="0" w:color="auto"/>
        <w:bottom w:val="none" w:sz="0" w:space="0" w:color="auto"/>
        <w:right w:val="none" w:sz="0" w:space="0" w:color="auto"/>
      </w:divBdr>
    </w:div>
    <w:div w:id="785391181">
      <w:bodyDiv w:val="1"/>
      <w:marLeft w:val="0"/>
      <w:marRight w:val="0"/>
      <w:marTop w:val="0"/>
      <w:marBottom w:val="0"/>
      <w:divBdr>
        <w:top w:val="none" w:sz="0" w:space="0" w:color="auto"/>
        <w:left w:val="none" w:sz="0" w:space="0" w:color="auto"/>
        <w:bottom w:val="none" w:sz="0" w:space="0" w:color="auto"/>
        <w:right w:val="none" w:sz="0" w:space="0" w:color="auto"/>
      </w:divBdr>
    </w:div>
    <w:div w:id="810710169">
      <w:bodyDiv w:val="1"/>
      <w:marLeft w:val="0"/>
      <w:marRight w:val="0"/>
      <w:marTop w:val="0"/>
      <w:marBottom w:val="0"/>
      <w:divBdr>
        <w:top w:val="none" w:sz="0" w:space="0" w:color="auto"/>
        <w:left w:val="none" w:sz="0" w:space="0" w:color="auto"/>
        <w:bottom w:val="none" w:sz="0" w:space="0" w:color="auto"/>
        <w:right w:val="none" w:sz="0" w:space="0" w:color="auto"/>
      </w:divBdr>
    </w:div>
    <w:div w:id="812260398">
      <w:bodyDiv w:val="1"/>
      <w:marLeft w:val="0"/>
      <w:marRight w:val="0"/>
      <w:marTop w:val="0"/>
      <w:marBottom w:val="0"/>
      <w:divBdr>
        <w:top w:val="none" w:sz="0" w:space="0" w:color="auto"/>
        <w:left w:val="none" w:sz="0" w:space="0" w:color="auto"/>
        <w:bottom w:val="none" w:sz="0" w:space="0" w:color="auto"/>
        <w:right w:val="none" w:sz="0" w:space="0" w:color="auto"/>
      </w:divBdr>
    </w:div>
    <w:div w:id="812328304">
      <w:bodyDiv w:val="1"/>
      <w:marLeft w:val="0"/>
      <w:marRight w:val="0"/>
      <w:marTop w:val="0"/>
      <w:marBottom w:val="0"/>
      <w:divBdr>
        <w:top w:val="none" w:sz="0" w:space="0" w:color="auto"/>
        <w:left w:val="none" w:sz="0" w:space="0" w:color="auto"/>
        <w:bottom w:val="none" w:sz="0" w:space="0" w:color="auto"/>
        <w:right w:val="none" w:sz="0" w:space="0" w:color="auto"/>
      </w:divBdr>
    </w:div>
    <w:div w:id="827403153">
      <w:bodyDiv w:val="1"/>
      <w:marLeft w:val="0"/>
      <w:marRight w:val="0"/>
      <w:marTop w:val="0"/>
      <w:marBottom w:val="0"/>
      <w:divBdr>
        <w:top w:val="none" w:sz="0" w:space="0" w:color="auto"/>
        <w:left w:val="none" w:sz="0" w:space="0" w:color="auto"/>
        <w:bottom w:val="none" w:sz="0" w:space="0" w:color="auto"/>
        <w:right w:val="none" w:sz="0" w:space="0" w:color="auto"/>
      </w:divBdr>
    </w:div>
    <w:div w:id="849174893">
      <w:bodyDiv w:val="1"/>
      <w:marLeft w:val="0"/>
      <w:marRight w:val="0"/>
      <w:marTop w:val="0"/>
      <w:marBottom w:val="0"/>
      <w:divBdr>
        <w:top w:val="none" w:sz="0" w:space="0" w:color="auto"/>
        <w:left w:val="none" w:sz="0" w:space="0" w:color="auto"/>
        <w:bottom w:val="none" w:sz="0" w:space="0" w:color="auto"/>
        <w:right w:val="none" w:sz="0" w:space="0" w:color="auto"/>
      </w:divBdr>
    </w:div>
    <w:div w:id="851649379">
      <w:bodyDiv w:val="1"/>
      <w:marLeft w:val="0"/>
      <w:marRight w:val="0"/>
      <w:marTop w:val="0"/>
      <w:marBottom w:val="0"/>
      <w:divBdr>
        <w:top w:val="none" w:sz="0" w:space="0" w:color="auto"/>
        <w:left w:val="none" w:sz="0" w:space="0" w:color="auto"/>
        <w:bottom w:val="none" w:sz="0" w:space="0" w:color="auto"/>
        <w:right w:val="none" w:sz="0" w:space="0" w:color="auto"/>
      </w:divBdr>
    </w:div>
    <w:div w:id="860434142">
      <w:bodyDiv w:val="1"/>
      <w:marLeft w:val="0"/>
      <w:marRight w:val="0"/>
      <w:marTop w:val="0"/>
      <w:marBottom w:val="0"/>
      <w:divBdr>
        <w:top w:val="none" w:sz="0" w:space="0" w:color="auto"/>
        <w:left w:val="none" w:sz="0" w:space="0" w:color="auto"/>
        <w:bottom w:val="none" w:sz="0" w:space="0" w:color="auto"/>
        <w:right w:val="none" w:sz="0" w:space="0" w:color="auto"/>
      </w:divBdr>
      <w:divsChild>
        <w:div w:id="128713613">
          <w:marLeft w:val="720"/>
          <w:marRight w:val="0"/>
          <w:marTop w:val="120"/>
          <w:marBottom w:val="0"/>
          <w:divBdr>
            <w:top w:val="none" w:sz="0" w:space="0" w:color="auto"/>
            <w:left w:val="none" w:sz="0" w:space="0" w:color="auto"/>
            <w:bottom w:val="none" w:sz="0" w:space="0" w:color="auto"/>
            <w:right w:val="none" w:sz="0" w:space="0" w:color="auto"/>
          </w:divBdr>
        </w:div>
      </w:divsChild>
    </w:div>
    <w:div w:id="874003213">
      <w:bodyDiv w:val="1"/>
      <w:marLeft w:val="0"/>
      <w:marRight w:val="0"/>
      <w:marTop w:val="0"/>
      <w:marBottom w:val="0"/>
      <w:divBdr>
        <w:top w:val="none" w:sz="0" w:space="0" w:color="auto"/>
        <w:left w:val="none" w:sz="0" w:space="0" w:color="auto"/>
        <w:bottom w:val="none" w:sz="0" w:space="0" w:color="auto"/>
        <w:right w:val="none" w:sz="0" w:space="0" w:color="auto"/>
      </w:divBdr>
    </w:div>
    <w:div w:id="878470262">
      <w:bodyDiv w:val="1"/>
      <w:marLeft w:val="0"/>
      <w:marRight w:val="0"/>
      <w:marTop w:val="0"/>
      <w:marBottom w:val="0"/>
      <w:divBdr>
        <w:top w:val="none" w:sz="0" w:space="0" w:color="auto"/>
        <w:left w:val="none" w:sz="0" w:space="0" w:color="auto"/>
        <w:bottom w:val="none" w:sz="0" w:space="0" w:color="auto"/>
        <w:right w:val="none" w:sz="0" w:space="0" w:color="auto"/>
      </w:divBdr>
    </w:div>
    <w:div w:id="892546321">
      <w:bodyDiv w:val="1"/>
      <w:marLeft w:val="0"/>
      <w:marRight w:val="0"/>
      <w:marTop w:val="0"/>
      <w:marBottom w:val="0"/>
      <w:divBdr>
        <w:top w:val="none" w:sz="0" w:space="0" w:color="auto"/>
        <w:left w:val="none" w:sz="0" w:space="0" w:color="auto"/>
        <w:bottom w:val="none" w:sz="0" w:space="0" w:color="auto"/>
        <w:right w:val="none" w:sz="0" w:space="0" w:color="auto"/>
      </w:divBdr>
    </w:div>
    <w:div w:id="895898726">
      <w:bodyDiv w:val="1"/>
      <w:marLeft w:val="0"/>
      <w:marRight w:val="0"/>
      <w:marTop w:val="0"/>
      <w:marBottom w:val="0"/>
      <w:divBdr>
        <w:top w:val="none" w:sz="0" w:space="0" w:color="auto"/>
        <w:left w:val="none" w:sz="0" w:space="0" w:color="auto"/>
        <w:bottom w:val="none" w:sz="0" w:space="0" w:color="auto"/>
        <w:right w:val="none" w:sz="0" w:space="0" w:color="auto"/>
      </w:divBdr>
    </w:div>
    <w:div w:id="909121874">
      <w:bodyDiv w:val="1"/>
      <w:marLeft w:val="0"/>
      <w:marRight w:val="0"/>
      <w:marTop w:val="0"/>
      <w:marBottom w:val="0"/>
      <w:divBdr>
        <w:top w:val="none" w:sz="0" w:space="0" w:color="auto"/>
        <w:left w:val="none" w:sz="0" w:space="0" w:color="auto"/>
        <w:bottom w:val="none" w:sz="0" w:space="0" w:color="auto"/>
        <w:right w:val="none" w:sz="0" w:space="0" w:color="auto"/>
      </w:divBdr>
    </w:div>
    <w:div w:id="914048541">
      <w:bodyDiv w:val="1"/>
      <w:marLeft w:val="0"/>
      <w:marRight w:val="0"/>
      <w:marTop w:val="0"/>
      <w:marBottom w:val="0"/>
      <w:divBdr>
        <w:top w:val="none" w:sz="0" w:space="0" w:color="auto"/>
        <w:left w:val="none" w:sz="0" w:space="0" w:color="auto"/>
        <w:bottom w:val="none" w:sz="0" w:space="0" w:color="auto"/>
        <w:right w:val="none" w:sz="0" w:space="0" w:color="auto"/>
      </w:divBdr>
      <w:divsChild>
        <w:div w:id="394473491">
          <w:marLeft w:val="1354"/>
          <w:marRight w:val="0"/>
          <w:marTop w:val="86"/>
          <w:marBottom w:val="0"/>
          <w:divBdr>
            <w:top w:val="none" w:sz="0" w:space="0" w:color="auto"/>
            <w:left w:val="none" w:sz="0" w:space="0" w:color="auto"/>
            <w:bottom w:val="none" w:sz="0" w:space="0" w:color="auto"/>
            <w:right w:val="none" w:sz="0" w:space="0" w:color="auto"/>
          </w:divBdr>
        </w:div>
        <w:div w:id="628242789">
          <w:marLeft w:val="1354"/>
          <w:marRight w:val="0"/>
          <w:marTop w:val="86"/>
          <w:marBottom w:val="0"/>
          <w:divBdr>
            <w:top w:val="none" w:sz="0" w:space="0" w:color="auto"/>
            <w:left w:val="none" w:sz="0" w:space="0" w:color="auto"/>
            <w:bottom w:val="none" w:sz="0" w:space="0" w:color="auto"/>
            <w:right w:val="none" w:sz="0" w:space="0" w:color="auto"/>
          </w:divBdr>
        </w:div>
        <w:div w:id="828643564">
          <w:marLeft w:val="1354"/>
          <w:marRight w:val="0"/>
          <w:marTop w:val="86"/>
          <w:marBottom w:val="0"/>
          <w:divBdr>
            <w:top w:val="none" w:sz="0" w:space="0" w:color="auto"/>
            <w:left w:val="none" w:sz="0" w:space="0" w:color="auto"/>
            <w:bottom w:val="none" w:sz="0" w:space="0" w:color="auto"/>
            <w:right w:val="none" w:sz="0" w:space="0" w:color="auto"/>
          </w:divBdr>
        </w:div>
        <w:div w:id="1405492620">
          <w:marLeft w:val="720"/>
          <w:marRight w:val="0"/>
          <w:marTop w:val="96"/>
          <w:marBottom w:val="0"/>
          <w:divBdr>
            <w:top w:val="none" w:sz="0" w:space="0" w:color="auto"/>
            <w:left w:val="none" w:sz="0" w:space="0" w:color="auto"/>
            <w:bottom w:val="none" w:sz="0" w:space="0" w:color="auto"/>
            <w:right w:val="none" w:sz="0" w:space="0" w:color="auto"/>
          </w:divBdr>
        </w:div>
        <w:div w:id="1589122137">
          <w:marLeft w:val="720"/>
          <w:marRight w:val="0"/>
          <w:marTop w:val="96"/>
          <w:marBottom w:val="0"/>
          <w:divBdr>
            <w:top w:val="none" w:sz="0" w:space="0" w:color="auto"/>
            <w:left w:val="none" w:sz="0" w:space="0" w:color="auto"/>
            <w:bottom w:val="none" w:sz="0" w:space="0" w:color="auto"/>
            <w:right w:val="none" w:sz="0" w:space="0" w:color="auto"/>
          </w:divBdr>
        </w:div>
        <w:div w:id="2131624391">
          <w:marLeft w:val="1354"/>
          <w:marRight w:val="0"/>
          <w:marTop w:val="86"/>
          <w:marBottom w:val="0"/>
          <w:divBdr>
            <w:top w:val="none" w:sz="0" w:space="0" w:color="auto"/>
            <w:left w:val="none" w:sz="0" w:space="0" w:color="auto"/>
            <w:bottom w:val="none" w:sz="0" w:space="0" w:color="auto"/>
            <w:right w:val="none" w:sz="0" w:space="0" w:color="auto"/>
          </w:divBdr>
        </w:div>
      </w:divsChild>
    </w:div>
    <w:div w:id="918903918">
      <w:bodyDiv w:val="1"/>
      <w:marLeft w:val="0"/>
      <w:marRight w:val="0"/>
      <w:marTop w:val="0"/>
      <w:marBottom w:val="0"/>
      <w:divBdr>
        <w:top w:val="none" w:sz="0" w:space="0" w:color="auto"/>
        <w:left w:val="none" w:sz="0" w:space="0" w:color="auto"/>
        <w:bottom w:val="none" w:sz="0" w:space="0" w:color="auto"/>
        <w:right w:val="none" w:sz="0" w:space="0" w:color="auto"/>
      </w:divBdr>
    </w:div>
    <w:div w:id="933440245">
      <w:bodyDiv w:val="1"/>
      <w:marLeft w:val="0"/>
      <w:marRight w:val="0"/>
      <w:marTop w:val="0"/>
      <w:marBottom w:val="0"/>
      <w:divBdr>
        <w:top w:val="none" w:sz="0" w:space="0" w:color="auto"/>
        <w:left w:val="none" w:sz="0" w:space="0" w:color="auto"/>
        <w:bottom w:val="none" w:sz="0" w:space="0" w:color="auto"/>
        <w:right w:val="none" w:sz="0" w:space="0" w:color="auto"/>
      </w:divBdr>
    </w:div>
    <w:div w:id="935019783">
      <w:bodyDiv w:val="1"/>
      <w:marLeft w:val="0"/>
      <w:marRight w:val="0"/>
      <w:marTop w:val="0"/>
      <w:marBottom w:val="0"/>
      <w:divBdr>
        <w:top w:val="none" w:sz="0" w:space="0" w:color="auto"/>
        <w:left w:val="none" w:sz="0" w:space="0" w:color="auto"/>
        <w:bottom w:val="none" w:sz="0" w:space="0" w:color="auto"/>
        <w:right w:val="none" w:sz="0" w:space="0" w:color="auto"/>
      </w:divBdr>
    </w:div>
    <w:div w:id="966424587">
      <w:bodyDiv w:val="1"/>
      <w:marLeft w:val="0"/>
      <w:marRight w:val="0"/>
      <w:marTop w:val="0"/>
      <w:marBottom w:val="0"/>
      <w:divBdr>
        <w:top w:val="none" w:sz="0" w:space="0" w:color="auto"/>
        <w:left w:val="none" w:sz="0" w:space="0" w:color="auto"/>
        <w:bottom w:val="none" w:sz="0" w:space="0" w:color="auto"/>
        <w:right w:val="none" w:sz="0" w:space="0" w:color="auto"/>
      </w:divBdr>
    </w:div>
    <w:div w:id="973370316">
      <w:bodyDiv w:val="1"/>
      <w:marLeft w:val="0"/>
      <w:marRight w:val="0"/>
      <w:marTop w:val="0"/>
      <w:marBottom w:val="0"/>
      <w:divBdr>
        <w:top w:val="none" w:sz="0" w:space="0" w:color="auto"/>
        <w:left w:val="none" w:sz="0" w:space="0" w:color="auto"/>
        <w:bottom w:val="none" w:sz="0" w:space="0" w:color="auto"/>
        <w:right w:val="none" w:sz="0" w:space="0" w:color="auto"/>
      </w:divBdr>
      <w:divsChild>
        <w:div w:id="356124289">
          <w:marLeft w:val="1354"/>
          <w:marRight w:val="0"/>
          <w:marTop w:val="96"/>
          <w:marBottom w:val="0"/>
          <w:divBdr>
            <w:top w:val="none" w:sz="0" w:space="0" w:color="auto"/>
            <w:left w:val="none" w:sz="0" w:space="0" w:color="auto"/>
            <w:bottom w:val="none" w:sz="0" w:space="0" w:color="auto"/>
            <w:right w:val="none" w:sz="0" w:space="0" w:color="auto"/>
          </w:divBdr>
        </w:div>
        <w:div w:id="408698085">
          <w:marLeft w:val="720"/>
          <w:marRight w:val="0"/>
          <w:marTop w:val="115"/>
          <w:marBottom w:val="0"/>
          <w:divBdr>
            <w:top w:val="none" w:sz="0" w:space="0" w:color="auto"/>
            <w:left w:val="none" w:sz="0" w:space="0" w:color="auto"/>
            <w:bottom w:val="none" w:sz="0" w:space="0" w:color="auto"/>
            <w:right w:val="none" w:sz="0" w:space="0" w:color="auto"/>
          </w:divBdr>
        </w:div>
        <w:div w:id="436952144">
          <w:marLeft w:val="720"/>
          <w:marRight w:val="0"/>
          <w:marTop w:val="115"/>
          <w:marBottom w:val="0"/>
          <w:divBdr>
            <w:top w:val="none" w:sz="0" w:space="0" w:color="auto"/>
            <w:left w:val="none" w:sz="0" w:space="0" w:color="auto"/>
            <w:bottom w:val="none" w:sz="0" w:space="0" w:color="auto"/>
            <w:right w:val="none" w:sz="0" w:space="0" w:color="auto"/>
          </w:divBdr>
        </w:div>
        <w:div w:id="445469257">
          <w:marLeft w:val="1354"/>
          <w:marRight w:val="0"/>
          <w:marTop w:val="96"/>
          <w:marBottom w:val="0"/>
          <w:divBdr>
            <w:top w:val="none" w:sz="0" w:space="0" w:color="auto"/>
            <w:left w:val="none" w:sz="0" w:space="0" w:color="auto"/>
            <w:bottom w:val="none" w:sz="0" w:space="0" w:color="auto"/>
            <w:right w:val="none" w:sz="0" w:space="0" w:color="auto"/>
          </w:divBdr>
        </w:div>
        <w:div w:id="714814156">
          <w:marLeft w:val="1354"/>
          <w:marRight w:val="0"/>
          <w:marTop w:val="96"/>
          <w:marBottom w:val="0"/>
          <w:divBdr>
            <w:top w:val="none" w:sz="0" w:space="0" w:color="auto"/>
            <w:left w:val="none" w:sz="0" w:space="0" w:color="auto"/>
            <w:bottom w:val="none" w:sz="0" w:space="0" w:color="auto"/>
            <w:right w:val="none" w:sz="0" w:space="0" w:color="auto"/>
          </w:divBdr>
        </w:div>
        <w:div w:id="1101800512">
          <w:marLeft w:val="1354"/>
          <w:marRight w:val="0"/>
          <w:marTop w:val="96"/>
          <w:marBottom w:val="0"/>
          <w:divBdr>
            <w:top w:val="none" w:sz="0" w:space="0" w:color="auto"/>
            <w:left w:val="none" w:sz="0" w:space="0" w:color="auto"/>
            <w:bottom w:val="none" w:sz="0" w:space="0" w:color="auto"/>
            <w:right w:val="none" w:sz="0" w:space="0" w:color="auto"/>
          </w:divBdr>
        </w:div>
        <w:div w:id="1271233480">
          <w:marLeft w:val="1354"/>
          <w:marRight w:val="0"/>
          <w:marTop w:val="96"/>
          <w:marBottom w:val="0"/>
          <w:divBdr>
            <w:top w:val="none" w:sz="0" w:space="0" w:color="auto"/>
            <w:left w:val="none" w:sz="0" w:space="0" w:color="auto"/>
            <w:bottom w:val="none" w:sz="0" w:space="0" w:color="auto"/>
            <w:right w:val="none" w:sz="0" w:space="0" w:color="auto"/>
          </w:divBdr>
        </w:div>
        <w:div w:id="1357541730">
          <w:marLeft w:val="1354"/>
          <w:marRight w:val="0"/>
          <w:marTop w:val="96"/>
          <w:marBottom w:val="0"/>
          <w:divBdr>
            <w:top w:val="none" w:sz="0" w:space="0" w:color="auto"/>
            <w:left w:val="none" w:sz="0" w:space="0" w:color="auto"/>
            <w:bottom w:val="none" w:sz="0" w:space="0" w:color="auto"/>
            <w:right w:val="none" w:sz="0" w:space="0" w:color="auto"/>
          </w:divBdr>
        </w:div>
        <w:div w:id="1528983580">
          <w:marLeft w:val="720"/>
          <w:marRight w:val="0"/>
          <w:marTop w:val="115"/>
          <w:marBottom w:val="0"/>
          <w:divBdr>
            <w:top w:val="none" w:sz="0" w:space="0" w:color="auto"/>
            <w:left w:val="none" w:sz="0" w:space="0" w:color="auto"/>
            <w:bottom w:val="none" w:sz="0" w:space="0" w:color="auto"/>
            <w:right w:val="none" w:sz="0" w:space="0" w:color="auto"/>
          </w:divBdr>
        </w:div>
        <w:div w:id="1533109132">
          <w:marLeft w:val="1987"/>
          <w:marRight w:val="0"/>
          <w:marTop w:val="77"/>
          <w:marBottom w:val="0"/>
          <w:divBdr>
            <w:top w:val="none" w:sz="0" w:space="0" w:color="auto"/>
            <w:left w:val="none" w:sz="0" w:space="0" w:color="auto"/>
            <w:bottom w:val="none" w:sz="0" w:space="0" w:color="auto"/>
            <w:right w:val="none" w:sz="0" w:space="0" w:color="auto"/>
          </w:divBdr>
        </w:div>
        <w:div w:id="1596792513">
          <w:marLeft w:val="1354"/>
          <w:marRight w:val="0"/>
          <w:marTop w:val="96"/>
          <w:marBottom w:val="0"/>
          <w:divBdr>
            <w:top w:val="none" w:sz="0" w:space="0" w:color="auto"/>
            <w:left w:val="none" w:sz="0" w:space="0" w:color="auto"/>
            <w:bottom w:val="none" w:sz="0" w:space="0" w:color="auto"/>
            <w:right w:val="none" w:sz="0" w:space="0" w:color="auto"/>
          </w:divBdr>
        </w:div>
        <w:div w:id="2113744861">
          <w:marLeft w:val="720"/>
          <w:marRight w:val="0"/>
          <w:marTop w:val="115"/>
          <w:marBottom w:val="0"/>
          <w:divBdr>
            <w:top w:val="none" w:sz="0" w:space="0" w:color="auto"/>
            <w:left w:val="none" w:sz="0" w:space="0" w:color="auto"/>
            <w:bottom w:val="none" w:sz="0" w:space="0" w:color="auto"/>
            <w:right w:val="none" w:sz="0" w:space="0" w:color="auto"/>
          </w:divBdr>
        </w:div>
      </w:divsChild>
    </w:div>
    <w:div w:id="975179159">
      <w:bodyDiv w:val="1"/>
      <w:marLeft w:val="0"/>
      <w:marRight w:val="0"/>
      <w:marTop w:val="0"/>
      <w:marBottom w:val="0"/>
      <w:divBdr>
        <w:top w:val="none" w:sz="0" w:space="0" w:color="auto"/>
        <w:left w:val="none" w:sz="0" w:space="0" w:color="auto"/>
        <w:bottom w:val="none" w:sz="0" w:space="0" w:color="auto"/>
        <w:right w:val="none" w:sz="0" w:space="0" w:color="auto"/>
      </w:divBdr>
    </w:div>
    <w:div w:id="976255899">
      <w:bodyDiv w:val="1"/>
      <w:marLeft w:val="0"/>
      <w:marRight w:val="0"/>
      <w:marTop w:val="0"/>
      <w:marBottom w:val="0"/>
      <w:divBdr>
        <w:top w:val="none" w:sz="0" w:space="0" w:color="auto"/>
        <w:left w:val="none" w:sz="0" w:space="0" w:color="auto"/>
        <w:bottom w:val="none" w:sz="0" w:space="0" w:color="auto"/>
        <w:right w:val="none" w:sz="0" w:space="0" w:color="auto"/>
      </w:divBdr>
    </w:div>
    <w:div w:id="978725397">
      <w:bodyDiv w:val="1"/>
      <w:marLeft w:val="0"/>
      <w:marRight w:val="0"/>
      <w:marTop w:val="0"/>
      <w:marBottom w:val="0"/>
      <w:divBdr>
        <w:top w:val="none" w:sz="0" w:space="0" w:color="auto"/>
        <w:left w:val="none" w:sz="0" w:space="0" w:color="auto"/>
        <w:bottom w:val="none" w:sz="0" w:space="0" w:color="auto"/>
        <w:right w:val="none" w:sz="0" w:space="0" w:color="auto"/>
      </w:divBdr>
    </w:div>
    <w:div w:id="978729557">
      <w:bodyDiv w:val="1"/>
      <w:marLeft w:val="0"/>
      <w:marRight w:val="0"/>
      <w:marTop w:val="0"/>
      <w:marBottom w:val="0"/>
      <w:divBdr>
        <w:top w:val="none" w:sz="0" w:space="0" w:color="auto"/>
        <w:left w:val="none" w:sz="0" w:space="0" w:color="auto"/>
        <w:bottom w:val="none" w:sz="0" w:space="0" w:color="auto"/>
        <w:right w:val="none" w:sz="0" w:space="0" w:color="auto"/>
      </w:divBdr>
    </w:div>
    <w:div w:id="979186921">
      <w:bodyDiv w:val="1"/>
      <w:marLeft w:val="0"/>
      <w:marRight w:val="0"/>
      <w:marTop w:val="0"/>
      <w:marBottom w:val="0"/>
      <w:divBdr>
        <w:top w:val="none" w:sz="0" w:space="0" w:color="auto"/>
        <w:left w:val="none" w:sz="0" w:space="0" w:color="auto"/>
        <w:bottom w:val="none" w:sz="0" w:space="0" w:color="auto"/>
        <w:right w:val="none" w:sz="0" w:space="0" w:color="auto"/>
      </w:divBdr>
    </w:div>
    <w:div w:id="982925597">
      <w:bodyDiv w:val="1"/>
      <w:marLeft w:val="0"/>
      <w:marRight w:val="0"/>
      <w:marTop w:val="0"/>
      <w:marBottom w:val="0"/>
      <w:divBdr>
        <w:top w:val="none" w:sz="0" w:space="0" w:color="auto"/>
        <w:left w:val="none" w:sz="0" w:space="0" w:color="auto"/>
        <w:bottom w:val="none" w:sz="0" w:space="0" w:color="auto"/>
        <w:right w:val="none" w:sz="0" w:space="0" w:color="auto"/>
      </w:divBdr>
    </w:div>
    <w:div w:id="997805887">
      <w:bodyDiv w:val="1"/>
      <w:marLeft w:val="0"/>
      <w:marRight w:val="0"/>
      <w:marTop w:val="0"/>
      <w:marBottom w:val="0"/>
      <w:divBdr>
        <w:top w:val="none" w:sz="0" w:space="0" w:color="auto"/>
        <w:left w:val="none" w:sz="0" w:space="0" w:color="auto"/>
        <w:bottom w:val="none" w:sz="0" w:space="0" w:color="auto"/>
        <w:right w:val="none" w:sz="0" w:space="0" w:color="auto"/>
      </w:divBdr>
    </w:div>
    <w:div w:id="1007826735">
      <w:bodyDiv w:val="1"/>
      <w:marLeft w:val="0"/>
      <w:marRight w:val="0"/>
      <w:marTop w:val="0"/>
      <w:marBottom w:val="0"/>
      <w:divBdr>
        <w:top w:val="none" w:sz="0" w:space="0" w:color="auto"/>
        <w:left w:val="none" w:sz="0" w:space="0" w:color="auto"/>
        <w:bottom w:val="none" w:sz="0" w:space="0" w:color="auto"/>
        <w:right w:val="none" w:sz="0" w:space="0" w:color="auto"/>
      </w:divBdr>
    </w:div>
    <w:div w:id="1017199318">
      <w:bodyDiv w:val="1"/>
      <w:marLeft w:val="0"/>
      <w:marRight w:val="0"/>
      <w:marTop w:val="0"/>
      <w:marBottom w:val="0"/>
      <w:divBdr>
        <w:top w:val="none" w:sz="0" w:space="0" w:color="auto"/>
        <w:left w:val="none" w:sz="0" w:space="0" w:color="auto"/>
        <w:bottom w:val="none" w:sz="0" w:space="0" w:color="auto"/>
        <w:right w:val="none" w:sz="0" w:space="0" w:color="auto"/>
      </w:divBdr>
    </w:div>
    <w:div w:id="1026171547">
      <w:bodyDiv w:val="1"/>
      <w:marLeft w:val="0"/>
      <w:marRight w:val="0"/>
      <w:marTop w:val="0"/>
      <w:marBottom w:val="0"/>
      <w:divBdr>
        <w:top w:val="none" w:sz="0" w:space="0" w:color="auto"/>
        <w:left w:val="none" w:sz="0" w:space="0" w:color="auto"/>
        <w:bottom w:val="none" w:sz="0" w:space="0" w:color="auto"/>
        <w:right w:val="none" w:sz="0" w:space="0" w:color="auto"/>
      </w:divBdr>
    </w:div>
    <w:div w:id="1032342858">
      <w:bodyDiv w:val="1"/>
      <w:marLeft w:val="0"/>
      <w:marRight w:val="0"/>
      <w:marTop w:val="0"/>
      <w:marBottom w:val="0"/>
      <w:divBdr>
        <w:top w:val="none" w:sz="0" w:space="0" w:color="auto"/>
        <w:left w:val="none" w:sz="0" w:space="0" w:color="auto"/>
        <w:bottom w:val="none" w:sz="0" w:space="0" w:color="auto"/>
        <w:right w:val="none" w:sz="0" w:space="0" w:color="auto"/>
      </w:divBdr>
    </w:div>
    <w:div w:id="1047992128">
      <w:bodyDiv w:val="1"/>
      <w:marLeft w:val="0"/>
      <w:marRight w:val="0"/>
      <w:marTop w:val="0"/>
      <w:marBottom w:val="0"/>
      <w:divBdr>
        <w:top w:val="none" w:sz="0" w:space="0" w:color="auto"/>
        <w:left w:val="none" w:sz="0" w:space="0" w:color="auto"/>
        <w:bottom w:val="none" w:sz="0" w:space="0" w:color="auto"/>
        <w:right w:val="none" w:sz="0" w:space="0" w:color="auto"/>
      </w:divBdr>
    </w:div>
    <w:div w:id="1055280816">
      <w:bodyDiv w:val="1"/>
      <w:marLeft w:val="0"/>
      <w:marRight w:val="0"/>
      <w:marTop w:val="0"/>
      <w:marBottom w:val="0"/>
      <w:divBdr>
        <w:top w:val="none" w:sz="0" w:space="0" w:color="auto"/>
        <w:left w:val="none" w:sz="0" w:space="0" w:color="auto"/>
        <w:bottom w:val="none" w:sz="0" w:space="0" w:color="auto"/>
        <w:right w:val="none" w:sz="0" w:space="0" w:color="auto"/>
      </w:divBdr>
    </w:div>
    <w:div w:id="1058015157">
      <w:bodyDiv w:val="1"/>
      <w:marLeft w:val="0"/>
      <w:marRight w:val="0"/>
      <w:marTop w:val="0"/>
      <w:marBottom w:val="0"/>
      <w:divBdr>
        <w:top w:val="none" w:sz="0" w:space="0" w:color="auto"/>
        <w:left w:val="none" w:sz="0" w:space="0" w:color="auto"/>
        <w:bottom w:val="none" w:sz="0" w:space="0" w:color="auto"/>
        <w:right w:val="none" w:sz="0" w:space="0" w:color="auto"/>
      </w:divBdr>
    </w:div>
    <w:div w:id="1064837535">
      <w:bodyDiv w:val="1"/>
      <w:marLeft w:val="0"/>
      <w:marRight w:val="0"/>
      <w:marTop w:val="0"/>
      <w:marBottom w:val="0"/>
      <w:divBdr>
        <w:top w:val="none" w:sz="0" w:space="0" w:color="auto"/>
        <w:left w:val="none" w:sz="0" w:space="0" w:color="auto"/>
        <w:bottom w:val="none" w:sz="0" w:space="0" w:color="auto"/>
        <w:right w:val="none" w:sz="0" w:space="0" w:color="auto"/>
      </w:divBdr>
    </w:div>
    <w:div w:id="1072311660">
      <w:bodyDiv w:val="1"/>
      <w:marLeft w:val="0"/>
      <w:marRight w:val="0"/>
      <w:marTop w:val="0"/>
      <w:marBottom w:val="0"/>
      <w:divBdr>
        <w:top w:val="none" w:sz="0" w:space="0" w:color="auto"/>
        <w:left w:val="none" w:sz="0" w:space="0" w:color="auto"/>
        <w:bottom w:val="none" w:sz="0" w:space="0" w:color="auto"/>
        <w:right w:val="none" w:sz="0" w:space="0" w:color="auto"/>
      </w:divBdr>
    </w:div>
    <w:div w:id="1075519549">
      <w:bodyDiv w:val="1"/>
      <w:marLeft w:val="0"/>
      <w:marRight w:val="0"/>
      <w:marTop w:val="0"/>
      <w:marBottom w:val="0"/>
      <w:divBdr>
        <w:top w:val="none" w:sz="0" w:space="0" w:color="auto"/>
        <w:left w:val="none" w:sz="0" w:space="0" w:color="auto"/>
        <w:bottom w:val="none" w:sz="0" w:space="0" w:color="auto"/>
        <w:right w:val="none" w:sz="0" w:space="0" w:color="auto"/>
      </w:divBdr>
    </w:div>
    <w:div w:id="1086268832">
      <w:bodyDiv w:val="1"/>
      <w:marLeft w:val="0"/>
      <w:marRight w:val="0"/>
      <w:marTop w:val="0"/>
      <w:marBottom w:val="0"/>
      <w:divBdr>
        <w:top w:val="none" w:sz="0" w:space="0" w:color="auto"/>
        <w:left w:val="none" w:sz="0" w:space="0" w:color="auto"/>
        <w:bottom w:val="none" w:sz="0" w:space="0" w:color="auto"/>
        <w:right w:val="none" w:sz="0" w:space="0" w:color="auto"/>
      </w:divBdr>
    </w:div>
    <w:div w:id="1101996258">
      <w:bodyDiv w:val="1"/>
      <w:marLeft w:val="0"/>
      <w:marRight w:val="0"/>
      <w:marTop w:val="0"/>
      <w:marBottom w:val="0"/>
      <w:divBdr>
        <w:top w:val="none" w:sz="0" w:space="0" w:color="auto"/>
        <w:left w:val="none" w:sz="0" w:space="0" w:color="auto"/>
        <w:bottom w:val="none" w:sz="0" w:space="0" w:color="auto"/>
        <w:right w:val="none" w:sz="0" w:space="0" w:color="auto"/>
      </w:divBdr>
    </w:div>
    <w:div w:id="1103107654">
      <w:bodyDiv w:val="1"/>
      <w:marLeft w:val="0"/>
      <w:marRight w:val="0"/>
      <w:marTop w:val="0"/>
      <w:marBottom w:val="0"/>
      <w:divBdr>
        <w:top w:val="none" w:sz="0" w:space="0" w:color="auto"/>
        <w:left w:val="none" w:sz="0" w:space="0" w:color="auto"/>
        <w:bottom w:val="none" w:sz="0" w:space="0" w:color="auto"/>
        <w:right w:val="none" w:sz="0" w:space="0" w:color="auto"/>
      </w:divBdr>
    </w:div>
    <w:div w:id="1116026657">
      <w:bodyDiv w:val="1"/>
      <w:marLeft w:val="0"/>
      <w:marRight w:val="0"/>
      <w:marTop w:val="0"/>
      <w:marBottom w:val="0"/>
      <w:divBdr>
        <w:top w:val="none" w:sz="0" w:space="0" w:color="auto"/>
        <w:left w:val="none" w:sz="0" w:space="0" w:color="auto"/>
        <w:bottom w:val="none" w:sz="0" w:space="0" w:color="auto"/>
        <w:right w:val="none" w:sz="0" w:space="0" w:color="auto"/>
      </w:divBdr>
    </w:div>
    <w:div w:id="1121145177">
      <w:bodyDiv w:val="1"/>
      <w:marLeft w:val="0"/>
      <w:marRight w:val="0"/>
      <w:marTop w:val="0"/>
      <w:marBottom w:val="0"/>
      <w:divBdr>
        <w:top w:val="none" w:sz="0" w:space="0" w:color="auto"/>
        <w:left w:val="none" w:sz="0" w:space="0" w:color="auto"/>
        <w:bottom w:val="none" w:sz="0" w:space="0" w:color="auto"/>
        <w:right w:val="none" w:sz="0" w:space="0" w:color="auto"/>
      </w:divBdr>
    </w:div>
    <w:div w:id="1130902138">
      <w:bodyDiv w:val="1"/>
      <w:marLeft w:val="0"/>
      <w:marRight w:val="0"/>
      <w:marTop w:val="0"/>
      <w:marBottom w:val="0"/>
      <w:divBdr>
        <w:top w:val="none" w:sz="0" w:space="0" w:color="auto"/>
        <w:left w:val="none" w:sz="0" w:space="0" w:color="auto"/>
        <w:bottom w:val="none" w:sz="0" w:space="0" w:color="auto"/>
        <w:right w:val="none" w:sz="0" w:space="0" w:color="auto"/>
      </w:divBdr>
    </w:div>
    <w:div w:id="1137575145">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168253255">
      <w:bodyDiv w:val="1"/>
      <w:marLeft w:val="0"/>
      <w:marRight w:val="0"/>
      <w:marTop w:val="0"/>
      <w:marBottom w:val="0"/>
      <w:divBdr>
        <w:top w:val="none" w:sz="0" w:space="0" w:color="auto"/>
        <w:left w:val="none" w:sz="0" w:space="0" w:color="auto"/>
        <w:bottom w:val="none" w:sz="0" w:space="0" w:color="auto"/>
        <w:right w:val="none" w:sz="0" w:space="0" w:color="auto"/>
      </w:divBdr>
    </w:div>
    <w:div w:id="1174489643">
      <w:bodyDiv w:val="1"/>
      <w:marLeft w:val="0"/>
      <w:marRight w:val="0"/>
      <w:marTop w:val="0"/>
      <w:marBottom w:val="0"/>
      <w:divBdr>
        <w:top w:val="none" w:sz="0" w:space="0" w:color="auto"/>
        <w:left w:val="none" w:sz="0" w:space="0" w:color="auto"/>
        <w:bottom w:val="none" w:sz="0" w:space="0" w:color="auto"/>
        <w:right w:val="none" w:sz="0" w:space="0" w:color="auto"/>
      </w:divBdr>
    </w:div>
    <w:div w:id="1176455290">
      <w:bodyDiv w:val="1"/>
      <w:marLeft w:val="0"/>
      <w:marRight w:val="0"/>
      <w:marTop w:val="0"/>
      <w:marBottom w:val="0"/>
      <w:divBdr>
        <w:top w:val="none" w:sz="0" w:space="0" w:color="auto"/>
        <w:left w:val="none" w:sz="0" w:space="0" w:color="auto"/>
        <w:bottom w:val="none" w:sz="0" w:space="0" w:color="auto"/>
        <w:right w:val="none" w:sz="0" w:space="0" w:color="auto"/>
      </w:divBdr>
    </w:div>
    <w:div w:id="1178691804">
      <w:bodyDiv w:val="1"/>
      <w:marLeft w:val="0"/>
      <w:marRight w:val="0"/>
      <w:marTop w:val="0"/>
      <w:marBottom w:val="0"/>
      <w:divBdr>
        <w:top w:val="none" w:sz="0" w:space="0" w:color="auto"/>
        <w:left w:val="none" w:sz="0" w:space="0" w:color="auto"/>
        <w:bottom w:val="none" w:sz="0" w:space="0" w:color="auto"/>
        <w:right w:val="none" w:sz="0" w:space="0" w:color="auto"/>
      </w:divBdr>
    </w:div>
    <w:div w:id="1181822284">
      <w:bodyDiv w:val="1"/>
      <w:marLeft w:val="0"/>
      <w:marRight w:val="0"/>
      <w:marTop w:val="0"/>
      <w:marBottom w:val="0"/>
      <w:divBdr>
        <w:top w:val="none" w:sz="0" w:space="0" w:color="auto"/>
        <w:left w:val="none" w:sz="0" w:space="0" w:color="auto"/>
        <w:bottom w:val="none" w:sz="0" w:space="0" w:color="auto"/>
        <w:right w:val="none" w:sz="0" w:space="0" w:color="auto"/>
      </w:divBdr>
    </w:div>
    <w:div w:id="1193105112">
      <w:bodyDiv w:val="1"/>
      <w:marLeft w:val="0"/>
      <w:marRight w:val="0"/>
      <w:marTop w:val="0"/>
      <w:marBottom w:val="0"/>
      <w:divBdr>
        <w:top w:val="none" w:sz="0" w:space="0" w:color="auto"/>
        <w:left w:val="none" w:sz="0" w:space="0" w:color="auto"/>
        <w:bottom w:val="none" w:sz="0" w:space="0" w:color="auto"/>
        <w:right w:val="none" w:sz="0" w:space="0" w:color="auto"/>
      </w:divBdr>
    </w:div>
    <w:div w:id="1200239250">
      <w:bodyDiv w:val="1"/>
      <w:marLeft w:val="0"/>
      <w:marRight w:val="0"/>
      <w:marTop w:val="0"/>
      <w:marBottom w:val="0"/>
      <w:divBdr>
        <w:top w:val="none" w:sz="0" w:space="0" w:color="auto"/>
        <w:left w:val="none" w:sz="0" w:space="0" w:color="auto"/>
        <w:bottom w:val="none" w:sz="0" w:space="0" w:color="auto"/>
        <w:right w:val="none" w:sz="0" w:space="0" w:color="auto"/>
      </w:divBdr>
    </w:div>
    <w:div w:id="1227449048">
      <w:bodyDiv w:val="1"/>
      <w:marLeft w:val="0"/>
      <w:marRight w:val="0"/>
      <w:marTop w:val="0"/>
      <w:marBottom w:val="0"/>
      <w:divBdr>
        <w:top w:val="none" w:sz="0" w:space="0" w:color="auto"/>
        <w:left w:val="none" w:sz="0" w:space="0" w:color="auto"/>
        <w:bottom w:val="none" w:sz="0" w:space="0" w:color="auto"/>
        <w:right w:val="none" w:sz="0" w:space="0" w:color="auto"/>
      </w:divBdr>
    </w:div>
    <w:div w:id="1246647605">
      <w:bodyDiv w:val="1"/>
      <w:marLeft w:val="0"/>
      <w:marRight w:val="0"/>
      <w:marTop w:val="0"/>
      <w:marBottom w:val="0"/>
      <w:divBdr>
        <w:top w:val="none" w:sz="0" w:space="0" w:color="auto"/>
        <w:left w:val="none" w:sz="0" w:space="0" w:color="auto"/>
        <w:bottom w:val="none" w:sz="0" w:space="0" w:color="auto"/>
        <w:right w:val="none" w:sz="0" w:space="0" w:color="auto"/>
      </w:divBdr>
    </w:div>
    <w:div w:id="1295284948">
      <w:bodyDiv w:val="1"/>
      <w:marLeft w:val="0"/>
      <w:marRight w:val="0"/>
      <w:marTop w:val="0"/>
      <w:marBottom w:val="0"/>
      <w:divBdr>
        <w:top w:val="none" w:sz="0" w:space="0" w:color="auto"/>
        <w:left w:val="none" w:sz="0" w:space="0" w:color="auto"/>
        <w:bottom w:val="none" w:sz="0" w:space="0" w:color="auto"/>
        <w:right w:val="none" w:sz="0" w:space="0" w:color="auto"/>
      </w:divBdr>
    </w:div>
    <w:div w:id="1342393657">
      <w:bodyDiv w:val="1"/>
      <w:marLeft w:val="0"/>
      <w:marRight w:val="0"/>
      <w:marTop w:val="0"/>
      <w:marBottom w:val="0"/>
      <w:divBdr>
        <w:top w:val="none" w:sz="0" w:space="0" w:color="auto"/>
        <w:left w:val="none" w:sz="0" w:space="0" w:color="auto"/>
        <w:bottom w:val="none" w:sz="0" w:space="0" w:color="auto"/>
        <w:right w:val="none" w:sz="0" w:space="0" w:color="auto"/>
      </w:divBdr>
    </w:div>
    <w:div w:id="1342974389">
      <w:bodyDiv w:val="1"/>
      <w:marLeft w:val="0"/>
      <w:marRight w:val="0"/>
      <w:marTop w:val="0"/>
      <w:marBottom w:val="0"/>
      <w:divBdr>
        <w:top w:val="none" w:sz="0" w:space="0" w:color="auto"/>
        <w:left w:val="none" w:sz="0" w:space="0" w:color="auto"/>
        <w:bottom w:val="none" w:sz="0" w:space="0" w:color="auto"/>
        <w:right w:val="none" w:sz="0" w:space="0" w:color="auto"/>
      </w:divBdr>
    </w:div>
    <w:div w:id="1343363131">
      <w:bodyDiv w:val="1"/>
      <w:marLeft w:val="0"/>
      <w:marRight w:val="0"/>
      <w:marTop w:val="0"/>
      <w:marBottom w:val="0"/>
      <w:divBdr>
        <w:top w:val="none" w:sz="0" w:space="0" w:color="auto"/>
        <w:left w:val="none" w:sz="0" w:space="0" w:color="auto"/>
        <w:bottom w:val="none" w:sz="0" w:space="0" w:color="auto"/>
        <w:right w:val="none" w:sz="0" w:space="0" w:color="auto"/>
      </w:divBdr>
    </w:div>
    <w:div w:id="1348092834">
      <w:bodyDiv w:val="1"/>
      <w:marLeft w:val="0"/>
      <w:marRight w:val="0"/>
      <w:marTop w:val="0"/>
      <w:marBottom w:val="0"/>
      <w:divBdr>
        <w:top w:val="none" w:sz="0" w:space="0" w:color="auto"/>
        <w:left w:val="none" w:sz="0" w:space="0" w:color="auto"/>
        <w:bottom w:val="none" w:sz="0" w:space="0" w:color="auto"/>
        <w:right w:val="none" w:sz="0" w:space="0" w:color="auto"/>
      </w:divBdr>
    </w:div>
    <w:div w:id="1383597781">
      <w:bodyDiv w:val="1"/>
      <w:marLeft w:val="0"/>
      <w:marRight w:val="0"/>
      <w:marTop w:val="0"/>
      <w:marBottom w:val="0"/>
      <w:divBdr>
        <w:top w:val="none" w:sz="0" w:space="0" w:color="auto"/>
        <w:left w:val="none" w:sz="0" w:space="0" w:color="auto"/>
        <w:bottom w:val="none" w:sz="0" w:space="0" w:color="auto"/>
        <w:right w:val="none" w:sz="0" w:space="0" w:color="auto"/>
      </w:divBdr>
    </w:div>
    <w:div w:id="1392732464">
      <w:bodyDiv w:val="1"/>
      <w:marLeft w:val="0"/>
      <w:marRight w:val="0"/>
      <w:marTop w:val="0"/>
      <w:marBottom w:val="0"/>
      <w:divBdr>
        <w:top w:val="none" w:sz="0" w:space="0" w:color="auto"/>
        <w:left w:val="none" w:sz="0" w:space="0" w:color="auto"/>
        <w:bottom w:val="none" w:sz="0" w:space="0" w:color="auto"/>
        <w:right w:val="none" w:sz="0" w:space="0" w:color="auto"/>
      </w:divBdr>
    </w:div>
    <w:div w:id="1394083378">
      <w:bodyDiv w:val="1"/>
      <w:marLeft w:val="0"/>
      <w:marRight w:val="0"/>
      <w:marTop w:val="0"/>
      <w:marBottom w:val="0"/>
      <w:divBdr>
        <w:top w:val="none" w:sz="0" w:space="0" w:color="auto"/>
        <w:left w:val="none" w:sz="0" w:space="0" w:color="auto"/>
        <w:bottom w:val="none" w:sz="0" w:space="0" w:color="auto"/>
        <w:right w:val="none" w:sz="0" w:space="0" w:color="auto"/>
      </w:divBdr>
    </w:div>
    <w:div w:id="1407142867">
      <w:bodyDiv w:val="1"/>
      <w:marLeft w:val="0"/>
      <w:marRight w:val="0"/>
      <w:marTop w:val="0"/>
      <w:marBottom w:val="0"/>
      <w:divBdr>
        <w:top w:val="none" w:sz="0" w:space="0" w:color="auto"/>
        <w:left w:val="none" w:sz="0" w:space="0" w:color="auto"/>
        <w:bottom w:val="none" w:sz="0" w:space="0" w:color="auto"/>
        <w:right w:val="none" w:sz="0" w:space="0" w:color="auto"/>
      </w:divBdr>
    </w:div>
    <w:div w:id="1409689232">
      <w:bodyDiv w:val="1"/>
      <w:marLeft w:val="0"/>
      <w:marRight w:val="0"/>
      <w:marTop w:val="0"/>
      <w:marBottom w:val="0"/>
      <w:divBdr>
        <w:top w:val="none" w:sz="0" w:space="0" w:color="auto"/>
        <w:left w:val="none" w:sz="0" w:space="0" w:color="auto"/>
        <w:bottom w:val="none" w:sz="0" w:space="0" w:color="auto"/>
        <w:right w:val="none" w:sz="0" w:space="0" w:color="auto"/>
      </w:divBdr>
    </w:div>
    <w:div w:id="1427118819">
      <w:bodyDiv w:val="1"/>
      <w:marLeft w:val="0"/>
      <w:marRight w:val="0"/>
      <w:marTop w:val="0"/>
      <w:marBottom w:val="0"/>
      <w:divBdr>
        <w:top w:val="none" w:sz="0" w:space="0" w:color="auto"/>
        <w:left w:val="none" w:sz="0" w:space="0" w:color="auto"/>
        <w:bottom w:val="none" w:sz="0" w:space="0" w:color="auto"/>
        <w:right w:val="none" w:sz="0" w:space="0" w:color="auto"/>
      </w:divBdr>
    </w:div>
    <w:div w:id="1433042478">
      <w:bodyDiv w:val="1"/>
      <w:marLeft w:val="0"/>
      <w:marRight w:val="0"/>
      <w:marTop w:val="0"/>
      <w:marBottom w:val="0"/>
      <w:divBdr>
        <w:top w:val="none" w:sz="0" w:space="0" w:color="auto"/>
        <w:left w:val="none" w:sz="0" w:space="0" w:color="auto"/>
        <w:bottom w:val="none" w:sz="0" w:space="0" w:color="auto"/>
        <w:right w:val="none" w:sz="0" w:space="0" w:color="auto"/>
      </w:divBdr>
    </w:div>
    <w:div w:id="1441148250">
      <w:bodyDiv w:val="1"/>
      <w:marLeft w:val="0"/>
      <w:marRight w:val="0"/>
      <w:marTop w:val="0"/>
      <w:marBottom w:val="0"/>
      <w:divBdr>
        <w:top w:val="none" w:sz="0" w:space="0" w:color="auto"/>
        <w:left w:val="none" w:sz="0" w:space="0" w:color="auto"/>
        <w:bottom w:val="none" w:sz="0" w:space="0" w:color="auto"/>
        <w:right w:val="none" w:sz="0" w:space="0" w:color="auto"/>
      </w:divBdr>
    </w:div>
    <w:div w:id="1464544368">
      <w:bodyDiv w:val="1"/>
      <w:marLeft w:val="0"/>
      <w:marRight w:val="0"/>
      <w:marTop w:val="0"/>
      <w:marBottom w:val="0"/>
      <w:divBdr>
        <w:top w:val="none" w:sz="0" w:space="0" w:color="auto"/>
        <w:left w:val="none" w:sz="0" w:space="0" w:color="auto"/>
        <w:bottom w:val="none" w:sz="0" w:space="0" w:color="auto"/>
        <w:right w:val="none" w:sz="0" w:space="0" w:color="auto"/>
      </w:divBdr>
    </w:div>
    <w:div w:id="1467895599">
      <w:bodyDiv w:val="1"/>
      <w:marLeft w:val="0"/>
      <w:marRight w:val="0"/>
      <w:marTop w:val="0"/>
      <w:marBottom w:val="0"/>
      <w:divBdr>
        <w:top w:val="none" w:sz="0" w:space="0" w:color="auto"/>
        <w:left w:val="none" w:sz="0" w:space="0" w:color="auto"/>
        <w:bottom w:val="none" w:sz="0" w:space="0" w:color="auto"/>
        <w:right w:val="none" w:sz="0" w:space="0" w:color="auto"/>
      </w:divBdr>
    </w:div>
    <w:div w:id="1471627651">
      <w:bodyDiv w:val="1"/>
      <w:marLeft w:val="0"/>
      <w:marRight w:val="0"/>
      <w:marTop w:val="0"/>
      <w:marBottom w:val="0"/>
      <w:divBdr>
        <w:top w:val="none" w:sz="0" w:space="0" w:color="auto"/>
        <w:left w:val="none" w:sz="0" w:space="0" w:color="auto"/>
        <w:bottom w:val="none" w:sz="0" w:space="0" w:color="auto"/>
        <w:right w:val="none" w:sz="0" w:space="0" w:color="auto"/>
      </w:divBdr>
    </w:div>
    <w:div w:id="1473331612">
      <w:bodyDiv w:val="1"/>
      <w:marLeft w:val="0"/>
      <w:marRight w:val="0"/>
      <w:marTop w:val="0"/>
      <w:marBottom w:val="0"/>
      <w:divBdr>
        <w:top w:val="none" w:sz="0" w:space="0" w:color="auto"/>
        <w:left w:val="none" w:sz="0" w:space="0" w:color="auto"/>
        <w:bottom w:val="none" w:sz="0" w:space="0" w:color="auto"/>
        <w:right w:val="none" w:sz="0" w:space="0" w:color="auto"/>
      </w:divBdr>
    </w:div>
    <w:div w:id="1486126183">
      <w:bodyDiv w:val="1"/>
      <w:marLeft w:val="0"/>
      <w:marRight w:val="0"/>
      <w:marTop w:val="0"/>
      <w:marBottom w:val="0"/>
      <w:divBdr>
        <w:top w:val="none" w:sz="0" w:space="0" w:color="auto"/>
        <w:left w:val="none" w:sz="0" w:space="0" w:color="auto"/>
        <w:bottom w:val="none" w:sz="0" w:space="0" w:color="auto"/>
        <w:right w:val="none" w:sz="0" w:space="0" w:color="auto"/>
      </w:divBdr>
    </w:div>
    <w:div w:id="1502545886">
      <w:bodyDiv w:val="1"/>
      <w:marLeft w:val="0"/>
      <w:marRight w:val="0"/>
      <w:marTop w:val="0"/>
      <w:marBottom w:val="0"/>
      <w:divBdr>
        <w:top w:val="none" w:sz="0" w:space="0" w:color="auto"/>
        <w:left w:val="none" w:sz="0" w:space="0" w:color="auto"/>
        <w:bottom w:val="none" w:sz="0" w:space="0" w:color="auto"/>
        <w:right w:val="none" w:sz="0" w:space="0" w:color="auto"/>
      </w:divBdr>
    </w:div>
    <w:div w:id="1524519501">
      <w:bodyDiv w:val="1"/>
      <w:marLeft w:val="0"/>
      <w:marRight w:val="0"/>
      <w:marTop w:val="0"/>
      <w:marBottom w:val="0"/>
      <w:divBdr>
        <w:top w:val="none" w:sz="0" w:space="0" w:color="auto"/>
        <w:left w:val="none" w:sz="0" w:space="0" w:color="auto"/>
        <w:bottom w:val="none" w:sz="0" w:space="0" w:color="auto"/>
        <w:right w:val="none" w:sz="0" w:space="0" w:color="auto"/>
      </w:divBdr>
    </w:div>
    <w:div w:id="1537697807">
      <w:bodyDiv w:val="1"/>
      <w:marLeft w:val="0"/>
      <w:marRight w:val="0"/>
      <w:marTop w:val="0"/>
      <w:marBottom w:val="0"/>
      <w:divBdr>
        <w:top w:val="none" w:sz="0" w:space="0" w:color="auto"/>
        <w:left w:val="none" w:sz="0" w:space="0" w:color="auto"/>
        <w:bottom w:val="none" w:sz="0" w:space="0" w:color="auto"/>
        <w:right w:val="none" w:sz="0" w:space="0" w:color="auto"/>
      </w:divBdr>
    </w:div>
    <w:div w:id="1565332642">
      <w:bodyDiv w:val="1"/>
      <w:marLeft w:val="0"/>
      <w:marRight w:val="0"/>
      <w:marTop w:val="0"/>
      <w:marBottom w:val="0"/>
      <w:divBdr>
        <w:top w:val="none" w:sz="0" w:space="0" w:color="auto"/>
        <w:left w:val="none" w:sz="0" w:space="0" w:color="auto"/>
        <w:bottom w:val="none" w:sz="0" w:space="0" w:color="auto"/>
        <w:right w:val="none" w:sz="0" w:space="0" w:color="auto"/>
      </w:divBdr>
    </w:div>
    <w:div w:id="1572688592">
      <w:bodyDiv w:val="1"/>
      <w:marLeft w:val="0"/>
      <w:marRight w:val="0"/>
      <w:marTop w:val="0"/>
      <w:marBottom w:val="0"/>
      <w:divBdr>
        <w:top w:val="none" w:sz="0" w:space="0" w:color="auto"/>
        <w:left w:val="none" w:sz="0" w:space="0" w:color="auto"/>
        <w:bottom w:val="none" w:sz="0" w:space="0" w:color="auto"/>
        <w:right w:val="none" w:sz="0" w:space="0" w:color="auto"/>
      </w:divBdr>
    </w:div>
    <w:div w:id="1574656134">
      <w:bodyDiv w:val="1"/>
      <w:marLeft w:val="0"/>
      <w:marRight w:val="0"/>
      <w:marTop w:val="0"/>
      <w:marBottom w:val="0"/>
      <w:divBdr>
        <w:top w:val="none" w:sz="0" w:space="0" w:color="auto"/>
        <w:left w:val="none" w:sz="0" w:space="0" w:color="auto"/>
        <w:bottom w:val="none" w:sz="0" w:space="0" w:color="auto"/>
        <w:right w:val="none" w:sz="0" w:space="0" w:color="auto"/>
      </w:divBdr>
    </w:div>
    <w:div w:id="1576814744">
      <w:bodyDiv w:val="1"/>
      <w:marLeft w:val="0"/>
      <w:marRight w:val="0"/>
      <w:marTop w:val="0"/>
      <w:marBottom w:val="0"/>
      <w:divBdr>
        <w:top w:val="none" w:sz="0" w:space="0" w:color="auto"/>
        <w:left w:val="none" w:sz="0" w:space="0" w:color="auto"/>
        <w:bottom w:val="none" w:sz="0" w:space="0" w:color="auto"/>
        <w:right w:val="none" w:sz="0" w:space="0" w:color="auto"/>
      </w:divBdr>
    </w:div>
    <w:div w:id="1591769579">
      <w:bodyDiv w:val="1"/>
      <w:marLeft w:val="0"/>
      <w:marRight w:val="0"/>
      <w:marTop w:val="0"/>
      <w:marBottom w:val="0"/>
      <w:divBdr>
        <w:top w:val="none" w:sz="0" w:space="0" w:color="auto"/>
        <w:left w:val="none" w:sz="0" w:space="0" w:color="auto"/>
        <w:bottom w:val="none" w:sz="0" w:space="0" w:color="auto"/>
        <w:right w:val="none" w:sz="0" w:space="0" w:color="auto"/>
      </w:divBdr>
    </w:div>
    <w:div w:id="1610696689">
      <w:bodyDiv w:val="1"/>
      <w:marLeft w:val="0"/>
      <w:marRight w:val="0"/>
      <w:marTop w:val="0"/>
      <w:marBottom w:val="0"/>
      <w:divBdr>
        <w:top w:val="none" w:sz="0" w:space="0" w:color="auto"/>
        <w:left w:val="none" w:sz="0" w:space="0" w:color="auto"/>
        <w:bottom w:val="none" w:sz="0" w:space="0" w:color="auto"/>
        <w:right w:val="none" w:sz="0" w:space="0" w:color="auto"/>
      </w:divBdr>
    </w:div>
    <w:div w:id="1618680024">
      <w:bodyDiv w:val="1"/>
      <w:marLeft w:val="0"/>
      <w:marRight w:val="0"/>
      <w:marTop w:val="0"/>
      <w:marBottom w:val="0"/>
      <w:divBdr>
        <w:top w:val="none" w:sz="0" w:space="0" w:color="auto"/>
        <w:left w:val="none" w:sz="0" w:space="0" w:color="auto"/>
        <w:bottom w:val="none" w:sz="0" w:space="0" w:color="auto"/>
        <w:right w:val="none" w:sz="0" w:space="0" w:color="auto"/>
      </w:divBdr>
    </w:div>
    <w:div w:id="1623609406">
      <w:bodyDiv w:val="1"/>
      <w:marLeft w:val="0"/>
      <w:marRight w:val="0"/>
      <w:marTop w:val="0"/>
      <w:marBottom w:val="0"/>
      <w:divBdr>
        <w:top w:val="none" w:sz="0" w:space="0" w:color="auto"/>
        <w:left w:val="none" w:sz="0" w:space="0" w:color="auto"/>
        <w:bottom w:val="none" w:sz="0" w:space="0" w:color="auto"/>
        <w:right w:val="none" w:sz="0" w:space="0" w:color="auto"/>
      </w:divBdr>
    </w:div>
    <w:div w:id="1630012287">
      <w:bodyDiv w:val="1"/>
      <w:marLeft w:val="0"/>
      <w:marRight w:val="0"/>
      <w:marTop w:val="0"/>
      <w:marBottom w:val="0"/>
      <w:divBdr>
        <w:top w:val="none" w:sz="0" w:space="0" w:color="auto"/>
        <w:left w:val="none" w:sz="0" w:space="0" w:color="auto"/>
        <w:bottom w:val="none" w:sz="0" w:space="0" w:color="auto"/>
        <w:right w:val="none" w:sz="0" w:space="0" w:color="auto"/>
      </w:divBdr>
      <w:divsChild>
        <w:div w:id="1439062509">
          <w:marLeft w:val="1166"/>
          <w:marRight w:val="0"/>
          <w:marTop w:val="96"/>
          <w:marBottom w:val="0"/>
          <w:divBdr>
            <w:top w:val="none" w:sz="0" w:space="0" w:color="auto"/>
            <w:left w:val="none" w:sz="0" w:space="0" w:color="auto"/>
            <w:bottom w:val="none" w:sz="0" w:space="0" w:color="auto"/>
            <w:right w:val="none" w:sz="0" w:space="0" w:color="auto"/>
          </w:divBdr>
        </w:div>
        <w:div w:id="1559246690">
          <w:marLeft w:val="1166"/>
          <w:marRight w:val="0"/>
          <w:marTop w:val="96"/>
          <w:marBottom w:val="0"/>
          <w:divBdr>
            <w:top w:val="none" w:sz="0" w:space="0" w:color="auto"/>
            <w:left w:val="none" w:sz="0" w:space="0" w:color="auto"/>
            <w:bottom w:val="none" w:sz="0" w:space="0" w:color="auto"/>
            <w:right w:val="none" w:sz="0" w:space="0" w:color="auto"/>
          </w:divBdr>
        </w:div>
        <w:div w:id="1825120501">
          <w:marLeft w:val="1166"/>
          <w:marRight w:val="0"/>
          <w:marTop w:val="96"/>
          <w:marBottom w:val="0"/>
          <w:divBdr>
            <w:top w:val="none" w:sz="0" w:space="0" w:color="auto"/>
            <w:left w:val="none" w:sz="0" w:space="0" w:color="auto"/>
            <w:bottom w:val="none" w:sz="0" w:space="0" w:color="auto"/>
            <w:right w:val="none" w:sz="0" w:space="0" w:color="auto"/>
          </w:divBdr>
        </w:div>
      </w:divsChild>
    </w:div>
    <w:div w:id="1633054482">
      <w:bodyDiv w:val="1"/>
      <w:marLeft w:val="0"/>
      <w:marRight w:val="0"/>
      <w:marTop w:val="0"/>
      <w:marBottom w:val="0"/>
      <w:divBdr>
        <w:top w:val="none" w:sz="0" w:space="0" w:color="auto"/>
        <w:left w:val="none" w:sz="0" w:space="0" w:color="auto"/>
        <w:bottom w:val="none" w:sz="0" w:space="0" w:color="auto"/>
        <w:right w:val="none" w:sz="0" w:space="0" w:color="auto"/>
      </w:divBdr>
    </w:div>
    <w:div w:id="1634751270">
      <w:bodyDiv w:val="1"/>
      <w:marLeft w:val="0"/>
      <w:marRight w:val="0"/>
      <w:marTop w:val="0"/>
      <w:marBottom w:val="0"/>
      <w:divBdr>
        <w:top w:val="none" w:sz="0" w:space="0" w:color="auto"/>
        <w:left w:val="none" w:sz="0" w:space="0" w:color="auto"/>
        <w:bottom w:val="none" w:sz="0" w:space="0" w:color="auto"/>
        <w:right w:val="none" w:sz="0" w:space="0" w:color="auto"/>
      </w:divBdr>
    </w:div>
    <w:div w:id="1638024303">
      <w:bodyDiv w:val="1"/>
      <w:marLeft w:val="0"/>
      <w:marRight w:val="0"/>
      <w:marTop w:val="0"/>
      <w:marBottom w:val="0"/>
      <w:divBdr>
        <w:top w:val="none" w:sz="0" w:space="0" w:color="auto"/>
        <w:left w:val="none" w:sz="0" w:space="0" w:color="auto"/>
        <w:bottom w:val="none" w:sz="0" w:space="0" w:color="auto"/>
        <w:right w:val="none" w:sz="0" w:space="0" w:color="auto"/>
      </w:divBdr>
    </w:div>
    <w:div w:id="1651598863">
      <w:bodyDiv w:val="1"/>
      <w:marLeft w:val="0"/>
      <w:marRight w:val="0"/>
      <w:marTop w:val="0"/>
      <w:marBottom w:val="0"/>
      <w:divBdr>
        <w:top w:val="none" w:sz="0" w:space="0" w:color="auto"/>
        <w:left w:val="none" w:sz="0" w:space="0" w:color="auto"/>
        <w:bottom w:val="none" w:sz="0" w:space="0" w:color="auto"/>
        <w:right w:val="none" w:sz="0" w:space="0" w:color="auto"/>
      </w:divBdr>
    </w:div>
    <w:div w:id="1678312233">
      <w:bodyDiv w:val="1"/>
      <w:marLeft w:val="0"/>
      <w:marRight w:val="0"/>
      <w:marTop w:val="0"/>
      <w:marBottom w:val="0"/>
      <w:divBdr>
        <w:top w:val="none" w:sz="0" w:space="0" w:color="auto"/>
        <w:left w:val="none" w:sz="0" w:space="0" w:color="auto"/>
        <w:bottom w:val="none" w:sz="0" w:space="0" w:color="auto"/>
        <w:right w:val="none" w:sz="0" w:space="0" w:color="auto"/>
      </w:divBdr>
    </w:div>
    <w:div w:id="1683891349">
      <w:bodyDiv w:val="1"/>
      <w:marLeft w:val="0"/>
      <w:marRight w:val="0"/>
      <w:marTop w:val="0"/>
      <w:marBottom w:val="0"/>
      <w:divBdr>
        <w:top w:val="none" w:sz="0" w:space="0" w:color="auto"/>
        <w:left w:val="none" w:sz="0" w:space="0" w:color="auto"/>
        <w:bottom w:val="none" w:sz="0" w:space="0" w:color="auto"/>
        <w:right w:val="none" w:sz="0" w:space="0" w:color="auto"/>
      </w:divBdr>
    </w:div>
    <w:div w:id="1685941591">
      <w:bodyDiv w:val="1"/>
      <w:marLeft w:val="0"/>
      <w:marRight w:val="0"/>
      <w:marTop w:val="0"/>
      <w:marBottom w:val="0"/>
      <w:divBdr>
        <w:top w:val="none" w:sz="0" w:space="0" w:color="auto"/>
        <w:left w:val="none" w:sz="0" w:space="0" w:color="auto"/>
        <w:bottom w:val="none" w:sz="0" w:space="0" w:color="auto"/>
        <w:right w:val="none" w:sz="0" w:space="0" w:color="auto"/>
      </w:divBdr>
    </w:div>
    <w:div w:id="1703827295">
      <w:bodyDiv w:val="1"/>
      <w:marLeft w:val="0"/>
      <w:marRight w:val="0"/>
      <w:marTop w:val="0"/>
      <w:marBottom w:val="0"/>
      <w:divBdr>
        <w:top w:val="none" w:sz="0" w:space="0" w:color="auto"/>
        <w:left w:val="none" w:sz="0" w:space="0" w:color="auto"/>
        <w:bottom w:val="none" w:sz="0" w:space="0" w:color="auto"/>
        <w:right w:val="none" w:sz="0" w:space="0" w:color="auto"/>
      </w:divBdr>
    </w:div>
    <w:div w:id="1719934046">
      <w:bodyDiv w:val="1"/>
      <w:marLeft w:val="0"/>
      <w:marRight w:val="0"/>
      <w:marTop w:val="0"/>
      <w:marBottom w:val="0"/>
      <w:divBdr>
        <w:top w:val="none" w:sz="0" w:space="0" w:color="auto"/>
        <w:left w:val="none" w:sz="0" w:space="0" w:color="auto"/>
        <w:bottom w:val="none" w:sz="0" w:space="0" w:color="auto"/>
        <w:right w:val="none" w:sz="0" w:space="0" w:color="auto"/>
      </w:divBdr>
    </w:div>
    <w:div w:id="1726180655">
      <w:bodyDiv w:val="1"/>
      <w:marLeft w:val="0"/>
      <w:marRight w:val="0"/>
      <w:marTop w:val="0"/>
      <w:marBottom w:val="0"/>
      <w:divBdr>
        <w:top w:val="none" w:sz="0" w:space="0" w:color="auto"/>
        <w:left w:val="none" w:sz="0" w:space="0" w:color="auto"/>
        <w:bottom w:val="none" w:sz="0" w:space="0" w:color="auto"/>
        <w:right w:val="none" w:sz="0" w:space="0" w:color="auto"/>
      </w:divBdr>
    </w:div>
    <w:div w:id="1726681942">
      <w:bodyDiv w:val="1"/>
      <w:marLeft w:val="0"/>
      <w:marRight w:val="0"/>
      <w:marTop w:val="0"/>
      <w:marBottom w:val="0"/>
      <w:divBdr>
        <w:top w:val="none" w:sz="0" w:space="0" w:color="auto"/>
        <w:left w:val="none" w:sz="0" w:space="0" w:color="auto"/>
        <w:bottom w:val="none" w:sz="0" w:space="0" w:color="auto"/>
        <w:right w:val="none" w:sz="0" w:space="0" w:color="auto"/>
      </w:divBdr>
    </w:div>
    <w:div w:id="1728190399">
      <w:bodyDiv w:val="1"/>
      <w:marLeft w:val="0"/>
      <w:marRight w:val="0"/>
      <w:marTop w:val="0"/>
      <w:marBottom w:val="0"/>
      <w:divBdr>
        <w:top w:val="none" w:sz="0" w:space="0" w:color="auto"/>
        <w:left w:val="none" w:sz="0" w:space="0" w:color="auto"/>
        <w:bottom w:val="none" w:sz="0" w:space="0" w:color="auto"/>
        <w:right w:val="none" w:sz="0" w:space="0" w:color="auto"/>
      </w:divBdr>
    </w:div>
    <w:div w:id="1742873486">
      <w:bodyDiv w:val="1"/>
      <w:marLeft w:val="0"/>
      <w:marRight w:val="0"/>
      <w:marTop w:val="0"/>
      <w:marBottom w:val="0"/>
      <w:divBdr>
        <w:top w:val="none" w:sz="0" w:space="0" w:color="auto"/>
        <w:left w:val="none" w:sz="0" w:space="0" w:color="auto"/>
        <w:bottom w:val="none" w:sz="0" w:space="0" w:color="auto"/>
        <w:right w:val="none" w:sz="0" w:space="0" w:color="auto"/>
      </w:divBdr>
    </w:div>
    <w:div w:id="1762489857">
      <w:bodyDiv w:val="1"/>
      <w:marLeft w:val="0"/>
      <w:marRight w:val="0"/>
      <w:marTop w:val="0"/>
      <w:marBottom w:val="0"/>
      <w:divBdr>
        <w:top w:val="none" w:sz="0" w:space="0" w:color="auto"/>
        <w:left w:val="none" w:sz="0" w:space="0" w:color="auto"/>
        <w:bottom w:val="none" w:sz="0" w:space="0" w:color="auto"/>
        <w:right w:val="none" w:sz="0" w:space="0" w:color="auto"/>
      </w:divBdr>
    </w:div>
    <w:div w:id="1762994825">
      <w:bodyDiv w:val="1"/>
      <w:marLeft w:val="0"/>
      <w:marRight w:val="0"/>
      <w:marTop w:val="0"/>
      <w:marBottom w:val="0"/>
      <w:divBdr>
        <w:top w:val="none" w:sz="0" w:space="0" w:color="auto"/>
        <w:left w:val="none" w:sz="0" w:space="0" w:color="auto"/>
        <w:bottom w:val="none" w:sz="0" w:space="0" w:color="auto"/>
        <w:right w:val="none" w:sz="0" w:space="0" w:color="auto"/>
      </w:divBdr>
    </w:div>
    <w:div w:id="1787700317">
      <w:bodyDiv w:val="1"/>
      <w:marLeft w:val="0"/>
      <w:marRight w:val="0"/>
      <w:marTop w:val="0"/>
      <w:marBottom w:val="0"/>
      <w:divBdr>
        <w:top w:val="none" w:sz="0" w:space="0" w:color="auto"/>
        <w:left w:val="none" w:sz="0" w:space="0" w:color="auto"/>
        <w:bottom w:val="none" w:sz="0" w:space="0" w:color="auto"/>
        <w:right w:val="none" w:sz="0" w:space="0" w:color="auto"/>
      </w:divBdr>
    </w:div>
    <w:div w:id="1797672445">
      <w:bodyDiv w:val="1"/>
      <w:marLeft w:val="0"/>
      <w:marRight w:val="0"/>
      <w:marTop w:val="0"/>
      <w:marBottom w:val="0"/>
      <w:divBdr>
        <w:top w:val="none" w:sz="0" w:space="0" w:color="auto"/>
        <w:left w:val="none" w:sz="0" w:space="0" w:color="auto"/>
        <w:bottom w:val="none" w:sz="0" w:space="0" w:color="auto"/>
        <w:right w:val="none" w:sz="0" w:space="0" w:color="auto"/>
      </w:divBdr>
    </w:div>
    <w:div w:id="1804880334">
      <w:bodyDiv w:val="1"/>
      <w:marLeft w:val="0"/>
      <w:marRight w:val="0"/>
      <w:marTop w:val="0"/>
      <w:marBottom w:val="0"/>
      <w:divBdr>
        <w:top w:val="none" w:sz="0" w:space="0" w:color="auto"/>
        <w:left w:val="none" w:sz="0" w:space="0" w:color="auto"/>
        <w:bottom w:val="none" w:sz="0" w:space="0" w:color="auto"/>
        <w:right w:val="none" w:sz="0" w:space="0" w:color="auto"/>
      </w:divBdr>
    </w:div>
    <w:div w:id="1825125978">
      <w:bodyDiv w:val="1"/>
      <w:marLeft w:val="0"/>
      <w:marRight w:val="0"/>
      <w:marTop w:val="0"/>
      <w:marBottom w:val="0"/>
      <w:divBdr>
        <w:top w:val="none" w:sz="0" w:space="0" w:color="auto"/>
        <w:left w:val="none" w:sz="0" w:space="0" w:color="auto"/>
        <w:bottom w:val="none" w:sz="0" w:space="0" w:color="auto"/>
        <w:right w:val="none" w:sz="0" w:space="0" w:color="auto"/>
      </w:divBdr>
    </w:div>
    <w:div w:id="1825197145">
      <w:bodyDiv w:val="1"/>
      <w:marLeft w:val="0"/>
      <w:marRight w:val="0"/>
      <w:marTop w:val="0"/>
      <w:marBottom w:val="0"/>
      <w:divBdr>
        <w:top w:val="none" w:sz="0" w:space="0" w:color="auto"/>
        <w:left w:val="none" w:sz="0" w:space="0" w:color="auto"/>
        <w:bottom w:val="none" w:sz="0" w:space="0" w:color="auto"/>
        <w:right w:val="none" w:sz="0" w:space="0" w:color="auto"/>
      </w:divBdr>
    </w:div>
    <w:div w:id="1831405555">
      <w:bodyDiv w:val="1"/>
      <w:marLeft w:val="0"/>
      <w:marRight w:val="0"/>
      <w:marTop w:val="0"/>
      <w:marBottom w:val="0"/>
      <w:divBdr>
        <w:top w:val="none" w:sz="0" w:space="0" w:color="auto"/>
        <w:left w:val="none" w:sz="0" w:space="0" w:color="auto"/>
        <w:bottom w:val="none" w:sz="0" w:space="0" w:color="auto"/>
        <w:right w:val="none" w:sz="0" w:space="0" w:color="auto"/>
      </w:divBdr>
    </w:div>
    <w:div w:id="1882940697">
      <w:bodyDiv w:val="1"/>
      <w:marLeft w:val="0"/>
      <w:marRight w:val="0"/>
      <w:marTop w:val="0"/>
      <w:marBottom w:val="0"/>
      <w:divBdr>
        <w:top w:val="none" w:sz="0" w:space="0" w:color="auto"/>
        <w:left w:val="none" w:sz="0" w:space="0" w:color="auto"/>
        <w:bottom w:val="none" w:sz="0" w:space="0" w:color="auto"/>
        <w:right w:val="none" w:sz="0" w:space="0" w:color="auto"/>
      </w:divBdr>
    </w:div>
    <w:div w:id="1886016989">
      <w:bodyDiv w:val="1"/>
      <w:marLeft w:val="0"/>
      <w:marRight w:val="0"/>
      <w:marTop w:val="0"/>
      <w:marBottom w:val="0"/>
      <w:divBdr>
        <w:top w:val="none" w:sz="0" w:space="0" w:color="auto"/>
        <w:left w:val="none" w:sz="0" w:space="0" w:color="auto"/>
        <w:bottom w:val="none" w:sz="0" w:space="0" w:color="auto"/>
        <w:right w:val="none" w:sz="0" w:space="0" w:color="auto"/>
      </w:divBdr>
    </w:div>
    <w:div w:id="1892226000">
      <w:bodyDiv w:val="1"/>
      <w:marLeft w:val="0"/>
      <w:marRight w:val="0"/>
      <w:marTop w:val="0"/>
      <w:marBottom w:val="0"/>
      <w:divBdr>
        <w:top w:val="none" w:sz="0" w:space="0" w:color="auto"/>
        <w:left w:val="none" w:sz="0" w:space="0" w:color="auto"/>
        <w:bottom w:val="none" w:sz="0" w:space="0" w:color="auto"/>
        <w:right w:val="none" w:sz="0" w:space="0" w:color="auto"/>
      </w:divBdr>
    </w:div>
    <w:div w:id="1902791294">
      <w:bodyDiv w:val="1"/>
      <w:marLeft w:val="0"/>
      <w:marRight w:val="0"/>
      <w:marTop w:val="0"/>
      <w:marBottom w:val="0"/>
      <w:divBdr>
        <w:top w:val="none" w:sz="0" w:space="0" w:color="auto"/>
        <w:left w:val="none" w:sz="0" w:space="0" w:color="auto"/>
        <w:bottom w:val="none" w:sz="0" w:space="0" w:color="auto"/>
        <w:right w:val="none" w:sz="0" w:space="0" w:color="auto"/>
      </w:divBdr>
    </w:div>
    <w:div w:id="1908953402">
      <w:bodyDiv w:val="1"/>
      <w:marLeft w:val="0"/>
      <w:marRight w:val="0"/>
      <w:marTop w:val="0"/>
      <w:marBottom w:val="0"/>
      <w:divBdr>
        <w:top w:val="none" w:sz="0" w:space="0" w:color="auto"/>
        <w:left w:val="none" w:sz="0" w:space="0" w:color="auto"/>
        <w:bottom w:val="none" w:sz="0" w:space="0" w:color="auto"/>
        <w:right w:val="none" w:sz="0" w:space="0" w:color="auto"/>
      </w:divBdr>
    </w:div>
    <w:div w:id="1922332319">
      <w:bodyDiv w:val="1"/>
      <w:marLeft w:val="0"/>
      <w:marRight w:val="0"/>
      <w:marTop w:val="0"/>
      <w:marBottom w:val="0"/>
      <w:divBdr>
        <w:top w:val="none" w:sz="0" w:space="0" w:color="auto"/>
        <w:left w:val="none" w:sz="0" w:space="0" w:color="auto"/>
        <w:bottom w:val="none" w:sz="0" w:space="0" w:color="auto"/>
        <w:right w:val="none" w:sz="0" w:space="0" w:color="auto"/>
      </w:divBdr>
    </w:div>
    <w:div w:id="1923248658">
      <w:bodyDiv w:val="1"/>
      <w:marLeft w:val="0"/>
      <w:marRight w:val="0"/>
      <w:marTop w:val="0"/>
      <w:marBottom w:val="0"/>
      <w:divBdr>
        <w:top w:val="none" w:sz="0" w:space="0" w:color="auto"/>
        <w:left w:val="none" w:sz="0" w:space="0" w:color="auto"/>
        <w:bottom w:val="none" w:sz="0" w:space="0" w:color="auto"/>
        <w:right w:val="none" w:sz="0" w:space="0" w:color="auto"/>
      </w:divBdr>
    </w:div>
    <w:div w:id="1929802641">
      <w:bodyDiv w:val="1"/>
      <w:marLeft w:val="0"/>
      <w:marRight w:val="0"/>
      <w:marTop w:val="0"/>
      <w:marBottom w:val="0"/>
      <w:divBdr>
        <w:top w:val="none" w:sz="0" w:space="0" w:color="auto"/>
        <w:left w:val="none" w:sz="0" w:space="0" w:color="auto"/>
        <w:bottom w:val="none" w:sz="0" w:space="0" w:color="auto"/>
        <w:right w:val="none" w:sz="0" w:space="0" w:color="auto"/>
      </w:divBdr>
    </w:div>
    <w:div w:id="1931695922">
      <w:bodyDiv w:val="1"/>
      <w:marLeft w:val="0"/>
      <w:marRight w:val="0"/>
      <w:marTop w:val="0"/>
      <w:marBottom w:val="0"/>
      <w:divBdr>
        <w:top w:val="none" w:sz="0" w:space="0" w:color="auto"/>
        <w:left w:val="none" w:sz="0" w:space="0" w:color="auto"/>
        <w:bottom w:val="none" w:sz="0" w:space="0" w:color="auto"/>
        <w:right w:val="none" w:sz="0" w:space="0" w:color="auto"/>
      </w:divBdr>
    </w:div>
    <w:div w:id="1933662819">
      <w:bodyDiv w:val="1"/>
      <w:marLeft w:val="0"/>
      <w:marRight w:val="0"/>
      <w:marTop w:val="0"/>
      <w:marBottom w:val="0"/>
      <w:divBdr>
        <w:top w:val="none" w:sz="0" w:space="0" w:color="auto"/>
        <w:left w:val="none" w:sz="0" w:space="0" w:color="auto"/>
        <w:bottom w:val="none" w:sz="0" w:space="0" w:color="auto"/>
        <w:right w:val="none" w:sz="0" w:space="0" w:color="auto"/>
      </w:divBdr>
    </w:div>
    <w:div w:id="1936208645">
      <w:bodyDiv w:val="1"/>
      <w:marLeft w:val="0"/>
      <w:marRight w:val="0"/>
      <w:marTop w:val="0"/>
      <w:marBottom w:val="0"/>
      <w:divBdr>
        <w:top w:val="none" w:sz="0" w:space="0" w:color="auto"/>
        <w:left w:val="none" w:sz="0" w:space="0" w:color="auto"/>
        <w:bottom w:val="none" w:sz="0" w:space="0" w:color="auto"/>
        <w:right w:val="none" w:sz="0" w:space="0" w:color="auto"/>
      </w:divBdr>
    </w:div>
    <w:div w:id="1939562013">
      <w:bodyDiv w:val="1"/>
      <w:marLeft w:val="0"/>
      <w:marRight w:val="0"/>
      <w:marTop w:val="0"/>
      <w:marBottom w:val="0"/>
      <w:divBdr>
        <w:top w:val="none" w:sz="0" w:space="0" w:color="auto"/>
        <w:left w:val="none" w:sz="0" w:space="0" w:color="auto"/>
        <w:bottom w:val="none" w:sz="0" w:space="0" w:color="auto"/>
        <w:right w:val="none" w:sz="0" w:space="0" w:color="auto"/>
      </w:divBdr>
    </w:div>
    <w:div w:id="1945990888">
      <w:bodyDiv w:val="1"/>
      <w:marLeft w:val="0"/>
      <w:marRight w:val="0"/>
      <w:marTop w:val="0"/>
      <w:marBottom w:val="0"/>
      <w:divBdr>
        <w:top w:val="none" w:sz="0" w:space="0" w:color="auto"/>
        <w:left w:val="none" w:sz="0" w:space="0" w:color="auto"/>
        <w:bottom w:val="none" w:sz="0" w:space="0" w:color="auto"/>
        <w:right w:val="none" w:sz="0" w:space="0" w:color="auto"/>
      </w:divBdr>
    </w:div>
    <w:div w:id="1957758332">
      <w:bodyDiv w:val="1"/>
      <w:marLeft w:val="0"/>
      <w:marRight w:val="0"/>
      <w:marTop w:val="0"/>
      <w:marBottom w:val="0"/>
      <w:divBdr>
        <w:top w:val="none" w:sz="0" w:space="0" w:color="auto"/>
        <w:left w:val="none" w:sz="0" w:space="0" w:color="auto"/>
        <w:bottom w:val="none" w:sz="0" w:space="0" w:color="auto"/>
        <w:right w:val="none" w:sz="0" w:space="0" w:color="auto"/>
      </w:divBdr>
    </w:div>
    <w:div w:id="1964538709">
      <w:bodyDiv w:val="1"/>
      <w:marLeft w:val="0"/>
      <w:marRight w:val="0"/>
      <w:marTop w:val="0"/>
      <w:marBottom w:val="0"/>
      <w:divBdr>
        <w:top w:val="none" w:sz="0" w:space="0" w:color="auto"/>
        <w:left w:val="none" w:sz="0" w:space="0" w:color="auto"/>
        <w:bottom w:val="none" w:sz="0" w:space="0" w:color="auto"/>
        <w:right w:val="none" w:sz="0" w:space="0" w:color="auto"/>
      </w:divBdr>
    </w:div>
    <w:div w:id="1965774272">
      <w:bodyDiv w:val="1"/>
      <w:marLeft w:val="0"/>
      <w:marRight w:val="0"/>
      <w:marTop w:val="0"/>
      <w:marBottom w:val="0"/>
      <w:divBdr>
        <w:top w:val="none" w:sz="0" w:space="0" w:color="auto"/>
        <w:left w:val="none" w:sz="0" w:space="0" w:color="auto"/>
        <w:bottom w:val="none" w:sz="0" w:space="0" w:color="auto"/>
        <w:right w:val="none" w:sz="0" w:space="0" w:color="auto"/>
      </w:divBdr>
    </w:div>
    <w:div w:id="1968051681">
      <w:bodyDiv w:val="1"/>
      <w:marLeft w:val="0"/>
      <w:marRight w:val="0"/>
      <w:marTop w:val="0"/>
      <w:marBottom w:val="0"/>
      <w:divBdr>
        <w:top w:val="none" w:sz="0" w:space="0" w:color="auto"/>
        <w:left w:val="none" w:sz="0" w:space="0" w:color="auto"/>
        <w:bottom w:val="none" w:sz="0" w:space="0" w:color="auto"/>
        <w:right w:val="none" w:sz="0" w:space="0" w:color="auto"/>
      </w:divBdr>
    </w:div>
    <w:div w:id="1970933079">
      <w:bodyDiv w:val="1"/>
      <w:marLeft w:val="0"/>
      <w:marRight w:val="0"/>
      <w:marTop w:val="0"/>
      <w:marBottom w:val="0"/>
      <w:divBdr>
        <w:top w:val="none" w:sz="0" w:space="0" w:color="auto"/>
        <w:left w:val="none" w:sz="0" w:space="0" w:color="auto"/>
        <w:bottom w:val="none" w:sz="0" w:space="0" w:color="auto"/>
        <w:right w:val="none" w:sz="0" w:space="0" w:color="auto"/>
      </w:divBdr>
    </w:div>
    <w:div w:id="1997607475">
      <w:bodyDiv w:val="1"/>
      <w:marLeft w:val="0"/>
      <w:marRight w:val="0"/>
      <w:marTop w:val="0"/>
      <w:marBottom w:val="0"/>
      <w:divBdr>
        <w:top w:val="none" w:sz="0" w:space="0" w:color="auto"/>
        <w:left w:val="none" w:sz="0" w:space="0" w:color="auto"/>
        <w:bottom w:val="none" w:sz="0" w:space="0" w:color="auto"/>
        <w:right w:val="none" w:sz="0" w:space="0" w:color="auto"/>
      </w:divBdr>
    </w:div>
    <w:div w:id="2013332145">
      <w:bodyDiv w:val="1"/>
      <w:marLeft w:val="0"/>
      <w:marRight w:val="0"/>
      <w:marTop w:val="0"/>
      <w:marBottom w:val="0"/>
      <w:divBdr>
        <w:top w:val="none" w:sz="0" w:space="0" w:color="auto"/>
        <w:left w:val="none" w:sz="0" w:space="0" w:color="auto"/>
        <w:bottom w:val="none" w:sz="0" w:space="0" w:color="auto"/>
        <w:right w:val="none" w:sz="0" w:space="0" w:color="auto"/>
      </w:divBdr>
    </w:div>
    <w:div w:id="2023777734">
      <w:bodyDiv w:val="1"/>
      <w:marLeft w:val="0"/>
      <w:marRight w:val="0"/>
      <w:marTop w:val="0"/>
      <w:marBottom w:val="0"/>
      <w:divBdr>
        <w:top w:val="none" w:sz="0" w:space="0" w:color="auto"/>
        <w:left w:val="none" w:sz="0" w:space="0" w:color="auto"/>
        <w:bottom w:val="none" w:sz="0" w:space="0" w:color="auto"/>
        <w:right w:val="none" w:sz="0" w:space="0" w:color="auto"/>
      </w:divBdr>
    </w:div>
    <w:div w:id="2033066449">
      <w:bodyDiv w:val="1"/>
      <w:marLeft w:val="0"/>
      <w:marRight w:val="0"/>
      <w:marTop w:val="0"/>
      <w:marBottom w:val="0"/>
      <w:divBdr>
        <w:top w:val="none" w:sz="0" w:space="0" w:color="auto"/>
        <w:left w:val="none" w:sz="0" w:space="0" w:color="auto"/>
        <w:bottom w:val="none" w:sz="0" w:space="0" w:color="auto"/>
        <w:right w:val="none" w:sz="0" w:space="0" w:color="auto"/>
      </w:divBdr>
    </w:div>
    <w:div w:id="2043362703">
      <w:bodyDiv w:val="1"/>
      <w:marLeft w:val="0"/>
      <w:marRight w:val="0"/>
      <w:marTop w:val="0"/>
      <w:marBottom w:val="0"/>
      <w:divBdr>
        <w:top w:val="none" w:sz="0" w:space="0" w:color="auto"/>
        <w:left w:val="none" w:sz="0" w:space="0" w:color="auto"/>
        <w:bottom w:val="none" w:sz="0" w:space="0" w:color="auto"/>
        <w:right w:val="none" w:sz="0" w:space="0" w:color="auto"/>
      </w:divBdr>
    </w:div>
    <w:div w:id="2049716952">
      <w:bodyDiv w:val="1"/>
      <w:marLeft w:val="0"/>
      <w:marRight w:val="0"/>
      <w:marTop w:val="0"/>
      <w:marBottom w:val="0"/>
      <w:divBdr>
        <w:top w:val="none" w:sz="0" w:space="0" w:color="auto"/>
        <w:left w:val="none" w:sz="0" w:space="0" w:color="auto"/>
        <w:bottom w:val="none" w:sz="0" w:space="0" w:color="auto"/>
        <w:right w:val="none" w:sz="0" w:space="0" w:color="auto"/>
      </w:divBdr>
    </w:div>
    <w:div w:id="2053382496">
      <w:bodyDiv w:val="1"/>
      <w:marLeft w:val="0"/>
      <w:marRight w:val="0"/>
      <w:marTop w:val="0"/>
      <w:marBottom w:val="0"/>
      <w:divBdr>
        <w:top w:val="none" w:sz="0" w:space="0" w:color="auto"/>
        <w:left w:val="none" w:sz="0" w:space="0" w:color="auto"/>
        <w:bottom w:val="none" w:sz="0" w:space="0" w:color="auto"/>
        <w:right w:val="none" w:sz="0" w:space="0" w:color="auto"/>
      </w:divBdr>
    </w:div>
    <w:div w:id="2057896628">
      <w:bodyDiv w:val="1"/>
      <w:marLeft w:val="0"/>
      <w:marRight w:val="0"/>
      <w:marTop w:val="0"/>
      <w:marBottom w:val="0"/>
      <w:divBdr>
        <w:top w:val="none" w:sz="0" w:space="0" w:color="auto"/>
        <w:left w:val="none" w:sz="0" w:space="0" w:color="auto"/>
        <w:bottom w:val="none" w:sz="0" w:space="0" w:color="auto"/>
        <w:right w:val="none" w:sz="0" w:space="0" w:color="auto"/>
      </w:divBdr>
    </w:div>
    <w:div w:id="2067606289">
      <w:bodyDiv w:val="1"/>
      <w:marLeft w:val="0"/>
      <w:marRight w:val="0"/>
      <w:marTop w:val="0"/>
      <w:marBottom w:val="0"/>
      <w:divBdr>
        <w:top w:val="none" w:sz="0" w:space="0" w:color="auto"/>
        <w:left w:val="none" w:sz="0" w:space="0" w:color="auto"/>
        <w:bottom w:val="none" w:sz="0" w:space="0" w:color="auto"/>
        <w:right w:val="none" w:sz="0" w:space="0" w:color="auto"/>
      </w:divBdr>
    </w:div>
    <w:div w:id="2070954019">
      <w:bodyDiv w:val="1"/>
      <w:marLeft w:val="0"/>
      <w:marRight w:val="0"/>
      <w:marTop w:val="0"/>
      <w:marBottom w:val="0"/>
      <w:divBdr>
        <w:top w:val="none" w:sz="0" w:space="0" w:color="auto"/>
        <w:left w:val="none" w:sz="0" w:space="0" w:color="auto"/>
        <w:bottom w:val="none" w:sz="0" w:space="0" w:color="auto"/>
        <w:right w:val="none" w:sz="0" w:space="0" w:color="auto"/>
      </w:divBdr>
    </w:div>
    <w:div w:id="2077049551">
      <w:bodyDiv w:val="1"/>
      <w:marLeft w:val="0"/>
      <w:marRight w:val="0"/>
      <w:marTop w:val="0"/>
      <w:marBottom w:val="0"/>
      <w:divBdr>
        <w:top w:val="none" w:sz="0" w:space="0" w:color="auto"/>
        <w:left w:val="none" w:sz="0" w:space="0" w:color="auto"/>
        <w:bottom w:val="none" w:sz="0" w:space="0" w:color="auto"/>
        <w:right w:val="none" w:sz="0" w:space="0" w:color="auto"/>
      </w:divBdr>
    </w:div>
    <w:div w:id="2077244801">
      <w:bodyDiv w:val="1"/>
      <w:marLeft w:val="0"/>
      <w:marRight w:val="0"/>
      <w:marTop w:val="0"/>
      <w:marBottom w:val="0"/>
      <w:divBdr>
        <w:top w:val="none" w:sz="0" w:space="0" w:color="auto"/>
        <w:left w:val="none" w:sz="0" w:space="0" w:color="auto"/>
        <w:bottom w:val="none" w:sz="0" w:space="0" w:color="auto"/>
        <w:right w:val="none" w:sz="0" w:space="0" w:color="auto"/>
      </w:divBdr>
    </w:div>
    <w:div w:id="2084794719">
      <w:bodyDiv w:val="1"/>
      <w:marLeft w:val="0"/>
      <w:marRight w:val="0"/>
      <w:marTop w:val="0"/>
      <w:marBottom w:val="0"/>
      <w:divBdr>
        <w:top w:val="none" w:sz="0" w:space="0" w:color="auto"/>
        <w:left w:val="none" w:sz="0" w:space="0" w:color="auto"/>
        <w:bottom w:val="none" w:sz="0" w:space="0" w:color="auto"/>
        <w:right w:val="none" w:sz="0" w:space="0" w:color="auto"/>
      </w:divBdr>
    </w:div>
    <w:div w:id="2100252718">
      <w:bodyDiv w:val="1"/>
      <w:marLeft w:val="0"/>
      <w:marRight w:val="0"/>
      <w:marTop w:val="0"/>
      <w:marBottom w:val="0"/>
      <w:divBdr>
        <w:top w:val="none" w:sz="0" w:space="0" w:color="auto"/>
        <w:left w:val="none" w:sz="0" w:space="0" w:color="auto"/>
        <w:bottom w:val="none" w:sz="0" w:space="0" w:color="auto"/>
        <w:right w:val="none" w:sz="0" w:space="0" w:color="auto"/>
      </w:divBdr>
    </w:div>
    <w:div w:id="2115055328">
      <w:bodyDiv w:val="1"/>
      <w:marLeft w:val="0"/>
      <w:marRight w:val="0"/>
      <w:marTop w:val="0"/>
      <w:marBottom w:val="0"/>
      <w:divBdr>
        <w:top w:val="none" w:sz="0" w:space="0" w:color="auto"/>
        <w:left w:val="none" w:sz="0" w:space="0" w:color="auto"/>
        <w:bottom w:val="none" w:sz="0" w:space="0" w:color="auto"/>
        <w:right w:val="none" w:sz="0" w:space="0" w:color="auto"/>
      </w:divBdr>
    </w:div>
    <w:div w:id="2119061009">
      <w:bodyDiv w:val="1"/>
      <w:marLeft w:val="0"/>
      <w:marRight w:val="0"/>
      <w:marTop w:val="0"/>
      <w:marBottom w:val="0"/>
      <w:divBdr>
        <w:top w:val="none" w:sz="0" w:space="0" w:color="auto"/>
        <w:left w:val="none" w:sz="0" w:space="0" w:color="auto"/>
        <w:bottom w:val="none" w:sz="0" w:space="0" w:color="auto"/>
        <w:right w:val="none" w:sz="0" w:space="0" w:color="auto"/>
      </w:divBdr>
    </w:div>
    <w:div w:id="2140679313">
      <w:bodyDiv w:val="1"/>
      <w:marLeft w:val="0"/>
      <w:marRight w:val="0"/>
      <w:marTop w:val="0"/>
      <w:marBottom w:val="0"/>
      <w:divBdr>
        <w:top w:val="none" w:sz="0" w:space="0" w:color="auto"/>
        <w:left w:val="none" w:sz="0" w:space="0" w:color="auto"/>
        <w:bottom w:val="none" w:sz="0" w:space="0" w:color="auto"/>
        <w:right w:val="none" w:sz="0" w:space="0" w:color="auto"/>
      </w:divBdr>
    </w:div>
    <w:div w:id="214651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fernandorodriguez@javeriana.edu.co"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oleObject" Target="embeddings/oleObject1.bin"/><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gonzal@javeriana.edu.co" TargetMode="External"/><Relationship Id="rId4" Type="http://schemas.openxmlformats.org/officeDocument/2006/relationships/settings" Target="settings.xml"/><Relationship Id="rId9" Type="http://schemas.openxmlformats.org/officeDocument/2006/relationships/hyperlink" Target="mailto:ronaldraxon@gmail.com" TargetMode="External"/><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D3231-8F05-4519-94D7-94FC7665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14</Pages>
  <Words>11449</Words>
  <Characters>62975</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Ronald Fernando Rodríguez Barbosa</cp:lastModifiedBy>
  <cp:revision>35</cp:revision>
  <cp:lastPrinted>2019-05-16T18:47:00Z</cp:lastPrinted>
  <dcterms:created xsi:type="dcterms:W3CDTF">2019-05-27T20:50:00Z</dcterms:created>
  <dcterms:modified xsi:type="dcterms:W3CDTF">2020-04-12T00:36:00Z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70</vt:lpwstr>
  </property>
  <property fmtid="{D5CDD505-2E9C-101B-9397-08002B2CF9AE}" pid="5" name="RWProductId">
    <vt:lpwstr>Flow</vt:lpwstr>
  </property>
  <property fmtid="{D5CDD505-2E9C-101B-9397-08002B2CF9AE}" pid="6" name="WnC4Folder">
    <vt:lpwstr>Documents///MISyC TG - Propuesta - Ronald Rodríguez(4)</vt:lpwstr>
  </property>
  <property fmtid="{D5CDD505-2E9C-101B-9397-08002B2CF9AE}" pid="7" name="RWProjectId">
    <vt:lpwstr>ap:5c093f22e4b0435efe4d9349</vt:lpwstr>
  </property>
</Properties>
</file>