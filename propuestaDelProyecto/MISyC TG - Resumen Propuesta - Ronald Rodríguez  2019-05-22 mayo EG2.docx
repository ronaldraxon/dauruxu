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14:paraId="1A4F410C" w14:textId="77777777" w:rsidTr="395B0C8A">
        <w:tc>
          <w:tcPr>
            <w:tcW w:w="4077" w:type="dxa"/>
            <w:gridSpan w:val="2"/>
            <w:tcBorders>
              <w:bottom w:val="single" w:sz="4" w:space="0" w:color="000000" w:themeColor="text1"/>
              <w:right w:val="nil"/>
            </w:tcBorders>
            <w:vAlign w:val="center"/>
          </w:tcPr>
          <w:p w14:paraId="3729D6B7" w14:textId="77777777" w:rsidR="00B637B6" w:rsidRDefault="00B637B6" w:rsidP="00527749">
            <w:pPr>
              <w:jc w:val="both"/>
            </w:pPr>
            <w:r>
              <w:object w:dxaOrig="3870" w:dyaOrig="1425" w14:anchorId="10656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8pt;height:59.3pt" o:ole="">
                  <v:imagedata r:id="rId6" o:title=""/>
                </v:shape>
                <o:OLEObject Type="Embed" ProgID="PBrush" ShapeID="_x0000_i1025" DrawAspect="Content" ObjectID="_1620208093" r:id="rId7"/>
              </w:object>
            </w:r>
          </w:p>
        </w:tc>
        <w:tc>
          <w:tcPr>
            <w:tcW w:w="5387" w:type="dxa"/>
            <w:gridSpan w:val="2"/>
            <w:tcBorders>
              <w:left w:val="nil"/>
              <w:bottom w:val="single" w:sz="4" w:space="0" w:color="000000" w:themeColor="text1"/>
            </w:tcBorders>
            <w:vAlign w:val="center"/>
          </w:tcPr>
          <w:p w14:paraId="5B1F0E0F" w14:textId="77777777"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14:paraId="516B3EA6" w14:textId="77777777"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14:paraId="4051319D" w14:textId="77777777" w:rsidTr="395B0C8A">
        <w:tc>
          <w:tcPr>
            <w:tcW w:w="9464" w:type="dxa"/>
            <w:gridSpan w:val="4"/>
            <w:tcBorders>
              <w:bottom w:val="single" w:sz="4" w:space="0" w:color="000000" w:themeColor="text1"/>
            </w:tcBorders>
            <w:vAlign w:val="center"/>
          </w:tcPr>
          <w:p w14:paraId="6D7F1B8F" w14:textId="2D7529E2"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w:t>
            </w:r>
            <w:r w:rsidR="005527C9">
              <w:rPr>
                <w:b/>
                <w:color w:val="C00000"/>
              </w:rPr>
              <w:t>9</w:t>
            </w:r>
            <w:r w:rsidR="00EE478E" w:rsidRPr="00EE478E">
              <w:rPr>
                <w:b/>
                <w:color w:val="C00000"/>
              </w:rPr>
              <w:t>-1-XX</w:t>
            </w:r>
          </w:p>
        </w:tc>
      </w:tr>
      <w:tr w:rsidR="00734FE0" w14:paraId="3D0D1007" w14:textId="77777777" w:rsidTr="395B0C8A">
        <w:trPr>
          <w:trHeight w:val="103"/>
        </w:trPr>
        <w:tc>
          <w:tcPr>
            <w:tcW w:w="1526" w:type="dxa"/>
            <w:tcBorders>
              <w:right w:val="single" w:sz="4" w:space="0" w:color="000000" w:themeColor="text1"/>
            </w:tcBorders>
            <w:vAlign w:val="center"/>
          </w:tcPr>
          <w:p w14:paraId="05E926D6" w14:textId="77777777" w:rsidR="00734FE0" w:rsidRPr="00F76DF9" w:rsidRDefault="00734FE0" w:rsidP="00527749">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14:paraId="5C838834" w14:textId="329AB503" w:rsidR="00734FE0" w:rsidRPr="00476FCA" w:rsidRDefault="008B16C0" w:rsidP="00651C1E">
            <w:pPr>
              <w:spacing w:before="120" w:after="120"/>
              <w:jc w:val="center"/>
              <w:rPr>
                <w:b/>
                <w:color w:val="C00000"/>
              </w:rPr>
            </w:pPr>
            <w:r>
              <w:rPr>
                <w:rFonts w:ascii="Calibri" w:eastAsia="Calibri" w:hAnsi="Calibri" w:cs="Calibri"/>
                <w:b/>
                <w:bCs/>
                <w:color w:val="C00000"/>
              </w:rPr>
              <w:t>Dauruxü</w:t>
            </w:r>
            <w:r w:rsidR="009A04EF">
              <w:rPr>
                <w:rFonts w:ascii="Calibri" w:eastAsia="Calibri" w:hAnsi="Calibri" w:cs="Calibri"/>
                <w:b/>
                <w:bCs/>
                <w:color w:val="C00000"/>
              </w:rPr>
              <w:t xml:space="preserve">: </w:t>
            </w:r>
            <w:r w:rsidR="005040FC">
              <w:rPr>
                <w:rFonts w:ascii="Calibri" w:eastAsia="Calibri" w:hAnsi="Calibri" w:cs="Calibri"/>
                <w:b/>
                <w:bCs/>
                <w:color w:val="C00000"/>
              </w:rPr>
              <w:t xml:space="preserve">Sistema de </w:t>
            </w:r>
            <w:r w:rsidR="005527C9">
              <w:rPr>
                <w:rFonts w:ascii="Calibri" w:eastAsia="Calibri" w:hAnsi="Calibri" w:cs="Calibri"/>
                <w:b/>
                <w:bCs/>
                <w:color w:val="C00000"/>
              </w:rPr>
              <w:t>a</w:t>
            </w:r>
            <w:r w:rsidR="005040FC">
              <w:rPr>
                <w:rFonts w:ascii="Calibri" w:eastAsia="Calibri" w:hAnsi="Calibri" w:cs="Calibri"/>
                <w:b/>
                <w:bCs/>
                <w:color w:val="C00000"/>
              </w:rPr>
              <w:t xml:space="preserve">poyo </w:t>
            </w:r>
            <w:r w:rsidR="001375BB">
              <w:rPr>
                <w:rFonts w:ascii="Calibri" w:eastAsia="Calibri" w:hAnsi="Calibri" w:cs="Calibri"/>
                <w:b/>
                <w:bCs/>
                <w:color w:val="C00000"/>
              </w:rPr>
              <w:t>para el monitoreo y</w:t>
            </w:r>
            <w:r w:rsidR="005527C9">
              <w:rPr>
                <w:rFonts w:ascii="Calibri" w:eastAsia="Calibri" w:hAnsi="Calibri" w:cs="Calibri"/>
                <w:b/>
                <w:bCs/>
                <w:color w:val="C00000"/>
              </w:rPr>
              <w:t xml:space="preserve"> </w:t>
            </w:r>
            <w:r w:rsidR="00651C1E">
              <w:rPr>
                <w:rFonts w:ascii="Calibri" w:eastAsia="Calibri" w:hAnsi="Calibri" w:cs="Calibri"/>
                <w:b/>
                <w:bCs/>
                <w:color w:val="C00000"/>
              </w:rPr>
              <w:t>evaluación de factores de riesgo psicosocial ocupacional</w:t>
            </w:r>
          </w:p>
        </w:tc>
      </w:tr>
      <w:tr w:rsidR="00A4320E" w14:paraId="089B5998" w14:textId="77777777" w:rsidTr="395B0C8A">
        <w:tc>
          <w:tcPr>
            <w:tcW w:w="1526" w:type="dxa"/>
            <w:vMerge w:val="restart"/>
            <w:tcBorders>
              <w:right w:val="single" w:sz="4" w:space="0" w:color="000000" w:themeColor="text1"/>
            </w:tcBorders>
            <w:vAlign w:val="center"/>
          </w:tcPr>
          <w:p w14:paraId="392CADEA" w14:textId="77777777"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14:paraId="0218CDE4" w14:textId="1AB8833B" w:rsidR="00A4320E" w:rsidRPr="00476FCA" w:rsidRDefault="008C04B4" w:rsidP="006605BD">
            <w:pPr>
              <w:spacing w:before="120" w:after="0"/>
              <w:jc w:val="center"/>
              <w:rPr>
                <w:color w:val="C00000"/>
              </w:rPr>
            </w:pPr>
            <w:r>
              <w:rPr>
                <w:rFonts w:ascii="Calibri" w:eastAsia="Calibri" w:hAnsi="Calibri" w:cs="Calibri"/>
                <w:b/>
                <w:bCs/>
                <w:color w:val="C00000"/>
              </w:rPr>
              <w:t>Ronald Fernando Rodríguez Barbosa</w:t>
            </w:r>
          </w:p>
        </w:tc>
        <w:tc>
          <w:tcPr>
            <w:tcW w:w="1843" w:type="dxa"/>
            <w:vMerge w:val="restart"/>
            <w:tcBorders>
              <w:left w:val="single" w:sz="4" w:space="0" w:color="000000" w:themeColor="text1"/>
            </w:tcBorders>
            <w:vAlign w:val="center"/>
          </w:tcPr>
          <w:p w14:paraId="0C9F5C2D" w14:textId="77777777"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14:paraId="589FF49A" w14:textId="77777777"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14:paraId="0B77A902" w14:textId="1AEACCDF" w:rsidR="00A4320E" w:rsidRPr="00384A5D" w:rsidRDefault="0002033E" w:rsidP="00A4320E">
            <w:pPr>
              <w:spacing w:before="120" w:after="120" w:line="240" w:lineRule="auto"/>
              <w:jc w:val="center"/>
              <w:rPr>
                <w:color w:val="31849B" w:themeColor="accent5" w:themeShade="BF"/>
                <w:sz w:val="20"/>
                <w:szCs w:val="20"/>
              </w:rPr>
            </w:pPr>
            <w:hyperlink r:id="rId8" w:history="1">
              <w:r w:rsidR="00B47516" w:rsidRPr="00E01C62">
                <w:rPr>
                  <w:rStyle w:val="Hipervnculo"/>
                  <w:sz w:val="20"/>
                  <w:szCs w:val="20"/>
                </w:rPr>
                <w:t>rfernandorodriguez@javeriana.edu.co</w:t>
              </w:r>
            </w:hyperlink>
          </w:p>
        </w:tc>
      </w:tr>
      <w:tr w:rsidR="00A4320E" w14:paraId="1AF853A6" w14:textId="77777777" w:rsidTr="395B0C8A">
        <w:tc>
          <w:tcPr>
            <w:tcW w:w="1526" w:type="dxa"/>
            <w:vMerge/>
            <w:vAlign w:val="center"/>
          </w:tcPr>
          <w:p w14:paraId="4AC8C19C"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14:paraId="12B849A7" w14:textId="4D36D09B" w:rsidR="00A4320E" w:rsidRPr="00A4320E" w:rsidRDefault="00A4320E" w:rsidP="006605BD">
            <w:pPr>
              <w:spacing w:after="120"/>
              <w:jc w:val="center"/>
            </w:pPr>
            <w:r w:rsidRPr="00A4320E">
              <w:rPr>
                <w:smallCaps/>
                <w:sz w:val="20"/>
              </w:rPr>
              <w:t xml:space="preserve">CC </w:t>
            </w:r>
            <w:r w:rsidR="00B47516">
              <w:rPr>
                <w:smallCaps/>
                <w:sz w:val="20"/>
              </w:rPr>
              <w:t>80</w:t>
            </w:r>
            <w:r w:rsidRPr="00A4320E">
              <w:rPr>
                <w:smallCaps/>
                <w:sz w:val="20"/>
              </w:rPr>
              <w:t>.</w:t>
            </w:r>
            <w:r w:rsidR="00B47516">
              <w:rPr>
                <w:smallCaps/>
                <w:sz w:val="20"/>
              </w:rPr>
              <w:t>927</w:t>
            </w:r>
            <w:r w:rsidRPr="00A4320E">
              <w:rPr>
                <w:smallCaps/>
                <w:sz w:val="20"/>
              </w:rPr>
              <w:t>.</w:t>
            </w:r>
            <w:r w:rsidR="00B47516">
              <w:rPr>
                <w:smallCaps/>
                <w:sz w:val="20"/>
              </w:rPr>
              <w:t>833</w:t>
            </w:r>
          </w:p>
        </w:tc>
        <w:tc>
          <w:tcPr>
            <w:tcW w:w="1843" w:type="dxa"/>
            <w:vMerge/>
            <w:vAlign w:val="center"/>
          </w:tcPr>
          <w:p w14:paraId="42EE4630" w14:textId="77777777" w:rsidR="00A4320E" w:rsidRPr="00F76DF9" w:rsidRDefault="00A4320E" w:rsidP="00527749">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4A0773F5" w14:textId="4A9522EC" w:rsidR="00A4320E" w:rsidRPr="00384A5D" w:rsidRDefault="0002033E" w:rsidP="006605BD">
            <w:pPr>
              <w:spacing w:after="120"/>
              <w:jc w:val="center"/>
              <w:rPr>
                <w:color w:val="31849B" w:themeColor="accent5" w:themeShade="BF"/>
                <w:sz w:val="20"/>
                <w:szCs w:val="20"/>
              </w:rPr>
            </w:pPr>
            <w:hyperlink r:id="rId9" w:history="1">
              <w:r w:rsidR="005527C9" w:rsidRPr="000F3D39">
                <w:rPr>
                  <w:rStyle w:val="Hipervnculo"/>
                  <w:sz w:val="20"/>
                  <w:szCs w:val="20"/>
                </w:rPr>
                <w:t>ronaldraxon@gmail.com</w:t>
              </w:r>
            </w:hyperlink>
          </w:p>
        </w:tc>
      </w:tr>
      <w:tr w:rsidR="00A4320E" w14:paraId="6C2113B0" w14:textId="77777777" w:rsidTr="395B0C8A">
        <w:trPr>
          <w:trHeight w:val="419"/>
        </w:trPr>
        <w:tc>
          <w:tcPr>
            <w:tcW w:w="1526" w:type="dxa"/>
            <w:vMerge w:val="restart"/>
            <w:tcBorders>
              <w:right w:val="single" w:sz="4" w:space="0" w:color="000000" w:themeColor="text1"/>
            </w:tcBorders>
            <w:vAlign w:val="center"/>
          </w:tcPr>
          <w:p w14:paraId="43ADD262" w14:textId="77777777" w:rsidR="00A4320E"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14:paraId="7E6CD396"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14:paraId="2FFE2777" w14:textId="77777777"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14:paraId="443CD161" w14:textId="77777777"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14:paraId="6C394536" w14:textId="6CD03C8E" w:rsidR="00A4320E" w:rsidRPr="00F76DF9" w:rsidRDefault="00B47516" w:rsidP="00527749">
            <w:pPr>
              <w:spacing w:before="120" w:after="120" w:line="240" w:lineRule="auto"/>
              <w:jc w:val="center"/>
              <w:rPr>
                <w:sz w:val="20"/>
              </w:rPr>
            </w:pPr>
            <w:r>
              <w:rPr>
                <w:sz w:val="20"/>
              </w:rPr>
              <w:t>Investigación</w:t>
            </w:r>
          </w:p>
        </w:tc>
      </w:tr>
      <w:tr w:rsidR="00A4320E" w14:paraId="2C0C6B60" w14:textId="77777777" w:rsidTr="395B0C8A">
        <w:trPr>
          <w:trHeight w:val="419"/>
        </w:trPr>
        <w:tc>
          <w:tcPr>
            <w:tcW w:w="1526" w:type="dxa"/>
            <w:vMerge/>
            <w:vAlign w:val="center"/>
          </w:tcPr>
          <w:p w14:paraId="4BFD3681"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14:paraId="4C20DE89" w14:textId="72699EAE" w:rsidR="00A4320E" w:rsidRPr="00F76DF9" w:rsidRDefault="0002033E" w:rsidP="006605BD">
            <w:pPr>
              <w:spacing w:after="120"/>
              <w:jc w:val="center"/>
              <w:rPr>
                <w:sz w:val="20"/>
              </w:rPr>
            </w:pPr>
            <w:hyperlink r:id="rId10" w:history="1">
              <w:r w:rsidR="005527C9" w:rsidRPr="000F3D39">
                <w:rPr>
                  <w:rStyle w:val="Hipervnculo"/>
                  <w:sz w:val="20"/>
                </w:rPr>
                <w:t>egonzal@javeriana.edu.co</w:t>
              </w:r>
            </w:hyperlink>
          </w:p>
        </w:tc>
        <w:tc>
          <w:tcPr>
            <w:tcW w:w="1843" w:type="dxa"/>
            <w:tcBorders>
              <w:left w:val="single" w:sz="4" w:space="0" w:color="000000" w:themeColor="text1"/>
              <w:right w:val="single" w:sz="4" w:space="0" w:color="000000" w:themeColor="text1"/>
            </w:tcBorders>
            <w:vAlign w:val="center"/>
          </w:tcPr>
          <w:p w14:paraId="24060849"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14:paraId="16789C2F" w14:textId="41CC79F5" w:rsidR="00A4320E" w:rsidRPr="00F76DF9" w:rsidRDefault="00A4320E" w:rsidP="006605BD">
            <w:pPr>
              <w:spacing w:before="120" w:after="120"/>
              <w:jc w:val="center"/>
              <w:rPr>
                <w:sz w:val="20"/>
              </w:rPr>
            </w:pPr>
            <w:r>
              <w:rPr>
                <w:sz w:val="20"/>
              </w:rPr>
              <w:t>Sistemas In</w:t>
            </w:r>
            <w:r w:rsidR="00B47516">
              <w:rPr>
                <w:sz w:val="20"/>
              </w:rPr>
              <w:t>teligentes</w:t>
            </w:r>
          </w:p>
        </w:tc>
      </w:tr>
      <w:tr w:rsidR="006605BD" w14:paraId="185505AA" w14:textId="77777777" w:rsidTr="395B0C8A">
        <w:trPr>
          <w:trHeight w:val="419"/>
        </w:trPr>
        <w:tc>
          <w:tcPr>
            <w:tcW w:w="1526" w:type="dxa"/>
            <w:vMerge/>
            <w:vAlign w:val="center"/>
          </w:tcPr>
          <w:p w14:paraId="73801378" w14:textId="77777777" w:rsidR="006605BD" w:rsidRPr="00F76DF9" w:rsidRDefault="006605BD" w:rsidP="00527749">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14:paraId="1377DB62" w14:textId="5C6F7D13"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14:paraId="7827EA95" w14:textId="77777777" w:rsidR="006605BD" w:rsidRPr="00F76DF9" w:rsidRDefault="006605BD" w:rsidP="00527749">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14:paraId="2E5F47DF" w14:textId="79336315" w:rsidR="006605BD" w:rsidRPr="007F2B9E" w:rsidRDefault="00FC01AE" w:rsidP="395B0C8A">
            <w:pPr>
              <w:spacing w:after="0" w:line="240" w:lineRule="auto"/>
              <w:jc w:val="center"/>
              <w:rPr>
                <w:sz w:val="20"/>
                <w:szCs w:val="20"/>
              </w:rPr>
            </w:pPr>
            <w:r w:rsidRPr="007F2B9E">
              <w:rPr>
                <w:sz w:val="20"/>
                <w:szCs w:val="20"/>
              </w:rPr>
              <w:t>SIRP</w:t>
            </w:r>
          </w:p>
        </w:tc>
      </w:tr>
      <w:tr w:rsidR="006605BD" w14:paraId="05982E8E" w14:textId="77777777" w:rsidTr="395B0C8A">
        <w:trPr>
          <w:trHeight w:val="532"/>
        </w:trPr>
        <w:tc>
          <w:tcPr>
            <w:tcW w:w="1526" w:type="dxa"/>
            <w:vMerge/>
            <w:vAlign w:val="center"/>
          </w:tcPr>
          <w:p w14:paraId="10C70175" w14:textId="77777777"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14:paraId="3D8FAFE8" w14:textId="3C1E3046" w:rsidR="006605BD" w:rsidRPr="00F76DF9" w:rsidRDefault="006605BD" w:rsidP="006605BD">
            <w:pPr>
              <w:spacing w:after="120"/>
              <w:jc w:val="center"/>
              <w:rPr>
                <w:sz w:val="20"/>
              </w:rPr>
            </w:pPr>
          </w:p>
        </w:tc>
        <w:tc>
          <w:tcPr>
            <w:tcW w:w="1843" w:type="dxa"/>
            <w:vMerge/>
            <w:vAlign w:val="center"/>
          </w:tcPr>
          <w:p w14:paraId="4C5C3F48" w14:textId="77777777"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09F48B7F" w14:textId="7783F74B" w:rsidR="006605BD" w:rsidRPr="007F2B9E" w:rsidRDefault="395B0C8A" w:rsidP="009A04EF">
            <w:pPr>
              <w:spacing w:after="120"/>
              <w:jc w:val="center"/>
              <w:rPr>
                <w:sz w:val="20"/>
                <w:szCs w:val="20"/>
              </w:rPr>
            </w:pPr>
            <w:r w:rsidRPr="007F2B9E">
              <w:rPr>
                <w:sz w:val="20"/>
                <w:szCs w:val="20"/>
              </w:rPr>
              <w:t xml:space="preserve">Sub-línea - Sistemas </w:t>
            </w:r>
            <w:r w:rsidR="009A04EF" w:rsidRPr="007F2B9E">
              <w:rPr>
                <w:sz w:val="20"/>
                <w:szCs w:val="20"/>
              </w:rPr>
              <w:t>Inteligentes</w:t>
            </w:r>
          </w:p>
        </w:tc>
      </w:tr>
    </w:tbl>
    <w:p w14:paraId="0F7AE2C0" w14:textId="77777777" w:rsidR="00943FBB" w:rsidRDefault="00943FBB"/>
    <w:tbl>
      <w:tblPr>
        <w:tblStyle w:val="Tablaconcuadrcula"/>
        <w:tblW w:w="9464" w:type="dxa"/>
        <w:tblLayout w:type="fixed"/>
        <w:tblLook w:val="04A0" w:firstRow="1" w:lastRow="0" w:firstColumn="1" w:lastColumn="0" w:noHBand="0" w:noVBand="1"/>
      </w:tblPr>
      <w:tblGrid>
        <w:gridCol w:w="1668"/>
        <w:gridCol w:w="7796"/>
      </w:tblGrid>
      <w:tr w:rsidR="00096315" w14:paraId="69B02D42" w14:textId="77777777" w:rsidTr="395B0C8A">
        <w:tc>
          <w:tcPr>
            <w:tcW w:w="1668" w:type="dxa"/>
            <w:tcBorders>
              <w:right w:val="single" w:sz="4" w:space="0" w:color="000000" w:themeColor="text1"/>
            </w:tcBorders>
            <w:vAlign w:val="center"/>
          </w:tcPr>
          <w:p w14:paraId="78599805" w14:textId="77777777"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14:paraId="01BB7092" w14:textId="77777777" w:rsidR="00096315" w:rsidRPr="00023FD0" w:rsidRDefault="00096315" w:rsidP="00D36BD7">
            <w:pPr>
              <w:spacing w:before="120" w:after="120"/>
              <w:jc w:val="both"/>
              <w:rPr>
                <w:b/>
                <w:smallCaps/>
                <w:sz w:val="20"/>
              </w:rPr>
            </w:pPr>
            <w:r w:rsidRPr="00023FD0">
              <w:rPr>
                <w:b/>
                <w:smallCaps/>
                <w:sz w:val="20"/>
              </w:rPr>
              <w:t>Objetivo General</w:t>
            </w:r>
          </w:p>
          <w:p w14:paraId="3D54BFBC" w14:textId="73DC4BD7" w:rsidR="00072018" w:rsidRPr="007C6A20" w:rsidRDefault="00072018" w:rsidP="007C6A20">
            <w:pPr>
              <w:pStyle w:val="NormalWeb"/>
              <w:spacing w:after="160" w:line="252" w:lineRule="auto"/>
              <w:ind w:right="41"/>
              <w:jc w:val="both"/>
              <w:rPr>
                <w:rFonts w:ascii="Calibri" w:hAnsi="Calibri"/>
                <w:iCs/>
                <w:color w:val="000000" w:themeColor="text1"/>
                <w:sz w:val="20"/>
                <w:szCs w:val="20"/>
              </w:rPr>
            </w:pPr>
            <w:r w:rsidRPr="007C6A20">
              <w:rPr>
                <w:rFonts w:ascii="Calibri" w:hAnsi="Calibri"/>
                <w:iCs/>
                <w:color w:val="000000" w:themeColor="text1"/>
                <w:sz w:val="20"/>
                <w:szCs w:val="20"/>
              </w:rPr>
              <w:t>Diseñar un sistema</w:t>
            </w:r>
            <w:r w:rsidR="00260265">
              <w:rPr>
                <w:rFonts w:ascii="Calibri" w:hAnsi="Calibri"/>
                <w:iCs/>
                <w:color w:val="000000" w:themeColor="text1"/>
                <w:sz w:val="20"/>
                <w:szCs w:val="20"/>
              </w:rPr>
              <w:t xml:space="preserve"> para la detección</w:t>
            </w:r>
            <w:r w:rsidR="00720FE8">
              <w:rPr>
                <w:rFonts w:ascii="Calibri" w:hAnsi="Calibri"/>
                <w:iCs/>
                <w:color w:val="000000" w:themeColor="text1"/>
                <w:sz w:val="20"/>
                <w:szCs w:val="20"/>
              </w:rPr>
              <w:t xml:space="preserve"> de comportamiento,</w:t>
            </w:r>
            <w:r w:rsidR="00260265">
              <w:rPr>
                <w:rFonts w:ascii="Calibri" w:hAnsi="Calibri"/>
                <w:iCs/>
                <w:color w:val="000000" w:themeColor="text1"/>
                <w:sz w:val="20"/>
                <w:szCs w:val="20"/>
              </w:rPr>
              <w:t xml:space="preserve"> estados de ánimo</w:t>
            </w:r>
            <w:r w:rsidR="00720FE8">
              <w:rPr>
                <w:rFonts w:ascii="Calibri" w:hAnsi="Calibri"/>
                <w:iCs/>
                <w:color w:val="000000" w:themeColor="text1"/>
                <w:sz w:val="20"/>
                <w:szCs w:val="20"/>
              </w:rPr>
              <w:t xml:space="preserve"> y </w:t>
            </w:r>
            <w:r w:rsidR="00B07165">
              <w:rPr>
                <w:rFonts w:ascii="Calibri" w:hAnsi="Calibri"/>
                <w:iCs/>
                <w:color w:val="000000" w:themeColor="text1"/>
                <w:sz w:val="20"/>
                <w:szCs w:val="20"/>
              </w:rPr>
              <w:t xml:space="preserve">pre diagnostico </w:t>
            </w:r>
            <w:r w:rsidR="00720FE8">
              <w:rPr>
                <w:rFonts w:ascii="Calibri" w:hAnsi="Calibri"/>
                <w:iCs/>
                <w:color w:val="000000" w:themeColor="text1"/>
                <w:sz w:val="20"/>
                <w:szCs w:val="20"/>
              </w:rPr>
              <w:t>trastornos psicológicos</w:t>
            </w:r>
            <w:r w:rsidR="00260265">
              <w:rPr>
                <w:rFonts w:ascii="Calibri" w:hAnsi="Calibri"/>
                <w:iCs/>
                <w:color w:val="000000" w:themeColor="text1"/>
                <w:sz w:val="20"/>
                <w:szCs w:val="20"/>
              </w:rPr>
              <w:t xml:space="preserve"> </w:t>
            </w:r>
            <w:r w:rsidR="009D6C1A">
              <w:rPr>
                <w:rFonts w:ascii="Calibri" w:hAnsi="Calibri"/>
                <w:iCs/>
                <w:color w:val="000000" w:themeColor="text1"/>
                <w:sz w:val="20"/>
                <w:szCs w:val="20"/>
              </w:rPr>
              <w:t>en personas</w:t>
            </w:r>
            <w:r w:rsidR="00260265">
              <w:rPr>
                <w:rFonts w:ascii="Calibri" w:hAnsi="Calibri"/>
                <w:iCs/>
                <w:color w:val="000000" w:themeColor="text1"/>
                <w:sz w:val="20"/>
                <w:szCs w:val="20"/>
              </w:rPr>
              <w:t>,</w:t>
            </w:r>
            <w:r w:rsidRPr="007C6A20">
              <w:rPr>
                <w:rFonts w:ascii="Calibri" w:hAnsi="Calibri"/>
                <w:iCs/>
                <w:color w:val="000000" w:themeColor="text1"/>
                <w:sz w:val="20"/>
                <w:szCs w:val="20"/>
              </w:rPr>
              <w:t xml:space="preserve"> mediante la captura de video</w:t>
            </w:r>
            <w:r w:rsidR="00AE73BA">
              <w:rPr>
                <w:rFonts w:ascii="Calibri" w:hAnsi="Calibri"/>
                <w:iCs/>
                <w:color w:val="000000" w:themeColor="text1"/>
                <w:sz w:val="20"/>
                <w:szCs w:val="20"/>
              </w:rPr>
              <w:t xml:space="preserve"> convencional</w:t>
            </w:r>
            <w:r w:rsidRPr="007C6A20">
              <w:rPr>
                <w:rFonts w:ascii="Calibri" w:hAnsi="Calibri"/>
                <w:iCs/>
                <w:color w:val="000000" w:themeColor="text1"/>
                <w:sz w:val="20"/>
                <w:szCs w:val="20"/>
              </w:rPr>
              <w:t xml:space="preserve"> </w:t>
            </w:r>
            <w:r w:rsidR="001375BB">
              <w:rPr>
                <w:rFonts w:ascii="Calibri" w:hAnsi="Calibri"/>
                <w:iCs/>
                <w:color w:val="000000" w:themeColor="text1"/>
                <w:sz w:val="20"/>
                <w:szCs w:val="20"/>
              </w:rPr>
              <w:t xml:space="preserve">no intrusivo </w:t>
            </w:r>
            <w:r w:rsidR="00260265">
              <w:rPr>
                <w:rFonts w:ascii="Calibri" w:hAnsi="Calibri"/>
                <w:iCs/>
                <w:color w:val="000000" w:themeColor="text1"/>
                <w:sz w:val="20"/>
                <w:szCs w:val="20"/>
              </w:rPr>
              <w:t xml:space="preserve">y </w:t>
            </w:r>
            <w:r w:rsidR="001375BB">
              <w:rPr>
                <w:rFonts w:ascii="Calibri" w:hAnsi="Calibri"/>
                <w:iCs/>
                <w:color w:val="000000" w:themeColor="text1"/>
                <w:sz w:val="20"/>
                <w:szCs w:val="20"/>
              </w:rPr>
              <w:t>técnicas de inteligencia artificial</w:t>
            </w:r>
            <w:r w:rsidRPr="007C6A20">
              <w:rPr>
                <w:rFonts w:ascii="Calibri" w:hAnsi="Calibri"/>
                <w:iCs/>
                <w:color w:val="000000" w:themeColor="text1"/>
                <w:sz w:val="20"/>
                <w:szCs w:val="20"/>
              </w:rPr>
              <w:t xml:space="preserve">, </w:t>
            </w:r>
            <w:r w:rsidR="00526824">
              <w:rPr>
                <w:rFonts w:ascii="Calibri" w:hAnsi="Calibri"/>
                <w:iCs/>
                <w:color w:val="000000" w:themeColor="text1"/>
                <w:sz w:val="20"/>
                <w:szCs w:val="20"/>
              </w:rPr>
              <w:t>para el</w:t>
            </w:r>
            <w:r w:rsidRPr="007C6A20">
              <w:rPr>
                <w:rFonts w:ascii="Calibri" w:hAnsi="Calibri"/>
                <w:iCs/>
                <w:color w:val="000000" w:themeColor="text1"/>
                <w:sz w:val="20"/>
                <w:szCs w:val="20"/>
              </w:rPr>
              <w:t xml:space="preserve"> apoyo en</w:t>
            </w:r>
            <w:r w:rsidR="00BB446B" w:rsidRPr="007C6A20">
              <w:rPr>
                <w:rFonts w:ascii="Calibri" w:hAnsi="Calibri"/>
                <w:iCs/>
                <w:color w:val="000000" w:themeColor="text1"/>
                <w:sz w:val="20"/>
                <w:szCs w:val="20"/>
              </w:rPr>
              <w:t xml:space="preserve"> </w:t>
            </w:r>
            <w:r w:rsidR="008D1E51">
              <w:rPr>
                <w:rFonts w:ascii="Calibri" w:hAnsi="Calibri"/>
                <w:iCs/>
                <w:color w:val="000000" w:themeColor="text1"/>
                <w:sz w:val="20"/>
                <w:szCs w:val="20"/>
              </w:rPr>
              <w:t>el monitoreo y</w:t>
            </w:r>
            <w:r w:rsidR="00526824">
              <w:rPr>
                <w:rFonts w:ascii="Calibri" w:hAnsi="Calibri"/>
                <w:iCs/>
                <w:color w:val="000000" w:themeColor="text1"/>
                <w:sz w:val="20"/>
                <w:szCs w:val="20"/>
              </w:rPr>
              <w:t xml:space="preserve"> </w:t>
            </w:r>
            <w:r w:rsidRPr="007C6A20">
              <w:rPr>
                <w:rFonts w:ascii="Calibri" w:hAnsi="Calibri"/>
                <w:iCs/>
                <w:color w:val="000000" w:themeColor="text1"/>
                <w:sz w:val="20"/>
                <w:szCs w:val="20"/>
              </w:rPr>
              <w:t>evaluación de factores de riesgo psicosocial</w:t>
            </w:r>
            <w:r w:rsidR="0098633F">
              <w:rPr>
                <w:rFonts w:ascii="Calibri" w:hAnsi="Calibri"/>
                <w:iCs/>
                <w:color w:val="000000" w:themeColor="text1"/>
                <w:sz w:val="20"/>
                <w:szCs w:val="20"/>
              </w:rPr>
              <w:t xml:space="preserve"> en oficinas</w:t>
            </w:r>
            <w:r w:rsidR="00BB446B" w:rsidRPr="007C6A20">
              <w:rPr>
                <w:rFonts w:ascii="Calibri" w:hAnsi="Calibri"/>
                <w:iCs/>
                <w:color w:val="000000" w:themeColor="text1"/>
                <w:sz w:val="20"/>
                <w:szCs w:val="20"/>
              </w:rPr>
              <w:t>.</w:t>
            </w:r>
          </w:p>
          <w:p w14:paraId="64B48272" w14:textId="77777777" w:rsidR="00096315" w:rsidRPr="00023FD0" w:rsidRDefault="00096315" w:rsidP="00D36BD7">
            <w:pPr>
              <w:spacing w:before="120" w:after="120"/>
              <w:jc w:val="both"/>
              <w:rPr>
                <w:b/>
                <w:smallCaps/>
                <w:sz w:val="20"/>
              </w:rPr>
            </w:pPr>
            <w:r w:rsidRPr="00023FD0">
              <w:rPr>
                <w:b/>
                <w:smallCaps/>
                <w:sz w:val="20"/>
              </w:rPr>
              <w:t>Objetivos Específicos</w:t>
            </w:r>
          </w:p>
          <w:p w14:paraId="37E7C966" w14:textId="347E7F09" w:rsidR="009806C5" w:rsidRDefault="008D1E51" w:rsidP="008111C8">
            <w:pPr>
              <w:pStyle w:val="Prrafodelista"/>
              <w:numPr>
                <w:ilvl w:val="0"/>
                <w:numId w:val="1"/>
              </w:numPr>
              <w:spacing w:before="60" w:after="120"/>
              <w:ind w:left="357" w:hanging="357"/>
              <w:jc w:val="both"/>
              <w:rPr>
                <w:sz w:val="20"/>
                <w:szCs w:val="20"/>
              </w:rPr>
            </w:pPr>
            <w:r w:rsidRPr="009612FE">
              <w:rPr>
                <w:sz w:val="20"/>
                <w:szCs w:val="20"/>
              </w:rPr>
              <w:t>Analizar las técnicas, modelos y herramientas orientada</w:t>
            </w:r>
            <w:r w:rsidR="009612FE" w:rsidRPr="009612FE">
              <w:rPr>
                <w:sz w:val="20"/>
                <w:szCs w:val="20"/>
              </w:rPr>
              <w:t xml:space="preserve">s al reconocimiento de personas, </w:t>
            </w:r>
            <w:r w:rsidRPr="009612FE">
              <w:rPr>
                <w:sz w:val="20"/>
                <w:szCs w:val="20"/>
              </w:rPr>
              <w:t>expresiones</w:t>
            </w:r>
            <w:r w:rsidR="00720FE8">
              <w:rPr>
                <w:sz w:val="20"/>
                <w:szCs w:val="20"/>
              </w:rPr>
              <w:t xml:space="preserve"> faciales, posturas y</w:t>
            </w:r>
            <w:r w:rsidR="00CB55E6">
              <w:rPr>
                <w:sz w:val="20"/>
                <w:szCs w:val="20"/>
              </w:rPr>
              <w:t xml:space="preserve"> acciones</w:t>
            </w:r>
            <w:r w:rsidR="009612FE" w:rsidRPr="009612FE">
              <w:rPr>
                <w:sz w:val="20"/>
                <w:szCs w:val="20"/>
              </w:rPr>
              <w:t xml:space="preserve"> para la identificación</w:t>
            </w:r>
            <w:r w:rsidR="00EB514C">
              <w:rPr>
                <w:sz w:val="20"/>
                <w:szCs w:val="20"/>
              </w:rPr>
              <w:t xml:space="preserve"> de comportamiento,</w:t>
            </w:r>
            <w:r w:rsidR="009612FE" w:rsidRPr="009612FE">
              <w:rPr>
                <w:sz w:val="20"/>
                <w:szCs w:val="20"/>
              </w:rPr>
              <w:t xml:space="preserve"> </w:t>
            </w:r>
            <w:r w:rsidRPr="009612FE">
              <w:rPr>
                <w:sz w:val="20"/>
                <w:szCs w:val="20"/>
              </w:rPr>
              <w:t>estados de ánimo</w:t>
            </w:r>
            <w:r w:rsidR="009612FE" w:rsidRPr="009612FE">
              <w:rPr>
                <w:sz w:val="20"/>
                <w:szCs w:val="20"/>
              </w:rPr>
              <w:t xml:space="preserve"> </w:t>
            </w:r>
            <w:r w:rsidR="00CB55E6">
              <w:rPr>
                <w:sz w:val="20"/>
                <w:szCs w:val="20"/>
              </w:rPr>
              <w:t>y</w:t>
            </w:r>
            <w:r w:rsidR="00B07165">
              <w:rPr>
                <w:sz w:val="20"/>
                <w:szCs w:val="20"/>
              </w:rPr>
              <w:t xml:space="preserve"> </w:t>
            </w:r>
            <w:r w:rsidR="00CB55E6">
              <w:rPr>
                <w:sz w:val="20"/>
                <w:szCs w:val="20"/>
              </w:rPr>
              <w:t xml:space="preserve"> </w:t>
            </w:r>
            <w:r w:rsidR="009612FE" w:rsidRPr="009612FE">
              <w:rPr>
                <w:sz w:val="20"/>
                <w:szCs w:val="20"/>
              </w:rPr>
              <w:t>trastornos psicológicos</w:t>
            </w:r>
            <w:r w:rsidR="009612FE">
              <w:rPr>
                <w:sz w:val="20"/>
                <w:szCs w:val="20"/>
              </w:rPr>
              <w:t>.</w:t>
            </w:r>
          </w:p>
          <w:p w14:paraId="07D1CC45" w14:textId="77777777" w:rsidR="009612FE" w:rsidRPr="009612FE" w:rsidRDefault="009612FE" w:rsidP="009612FE">
            <w:pPr>
              <w:pStyle w:val="Prrafodelista"/>
              <w:spacing w:before="60" w:after="120"/>
              <w:ind w:left="357"/>
              <w:jc w:val="both"/>
              <w:rPr>
                <w:sz w:val="20"/>
                <w:szCs w:val="20"/>
              </w:rPr>
            </w:pPr>
          </w:p>
          <w:p w14:paraId="52262D4A" w14:textId="03BAE8B8" w:rsidR="009806C5" w:rsidRDefault="00302324" w:rsidP="009806C5">
            <w:pPr>
              <w:pStyle w:val="Prrafodelista"/>
              <w:numPr>
                <w:ilvl w:val="0"/>
                <w:numId w:val="1"/>
              </w:numPr>
              <w:spacing w:before="60" w:after="0" w:line="240" w:lineRule="auto"/>
              <w:ind w:left="357" w:hanging="357"/>
              <w:jc w:val="both"/>
              <w:rPr>
                <w:sz w:val="20"/>
                <w:szCs w:val="20"/>
              </w:rPr>
            </w:pPr>
            <w:r w:rsidRPr="007C6A20">
              <w:rPr>
                <w:sz w:val="20"/>
                <w:szCs w:val="20"/>
              </w:rPr>
              <w:t>Dise</w:t>
            </w:r>
            <w:r w:rsidR="006D549F" w:rsidRPr="007C6A20">
              <w:rPr>
                <w:sz w:val="20"/>
                <w:szCs w:val="20"/>
              </w:rPr>
              <w:t>ñar un</w:t>
            </w:r>
            <w:r w:rsidR="00A15846">
              <w:rPr>
                <w:sz w:val="20"/>
                <w:szCs w:val="20"/>
              </w:rPr>
              <w:t xml:space="preserve">a arquitectura </w:t>
            </w:r>
            <w:r w:rsidR="00142B66">
              <w:rPr>
                <w:sz w:val="20"/>
                <w:szCs w:val="20"/>
              </w:rPr>
              <w:t>p</w:t>
            </w:r>
            <w:r w:rsidR="00A15846">
              <w:rPr>
                <w:sz w:val="20"/>
                <w:szCs w:val="20"/>
              </w:rPr>
              <w:t>ara la</w:t>
            </w:r>
            <w:r w:rsidR="006A4C1A">
              <w:rPr>
                <w:sz w:val="20"/>
                <w:szCs w:val="20"/>
              </w:rPr>
              <w:t xml:space="preserve"> identificación</w:t>
            </w:r>
            <w:r w:rsidR="00A15846">
              <w:rPr>
                <w:sz w:val="20"/>
                <w:szCs w:val="20"/>
              </w:rPr>
              <w:t xml:space="preserve"> </w:t>
            </w:r>
            <w:r w:rsidR="009D59B8">
              <w:rPr>
                <w:sz w:val="20"/>
                <w:szCs w:val="20"/>
              </w:rPr>
              <w:t xml:space="preserve">y seguimiento </w:t>
            </w:r>
            <w:r w:rsidR="006A4C1A">
              <w:rPr>
                <w:sz w:val="20"/>
                <w:szCs w:val="20"/>
              </w:rPr>
              <w:t>de</w:t>
            </w:r>
            <w:r w:rsidR="00720FE8">
              <w:rPr>
                <w:sz w:val="20"/>
                <w:szCs w:val="20"/>
              </w:rPr>
              <w:t xml:space="preserve"> personas, su comportamiento, </w:t>
            </w:r>
            <w:r w:rsidR="0098633F">
              <w:rPr>
                <w:sz w:val="20"/>
                <w:szCs w:val="20"/>
              </w:rPr>
              <w:t>cambios en el estado de ánimo</w:t>
            </w:r>
            <w:r w:rsidR="00720FE8">
              <w:rPr>
                <w:sz w:val="20"/>
                <w:szCs w:val="20"/>
              </w:rPr>
              <w:t xml:space="preserve"> y</w:t>
            </w:r>
            <w:r w:rsidR="00B07165">
              <w:rPr>
                <w:sz w:val="20"/>
                <w:szCs w:val="20"/>
              </w:rPr>
              <w:t xml:space="preserve"> pre diagnóstico de</w:t>
            </w:r>
            <w:r w:rsidR="00720FE8">
              <w:rPr>
                <w:sz w:val="20"/>
                <w:szCs w:val="20"/>
              </w:rPr>
              <w:t xml:space="preserve"> trastornos psicológicos</w:t>
            </w:r>
            <w:r w:rsidR="009D59B8">
              <w:rPr>
                <w:sz w:val="20"/>
                <w:szCs w:val="20"/>
              </w:rPr>
              <w:t>, a través de captura de video convencional</w:t>
            </w:r>
            <w:r w:rsidR="00AE73BA">
              <w:rPr>
                <w:sz w:val="20"/>
                <w:szCs w:val="20"/>
              </w:rPr>
              <w:t xml:space="preserve"> no intrusiva</w:t>
            </w:r>
            <w:r w:rsidR="00245C52">
              <w:rPr>
                <w:sz w:val="20"/>
                <w:szCs w:val="20"/>
              </w:rPr>
              <w:t>,</w:t>
            </w:r>
            <w:r w:rsidR="00CB55E6">
              <w:rPr>
                <w:sz w:val="20"/>
                <w:szCs w:val="20"/>
              </w:rPr>
              <w:t xml:space="preserve"> </w:t>
            </w:r>
            <w:r w:rsidR="00AE73BA">
              <w:rPr>
                <w:sz w:val="20"/>
                <w:szCs w:val="20"/>
              </w:rPr>
              <w:t>para el</w:t>
            </w:r>
            <w:r w:rsidR="009D59B8">
              <w:rPr>
                <w:sz w:val="20"/>
                <w:szCs w:val="20"/>
              </w:rPr>
              <w:t xml:space="preserve"> soporte</w:t>
            </w:r>
            <w:r w:rsidR="00AE73BA">
              <w:rPr>
                <w:sz w:val="20"/>
                <w:szCs w:val="20"/>
              </w:rPr>
              <w:t xml:space="preserve"> a</w:t>
            </w:r>
            <w:r w:rsidR="000C71C6">
              <w:rPr>
                <w:sz w:val="20"/>
                <w:szCs w:val="20"/>
              </w:rPr>
              <w:t xml:space="preserve"> la identificación de condiciones laborales </w:t>
            </w:r>
            <w:r w:rsidR="00AE73BA">
              <w:rPr>
                <w:sz w:val="20"/>
                <w:szCs w:val="20"/>
              </w:rPr>
              <w:t>con potencial de</w:t>
            </w:r>
            <w:r w:rsidR="000C71C6">
              <w:rPr>
                <w:sz w:val="20"/>
                <w:szCs w:val="20"/>
              </w:rPr>
              <w:t xml:space="preserve"> materialización de riesgos</w:t>
            </w:r>
            <w:r w:rsidR="00245C52">
              <w:rPr>
                <w:sz w:val="20"/>
                <w:szCs w:val="20"/>
              </w:rPr>
              <w:t xml:space="preserve"> psicosociales</w:t>
            </w:r>
            <w:r w:rsidR="00CB55E6">
              <w:rPr>
                <w:sz w:val="20"/>
                <w:szCs w:val="20"/>
              </w:rPr>
              <w:t>.</w:t>
            </w:r>
          </w:p>
          <w:p w14:paraId="17346508" w14:textId="77777777" w:rsidR="009806C5" w:rsidRPr="009806C5" w:rsidRDefault="009806C5" w:rsidP="009806C5">
            <w:pPr>
              <w:spacing w:before="60" w:after="0" w:line="240" w:lineRule="auto"/>
              <w:jc w:val="both"/>
              <w:rPr>
                <w:sz w:val="20"/>
                <w:szCs w:val="20"/>
              </w:rPr>
            </w:pPr>
          </w:p>
          <w:p w14:paraId="6E8494CD" w14:textId="4272E4B5" w:rsidR="00121249" w:rsidRPr="00302324" w:rsidRDefault="00541EA7" w:rsidP="001D0D9B">
            <w:pPr>
              <w:pStyle w:val="Prrafodelista"/>
              <w:numPr>
                <w:ilvl w:val="0"/>
                <w:numId w:val="1"/>
              </w:numPr>
              <w:spacing w:before="60" w:after="120"/>
              <w:jc w:val="both"/>
              <w:rPr>
                <w:i/>
                <w:sz w:val="20"/>
              </w:rPr>
            </w:pPr>
            <w:r w:rsidRPr="00541EA7">
              <w:rPr>
                <w:sz w:val="20"/>
                <w:szCs w:val="20"/>
              </w:rPr>
              <w:t>Evaluar la precisión y utilidad potencial del sistema propuesto, a travé</w:t>
            </w:r>
            <w:r w:rsidR="00C03501">
              <w:rPr>
                <w:sz w:val="20"/>
                <w:szCs w:val="20"/>
              </w:rPr>
              <w:t>s de su implementación parcial y</w:t>
            </w:r>
            <w:r w:rsidRPr="00541EA7">
              <w:rPr>
                <w:sz w:val="20"/>
                <w:szCs w:val="20"/>
              </w:rPr>
              <w:t xml:space="preserve"> puesta en operación controlada.</w:t>
            </w:r>
          </w:p>
          <w:p w14:paraId="57E0E4A3" w14:textId="5D5A5AEA" w:rsidR="00302324" w:rsidRPr="00023FD0" w:rsidRDefault="00302324" w:rsidP="00302324">
            <w:pPr>
              <w:pStyle w:val="Prrafodelista"/>
              <w:spacing w:before="60" w:after="120"/>
              <w:ind w:left="357"/>
              <w:jc w:val="both"/>
              <w:rPr>
                <w:i/>
                <w:sz w:val="20"/>
              </w:rPr>
            </w:pPr>
          </w:p>
        </w:tc>
      </w:tr>
    </w:tbl>
    <w:p w14:paraId="26C53A55" w14:textId="16962126" w:rsidR="00096315" w:rsidRDefault="00096315">
      <w:r>
        <w:br w:type="page"/>
      </w:r>
    </w:p>
    <w:tbl>
      <w:tblPr>
        <w:tblStyle w:val="Tablaconcuadrcula"/>
        <w:tblW w:w="9464" w:type="dxa"/>
        <w:tblLayout w:type="fixed"/>
        <w:tblCellMar>
          <w:left w:w="70" w:type="dxa"/>
          <w:right w:w="70" w:type="dxa"/>
        </w:tblCellMar>
        <w:tblLook w:val="04A0" w:firstRow="1" w:lastRow="0" w:firstColumn="1" w:lastColumn="0" w:noHBand="0" w:noVBand="1"/>
      </w:tblPr>
      <w:tblGrid>
        <w:gridCol w:w="1668"/>
        <w:gridCol w:w="7796"/>
      </w:tblGrid>
      <w:tr w:rsidR="00B637B6" w14:paraId="172988BE" w14:textId="77777777" w:rsidTr="007E6609">
        <w:tc>
          <w:tcPr>
            <w:tcW w:w="1668" w:type="dxa"/>
            <w:tcBorders>
              <w:right w:val="single" w:sz="4" w:space="0" w:color="000000" w:themeColor="text1"/>
            </w:tcBorders>
            <w:vAlign w:val="center"/>
          </w:tcPr>
          <w:p w14:paraId="775BA44B"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14:paraId="11BAD426"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14:paraId="476975DE" w14:textId="77777777"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14:paraId="33DBAB1A" w14:textId="77777777" w:rsidR="00E56F19" w:rsidRDefault="00E56F19" w:rsidP="00E56F19">
            <w:pPr>
              <w:spacing w:before="120" w:after="120"/>
              <w:jc w:val="center"/>
              <w:rPr>
                <w:b/>
                <w:color w:val="31849B" w:themeColor="accent5" w:themeShade="BF"/>
                <w:sz w:val="20"/>
              </w:rPr>
            </w:pPr>
            <w:r>
              <w:rPr>
                <w:b/>
                <w:color w:val="31849B" w:themeColor="accent5" w:themeShade="BF"/>
                <w:sz w:val="20"/>
              </w:rPr>
              <w:t>O</w:t>
            </w:r>
          </w:p>
          <w:p w14:paraId="0D3FDC0A" w14:textId="77777777"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14:paraId="4BCD9B59" w14:textId="7AAE9FE0" w:rsidR="007104D6" w:rsidRDefault="007104D6" w:rsidP="007104D6">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Existen situaciones en el entorno laboral, que pueden influir sobre la salud de las personas. A estas situaciones, se les conoce como factores de riesgo</w:t>
            </w:r>
            <w:r w:rsidR="00CD7AA7">
              <w:rPr>
                <w:rFonts w:asciiTheme="minorHAnsi" w:eastAsiaTheme="minorEastAsia" w:hAnsiTheme="minorHAnsi" w:cstheme="minorBidi"/>
                <w:lang w:val="es-ES" w:eastAsia="en-US"/>
              </w:rPr>
              <w:t xml:space="preserve"> ocupacional</w:t>
            </w:r>
            <w:r w:rsidRPr="007104D6">
              <w:rPr>
                <w:rFonts w:asciiTheme="minorHAnsi" w:eastAsiaTheme="minorEastAsia" w:hAnsiTheme="minorHAnsi" w:cstheme="minorBidi"/>
                <w:lang w:val="es-ES" w:eastAsia="en-US"/>
              </w:rPr>
              <w:t xml:space="preserve"> y son definidas como las posibles causas que pueden ser responsables de una enfermedad, lesión o daño, como consecuencia de la actividad que se realiza o el medio en el cual se permanece durante el desempeño de </w:t>
            </w:r>
            <w:r w:rsidR="00E35F2B">
              <w:rPr>
                <w:rFonts w:asciiTheme="minorHAnsi" w:eastAsiaTheme="minorEastAsia" w:hAnsiTheme="minorHAnsi" w:cstheme="minorBidi"/>
                <w:lang w:val="es-ES" w:eastAsia="en-US"/>
              </w:rPr>
              <w:t>la actividad</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82072A">
              <w:rPr>
                <w:rFonts w:asciiTheme="minorHAnsi" w:eastAsiaTheme="minorEastAsia" w:hAnsiTheme="minorHAnsi" w:cstheme="minorBidi"/>
                <w:lang w:val="es-ES" w:eastAsia="en-US"/>
              </w:rPr>
              <w:instrText>ADDIN RW.CITE{{doc:5cb92e94e4b0a110ffbeeef8 Ministeriodelaprotecciónsocial 2008; doc:5cb924e4e4b0113209a893d9 Rodríguez,Mariela 2009}}</w:instrText>
            </w:r>
            <w:r w:rsidRPr="007104D6">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[1], [2]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Dentro del contexto mencionado, se pueden encontrar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químico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involucra el contacto con productos abrasivos</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RW.CITE{{doc:5cbb17d5e4b04c969d296832 Landberg,HannaE 2018}}</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[3]</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biológico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 el contacto con seres vivos, exponiendo al trabajador a hongos, bacterias o virus</w:t>
            </w:r>
            <w:r w:rsidR="000500FB">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RW.CITE{{doc:5cbb1fabe4b0fd29d1c55d15 CORRAO,CarmelaRomanaNatalina 2012}}</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 de</w:t>
            </w:r>
            <w:r w:rsidR="00E35F2B">
              <w:rPr>
                <w:rFonts w:asciiTheme="minorHAnsi" w:eastAsiaTheme="minorEastAsia" w:hAnsiTheme="minorHAnsi" w:cstheme="minorBidi"/>
                <w:lang w:val="es-ES" w:eastAsia="en-US"/>
              </w:rPr>
              <w:t xml:space="preserve"> tipo </w:t>
            </w:r>
            <w:r w:rsidRPr="007104D6">
              <w:rPr>
                <w:rFonts w:asciiTheme="minorHAnsi" w:eastAsiaTheme="minorEastAsia" w:hAnsiTheme="minorHAnsi" w:cstheme="minorBidi"/>
                <w:lang w:val="es-ES" w:eastAsia="en-US"/>
              </w:rPr>
              <w:t>ambiental</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w:t>
            </w:r>
            <w:r w:rsidR="00E35F2B">
              <w:rPr>
                <w:rFonts w:asciiTheme="minorHAnsi" w:eastAsiaTheme="minorEastAsia" w:hAnsiTheme="minorHAnsi" w:cstheme="minorBidi"/>
                <w:lang w:val="es-ES" w:eastAsia="en-US"/>
              </w:rPr>
              <w:t>involucra la</w:t>
            </w:r>
            <w:r w:rsidRPr="007104D6">
              <w:rPr>
                <w:rFonts w:asciiTheme="minorHAnsi" w:eastAsiaTheme="minorEastAsia" w:hAnsiTheme="minorHAnsi" w:cstheme="minorBidi"/>
                <w:lang w:val="es-ES" w:eastAsia="en-US"/>
              </w:rPr>
              <w:t xml:space="preserve"> exposición de escenarios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donde existe una alta probabilidad de inundaciones, tormentas o contaminación</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RW.CITE{{doc:5cbb4c61e4b0a584f9b697ea Marshall,ElizabethG. 2016}}</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[5]</w:t>
            </w:r>
            <w:r w:rsidRPr="007104D6">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y </w:t>
            </w:r>
            <w:r w:rsidR="00101806">
              <w:rPr>
                <w:rFonts w:asciiTheme="minorHAnsi" w:eastAsiaTheme="minorEastAsia" w:hAnsiTheme="minorHAnsi" w:cstheme="minorBidi"/>
                <w:lang w:val="es-ES" w:eastAsia="en-US"/>
              </w:rPr>
              <w:t>factores de riesgo</w:t>
            </w:r>
            <w:r w:rsidR="00E35F2B" w:rsidRPr="00362BBF">
              <w:rPr>
                <w:rFonts w:asciiTheme="minorHAnsi" w:eastAsiaTheme="minorEastAsia" w:hAnsiTheme="minorHAnsi" w:cstheme="minorBidi"/>
                <w:lang w:val="es-ES" w:eastAsia="en-US"/>
              </w:rPr>
              <w:t xml:space="preserve"> de tipo </w:t>
            </w:r>
            <w:r w:rsidRPr="00362BBF">
              <w:rPr>
                <w:rFonts w:asciiTheme="minorHAnsi" w:eastAsiaTheme="minorEastAsia" w:hAnsiTheme="minorHAnsi" w:cstheme="minorBidi"/>
                <w:lang w:val="es-ES" w:eastAsia="en-US"/>
              </w:rPr>
              <w:t>psicosocial</w:t>
            </w:r>
            <w:r w:rsidR="002A6FA4" w:rsidRPr="00362BBF">
              <w:rPr>
                <w:rFonts w:asciiTheme="minorHAnsi" w:eastAsiaTheme="minorEastAsia" w:hAnsiTheme="minorHAnsi" w:cstheme="minorBidi"/>
                <w:lang w:val="es-ES" w:eastAsia="en-US"/>
              </w:rPr>
              <w:t xml:space="preserve"> ocupacional</w:t>
            </w:r>
            <w:r w:rsidR="002F5346" w:rsidRPr="00362BBF">
              <w:rPr>
                <w:rFonts w:asciiTheme="minorHAnsi" w:eastAsiaTheme="minorEastAsia" w:hAnsiTheme="minorHAnsi" w:cstheme="minorBidi"/>
                <w:lang w:val="es-ES" w:eastAsia="en-US"/>
              </w:rPr>
              <w:t xml:space="preserve"> (FRP</w:t>
            </w:r>
            <w:r w:rsidR="006D0F6C" w:rsidRPr="00362BBF">
              <w:rPr>
                <w:rFonts w:asciiTheme="minorHAnsi" w:eastAsiaTheme="minorEastAsia" w:hAnsiTheme="minorHAnsi" w:cstheme="minorBidi"/>
                <w:lang w:val="es-ES" w:eastAsia="en-US"/>
              </w:rPr>
              <w:t>O</w:t>
            </w:r>
            <w:r w:rsidR="002F5346" w:rsidRPr="00362BBF">
              <w:rPr>
                <w:rFonts w:asciiTheme="minorHAnsi" w:eastAsiaTheme="minorEastAsia" w:hAnsiTheme="minorHAnsi" w:cstheme="minorBidi"/>
                <w:lang w:val="es-ES" w:eastAsia="en-US"/>
              </w:rPr>
              <w:t>)</w:t>
            </w:r>
            <w:r w:rsidRPr="00362BBF">
              <w:rPr>
                <w:rFonts w:asciiTheme="minorHAnsi" w:eastAsiaTheme="minorEastAsia" w:hAnsiTheme="minorHAnsi" w:cstheme="minorBidi"/>
                <w:lang w:val="es-ES" w:eastAsia="en-US"/>
              </w:rPr>
              <w:t>, que involucra</w:t>
            </w:r>
            <w:r w:rsidR="006917AA" w:rsidRPr="00362BBF">
              <w:rPr>
                <w:rFonts w:asciiTheme="minorHAnsi" w:eastAsiaTheme="minorEastAsia" w:hAnsiTheme="minorHAnsi" w:cstheme="minorBidi"/>
                <w:lang w:val="es-ES" w:eastAsia="en-US"/>
              </w:rPr>
              <w:t>n</w:t>
            </w:r>
            <w:r w:rsidRPr="00362BBF">
              <w:rPr>
                <w:rFonts w:asciiTheme="minorHAnsi" w:eastAsiaTheme="minorEastAsia" w:hAnsiTheme="minorHAnsi" w:cstheme="minorBidi"/>
                <w:lang w:val="es-ES" w:eastAsia="en-US"/>
              </w:rPr>
              <w:t xml:space="preserve"> aspectos</w:t>
            </w:r>
            <w:r w:rsidR="00F17AF2" w:rsidRPr="00362BBF">
              <w:rPr>
                <w:rFonts w:asciiTheme="minorHAnsi" w:eastAsiaTheme="minorEastAsia" w:hAnsiTheme="minorHAnsi" w:cstheme="minorBidi"/>
                <w:lang w:val="es-ES" w:eastAsia="en-US"/>
              </w:rPr>
              <w:t xml:space="preserve"> físicos del entorno laboral</w:t>
            </w:r>
            <w:r w:rsidR="006D26CB" w:rsidRPr="00362BBF">
              <w:rPr>
                <w:rFonts w:asciiTheme="minorHAnsi" w:eastAsiaTheme="minorEastAsia" w:hAnsiTheme="minorHAnsi" w:cstheme="minorBidi"/>
                <w:lang w:val="es-ES" w:eastAsia="en-US"/>
              </w:rPr>
              <w:t xml:space="preserve"> como el ruido, la iluminación o la temperatura del entorno </w:t>
            </w:r>
            <w:r w:rsidR="006D26CB" w:rsidRPr="00362BBF">
              <w:rPr>
                <w:rFonts w:asciiTheme="minorHAnsi" w:eastAsiaTheme="minorEastAsia" w:hAnsiTheme="minorHAnsi" w:cstheme="minorBidi"/>
                <w:lang w:val="es-ES" w:eastAsia="en-US"/>
              </w:rPr>
              <w:fldChar w:fldCharType="begin"/>
            </w:r>
            <w:r w:rsidR="006D26CB" w:rsidRPr="00362BBF">
              <w:rPr>
                <w:rFonts w:asciiTheme="minorHAnsi" w:eastAsiaTheme="minorEastAsia" w:hAnsiTheme="minorHAnsi" w:cstheme="minorBidi"/>
                <w:lang w:val="es-ES" w:eastAsia="en-US"/>
              </w:rPr>
              <w:instrText>ADDIN RW.CITE{{doc:5cbb55f1e4b0fd29d1c5650a Nataletti,Pietro 2008; doc:5cbb0d02e4b0fd29d1c55a6d RaúlMirza 2018}}</w:instrText>
            </w:r>
            <w:r w:rsidR="006D26CB" w:rsidRPr="00362BBF">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[6], [7]</w:t>
            </w:r>
            <w:r w:rsidR="006D26CB" w:rsidRPr="00362BBF">
              <w:rPr>
                <w:rFonts w:asciiTheme="minorHAnsi" w:eastAsiaTheme="minorEastAsia" w:hAnsiTheme="minorHAnsi" w:cstheme="minorBidi"/>
                <w:lang w:val="es-ES" w:eastAsia="en-US"/>
              </w:rPr>
              <w:fldChar w:fldCharType="end"/>
            </w:r>
            <w:r w:rsidR="002A6FA4" w:rsidRPr="00362BBF">
              <w:rPr>
                <w:rFonts w:asciiTheme="minorHAnsi" w:eastAsiaTheme="minorEastAsia" w:hAnsiTheme="minorHAnsi" w:cstheme="minorBidi"/>
                <w:lang w:val="es-ES" w:eastAsia="en-US"/>
              </w:rPr>
              <w:t xml:space="preserve"> y</w:t>
            </w:r>
            <w:r w:rsidR="00F17AF2" w:rsidRPr="00362BBF">
              <w:rPr>
                <w:rFonts w:asciiTheme="minorHAnsi" w:eastAsiaTheme="minorEastAsia" w:hAnsiTheme="minorHAnsi" w:cstheme="minorBidi"/>
                <w:lang w:val="es-ES" w:eastAsia="en-US"/>
              </w:rPr>
              <w:t xml:space="preserve"> aspectos psicológicos en las personas</w:t>
            </w:r>
            <w:r w:rsidR="00101806">
              <w:rPr>
                <w:rFonts w:asciiTheme="minorHAnsi" w:eastAsiaTheme="minorEastAsia" w:hAnsiTheme="minorHAnsi" w:cstheme="minorBidi"/>
                <w:lang w:val="es-ES" w:eastAsia="en-US"/>
              </w:rPr>
              <w:t xml:space="preserve"> como la monotonía y</w:t>
            </w:r>
            <w:r w:rsidRPr="00362BBF">
              <w:rPr>
                <w:rFonts w:asciiTheme="minorHAnsi" w:eastAsiaTheme="minorEastAsia" w:hAnsiTheme="minorHAnsi" w:cstheme="minorBidi"/>
                <w:lang w:val="es-ES" w:eastAsia="en-US"/>
              </w:rPr>
              <w:t xml:space="preserve"> la fatiga laboral por el exceso de horas trabajadas</w:t>
            </w:r>
            <w:r w:rsidR="002E2D56" w:rsidRPr="00362BBF">
              <w:rPr>
                <w:rFonts w:asciiTheme="minorHAnsi" w:eastAsiaTheme="minorEastAsia" w:hAnsiTheme="minorHAnsi" w:cstheme="minorBidi"/>
                <w:lang w:val="es-ES" w:eastAsia="en-US"/>
              </w:rPr>
              <w:t xml:space="preserve"> </w:t>
            </w:r>
            <w:r w:rsidRPr="00362BBF">
              <w:rPr>
                <w:rFonts w:asciiTheme="minorHAnsi" w:eastAsiaTheme="minorEastAsia" w:hAnsiTheme="minorHAnsi" w:cstheme="minorBidi"/>
                <w:lang w:val="es-ES" w:eastAsia="en-US"/>
              </w:rPr>
              <w:fldChar w:fldCharType="begin"/>
            </w:r>
            <w:r w:rsidR="00D322F6" w:rsidRPr="00362BBF">
              <w:rPr>
                <w:rFonts w:asciiTheme="minorHAnsi" w:eastAsiaTheme="minorEastAsia" w:hAnsiTheme="minorHAnsi" w:cstheme="minorBidi"/>
                <w:lang w:val="es-ES" w:eastAsia="en-US"/>
              </w:rPr>
              <w:instrText>ADDIN RW.CITE{{doc:5cbb53abe4b04c969d296c62 Forastieri,Valentina 2013}}</w:instrText>
            </w:r>
            <w:r w:rsidRPr="00362BBF">
              <w:rPr>
                <w:rFonts w:asciiTheme="minorHAnsi" w:eastAsiaTheme="minorEastAsia" w:hAnsiTheme="minorHAnsi" w:cstheme="minorBidi"/>
                <w:lang w:val="es-ES" w:eastAsia="en-US"/>
              </w:rPr>
              <w:fldChar w:fldCharType="separate"/>
            </w:r>
            <w:r w:rsidR="006C37C8" w:rsidRPr="00362BBF">
              <w:rPr>
                <w:rFonts w:asciiTheme="minorHAnsi" w:eastAsiaTheme="minorEastAsia" w:hAnsiTheme="minorHAnsi" w:cstheme="minorBidi"/>
                <w:lang w:val="es-ES" w:eastAsia="en-US"/>
              </w:rPr>
              <w:t>[8]</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w:t>
            </w:r>
          </w:p>
          <w:p w14:paraId="6EA6E6F3" w14:textId="77777777" w:rsidR="00764AD0" w:rsidRPr="00362BBF" w:rsidRDefault="00764AD0" w:rsidP="007104D6">
            <w:pPr>
              <w:pStyle w:val="HTMLconformatoprevio"/>
              <w:jc w:val="both"/>
              <w:rPr>
                <w:rFonts w:asciiTheme="minorHAnsi" w:eastAsiaTheme="minorEastAsia" w:hAnsiTheme="minorHAnsi" w:cstheme="minorBidi"/>
                <w:lang w:val="es-ES" w:eastAsia="en-US"/>
              </w:rPr>
            </w:pPr>
          </w:p>
          <w:p w14:paraId="50E54445" w14:textId="050D4BE2" w:rsidR="00AF05DB" w:rsidRDefault="003524B5" w:rsidP="00362BBF">
            <w:pPr>
              <w:pStyle w:val="HTMLconformatoprevio"/>
              <w:jc w:val="both"/>
              <w:rPr>
                <w:rFonts w:asciiTheme="minorHAnsi" w:eastAsiaTheme="minorEastAsia" w:hAnsiTheme="minorHAnsi" w:cstheme="minorBidi"/>
                <w:lang w:val="es-ES" w:eastAsia="en-US"/>
              </w:rPr>
            </w:pPr>
            <w:r w:rsidRPr="00362BBF">
              <w:rPr>
                <w:rFonts w:asciiTheme="minorHAnsi" w:eastAsiaTheme="minorEastAsia" w:hAnsiTheme="minorHAnsi" w:cstheme="minorBidi"/>
                <w:lang w:val="es-ES" w:eastAsia="en-US"/>
              </w:rPr>
              <w:t xml:space="preserve">Dentro del contexto de los FRPO,  existen investigaciones en las que se demuestra, que algunas condiciones laborales generan efectos relacionados con la salud física como los desórdenes musculo esqueléticos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RW.CITE{{doc:5cbb6363e4b07b76618a0343 Putz-Anderson,Vern 1997}}</w:instrText>
            </w:r>
            <w:r w:rsidRPr="00362BBF">
              <w:rPr>
                <w:rFonts w:asciiTheme="minorHAnsi" w:eastAsiaTheme="minorEastAsia" w:hAnsiTheme="minorHAnsi" w:cstheme="minorBidi"/>
                <w:lang w:val="es-ES" w:eastAsia="en-US"/>
              </w:rPr>
              <w:fldChar w:fldCharType="separate"/>
            </w:r>
            <w:r w:rsidRPr="00362BBF">
              <w:rPr>
                <w:rFonts w:asciiTheme="minorHAnsi" w:eastAsiaTheme="minorEastAsia" w:hAnsiTheme="minorHAnsi" w:cstheme="minorBidi"/>
                <w:lang w:val="es-ES" w:eastAsia="en-US"/>
              </w:rPr>
              <w:t>[9]</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y</w:t>
            </w:r>
            <w:r>
              <w:rPr>
                <w:rFonts w:asciiTheme="minorHAnsi" w:eastAsiaTheme="minorEastAsia" w:hAnsiTheme="minorHAnsi" w:cstheme="minorBidi"/>
                <w:lang w:val="es-ES" w:eastAsia="en-US"/>
              </w:rPr>
              <w:t xml:space="preserve"> la conducta de las personas como</w:t>
            </w:r>
            <w:r w:rsidRPr="00362BBF">
              <w:rPr>
                <w:rFonts w:asciiTheme="minorHAnsi" w:eastAsiaTheme="minorEastAsia" w:hAnsiTheme="minorHAnsi" w:cstheme="minorBidi"/>
                <w:lang w:val="es-ES" w:eastAsia="en-US"/>
              </w:rPr>
              <w:t xml:space="preserve"> el sedentarismo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RW.CITE{{doc:5c99824ce4b03723cb52b4fd MoralesD.Diana 2014}}</w:instrText>
            </w:r>
            <w:r w:rsidRPr="00362BBF">
              <w:rPr>
                <w:rFonts w:asciiTheme="minorHAnsi" w:eastAsiaTheme="minorEastAsia" w:hAnsiTheme="minorHAnsi" w:cstheme="minorBidi"/>
                <w:lang w:val="es-ES" w:eastAsia="en-US"/>
              </w:rPr>
              <w:fldChar w:fldCharType="separate"/>
            </w:r>
            <w:r w:rsidRPr="00362BBF">
              <w:rPr>
                <w:rFonts w:asciiTheme="minorHAnsi" w:eastAsiaTheme="minorEastAsia" w:hAnsiTheme="minorHAnsi" w:cstheme="minorBidi"/>
                <w:lang w:val="es-ES" w:eastAsia="en-US"/>
              </w:rPr>
              <w:t>[10]</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Por otra parte, existen otros estudios que evidencian efectos r</w:t>
            </w:r>
            <w:r>
              <w:rPr>
                <w:rFonts w:asciiTheme="minorHAnsi" w:eastAsiaTheme="minorEastAsia" w:hAnsiTheme="minorHAnsi" w:cstheme="minorBidi"/>
                <w:lang w:val="es-ES" w:eastAsia="en-US"/>
              </w:rPr>
              <w:t>elacionados con la salud mental</w:t>
            </w:r>
            <w:r w:rsidRPr="00362BBF">
              <w:rPr>
                <w:rFonts w:asciiTheme="minorHAnsi" w:eastAsiaTheme="minorEastAsia" w:hAnsiTheme="minorHAnsi" w:cstheme="minorBidi"/>
                <w:lang w:val="es-ES" w:eastAsia="en-US"/>
              </w:rPr>
              <w:t xml:space="preserve"> como el estrés</w:t>
            </w:r>
            <w:r>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RW.CITE{{doc:5cb93d08e4b04373cde33ebf Azuma,K 2015}}</w:instrText>
            </w:r>
            <w:r>
              <w:rPr>
                <w:rFonts w:asciiTheme="minorHAnsi" w:eastAsiaTheme="minorEastAsia" w:hAnsiTheme="minorHAnsi" w:cstheme="minorBidi"/>
                <w:lang w:val="es-ES" w:eastAsia="en-US"/>
              </w:rPr>
              <w:fldChar w:fldCharType="separate"/>
            </w:r>
            <w:r w:rsidRPr="003524B5">
              <w:rPr>
                <w:rFonts w:ascii="Calibri" w:eastAsiaTheme="minorEastAsia" w:hAnsi="Calibri" w:cstheme="minorBidi"/>
                <w:bCs/>
                <w:lang w:val="es-ES" w:eastAsia="en-US"/>
              </w:rPr>
              <w:t>[11]</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trastornos psicológicos como la ansiedad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RW.CITE{{doc:5cb93e0be4b04c969d293dae Wiegner,Lilian 2015}}</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[12]</w:t>
            </w:r>
            <w:r w:rsidRPr="00362BBF">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o</w:t>
            </w:r>
            <w:r w:rsidRPr="00362BBF">
              <w:rPr>
                <w:rFonts w:asciiTheme="minorHAnsi" w:eastAsiaTheme="minorEastAsia" w:hAnsiTheme="minorHAnsi" w:cstheme="minorBidi"/>
                <w:lang w:val="es-ES" w:eastAsia="en-US"/>
              </w:rPr>
              <w:t xml:space="preserve"> la depresión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RW.CITE{{doc:5cb94c68e4b07e8173da5bad Luca,Maria 2014}}</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[13]</w:t>
            </w:r>
            <w:r w:rsidRPr="00362BBF">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En Colombia, el </w:t>
            </w:r>
            <w:r>
              <w:rPr>
                <w:rFonts w:asciiTheme="minorHAnsi" w:eastAsiaTheme="minorEastAsia" w:hAnsiTheme="minorHAnsi" w:cstheme="minorBidi"/>
                <w:lang w:val="es-ES" w:eastAsia="en-US"/>
              </w:rPr>
              <w:t>M</w:t>
            </w:r>
            <w:r w:rsidRPr="007104D6">
              <w:rPr>
                <w:rFonts w:asciiTheme="minorHAnsi" w:eastAsiaTheme="minorEastAsia" w:hAnsiTheme="minorHAnsi" w:cstheme="minorBidi"/>
                <w:lang w:val="es-ES" w:eastAsia="en-US"/>
              </w:rPr>
              <w:t xml:space="preserve">inisterio de </w:t>
            </w:r>
            <w:r>
              <w:rPr>
                <w:rFonts w:asciiTheme="minorHAnsi" w:eastAsiaTheme="minorEastAsia" w:hAnsiTheme="minorHAnsi" w:cstheme="minorBidi"/>
                <w:lang w:val="es-ES" w:eastAsia="en-US"/>
              </w:rPr>
              <w:t>Salud</w:t>
            </w:r>
            <w:r w:rsidRPr="007104D6">
              <w:rPr>
                <w:rFonts w:asciiTheme="minorHAnsi" w:eastAsiaTheme="minorEastAsia" w:hAnsiTheme="minorHAnsi" w:cstheme="minorBidi"/>
                <w:lang w:val="es-ES" w:eastAsia="en-US"/>
              </w:rPr>
              <w:t xml:space="preserve"> reportó un total de </w:t>
            </w:r>
            <w:r>
              <w:rPr>
                <w:rFonts w:asciiTheme="minorHAnsi" w:eastAsiaTheme="minorEastAsia" w:hAnsiTheme="minorHAnsi" w:cstheme="minorBidi"/>
                <w:lang w:val="es-ES" w:eastAsia="en-US"/>
              </w:rPr>
              <w:t>9.653</w:t>
            </w:r>
            <w:r w:rsidRPr="007104D6">
              <w:rPr>
                <w:rFonts w:asciiTheme="minorHAnsi" w:eastAsiaTheme="minorEastAsia" w:hAnsiTheme="minorHAnsi" w:cstheme="minorBidi"/>
                <w:lang w:val="es-ES" w:eastAsia="en-US"/>
              </w:rPr>
              <w:t xml:space="preserve"> casos de enfermedades</w:t>
            </w:r>
            <w:r>
              <w:rPr>
                <w:rFonts w:asciiTheme="minorHAnsi" w:eastAsiaTheme="minorEastAsia" w:hAnsiTheme="minorHAnsi" w:cstheme="minorBidi"/>
                <w:lang w:val="es-ES" w:eastAsia="en-US"/>
              </w:rPr>
              <w:t xml:space="preserve"> de naturaleza</w:t>
            </w:r>
            <w:r w:rsidRPr="007104D6">
              <w:rPr>
                <w:rFonts w:asciiTheme="minorHAnsi" w:eastAsiaTheme="minorEastAsia" w:hAnsiTheme="minorHAnsi" w:cstheme="minorBidi"/>
                <w:lang w:val="es-ES" w:eastAsia="en-US"/>
              </w:rPr>
              <w:t xml:space="preserve"> laboral durante el 201</w:t>
            </w:r>
            <w:r>
              <w:rPr>
                <w:rFonts w:asciiTheme="minorHAnsi" w:eastAsiaTheme="minorEastAsia" w:hAnsiTheme="minorHAnsi" w:cstheme="minorBidi"/>
                <w:lang w:val="es-ES" w:eastAsia="en-US"/>
              </w:rPr>
              <w:t>7, manifestados</w:t>
            </w:r>
            <w:r w:rsidRPr="007104D6">
              <w:rPr>
                <w:rFonts w:asciiTheme="minorHAnsi" w:eastAsiaTheme="minorEastAsia" w:hAnsiTheme="minorHAnsi" w:cstheme="minorBidi"/>
                <w:lang w:val="es-ES" w:eastAsia="en-US"/>
              </w:rPr>
              <w:t xml:space="preserve"> en diferentes actividades económicas como: comercio, hoteles</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restaurantes, servicios domésticos, entre otros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RW.CITE{{doc:5c997cd6e4b03723cb52b482 Ministeriodesalud 2018}}</w:instrText>
            </w:r>
            <w:r w:rsidRPr="007104D6">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w:t>
            </w:r>
            <w:r w:rsidRPr="00362BBF">
              <w:rPr>
                <w:rFonts w:asciiTheme="minorHAnsi" w:eastAsiaTheme="minorEastAsia" w:hAnsiTheme="minorHAnsi" w:cstheme="minorBidi"/>
                <w:lang w:val="es-ES" w:eastAsia="en-US"/>
              </w:rPr>
              <w:t>Adicionalmente, se registró un total de 1.078 casos críticos de salud mental por exposición a factores de riesgo</w:t>
            </w:r>
            <w:r>
              <w:rPr>
                <w:rFonts w:asciiTheme="minorHAnsi" w:eastAsiaTheme="minorEastAsia" w:hAnsiTheme="minorHAnsi" w:cstheme="minorBidi"/>
                <w:lang w:val="es-ES" w:eastAsia="en-US"/>
              </w:rPr>
              <w:t xml:space="preserve"> psicosocial</w:t>
            </w:r>
            <w:r w:rsidRPr="00362BBF">
              <w:rPr>
                <w:rFonts w:asciiTheme="minorHAnsi" w:eastAsiaTheme="minorEastAsia" w:hAnsiTheme="minorHAnsi" w:cstheme="minorBidi"/>
                <w:lang w:val="es-ES" w:eastAsia="en-US"/>
              </w:rPr>
              <w:t xml:space="preserve"> ocupacional, de los cuales 165 casos ocurrieron en la ciudad de Bogotá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RW.CITE{{doc:5c997e6ae4b0a2c6ef089fbd Ministeriodesalud 2019}}</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[15]</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Es</w:t>
            </w:r>
            <w:r>
              <w:rPr>
                <w:rFonts w:asciiTheme="minorHAnsi" w:eastAsiaTheme="minorEastAsia" w:hAnsiTheme="minorHAnsi" w:cstheme="minorBidi"/>
                <w:lang w:val="es-ES" w:eastAsia="en-US"/>
              </w:rPr>
              <w:t>ta problemática, crece año a año</w:t>
            </w:r>
            <w:r w:rsidRPr="00362BBF">
              <w:rPr>
                <w:rFonts w:asciiTheme="minorHAnsi" w:eastAsiaTheme="minorEastAsia" w:hAnsiTheme="minorHAnsi" w:cstheme="minorBidi"/>
                <w:lang w:val="es-ES" w:eastAsia="en-US"/>
              </w:rPr>
              <w:t xml:space="preserve"> c</w:t>
            </w:r>
            <w:r>
              <w:rPr>
                <w:rFonts w:asciiTheme="minorHAnsi" w:eastAsiaTheme="minorEastAsia" w:hAnsiTheme="minorHAnsi" w:cstheme="minorBidi"/>
                <w:lang w:val="es-ES" w:eastAsia="en-US"/>
              </w:rPr>
              <w:t>omo se aprecia en la figura 1.</w:t>
            </w:r>
            <w:r w:rsidR="002E2D56" w:rsidRPr="00362BBF">
              <w:rPr>
                <w:rFonts w:asciiTheme="minorHAnsi" w:eastAsiaTheme="minorEastAsia" w:hAnsiTheme="minorHAnsi" w:cstheme="minorBidi"/>
                <w:lang w:val="es-ES" w:eastAsia="en-US"/>
              </w:rPr>
              <w:t xml:space="preserve"> </w:t>
            </w:r>
          </w:p>
          <w:p w14:paraId="1E4586D1" w14:textId="77777777" w:rsidR="007E6609" w:rsidRDefault="007E6609" w:rsidP="007E6609">
            <w:pPr>
              <w:pStyle w:val="HTMLconformatoprevio"/>
              <w:keepNext/>
              <w:jc w:val="both"/>
            </w:pPr>
            <w:r>
              <w:rPr>
                <w:noProof/>
              </w:rPr>
              <w:drawing>
                <wp:inline distT="0" distB="0" distL="0" distR="0" wp14:anchorId="60866BFE" wp14:editId="28DD0D1A">
                  <wp:extent cx="4861560" cy="1238250"/>
                  <wp:effectExtent l="0" t="0" r="0" b="0"/>
                  <wp:docPr id="1" name="Gráfico 1">
                    <a:extLst xmlns:a="http://schemas.openxmlformats.org/drawingml/2006/main">
                      <a:ext uri="{FF2B5EF4-FFF2-40B4-BE49-F238E27FC236}">
                        <a16:creationId xmlns:a16="http://schemas.microsoft.com/office/drawing/2014/main" id="{C343A8C7-6788-47B5-B216-D1A9DF9CC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B835F4" w14:textId="73BE737B" w:rsidR="007104D6" w:rsidRPr="007104D6" w:rsidRDefault="007E6609" w:rsidP="00AF05DB">
            <w:pPr>
              <w:pStyle w:val="Descripcin"/>
              <w:jc w:val="center"/>
              <w:rPr>
                <w:rFonts w:eastAsiaTheme="minorEastAsia"/>
                <w:lang w:val="es-ES"/>
              </w:rPr>
            </w:pPr>
            <w:r w:rsidRPr="007E6609">
              <w:rPr>
                <w:b w:val="0"/>
                <w:i/>
                <w:color w:val="000000" w:themeColor="text1"/>
              </w:rPr>
              <w:t xml:space="preserve">Figura </w:t>
            </w:r>
            <w:r w:rsidRPr="007E6609">
              <w:rPr>
                <w:b w:val="0"/>
                <w:i/>
                <w:color w:val="000000" w:themeColor="text1"/>
              </w:rPr>
              <w:fldChar w:fldCharType="begin"/>
            </w:r>
            <w:r w:rsidRPr="007E6609">
              <w:rPr>
                <w:b w:val="0"/>
                <w:i/>
                <w:color w:val="000000" w:themeColor="text1"/>
              </w:rPr>
              <w:instrText xml:space="preserve"> SEQ Figura \* ARABIC </w:instrText>
            </w:r>
            <w:r w:rsidRPr="007E6609">
              <w:rPr>
                <w:b w:val="0"/>
                <w:i/>
                <w:color w:val="000000" w:themeColor="text1"/>
              </w:rPr>
              <w:fldChar w:fldCharType="separate"/>
            </w:r>
            <w:r w:rsidR="005B7252">
              <w:rPr>
                <w:b w:val="0"/>
                <w:i/>
                <w:noProof/>
                <w:color w:val="000000" w:themeColor="text1"/>
              </w:rPr>
              <w:t>1</w:t>
            </w:r>
            <w:r w:rsidRPr="007E6609">
              <w:rPr>
                <w:b w:val="0"/>
                <w:i/>
                <w:color w:val="000000" w:themeColor="text1"/>
              </w:rPr>
              <w:fldChar w:fldCharType="end"/>
            </w:r>
            <w:r w:rsidRPr="007E6609">
              <w:rPr>
                <w:color w:val="000000" w:themeColor="text1"/>
              </w:rPr>
              <w:t xml:space="preserve">. </w:t>
            </w:r>
            <w:r w:rsidR="00AF05DB">
              <w:rPr>
                <w:rFonts w:eastAsiaTheme="minorEastAsia"/>
                <w:b w:val="0"/>
                <w:bCs w:val="0"/>
                <w:i/>
                <w:color w:val="auto"/>
                <w:lang w:val="es-ES"/>
              </w:rPr>
              <w:t>Casos de salud mental</w:t>
            </w:r>
            <w:r w:rsidRPr="00AF05DB">
              <w:rPr>
                <w:rFonts w:eastAsiaTheme="minorEastAsia"/>
                <w:b w:val="0"/>
                <w:bCs w:val="0"/>
                <w:i/>
                <w:color w:val="auto"/>
                <w:lang w:val="es-ES"/>
              </w:rPr>
              <w:t xml:space="preserve"> atendidas por exposición a factores de riesgo ocupacional (2009-2017)</w:t>
            </w:r>
          </w:p>
          <w:p w14:paraId="2C4AF0D4" w14:textId="409C29EA" w:rsidR="001B3E00" w:rsidRPr="003524B5" w:rsidRDefault="00E236F9" w:rsidP="001B3E00">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En la actualidad, existen métodos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que </w:t>
            </w:r>
            <w:r w:rsidRPr="003524B5">
              <w:rPr>
                <w:rFonts w:asciiTheme="minorHAnsi" w:eastAsiaTheme="minorEastAsia" w:hAnsiTheme="minorHAnsi" w:cstheme="minorBidi"/>
                <w:lang w:val="es-ES" w:eastAsia="en-US"/>
              </w:rPr>
              <w:t>facilitan la evaluación de FRP</w:t>
            </w:r>
            <w:r w:rsidR="000C5A85" w:rsidRPr="003524B5">
              <w:rPr>
                <w:rFonts w:asciiTheme="minorHAnsi" w:eastAsiaTheme="minorEastAsia" w:hAnsiTheme="minorHAnsi" w:cstheme="minorBidi"/>
                <w:lang w:val="es-ES" w:eastAsia="en-US"/>
              </w:rPr>
              <w:t>O</w:t>
            </w:r>
            <w:r w:rsidRPr="003524B5">
              <w:rPr>
                <w:rFonts w:asciiTheme="minorHAnsi" w:eastAsiaTheme="minorEastAsia" w:hAnsiTheme="minorHAnsi" w:cstheme="minorBidi"/>
                <w:lang w:val="es-ES" w:eastAsia="en-US"/>
              </w:rPr>
              <w:t xml:space="preserve"> y que se han desarrollado a partir de la integración de modelos que explican los mecanismos </w:t>
            </w:r>
            <w:r w:rsidR="000C5A85" w:rsidRPr="003524B5">
              <w:rPr>
                <w:rFonts w:asciiTheme="minorHAnsi" w:eastAsiaTheme="minorEastAsia" w:hAnsiTheme="minorHAnsi" w:cstheme="minorBidi"/>
                <w:lang w:val="es-ES" w:eastAsia="en-US"/>
              </w:rPr>
              <w:t>de generación de estrés asociados</w:t>
            </w:r>
            <w:r w:rsidRPr="003524B5">
              <w:rPr>
                <w:rFonts w:asciiTheme="minorHAnsi" w:eastAsiaTheme="minorEastAsia" w:hAnsiTheme="minorHAnsi" w:cstheme="minorBidi"/>
                <w:lang w:val="es-ES" w:eastAsia="en-US"/>
              </w:rPr>
              <w:t xml:space="preserve"> al trabajo.</w:t>
            </w:r>
            <w:r w:rsidR="007C6A20" w:rsidRPr="003524B5">
              <w:rPr>
                <w:rFonts w:asciiTheme="minorHAnsi" w:eastAsiaTheme="minorEastAsia" w:hAnsiTheme="minorHAnsi" w:cstheme="minorBidi"/>
                <w:lang w:val="es-ES" w:eastAsia="en-US"/>
              </w:rPr>
              <w:t xml:space="preserve"> </w:t>
            </w:r>
            <w:proofErr w:type="spellStart"/>
            <w:r w:rsidRPr="003524B5">
              <w:rPr>
                <w:rFonts w:asciiTheme="minorHAnsi" w:eastAsiaTheme="minorEastAsia" w:hAnsiTheme="minorHAnsi" w:cstheme="minorBidi"/>
                <w:lang w:val="es-ES" w:eastAsia="en-US"/>
              </w:rPr>
              <w:t>Blach</w:t>
            </w:r>
            <w:proofErr w:type="spellEnd"/>
            <w:r w:rsidRPr="003524B5">
              <w:rPr>
                <w:rFonts w:asciiTheme="minorHAnsi" w:eastAsiaTheme="minorEastAsia" w:hAnsiTheme="minorHAnsi" w:cstheme="minorBidi"/>
                <w:lang w:val="es-ES" w:eastAsia="en-US"/>
              </w:rPr>
              <w:t xml:space="preserve">, </w:t>
            </w:r>
            <w:proofErr w:type="spellStart"/>
            <w:r w:rsidRPr="003524B5">
              <w:rPr>
                <w:rFonts w:asciiTheme="minorHAnsi" w:eastAsiaTheme="minorEastAsia" w:hAnsiTheme="minorHAnsi" w:cstheme="minorBidi"/>
                <w:lang w:val="es-ES" w:eastAsia="en-US"/>
              </w:rPr>
              <w:t>Sahagun</w:t>
            </w:r>
            <w:proofErr w:type="spellEnd"/>
            <w:r w:rsidRPr="003524B5">
              <w:rPr>
                <w:rFonts w:asciiTheme="minorHAnsi" w:eastAsiaTheme="minorEastAsia" w:hAnsiTheme="minorHAnsi" w:cstheme="minorBidi"/>
                <w:lang w:val="es-ES" w:eastAsia="en-US"/>
              </w:rPr>
              <w:t xml:space="preserve"> y Cervantes, </w:t>
            </w:r>
            <w:r w:rsidR="003524B5" w:rsidRPr="003524B5">
              <w:rPr>
                <w:rFonts w:asciiTheme="minorHAnsi" w:eastAsiaTheme="minorEastAsia" w:hAnsiTheme="minorHAnsi" w:cstheme="minorBidi"/>
                <w:lang w:val="es-ES" w:eastAsia="en-US"/>
              </w:rPr>
              <w:t>exponen un trabajo en el que consolidan los principales c</w:t>
            </w:r>
            <w:r w:rsidR="00764AD0" w:rsidRPr="003524B5">
              <w:rPr>
                <w:rFonts w:asciiTheme="minorHAnsi" w:eastAsiaTheme="minorEastAsia" w:hAnsiTheme="minorHAnsi" w:cstheme="minorBidi"/>
                <w:lang w:val="es-ES" w:eastAsia="en-US"/>
              </w:rPr>
              <w:t>uestionario</w:t>
            </w:r>
            <w:r w:rsidR="003524B5" w:rsidRPr="003524B5">
              <w:rPr>
                <w:rFonts w:asciiTheme="minorHAnsi" w:eastAsiaTheme="minorEastAsia" w:hAnsiTheme="minorHAnsi" w:cstheme="minorBidi"/>
                <w:lang w:val="es-ES" w:eastAsia="en-US"/>
              </w:rPr>
              <w:t>s</w:t>
            </w:r>
            <w:r w:rsidR="00764AD0" w:rsidRPr="003524B5">
              <w:rPr>
                <w:rFonts w:asciiTheme="minorHAnsi" w:eastAsiaTheme="minorEastAsia" w:hAnsiTheme="minorHAnsi" w:cstheme="minorBidi"/>
                <w:lang w:val="es-ES" w:eastAsia="en-US"/>
              </w:rPr>
              <w:t xml:space="preserve"> par</w:t>
            </w:r>
            <w:r w:rsidR="003524B5" w:rsidRPr="003524B5">
              <w:rPr>
                <w:rFonts w:asciiTheme="minorHAnsi" w:eastAsiaTheme="minorEastAsia" w:hAnsiTheme="minorHAnsi" w:cstheme="minorBidi"/>
                <w:lang w:val="es-ES" w:eastAsia="en-US"/>
              </w:rPr>
              <w:t>a la e</w:t>
            </w:r>
            <w:r w:rsidR="00764AD0" w:rsidRPr="003524B5">
              <w:rPr>
                <w:rFonts w:asciiTheme="minorHAnsi" w:eastAsiaTheme="minorEastAsia" w:hAnsiTheme="minorHAnsi" w:cstheme="minorBidi"/>
                <w:lang w:val="es-ES" w:eastAsia="en-US"/>
              </w:rPr>
              <w:t>valuación</w:t>
            </w:r>
            <w:r w:rsidR="00B07165">
              <w:rPr>
                <w:rFonts w:asciiTheme="minorHAnsi" w:eastAsiaTheme="minorEastAsia" w:hAnsiTheme="minorHAnsi" w:cstheme="minorBidi"/>
                <w:lang w:val="es-ES" w:eastAsia="en-US"/>
              </w:rPr>
              <w:t xml:space="preserve"> de</w:t>
            </w:r>
            <w:r w:rsidR="00764AD0" w:rsidRPr="003524B5">
              <w:rPr>
                <w:rFonts w:asciiTheme="minorHAnsi" w:eastAsiaTheme="minorEastAsia" w:hAnsiTheme="minorHAnsi" w:cstheme="minorBidi"/>
                <w:lang w:val="es-ES" w:eastAsia="en-US"/>
              </w:rPr>
              <w:t xml:space="preserve"> </w:t>
            </w:r>
            <w:r w:rsidR="003524B5" w:rsidRPr="003524B5">
              <w:rPr>
                <w:rFonts w:asciiTheme="minorHAnsi" w:eastAsiaTheme="minorEastAsia" w:hAnsiTheme="minorHAnsi" w:cstheme="minorBidi"/>
                <w:lang w:val="es-ES" w:eastAsia="en-US"/>
              </w:rPr>
              <w:t xml:space="preserve">FRPO </w:t>
            </w:r>
            <w:r w:rsidR="003524B5" w:rsidRPr="003524B5">
              <w:rPr>
                <w:rFonts w:asciiTheme="minorHAnsi" w:eastAsiaTheme="minorEastAsia" w:hAnsiTheme="minorHAnsi" w:cstheme="minorBidi"/>
                <w:lang w:val="es-ES" w:eastAsia="en-US"/>
              </w:rPr>
              <w:fldChar w:fldCharType="begin"/>
            </w:r>
            <w:r w:rsidR="003524B5" w:rsidRPr="003524B5">
              <w:rPr>
                <w:rFonts w:asciiTheme="minorHAnsi" w:eastAsiaTheme="minorEastAsia" w:hAnsiTheme="minorHAnsi" w:cstheme="minorBidi"/>
                <w:lang w:val="es-ES" w:eastAsia="en-US"/>
              </w:rPr>
              <w:instrText>ADDIN RW.CITE{{doc:5cdcdb5be4b0afcfed75cffe VíctorH.CharriaO 2011}}</w:instrText>
            </w:r>
            <w:r w:rsidR="003524B5" w:rsidRPr="003524B5">
              <w:rPr>
                <w:rFonts w:asciiTheme="minorHAnsi" w:eastAsiaTheme="minorEastAsia" w:hAnsiTheme="minorHAnsi" w:cstheme="minorBidi"/>
                <w:lang w:val="es-ES" w:eastAsia="en-US"/>
              </w:rPr>
              <w:fldChar w:fldCharType="separate"/>
            </w:r>
            <w:r w:rsidR="003524B5" w:rsidRPr="003524B5">
              <w:rPr>
                <w:rFonts w:asciiTheme="minorHAnsi" w:eastAsiaTheme="minorEastAsia" w:hAnsiTheme="minorHAnsi" w:cstheme="minorBidi"/>
                <w:lang w:val="es-ES" w:eastAsia="en-US"/>
              </w:rPr>
              <w:t>[16]</w:t>
            </w:r>
            <w:r w:rsidR="003524B5" w:rsidRPr="003524B5">
              <w:rPr>
                <w:rFonts w:asciiTheme="minorHAnsi" w:eastAsiaTheme="minorEastAsia" w:hAnsiTheme="minorHAnsi" w:cstheme="minorBidi"/>
                <w:lang w:val="es-ES" w:eastAsia="en-US"/>
              </w:rPr>
              <w:fldChar w:fldCharType="end"/>
            </w:r>
            <w:r w:rsidR="00A926DE" w:rsidRPr="003524B5">
              <w:rPr>
                <w:rFonts w:asciiTheme="minorHAnsi" w:eastAsiaTheme="minorEastAsia" w:hAnsiTheme="minorHAnsi" w:cstheme="minorBidi"/>
                <w:lang w:val="es-ES" w:eastAsia="en-US"/>
              </w:rPr>
              <w:t>.</w:t>
            </w:r>
            <w:r w:rsidR="003524B5" w:rsidRPr="003524B5">
              <w:rPr>
                <w:rFonts w:asciiTheme="minorHAnsi" w:eastAsiaTheme="minorEastAsia" w:hAnsiTheme="minorHAnsi" w:cstheme="minorBidi"/>
                <w:lang w:val="es-ES" w:eastAsia="en-US"/>
              </w:rPr>
              <w:t xml:space="preserve"> Sin embargo</w:t>
            </w:r>
            <w:r w:rsidR="001B3E00" w:rsidRPr="003524B5">
              <w:rPr>
                <w:rFonts w:asciiTheme="minorHAnsi" w:eastAsiaTheme="minorEastAsia" w:hAnsiTheme="minorHAnsi" w:cstheme="minorBidi"/>
                <w:lang w:val="es-ES" w:eastAsia="en-US"/>
              </w:rPr>
              <w:t xml:space="preserve">, estos procedimientos son susceptibles a la variabilidad </w:t>
            </w:r>
            <w:r w:rsidR="00955965">
              <w:rPr>
                <w:rFonts w:asciiTheme="minorHAnsi" w:eastAsiaTheme="minorEastAsia" w:hAnsiTheme="minorHAnsi" w:cstheme="minorBidi"/>
                <w:lang w:val="es-ES" w:eastAsia="en-US"/>
              </w:rPr>
              <w:t>e incluso subjetividad en</w:t>
            </w:r>
            <w:r w:rsidR="001B3E00" w:rsidRPr="003524B5">
              <w:rPr>
                <w:rFonts w:asciiTheme="minorHAnsi" w:eastAsiaTheme="minorEastAsia" w:hAnsiTheme="minorHAnsi" w:cstheme="minorBidi"/>
                <w:lang w:val="es-ES" w:eastAsia="en-US"/>
              </w:rPr>
              <w:t xml:space="preserve"> las medidas</w:t>
            </w:r>
            <w:r w:rsidR="00B07165">
              <w:rPr>
                <w:rFonts w:asciiTheme="minorHAnsi" w:eastAsiaTheme="minorEastAsia" w:hAnsiTheme="minorHAnsi" w:cstheme="minorBidi"/>
                <w:lang w:val="es-ES" w:eastAsia="en-US"/>
              </w:rPr>
              <w:t xml:space="preserve"> </w:t>
            </w:r>
            <w:r w:rsidR="00955965" w:rsidRPr="003524B5">
              <w:rPr>
                <w:rFonts w:asciiTheme="minorHAnsi" w:eastAsiaTheme="minorEastAsia" w:hAnsiTheme="minorHAnsi" w:cstheme="minorBidi"/>
                <w:lang w:val="es-ES" w:eastAsia="en-US"/>
              </w:rPr>
              <w:fldChar w:fldCharType="begin"/>
            </w:r>
            <w:r w:rsidR="00955965" w:rsidRPr="003524B5">
              <w:rPr>
                <w:rFonts w:asciiTheme="minorHAnsi" w:eastAsiaTheme="minorEastAsia" w:hAnsiTheme="minorHAnsi" w:cstheme="minorBidi"/>
                <w:lang w:val="es-ES" w:eastAsia="en-US"/>
              </w:rPr>
              <w:instrText>ADDIN RW.CITE{{doc:5cdcd9aee4b02cf23c279bb9 M.Caicoya 2004}}</w:instrText>
            </w:r>
            <w:r w:rsidR="00955965" w:rsidRPr="003524B5">
              <w:rPr>
                <w:rFonts w:asciiTheme="minorHAnsi" w:eastAsiaTheme="minorEastAsia" w:hAnsiTheme="minorHAnsi" w:cstheme="minorBidi"/>
                <w:lang w:val="es-ES" w:eastAsia="en-US"/>
              </w:rPr>
              <w:fldChar w:fldCharType="separate"/>
            </w:r>
            <w:r w:rsidR="00955965" w:rsidRPr="00955965">
              <w:rPr>
                <w:rFonts w:asciiTheme="minorHAnsi" w:eastAsiaTheme="minorEastAsia" w:hAnsiTheme="minorHAnsi" w:cstheme="minorBidi"/>
                <w:lang w:val="es-ES" w:eastAsia="en-US"/>
              </w:rPr>
              <w:t>[17]</w:t>
            </w:r>
            <w:r w:rsidR="00955965" w:rsidRPr="003524B5">
              <w:rPr>
                <w:rFonts w:asciiTheme="minorHAnsi" w:eastAsiaTheme="minorEastAsia" w:hAnsiTheme="minorHAnsi" w:cstheme="minorBidi"/>
                <w:lang w:val="es-ES" w:eastAsia="en-US"/>
              </w:rPr>
              <w:fldChar w:fldCharType="end"/>
            </w:r>
            <w:r w:rsidR="001B3E00" w:rsidRPr="003524B5">
              <w:rPr>
                <w:rFonts w:asciiTheme="minorHAnsi" w:eastAsiaTheme="minorEastAsia" w:hAnsiTheme="minorHAnsi" w:cstheme="minorBidi"/>
                <w:lang w:val="es-ES" w:eastAsia="en-US"/>
              </w:rPr>
              <w:t xml:space="preserve">, ya que la evaluación se realiza mediante cuestionarios relacionados a aspectos y procesos laborales que </w:t>
            </w:r>
            <w:r w:rsidR="001B3E00" w:rsidRPr="00756437">
              <w:rPr>
                <w:rFonts w:asciiTheme="minorHAnsi" w:eastAsiaTheme="minorEastAsia" w:hAnsiTheme="minorHAnsi" w:cstheme="minorBidi"/>
                <w:lang w:val="es-ES" w:eastAsia="en-US"/>
              </w:rPr>
              <w:t xml:space="preserve">no son observados directamente por los </w:t>
            </w:r>
            <w:r w:rsidR="003524B5" w:rsidRPr="00756437">
              <w:rPr>
                <w:rFonts w:asciiTheme="minorHAnsi" w:eastAsiaTheme="minorEastAsia" w:hAnsiTheme="minorHAnsi" w:cstheme="minorBidi"/>
                <w:lang w:val="es-ES" w:eastAsia="en-US"/>
              </w:rPr>
              <w:t>especialista</w:t>
            </w:r>
            <w:r w:rsidR="001B3E00" w:rsidRPr="00756437">
              <w:rPr>
                <w:rFonts w:asciiTheme="minorHAnsi" w:eastAsiaTheme="minorEastAsia" w:hAnsiTheme="minorHAnsi" w:cstheme="minorBidi"/>
                <w:lang w:val="es-ES" w:eastAsia="en-US"/>
              </w:rPr>
              <w:t>s</w:t>
            </w:r>
            <w:r w:rsidR="003524B5" w:rsidRPr="00756437">
              <w:rPr>
                <w:rFonts w:asciiTheme="minorHAnsi" w:eastAsiaTheme="minorEastAsia" w:hAnsiTheme="minorHAnsi" w:cstheme="minorBidi"/>
                <w:lang w:val="es-ES" w:eastAsia="en-US"/>
              </w:rPr>
              <w:t xml:space="preserve"> en salud ocupacional</w:t>
            </w:r>
            <w:r w:rsidR="001B3E00" w:rsidRPr="003524B5">
              <w:rPr>
                <w:rFonts w:asciiTheme="minorHAnsi" w:eastAsiaTheme="minorEastAsia" w:hAnsiTheme="minorHAnsi" w:cstheme="minorBidi"/>
                <w:lang w:val="es-ES" w:eastAsia="en-US"/>
              </w:rPr>
              <w:t>,</w:t>
            </w:r>
            <w:r w:rsidR="00F67215">
              <w:rPr>
                <w:rFonts w:asciiTheme="minorHAnsi" w:eastAsiaTheme="minorEastAsia" w:hAnsiTheme="minorHAnsi" w:cstheme="minorBidi"/>
                <w:lang w:val="es-ES" w:eastAsia="en-US"/>
              </w:rPr>
              <w:t xml:space="preserve"> sino que son referidos por los</w:t>
            </w:r>
            <w:r w:rsidR="001B3E00" w:rsidRPr="003524B5">
              <w:rPr>
                <w:rFonts w:asciiTheme="minorHAnsi" w:eastAsiaTheme="minorEastAsia" w:hAnsiTheme="minorHAnsi" w:cstheme="minorBidi"/>
                <w:lang w:val="es-ES" w:eastAsia="en-US"/>
              </w:rPr>
              <w:t xml:space="preserve"> trabajadores </w:t>
            </w:r>
            <w:r w:rsidR="001B3E00" w:rsidRPr="003524B5">
              <w:rPr>
                <w:rFonts w:asciiTheme="minorHAnsi" w:eastAsiaTheme="minorEastAsia" w:hAnsiTheme="minorHAnsi" w:cstheme="minorBidi"/>
                <w:lang w:val="es-ES" w:eastAsia="en-US"/>
              </w:rPr>
              <w:fldChar w:fldCharType="begin"/>
            </w:r>
            <w:r w:rsidR="001B3E00" w:rsidRPr="003524B5">
              <w:rPr>
                <w:rFonts w:asciiTheme="minorHAnsi" w:eastAsiaTheme="minorEastAsia" w:hAnsiTheme="minorHAnsi" w:cstheme="minorBidi"/>
                <w:lang w:val="es-ES" w:eastAsia="en-US"/>
              </w:rPr>
              <w:instrText>ADDIN RW.CITE{{doc:5cdcd234e4b02cf23c279acf Benavides,F.G 2002}}</w:instrText>
            </w:r>
            <w:r w:rsidR="001B3E00" w:rsidRPr="003524B5">
              <w:rPr>
                <w:rFonts w:asciiTheme="minorHAnsi" w:eastAsiaTheme="minorEastAsia" w:hAnsiTheme="minorHAnsi" w:cstheme="minorBidi"/>
                <w:lang w:val="es-ES" w:eastAsia="en-US"/>
              </w:rPr>
              <w:fldChar w:fldCharType="separate"/>
            </w:r>
            <w:r w:rsidR="00955965" w:rsidRPr="00955965">
              <w:rPr>
                <w:rFonts w:asciiTheme="minorHAnsi" w:eastAsiaTheme="minorEastAsia" w:hAnsiTheme="minorHAnsi" w:cstheme="minorBidi"/>
                <w:lang w:val="es-ES" w:eastAsia="en-US"/>
              </w:rPr>
              <w:t>[18]</w:t>
            </w:r>
            <w:r w:rsidR="001B3E00" w:rsidRPr="003524B5">
              <w:rPr>
                <w:rFonts w:asciiTheme="minorHAnsi" w:eastAsiaTheme="minorEastAsia" w:hAnsiTheme="minorHAnsi" w:cstheme="minorBidi"/>
                <w:lang w:val="es-ES" w:eastAsia="en-US"/>
              </w:rPr>
              <w:fldChar w:fldCharType="end"/>
            </w:r>
            <w:r w:rsidR="001B3E00" w:rsidRPr="003524B5">
              <w:rPr>
                <w:rFonts w:asciiTheme="minorHAnsi" w:eastAsiaTheme="minorEastAsia" w:hAnsiTheme="minorHAnsi" w:cstheme="minorBidi"/>
                <w:lang w:val="es-ES" w:eastAsia="en-US"/>
              </w:rPr>
              <w:t>.</w:t>
            </w:r>
            <w:r w:rsidR="000C5A85" w:rsidRPr="003524B5">
              <w:rPr>
                <w:rFonts w:asciiTheme="minorHAnsi" w:eastAsiaTheme="minorEastAsia" w:hAnsiTheme="minorHAnsi" w:cstheme="minorBidi"/>
                <w:lang w:val="es-ES" w:eastAsia="en-US"/>
              </w:rPr>
              <w:t xml:space="preserve"> </w:t>
            </w:r>
          </w:p>
          <w:p w14:paraId="3CAB3561" w14:textId="77777777" w:rsidR="00A32C20" w:rsidRDefault="00A32C20" w:rsidP="00D81914">
            <w:pPr>
              <w:pStyle w:val="HTMLconformatoprevio"/>
              <w:jc w:val="both"/>
              <w:rPr>
                <w:rFonts w:asciiTheme="minorHAnsi" w:eastAsiaTheme="minorEastAsia" w:hAnsiTheme="minorHAnsi" w:cstheme="minorBidi"/>
                <w:color w:val="FF0000"/>
                <w:lang w:val="es-ES" w:eastAsia="en-US"/>
              </w:rPr>
            </w:pPr>
          </w:p>
          <w:p w14:paraId="324A37CA" w14:textId="7F16D1F9" w:rsidR="00CC3AC7" w:rsidRDefault="00605C23" w:rsidP="00CC3AC7">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Existen referentes que han abordado algunos aspectos relacionados con la salud mental de las personas en el entorno laboral </w:t>
            </w:r>
            <w:r w:rsidR="00986278">
              <w:rPr>
                <w:rFonts w:asciiTheme="minorHAnsi" w:eastAsiaTheme="minorEastAsia" w:hAnsiTheme="minorHAnsi" w:cstheme="minorBidi"/>
                <w:lang w:val="es-ES" w:eastAsia="en-US"/>
              </w:rPr>
              <w:fldChar w:fldCharType="begin"/>
            </w:r>
            <w:r w:rsidR="004213FF" w:rsidRPr="004213FF">
              <w:rPr>
                <w:rFonts w:asciiTheme="minorHAnsi" w:eastAsiaTheme="minorEastAsia" w:hAnsiTheme="minorHAnsi" w:cstheme="minorBidi"/>
                <w:lang w:val="es-ES" w:eastAsia="en-US"/>
              </w:rPr>
              <w:instrText>ADDIN RW.CITE{{doc:5ca198aee4b03723cb54d0b6 Choi,Sehoon 2018; doc:5cbbab16e4b0a584f9b6a60c Golonka,Krystyna 2019}}</w:instrText>
            </w:r>
            <w:r w:rsidR="00986278">
              <w:rPr>
                <w:rFonts w:asciiTheme="minorHAnsi" w:eastAsiaTheme="minorEastAsia" w:hAnsiTheme="minorHAnsi" w:cstheme="minorBidi"/>
                <w:lang w:val="es-ES" w:eastAsia="en-US"/>
              </w:rPr>
              <w:fldChar w:fldCharType="separate"/>
            </w:r>
            <w:r w:rsidR="00C838E1">
              <w:rPr>
                <w:rFonts w:asciiTheme="minorHAnsi" w:eastAsiaTheme="minorEastAsia" w:hAnsiTheme="minorHAnsi" w:cstheme="minorBidi"/>
                <w:lang w:val="es-ES" w:eastAsia="en-US"/>
              </w:rPr>
              <w:t>[19]</w:t>
            </w:r>
            <w:r w:rsidR="00C838E1" w:rsidRPr="00C838E1">
              <w:rPr>
                <w:rFonts w:asciiTheme="minorHAnsi" w:eastAsiaTheme="minorEastAsia" w:hAnsiTheme="minorHAnsi" w:cstheme="minorBidi"/>
                <w:lang w:val="es-ES" w:eastAsia="en-US"/>
              </w:rPr>
              <w:t>[20]</w:t>
            </w:r>
            <w:r w:rsidR="00986278">
              <w:rPr>
                <w:rFonts w:asciiTheme="minorHAnsi" w:eastAsiaTheme="minorEastAsia" w:hAnsiTheme="minorHAnsi" w:cstheme="minorBidi"/>
                <w:lang w:val="es-ES" w:eastAsia="en-US"/>
              </w:rPr>
              <w:fldChar w:fldCharType="end"/>
            </w:r>
            <w:r w:rsidR="00986278">
              <w:rPr>
                <w:rFonts w:asciiTheme="minorHAnsi" w:eastAsiaTheme="minorEastAsia" w:hAnsiTheme="minorHAnsi" w:cstheme="minorBidi"/>
                <w:lang w:val="es-ES" w:eastAsia="en-US"/>
              </w:rPr>
              <w:t xml:space="preserve">. Algunos de estos trabajos, han dado como resultado, </w:t>
            </w:r>
            <w:r>
              <w:rPr>
                <w:rFonts w:asciiTheme="minorHAnsi" w:eastAsiaTheme="minorEastAsia" w:hAnsiTheme="minorHAnsi" w:cstheme="minorBidi"/>
                <w:lang w:val="es-ES" w:eastAsia="en-US"/>
              </w:rPr>
              <w:t xml:space="preserve">soluciones tecnológicas para el monitoreo </w:t>
            </w:r>
            <w:r w:rsidR="00712C7D">
              <w:rPr>
                <w:rFonts w:asciiTheme="minorHAnsi" w:eastAsiaTheme="minorEastAsia" w:hAnsiTheme="minorHAnsi" w:cstheme="minorBidi"/>
                <w:lang w:val="es-ES" w:eastAsia="en-US"/>
              </w:rPr>
              <w:t xml:space="preserve">de algunos aspectos específicos </w:t>
            </w:r>
            <w:r>
              <w:rPr>
                <w:rFonts w:asciiTheme="minorHAnsi" w:eastAsiaTheme="minorEastAsia" w:hAnsiTheme="minorHAnsi" w:cstheme="minorBidi"/>
                <w:lang w:val="es-ES" w:eastAsia="en-US"/>
              </w:rPr>
              <w:t>de</w:t>
            </w:r>
            <w:r w:rsidR="00712C7D">
              <w:rPr>
                <w:rFonts w:asciiTheme="minorHAnsi" w:eastAsiaTheme="minorEastAsia" w:hAnsiTheme="minorHAnsi" w:cstheme="minorBidi"/>
                <w:lang w:val="es-ES" w:eastAsia="en-US"/>
              </w:rPr>
              <w:t xml:space="preserve"> los</w:t>
            </w:r>
            <w:r>
              <w:rPr>
                <w:rFonts w:asciiTheme="minorHAnsi" w:eastAsiaTheme="minorEastAsia" w:hAnsiTheme="minorHAnsi" w:cstheme="minorBidi"/>
                <w:lang w:val="es-ES" w:eastAsia="en-US"/>
              </w:rPr>
              <w:t xml:space="preserve"> FRPO</w:t>
            </w:r>
            <w:r w:rsidR="00712C7D">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que van desde </w:t>
            </w:r>
            <w:r w:rsidR="00986278">
              <w:rPr>
                <w:rFonts w:asciiTheme="minorHAnsi" w:eastAsiaTheme="minorEastAsia" w:hAnsiTheme="minorHAnsi" w:cstheme="minorBidi"/>
                <w:lang w:val="es-ES" w:eastAsia="en-US"/>
              </w:rPr>
              <w:t xml:space="preserve">la implementación de </w:t>
            </w:r>
            <w:r w:rsidR="00986278" w:rsidRPr="007104D6">
              <w:rPr>
                <w:rFonts w:asciiTheme="minorHAnsi" w:eastAsiaTheme="minorEastAsia" w:hAnsiTheme="minorHAnsi" w:cstheme="minorBidi"/>
                <w:lang w:val="es-ES" w:eastAsia="en-US"/>
              </w:rPr>
              <w:t>controles de carga en las extremidades y otras partes del cuerpo a partir de sensores</w:t>
            </w:r>
            <w:r w:rsidR="00986278">
              <w:rPr>
                <w:rFonts w:asciiTheme="minorHAnsi" w:eastAsiaTheme="minorEastAsia" w:hAnsiTheme="minorHAnsi" w:cstheme="minorBidi"/>
                <w:lang w:val="es-ES" w:eastAsia="en-US"/>
              </w:rPr>
              <w:t xml:space="preserve"> </w:t>
            </w:r>
            <w:r w:rsidR="00986278" w:rsidRPr="007104D6">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RW.CITE{{doc:5cbb96a0e4b06bbb8aabeda7 Yong-RenHuang Oct 2012}}</w:instrText>
            </w:r>
            <w:r w:rsidR="00986278" w:rsidRPr="007104D6">
              <w:rPr>
                <w:rFonts w:asciiTheme="minorHAnsi" w:eastAsiaTheme="minorEastAsia" w:hAnsiTheme="minorHAnsi" w:cstheme="minorBidi"/>
                <w:lang w:val="es-ES" w:eastAsia="en-US"/>
              </w:rPr>
              <w:fldChar w:fldCharType="separate"/>
            </w:r>
            <w:r w:rsidR="00712C7D" w:rsidRPr="00712C7D">
              <w:rPr>
                <w:rFonts w:asciiTheme="minorHAnsi" w:eastAsiaTheme="minorEastAsia" w:hAnsiTheme="minorHAnsi" w:cstheme="minorBidi"/>
                <w:lang w:val="es-ES" w:eastAsia="en-US"/>
              </w:rPr>
              <w:t>[21]</w:t>
            </w:r>
            <w:r w:rsidR="00986278" w:rsidRPr="007104D6">
              <w:rPr>
                <w:rFonts w:asciiTheme="minorHAnsi" w:eastAsiaTheme="minorEastAsia" w:hAnsiTheme="minorHAnsi" w:cstheme="minorBidi"/>
                <w:lang w:val="es-ES" w:eastAsia="en-US"/>
              </w:rPr>
              <w:fldChar w:fldCharType="end"/>
            </w:r>
            <w:r w:rsidR="00712C7D">
              <w:rPr>
                <w:rFonts w:asciiTheme="minorHAnsi" w:eastAsiaTheme="minorEastAsia" w:hAnsiTheme="minorHAnsi" w:cstheme="minorBidi"/>
                <w:lang w:val="es-ES" w:eastAsia="en-US"/>
              </w:rPr>
              <w:t xml:space="preserve">, hasta </w:t>
            </w:r>
            <w:r w:rsidR="00986278">
              <w:rPr>
                <w:rFonts w:asciiTheme="minorHAnsi" w:eastAsiaTheme="minorEastAsia" w:hAnsiTheme="minorHAnsi" w:cstheme="minorBidi"/>
                <w:lang w:val="es-ES" w:eastAsia="en-US"/>
              </w:rPr>
              <w:t>la</w:t>
            </w:r>
            <w:r w:rsidR="00986278" w:rsidRPr="3535C29E">
              <w:rPr>
                <w:rFonts w:asciiTheme="minorHAnsi" w:eastAsiaTheme="minorEastAsia" w:hAnsiTheme="minorHAnsi" w:cstheme="minorBidi"/>
                <w:lang w:val="es-ES" w:eastAsia="en-US"/>
              </w:rPr>
              <w:t xml:space="preserve"> </w:t>
            </w:r>
            <w:r w:rsidR="00986278">
              <w:rPr>
                <w:rFonts w:asciiTheme="minorHAnsi" w:eastAsiaTheme="minorEastAsia" w:hAnsiTheme="minorHAnsi" w:cstheme="minorBidi"/>
                <w:lang w:val="es-ES" w:eastAsia="en-US"/>
              </w:rPr>
              <w:t xml:space="preserve">evaluación de </w:t>
            </w:r>
            <w:r w:rsidR="00986278" w:rsidRPr="3535C29E">
              <w:rPr>
                <w:rFonts w:asciiTheme="minorHAnsi" w:eastAsiaTheme="minorEastAsia" w:hAnsiTheme="minorHAnsi" w:cstheme="minorBidi"/>
                <w:lang w:val="es-ES" w:eastAsia="en-US"/>
              </w:rPr>
              <w:t>estrés en personas</w:t>
            </w:r>
            <w:r w:rsidR="00986278">
              <w:rPr>
                <w:rFonts w:asciiTheme="minorHAnsi" w:eastAsiaTheme="minorEastAsia" w:hAnsiTheme="minorHAnsi" w:cstheme="minorBidi"/>
                <w:lang w:val="es-ES" w:eastAsia="en-US"/>
              </w:rPr>
              <w:t>,</w:t>
            </w:r>
            <w:r w:rsidR="00986278" w:rsidRPr="007104D6">
              <w:rPr>
                <w:rFonts w:asciiTheme="minorHAnsi" w:eastAsiaTheme="minorEastAsia" w:hAnsiTheme="minorHAnsi" w:cstheme="minorBidi"/>
                <w:lang w:val="es-ES" w:eastAsia="en-US"/>
              </w:rPr>
              <w:t xml:space="preserve"> </w:t>
            </w:r>
            <w:r w:rsidR="00986278">
              <w:rPr>
                <w:rFonts w:asciiTheme="minorHAnsi" w:eastAsiaTheme="minorEastAsia" w:hAnsiTheme="minorHAnsi" w:cstheme="minorBidi"/>
                <w:lang w:val="es-ES" w:eastAsia="en-US"/>
              </w:rPr>
              <w:t>empleando imágenes de</w:t>
            </w:r>
            <w:r w:rsidR="00986278" w:rsidRPr="007104D6">
              <w:rPr>
                <w:rFonts w:asciiTheme="minorHAnsi" w:eastAsiaTheme="minorEastAsia" w:hAnsiTheme="minorHAnsi" w:cstheme="minorBidi"/>
                <w:lang w:val="es-ES" w:eastAsia="en-US"/>
              </w:rPr>
              <w:t xml:space="preserve"> electroencefalograma </w:t>
            </w:r>
            <w:r w:rsidR="00986278" w:rsidRPr="007104D6">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RW.CITE{{doc:5ca214bbe4b03723cb551985 Jebelli,Houtan 2018}}</w:instrText>
            </w:r>
            <w:r w:rsidR="00986278" w:rsidRPr="007104D6">
              <w:rPr>
                <w:rFonts w:asciiTheme="minorHAnsi" w:eastAsiaTheme="minorEastAsia" w:hAnsiTheme="minorHAnsi" w:cstheme="minorBidi"/>
                <w:lang w:val="es-ES" w:eastAsia="en-US"/>
              </w:rPr>
              <w:fldChar w:fldCharType="separate"/>
            </w:r>
            <w:r w:rsidR="00712C7D" w:rsidRPr="00712C7D">
              <w:rPr>
                <w:rFonts w:asciiTheme="minorHAnsi" w:eastAsiaTheme="minorEastAsia" w:hAnsiTheme="minorHAnsi" w:cstheme="minorBidi"/>
                <w:lang w:val="es-ES" w:eastAsia="en-US"/>
              </w:rPr>
              <w:t>[22]</w:t>
            </w:r>
            <w:r w:rsidR="00986278" w:rsidRPr="007104D6">
              <w:rPr>
                <w:rFonts w:asciiTheme="minorHAnsi" w:eastAsiaTheme="minorEastAsia" w:hAnsiTheme="minorHAnsi" w:cstheme="minorBidi"/>
                <w:lang w:val="es-ES" w:eastAsia="en-US"/>
              </w:rPr>
              <w:fldChar w:fldCharType="end"/>
            </w:r>
            <w:r w:rsidR="00986278">
              <w:rPr>
                <w:rFonts w:asciiTheme="minorHAnsi" w:eastAsiaTheme="minorEastAsia" w:hAnsiTheme="minorHAnsi" w:cstheme="minorBidi"/>
                <w:lang w:val="es-ES" w:eastAsia="en-US"/>
              </w:rPr>
              <w:t>.</w:t>
            </w:r>
            <w:r w:rsidR="00966209">
              <w:rPr>
                <w:rFonts w:asciiTheme="minorHAnsi" w:eastAsiaTheme="minorEastAsia" w:hAnsiTheme="minorHAnsi" w:cstheme="minorBidi"/>
                <w:lang w:val="es-ES" w:eastAsia="en-US"/>
              </w:rPr>
              <w:t xml:space="preserve"> </w:t>
            </w:r>
            <w:r w:rsidR="00CC3AC7">
              <w:rPr>
                <w:rFonts w:asciiTheme="minorHAnsi" w:eastAsiaTheme="minorEastAsia" w:hAnsiTheme="minorHAnsi" w:cstheme="minorBidi"/>
                <w:lang w:val="es-ES" w:eastAsia="en-US"/>
              </w:rPr>
              <w:t>Trabajos como los de</w:t>
            </w:r>
            <w:r w:rsidR="00ED0969">
              <w:rPr>
                <w:rFonts w:asciiTheme="minorHAnsi" w:eastAsiaTheme="minorEastAsia" w:hAnsiTheme="minorHAnsi" w:cstheme="minorBidi"/>
                <w:lang w:val="es-ES" w:eastAsia="en-US"/>
              </w:rPr>
              <w:t xml:space="preserve"> Zack</w:t>
            </w:r>
            <w:r w:rsidR="00712C7D">
              <w:rPr>
                <w:rFonts w:asciiTheme="minorHAnsi" w:eastAsiaTheme="minorEastAsia" w:hAnsiTheme="minorHAnsi" w:cstheme="minorBidi"/>
                <w:lang w:val="es-ES" w:eastAsia="en-US"/>
              </w:rPr>
              <w:t xml:space="preserve"> Zhu</w:t>
            </w:r>
            <w:r w:rsidR="00966209">
              <w:rPr>
                <w:rFonts w:asciiTheme="minorHAnsi" w:eastAsiaTheme="minorEastAsia" w:hAnsiTheme="minorHAnsi" w:cstheme="minorBidi"/>
                <w:lang w:val="es-ES" w:eastAsia="en-US"/>
              </w:rPr>
              <w:t xml:space="preserve"> </w:t>
            </w:r>
            <w:r w:rsidR="00712C7D">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RW.CITE{{doc:5ca97ad8e4b08b36d9268681 Zhu,Zack 2016}}</w:instrText>
            </w:r>
            <w:r w:rsidR="00712C7D">
              <w:rPr>
                <w:rFonts w:asciiTheme="minorHAnsi" w:eastAsiaTheme="minorEastAsia" w:hAnsiTheme="minorHAnsi" w:cstheme="minorBidi"/>
                <w:lang w:val="es-ES" w:eastAsia="en-US"/>
              </w:rPr>
              <w:fldChar w:fldCharType="separate"/>
            </w:r>
            <w:r w:rsidR="00D573F9" w:rsidRPr="00D573F9">
              <w:rPr>
                <w:rFonts w:asciiTheme="minorHAnsi" w:eastAsiaTheme="minorEastAsia" w:hAnsiTheme="minorHAnsi" w:cstheme="minorBidi"/>
                <w:lang w:val="es-ES" w:eastAsia="en-US"/>
              </w:rPr>
              <w:t>[23]</w:t>
            </w:r>
            <w:r w:rsidR="00712C7D">
              <w:rPr>
                <w:rFonts w:asciiTheme="minorHAnsi" w:eastAsiaTheme="minorEastAsia" w:hAnsiTheme="minorHAnsi" w:cstheme="minorBidi"/>
                <w:lang w:val="es-ES" w:eastAsia="en-US"/>
              </w:rPr>
              <w:fldChar w:fldCharType="end"/>
            </w:r>
            <w:r w:rsidR="00966209">
              <w:rPr>
                <w:rFonts w:asciiTheme="minorHAnsi" w:eastAsiaTheme="minorEastAsia" w:hAnsiTheme="minorHAnsi" w:cstheme="minorBidi"/>
                <w:lang w:val="es-ES" w:eastAsia="en-US"/>
              </w:rPr>
              <w:t xml:space="preserve"> o Raffaele Gravina </w:t>
            </w:r>
            <w:r w:rsidR="00966209" w:rsidRPr="004213FF">
              <w:rPr>
                <w:rFonts w:asciiTheme="minorHAnsi" w:eastAsiaTheme="minorEastAsia" w:hAnsiTheme="minorHAnsi" w:cstheme="minorBidi"/>
                <w:lang w:val="es-ES" w:eastAsia="en-US"/>
              </w:rPr>
              <w:fldChar w:fldCharType="begin"/>
            </w:r>
            <w:r w:rsidR="00966209" w:rsidRPr="004213FF">
              <w:rPr>
                <w:rFonts w:asciiTheme="minorHAnsi" w:eastAsiaTheme="minorEastAsia" w:hAnsiTheme="minorHAnsi" w:cstheme="minorBidi"/>
                <w:lang w:val="es-ES" w:eastAsia="en-US"/>
              </w:rPr>
              <w:instrText>ADDIN RW.CITE{{doc:5ca98348e4b09edd5d30de22 Gravina,Raffaele 2019}}</w:instrText>
            </w:r>
            <w:r w:rsidR="00966209" w:rsidRPr="004213FF">
              <w:rPr>
                <w:rFonts w:asciiTheme="minorHAnsi" w:eastAsiaTheme="minorEastAsia" w:hAnsiTheme="minorHAnsi" w:cstheme="minorBidi"/>
                <w:lang w:val="es-ES" w:eastAsia="en-US"/>
              </w:rPr>
              <w:fldChar w:fldCharType="separate"/>
            </w:r>
            <w:r w:rsidR="00D573F9" w:rsidRPr="00D573F9">
              <w:rPr>
                <w:rFonts w:asciiTheme="minorHAnsi" w:eastAsiaTheme="minorEastAsia" w:hAnsiTheme="minorHAnsi" w:cstheme="minorBidi"/>
                <w:lang w:val="es-ES" w:eastAsia="en-US"/>
              </w:rPr>
              <w:t>[24]</w:t>
            </w:r>
            <w:r w:rsidR="00966209" w:rsidRPr="004213FF">
              <w:rPr>
                <w:rFonts w:asciiTheme="minorHAnsi" w:eastAsiaTheme="minorEastAsia" w:hAnsiTheme="minorHAnsi" w:cstheme="minorBidi"/>
                <w:lang w:val="es-ES" w:eastAsia="en-US"/>
              </w:rPr>
              <w:fldChar w:fldCharType="end"/>
            </w:r>
            <w:r w:rsidR="00712C7D">
              <w:rPr>
                <w:rFonts w:asciiTheme="minorHAnsi" w:eastAsiaTheme="minorEastAsia" w:hAnsiTheme="minorHAnsi" w:cstheme="minorBidi"/>
                <w:lang w:val="es-ES" w:eastAsia="en-US"/>
              </w:rPr>
              <w:t>,</w:t>
            </w:r>
            <w:r w:rsidR="00ED0969">
              <w:rPr>
                <w:rFonts w:asciiTheme="minorHAnsi" w:eastAsiaTheme="minorEastAsia" w:hAnsiTheme="minorHAnsi" w:cstheme="minorBidi"/>
                <w:lang w:val="es-ES" w:eastAsia="en-US"/>
              </w:rPr>
              <w:t xml:space="preserve"> </w:t>
            </w:r>
            <w:r w:rsidR="004213FF">
              <w:rPr>
                <w:rFonts w:asciiTheme="minorHAnsi" w:eastAsiaTheme="minorEastAsia" w:hAnsiTheme="minorHAnsi" w:cstheme="minorBidi"/>
                <w:lang w:val="es-ES" w:eastAsia="en-US"/>
              </w:rPr>
              <w:t>sugieren</w:t>
            </w:r>
            <w:r w:rsidR="00ED0969">
              <w:rPr>
                <w:rFonts w:asciiTheme="minorHAnsi" w:eastAsiaTheme="minorEastAsia" w:hAnsiTheme="minorHAnsi" w:cstheme="minorBidi"/>
                <w:lang w:val="es-ES" w:eastAsia="en-US"/>
              </w:rPr>
              <w:t xml:space="preserve"> perspectiva</w:t>
            </w:r>
            <w:r w:rsidR="006D0C86">
              <w:rPr>
                <w:rFonts w:asciiTheme="minorHAnsi" w:eastAsiaTheme="minorEastAsia" w:hAnsiTheme="minorHAnsi" w:cstheme="minorBidi"/>
                <w:lang w:val="es-ES" w:eastAsia="en-US"/>
              </w:rPr>
              <w:t>s</w:t>
            </w:r>
            <w:r w:rsidR="00ED0969">
              <w:rPr>
                <w:rFonts w:asciiTheme="minorHAnsi" w:eastAsiaTheme="minorEastAsia" w:hAnsiTheme="minorHAnsi" w:cstheme="minorBidi"/>
                <w:lang w:val="es-ES" w:eastAsia="en-US"/>
              </w:rPr>
              <w:t xml:space="preserve"> </w:t>
            </w:r>
            <w:r w:rsidR="00EB514C">
              <w:rPr>
                <w:rFonts w:asciiTheme="minorHAnsi" w:eastAsiaTheme="minorEastAsia" w:hAnsiTheme="minorHAnsi" w:cstheme="minorBidi"/>
                <w:lang w:val="es-ES" w:eastAsia="en-US"/>
              </w:rPr>
              <w:t xml:space="preserve">alternativas, </w:t>
            </w:r>
            <w:r w:rsidR="006D0C86">
              <w:rPr>
                <w:rFonts w:asciiTheme="minorHAnsi" w:eastAsiaTheme="minorEastAsia" w:hAnsiTheme="minorHAnsi" w:cstheme="minorBidi"/>
                <w:lang w:val="es-ES" w:eastAsia="en-US"/>
              </w:rPr>
              <w:t>basada</w:t>
            </w:r>
            <w:r w:rsidR="00EB514C">
              <w:rPr>
                <w:rFonts w:asciiTheme="minorHAnsi" w:eastAsiaTheme="minorEastAsia" w:hAnsiTheme="minorHAnsi" w:cstheme="minorBidi"/>
                <w:lang w:val="es-ES" w:eastAsia="en-US"/>
              </w:rPr>
              <w:t>s</w:t>
            </w:r>
            <w:r w:rsidR="006D0C86">
              <w:rPr>
                <w:rFonts w:asciiTheme="minorHAnsi" w:eastAsiaTheme="minorEastAsia" w:hAnsiTheme="minorHAnsi" w:cstheme="minorBidi"/>
                <w:lang w:val="es-ES" w:eastAsia="en-US"/>
              </w:rPr>
              <w:t xml:space="preserve"> en </w:t>
            </w:r>
            <w:r w:rsidR="00ED0969">
              <w:rPr>
                <w:rFonts w:asciiTheme="minorHAnsi" w:eastAsiaTheme="minorEastAsia" w:hAnsiTheme="minorHAnsi" w:cstheme="minorBidi"/>
                <w:lang w:val="es-ES" w:eastAsia="en-US"/>
              </w:rPr>
              <w:t xml:space="preserve">el </w:t>
            </w:r>
            <w:r w:rsidR="00ED0969" w:rsidRPr="3535C29E">
              <w:rPr>
                <w:rFonts w:asciiTheme="minorHAnsi" w:eastAsiaTheme="minorEastAsia" w:hAnsiTheme="minorHAnsi" w:cstheme="minorBidi"/>
                <w:lang w:val="es-ES" w:eastAsia="en-US"/>
              </w:rPr>
              <w:t xml:space="preserve">reconocimiento de </w:t>
            </w:r>
            <w:r w:rsidR="00ED0969">
              <w:rPr>
                <w:rFonts w:asciiTheme="minorHAnsi" w:eastAsiaTheme="minorEastAsia" w:hAnsiTheme="minorHAnsi" w:cstheme="minorBidi"/>
                <w:lang w:val="es-ES" w:eastAsia="en-US"/>
              </w:rPr>
              <w:t>estado de ánimo</w:t>
            </w:r>
            <w:r w:rsidR="00966209">
              <w:rPr>
                <w:rFonts w:asciiTheme="minorHAnsi" w:eastAsiaTheme="minorEastAsia" w:hAnsiTheme="minorHAnsi" w:cstheme="minorBidi"/>
                <w:lang w:val="es-ES" w:eastAsia="en-US"/>
              </w:rPr>
              <w:t xml:space="preserve"> a partir de la captura de señales </w:t>
            </w:r>
            <w:r w:rsidR="006D0C86">
              <w:rPr>
                <w:rFonts w:asciiTheme="minorHAnsi" w:eastAsiaTheme="minorEastAsia" w:hAnsiTheme="minorHAnsi" w:cstheme="minorBidi"/>
                <w:lang w:val="es-ES" w:eastAsia="en-US"/>
              </w:rPr>
              <w:t>con</w:t>
            </w:r>
            <w:r w:rsidR="00966209">
              <w:rPr>
                <w:rFonts w:asciiTheme="minorHAnsi" w:eastAsiaTheme="minorEastAsia" w:hAnsiTheme="minorHAnsi" w:cstheme="minorBidi"/>
                <w:lang w:val="es-ES" w:eastAsia="en-US"/>
              </w:rPr>
              <w:t xml:space="preserve"> dispositivos </w:t>
            </w:r>
            <w:r w:rsidR="00ED0969" w:rsidRPr="3535C29E">
              <w:rPr>
                <w:rFonts w:asciiTheme="minorHAnsi" w:eastAsiaTheme="minorEastAsia" w:hAnsiTheme="minorHAnsi" w:cstheme="minorBidi"/>
                <w:lang w:val="es-ES" w:eastAsia="en-US"/>
              </w:rPr>
              <w:t>electrónicos portátiles</w:t>
            </w:r>
            <w:r w:rsidR="00966209">
              <w:rPr>
                <w:rFonts w:asciiTheme="minorHAnsi" w:eastAsiaTheme="minorEastAsia" w:hAnsiTheme="minorHAnsi" w:cstheme="minorBidi"/>
                <w:lang w:val="es-ES" w:eastAsia="en-US"/>
              </w:rPr>
              <w:t>.</w:t>
            </w:r>
            <w:r w:rsidR="00756437">
              <w:rPr>
                <w:rFonts w:asciiTheme="minorHAnsi" w:eastAsiaTheme="minorEastAsia" w:hAnsiTheme="minorHAnsi" w:cstheme="minorBidi"/>
                <w:lang w:val="es-ES" w:eastAsia="en-US"/>
              </w:rPr>
              <w:t xml:space="preserve"> </w:t>
            </w:r>
            <w:r w:rsidR="00CC3AC7" w:rsidRPr="00756437">
              <w:rPr>
                <w:rFonts w:asciiTheme="minorHAnsi" w:eastAsiaTheme="minorEastAsia" w:hAnsiTheme="minorHAnsi" w:cstheme="minorBidi"/>
                <w:lang w:val="es-ES" w:eastAsia="en-US"/>
              </w:rPr>
              <w:t>Si bien estos avances representan un gran potencial para la industria</w:t>
            </w:r>
            <w:r w:rsidR="00756437" w:rsidRPr="00756437">
              <w:rPr>
                <w:rFonts w:asciiTheme="minorHAnsi" w:eastAsiaTheme="minorEastAsia" w:hAnsiTheme="minorHAnsi" w:cstheme="minorBidi"/>
                <w:lang w:val="es-ES" w:eastAsia="en-US"/>
              </w:rPr>
              <w:t xml:space="preserve"> de manufactura,</w:t>
            </w:r>
            <w:r w:rsidR="00CC3AC7" w:rsidRPr="00756437">
              <w:rPr>
                <w:rFonts w:asciiTheme="minorHAnsi" w:eastAsiaTheme="minorEastAsia" w:hAnsiTheme="minorHAnsi" w:cstheme="minorBidi"/>
                <w:lang w:val="es-ES" w:eastAsia="en-US"/>
              </w:rPr>
              <w:t xml:space="preserve"> la construcción</w:t>
            </w:r>
            <w:r w:rsidR="00756437" w:rsidRPr="00756437">
              <w:rPr>
                <w:rFonts w:asciiTheme="minorHAnsi" w:eastAsiaTheme="minorEastAsia" w:hAnsiTheme="minorHAnsi" w:cstheme="minorBidi"/>
                <w:lang w:val="es-ES" w:eastAsia="en-US"/>
              </w:rPr>
              <w:t>, entre otros</w:t>
            </w:r>
            <w:r w:rsidR="00CC3AC7" w:rsidRPr="00756437">
              <w:rPr>
                <w:rFonts w:asciiTheme="minorHAnsi" w:eastAsiaTheme="minorEastAsia" w:hAnsiTheme="minorHAnsi" w:cstheme="minorBidi"/>
                <w:lang w:val="es-ES" w:eastAsia="en-US"/>
              </w:rPr>
              <w:t xml:space="preserve"> </w:t>
            </w:r>
            <w:r w:rsidR="00CC3AC7" w:rsidRPr="00756437">
              <w:rPr>
                <w:rFonts w:asciiTheme="minorHAnsi" w:eastAsiaTheme="minorEastAsia" w:hAnsiTheme="minorHAnsi" w:cstheme="minorBidi"/>
                <w:lang w:val="es-ES" w:eastAsia="en-US"/>
              </w:rPr>
              <w:fldChar w:fldCharType="begin"/>
            </w:r>
            <w:r w:rsidR="00CC3AC7" w:rsidRPr="00756437">
              <w:rPr>
                <w:rFonts w:asciiTheme="minorHAnsi" w:eastAsiaTheme="minorEastAsia" w:hAnsiTheme="minorHAnsi" w:cstheme="minorBidi"/>
                <w:lang w:val="es-ES" w:eastAsia="en-US"/>
              </w:rPr>
              <w:instrText>ADDIN RW.CITE{{doc:5c998d48e4b0a2c6ef08c387 Reid,ChristopherR 2017}}</w:instrText>
            </w:r>
            <w:r w:rsidR="00CC3AC7" w:rsidRPr="00756437">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[25]</w:t>
            </w:r>
            <w:r w:rsidR="00CC3AC7" w:rsidRPr="00756437">
              <w:rPr>
                <w:rFonts w:asciiTheme="minorHAnsi" w:eastAsiaTheme="minorEastAsia" w:hAnsiTheme="minorHAnsi" w:cstheme="minorBidi"/>
                <w:lang w:val="es-ES" w:eastAsia="en-US"/>
              </w:rPr>
              <w:fldChar w:fldCharType="end"/>
            </w:r>
            <w:r w:rsidR="00CC3AC7" w:rsidRPr="00756437">
              <w:rPr>
                <w:rFonts w:asciiTheme="minorHAnsi" w:eastAsiaTheme="minorEastAsia" w:hAnsiTheme="minorHAnsi" w:cstheme="minorBidi"/>
                <w:lang w:val="es-ES" w:eastAsia="en-US"/>
              </w:rPr>
              <w:t xml:space="preserve">, existen </w:t>
            </w:r>
            <w:r w:rsidR="00CC3AC7" w:rsidRPr="00756437">
              <w:rPr>
                <w:rFonts w:asciiTheme="minorHAnsi" w:eastAsiaTheme="minorEastAsia" w:hAnsiTheme="minorHAnsi" w:cstheme="minorBidi"/>
                <w:lang w:val="es-ES" w:eastAsia="en-US"/>
              </w:rPr>
              <w:lastRenderedPageBreak/>
              <w:t xml:space="preserve">estudios como el de </w:t>
            </w:r>
            <w:proofErr w:type="spellStart"/>
            <w:r w:rsidR="00CC3AC7" w:rsidRPr="00756437">
              <w:rPr>
                <w:rFonts w:asciiTheme="minorHAnsi" w:eastAsiaTheme="minorEastAsia" w:hAnsiTheme="minorHAnsi" w:cstheme="minorBidi"/>
                <w:lang w:val="es-ES" w:eastAsia="en-US"/>
              </w:rPr>
              <w:t>Shall</w:t>
            </w:r>
            <w:proofErr w:type="spellEnd"/>
            <w:r w:rsidR="00CC3AC7" w:rsidRPr="00756437">
              <w:rPr>
                <w:rFonts w:asciiTheme="minorHAnsi" w:eastAsiaTheme="minorEastAsia" w:hAnsiTheme="minorHAnsi" w:cstheme="minorBidi"/>
                <w:lang w:val="es-ES" w:eastAsia="en-US"/>
              </w:rPr>
              <w:t xml:space="preserve"> Mark </w:t>
            </w:r>
            <w:r w:rsidR="00CC3AC7" w:rsidRPr="00756437">
              <w:rPr>
                <w:rFonts w:asciiTheme="minorHAnsi" w:eastAsiaTheme="minorEastAsia" w:hAnsiTheme="minorHAnsi" w:cstheme="minorBidi"/>
                <w:lang w:val="es-ES" w:eastAsia="en-US"/>
              </w:rPr>
              <w:fldChar w:fldCharType="begin"/>
            </w:r>
            <w:r w:rsidR="00CC3AC7" w:rsidRPr="00756437">
              <w:rPr>
                <w:rFonts w:asciiTheme="minorHAnsi" w:eastAsiaTheme="minorEastAsia" w:hAnsiTheme="minorHAnsi" w:cstheme="minorBidi"/>
                <w:lang w:val="es-ES" w:eastAsia="en-US"/>
              </w:rPr>
              <w:instrText>ADDIN RW.CITE{{doc:5c998e05e4b03723cb52b70c Schall,MarkC 2018}}</w:instrText>
            </w:r>
            <w:r w:rsidR="00CC3AC7" w:rsidRPr="00756437">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[26]</w:t>
            </w:r>
            <w:r w:rsidR="00CC3AC7" w:rsidRPr="00756437">
              <w:rPr>
                <w:rFonts w:asciiTheme="minorHAnsi" w:eastAsiaTheme="minorEastAsia" w:hAnsiTheme="minorHAnsi" w:cstheme="minorBidi"/>
                <w:lang w:val="es-ES" w:eastAsia="en-US"/>
              </w:rPr>
              <w:fldChar w:fldCharType="end"/>
            </w:r>
            <w:r w:rsidR="00CC3AC7" w:rsidRPr="00756437">
              <w:rPr>
                <w:rFonts w:asciiTheme="minorHAnsi" w:eastAsiaTheme="minorEastAsia" w:hAnsiTheme="minorHAnsi" w:cstheme="minorBidi"/>
                <w:lang w:val="es-ES" w:eastAsia="en-US"/>
              </w:rPr>
              <w:t xml:space="preserve">, en el que se manifiestan como </w:t>
            </w:r>
            <w:r w:rsidR="00756437" w:rsidRPr="00756437">
              <w:rPr>
                <w:rFonts w:asciiTheme="minorHAnsi" w:eastAsiaTheme="minorEastAsia" w:hAnsiTheme="minorHAnsi" w:cstheme="minorBidi"/>
                <w:lang w:val="es-ES" w:eastAsia="en-US"/>
              </w:rPr>
              <w:t>limitaciones para su</w:t>
            </w:r>
            <w:r w:rsidR="00CC3AC7" w:rsidRPr="00756437">
              <w:rPr>
                <w:rFonts w:asciiTheme="minorHAnsi" w:eastAsiaTheme="minorEastAsia" w:hAnsiTheme="minorHAnsi" w:cstheme="minorBidi"/>
                <w:lang w:val="es-ES" w:eastAsia="en-US"/>
              </w:rPr>
              <w:t xml:space="preserve"> adopción</w:t>
            </w:r>
            <w:r w:rsidR="00756437" w:rsidRPr="00756437">
              <w:rPr>
                <w:rFonts w:asciiTheme="minorHAnsi" w:eastAsiaTheme="minorEastAsia" w:hAnsiTheme="minorHAnsi" w:cstheme="minorBidi"/>
                <w:lang w:val="es-ES" w:eastAsia="en-US"/>
              </w:rPr>
              <w:t>,</w:t>
            </w:r>
            <w:r w:rsidR="00CC3AC7" w:rsidRPr="00756437">
              <w:rPr>
                <w:rFonts w:asciiTheme="minorHAnsi" w:eastAsiaTheme="minorEastAsia" w:hAnsiTheme="minorHAnsi" w:cstheme="minorBidi"/>
                <w:lang w:val="es-ES" w:eastAsia="en-US"/>
              </w:rPr>
              <w:t xml:space="preserve"> </w:t>
            </w:r>
            <w:r w:rsidR="00756437" w:rsidRPr="00756437">
              <w:rPr>
                <w:rFonts w:asciiTheme="minorHAnsi" w:eastAsiaTheme="minorEastAsia" w:hAnsiTheme="minorHAnsi" w:cstheme="minorBidi"/>
                <w:lang w:val="es-ES" w:eastAsia="en-US"/>
              </w:rPr>
              <w:t xml:space="preserve">las </w:t>
            </w:r>
            <w:r w:rsidR="00CC3AC7" w:rsidRPr="00756437">
              <w:rPr>
                <w:rFonts w:asciiTheme="minorHAnsi" w:eastAsiaTheme="minorEastAsia" w:hAnsiTheme="minorHAnsi" w:cstheme="minorBidi"/>
                <w:lang w:val="es-ES" w:eastAsia="en-US"/>
              </w:rPr>
              <w:t>implicaciones de costo;</w:t>
            </w:r>
            <w:r w:rsidR="00104DF7">
              <w:rPr>
                <w:rFonts w:asciiTheme="minorHAnsi" w:eastAsiaTheme="minorEastAsia" w:hAnsiTheme="minorHAnsi" w:cstheme="minorBidi"/>
                <w:lang w:val="es-ES" w:eastAsia="en-US"/>
              </w:rPr>
              <w:t xml:space="preserve"> la interrupción</w:t>
            </w:r>
            <w:r w:rsidR="00CC3AC7" w:rsidRPr="00756437">
              <w:rPr>
                <w:rFonts w:asciiTheme="minorHAnsi" w:eastAsiaTheme="minorEastAsia" w:hAnsiTheme="minorHAnsi" w:cstheme="minorBidi"/>
                <w:lang w:val="es-ES" w:eastAsia="en-US"/>
              </w:rPr>
              <w:t xml:space="preserve"> </w:t>
            </w:r>
            <w:r w:rsidR="00104DF7">
              <w:rPr>
                <w:rFonts w:asciiTheme="minorHAnsi" w:eastAsiaTheme="minorEastAsia" w:hAnsiTheme="minorHAnsi" w:cstheme="minorBidi"/>
                <w:lang w:val="es-ES" w:eastAsia="en-US"/>
              </w:rPr>
              <w:t>de las actividades laborales, el carácter intrusivo representado en  la incomodidad con los dispositivos y</w:t>
            </w:r>
            <w:r w:rsidR="00CC3AC7" w:rsidRPr="00756437">
              <w:rPr>
                <w:rFonts w:asciiTheme="minorHAnsi" w:eastAsiaTheme="minorEastAsia" w:hAnsiTheme="minorHAnsi" w:cstheme="minorBidi"/>
                <w:lang w:val="es-ES" w:eastAsia="en-US"/>
              </w:rPr>
              <w:t xml:space="preserve"> la privacidad de las personas.</w:t>
            </w:r>
            <w:r w:rsidR="00CC3AC7" w:rsidRPr="00C90C9B">
              <w:rPr>
                <w:rFonts w:asciiTheme="minorHAnsi" w:eastAsiaTheme="minorEastAsia" w:hAnsiTheme="minorHAnsi" w:cstheme="minorBidi"/>
                <w:color w:val="FF0000"/>
                <w:lang w:val="es-ES" w:eastAsia="en-US"/>
              </w:rPr>
              <w:t xml:space="preserve"> </w:t>
            </w:r>
          </w:p>
          <w:p w14:paraId="504895E4" w14:textId="4D14CEB1" w:rsidR="00000F33" w:rsidRDefault="00000F33" w:rsidP="00986278">
            <w:pPr>
              <w:pStyle w:val="HTMLconformatoprevio"/>
              <w:jc w:val="both"/>
              <w:rPr>
                <w:rFonts w:asciiTheme="minorHAnsi" w:eastAsiaTheme="minorEastAsia" w:hAnsiTheme="minorHAnsi" w:cstheme="minorBidi"/>
                <w:lang w:val="es-ES" w:eastAsia="en-US"/>
              </w:rPr>
            </w:pPr>
          </w:p>
          <w:p w14:paraId="5C7CEBDB" w14:textId="4C71C9E6" w:rsidR="006F7C26" w:rsidRPr="00751C50" w:rsidRDefault="00104DF7" w:rsidP="006F7C26">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Otras aproximaciones por su parte, abordan la captura e integración con otras fuentes de datos dando como resultado arquitecturas multimodales</w:t>
            </w:r>
            <w:r w:rsidRPr="00F67215">
              <w:rPr>
                <w:rFonts w:asciiTheme="minorHAnsi" w:eastAsiaTheme="minorEastAsia" w:hAnsiTheme="minorHAnsi" w:cstheme="minorBidi"/>
                <w:lang w:val="es-ES" w:eastAsia="en-US"/>
              </w:rPr>
              <w:t xml:space="preserve"> </w:t>
            </w:r>
            <w:r w:rsidRPr="00F67215">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RW.CITE{{doc:5ca19906e4b0572cdb6dffdb Magdin,M. 2016; doc:5ca26bc1e4b03723cb557a43 Soleymani,Mohammad 2017}}</w:instrText>
            </w:r>
            <w:r w:rsidRPr="00F67215">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[27][28]</w:t>
            </w:r>
            <w:r w:rsidRPr="00F67215">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en los que se aprovecha el procesamiento de imágenes de video, texto, señales, entre otros, para soportar el diagnóstico de emociones</w:t>
            </w:r>
            <w:r w:rsidR="00554FCB">
              <w:rPr>
                <w:rFonts w:asciiTheme="minorHAnsi" w:eastAsiaTheme="minorEastAsia" w:hAnsiTheme="minorHAnsi" w:cstheme="minorBidi"/>
                <w:lang w:val="es-ES" w:eastAsia="en-US"/>
              </w:rPr>
              <w:t xml:space="preserve"> </w:t>
            </w:r>
            <w:r w:rsidR="00554FCB" w:rsidRPr="005B7231">
              <w:rPr>
                <w:rFonts w:asciiTheme="minorHAnsi" w:eastAsiaTheme="minorEastAsia" w:hAnsiTheme="minorHAnsi" w:cstheme="minorBidi"/>
                <w:lang w:val="es-ES" w:eastAsia="en-US"/>
              </w:rPr>
              <w:fldChar w:fldCharType="begin"/>
            </w:r>
            <w:r w:rsidR="00554FCB">
              <w:rPr>
                <w:rFonts w:asciiTheme="minorHAnsi" w:eastAsiaTheme="minorEastAsia" w:hAnsiTheme="minorHAnsi" w:cstheme="minorBidi"/>
                <w:lang w:val="es-ES" w:eastAsia="en-US"/>
              </w:rPr>
              <w:instrText>ADDIN RW.CITE{{doc:5ce094bfe4b0407a3a233811 Harley,JasonM 2015}}</w:instrText>
            </w:r>
            <w:r w:rsidR="00554FCB" w:rsidRPr="005B7231">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[29]</w:t>
            </w:r>
            <w:r w:rsidR="00554FCB" w:rsidRPr="005B7231">
              <w:rPr>
                <w:rFonts w:asciiTheme="minorHAnsi" w:eastAsiaTheme="minorEastAsia" w:hAnsiTheme="minorHAnsi" w:cstheme="minorBidi"/>
                <w:lang w:val="es-ES" w:eastAsia="en-US"/>
              </w:rPr>
              <w:fldChar w:fldCharType="end"/>
            </w:r>
            <w:r w:rsidRPr="005B7231">
              <w:rPr>
                <w:rFonts w:asciiTheme="minorHAnsi" w:eastAsiaTheme="minorEastAsia" w:hAnsiTheme="minorHAnsi" w:cstheme="minorBidi"/>
                <w:lang w:val="es-ES" w:eastAsia="en-US"/>
              </w:rPr>
              <w:t>.</w:t>
            </w:r>
            <w:r w:rsidR="00554FCB">
              <w:rPr>
                <w:rFonts w:asciiTheme="minorHAnsi" w:eastAsiaTheme="minorEastAsia" w:hAnsiTheme="minorHAnsi" w:cstheme="minorBidi"/>
                <w:lang w:val="es-ES" w:eastAsia="en-US"/>
              </w:rPr>
              <w:t xml:space="preserve"> </w:t>
            </w:r>
            <w:r w:rsidR="00767BCD">
              <w:rPr>
                <w:rFonts w:asciiTheme="minorHAnsi" w:eastAsiaTheme="minorEastAsia" w:hAnsiTheme="minorHAnsi" w:cstheme="minorBidi"/>
                <w:lang w:val="es-ES" w:eastAsia="en-US"/>
              </w:rPr>
              <w:t xml:space="preserve">Trabajos como el de Le Yang </w:t>
            </w:r>
            <w:r w:rsidR="00767BCD" w:rsidRPr="00554FCB">
              <w:rPr>
                <w:rFonts w:asciiTheme="minorHAnsi" w:eastAsiaTheme="minorEastAsia" w:hAnsiTheme="minorHAnsi" w:cstheme="minorBidi"/>
                <w:lang w:val="es-ES" w:eastAsia="en-US"/>
              </w:rPr>
              <w:fldChar w:fldCharType="begin"/>
            </w:r>
            <w:r w:rsidR="00767BCD">
              <w:rPr>
                <w:rFonts w:asciiTheme="minorHAnsi" w:eastAsiaTheme="minorEastAsia" w:hAnsiTheme="minorHAnsi" w:cstheme="minorBidi"/>
                <w:lang w:val="es-ES" w:eastAsia="en-US"/>
              </w:rPr>
              <w:instrText>ADDIN RW.CITE{{doc:5ca98c0de4b08b36d926870d Yang,Le Oct 23, 2017}}</w:instrText>
            </w:r>
            <w:r w:rsidR="00767BCD" w:rsidRPr="00554FCB">
              <w:rPr>
                <w:rFonts w:asciiTheme="minorHAnsi" w:eastAsiaTheme="minorEastAsia" w:hAnsiTheme="minorHAnsi" w:cstheme="minorBidi"/>
                <w:lang w:val="es-ES" w:eastAsia="en-US"/>
              </w:rPr>
              <w:fldChar w:fldCharType="separate"/>
            </w:r>
            <w:r w:rsidR="00767BCD" w:rsidRPr="00767BCD">
              <w:rPr>
                <w:rFonts w:asciiTheme="minorHAnsi" w:eastAsiaTheme="minorEastAsia" w:hAnsiTheme="minorHAnsi" w:cstheme="minorBidi"/>
                <w:lang w:val="es-ES" w:eastAsia="en-US"/>
              </w:rPr>
              <w:t>[30]</w:t>
            </w:r>
            <w:r w:rsidR="00767BCD" w:rsidRPr="00554FCB">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y </w:t>
            </w:r>
            <w:proofErr w:type="spellStart"/>
            <w:r w:rsidR="00767BCD">
              <w:rPr>
                <w:rFonts w:asciiTheme="minorHAnsi" w:eastAsiaTheme="minorEastAsia" w:hAnsiTheme="minorHAnsi" w:cstheme="minorBidi"/>
                <w:lang w:val="es-ES" w:eastAsia="en-US"/>
              </w:rPr>
              <w:t>Poria</w:t>
            </w:r>
            <w:proofErr w:type="spellEnd"/>
            <w:r w:rsidR="00767BCD">
              <w:rPr>
                <w:rFonts w:asciiTheme="minorHAnsi" w:eastAsiaTheme="minorEastAsia" w:hAnsiTheme="minorHAnsi" w:cstheme="minorBidi"/>
                <w:lang w:val="es-ES" w:eastAsia="en-US"/>
              </w:rPr>
              <w:t xml:space="preserve"> </w:t>
            </w:r>
            <w:proofErr w:type="spellStart"/>
            <w:r w:rsidR="00767BCD">
              <w:rPr>
                <w:rFonts w:asciiTheme="minorHAnsi" w:eastAsiaTheme="minorEastAsia" w:hAnsiTheme="minorHAnsi" w:cstheme="minorBidi"/>
                <w:lang w:val="es-ES" w:eastAsia="en-US"/>
              </w:rPr>
              <w:t>Soujana</w:t>
            </w:r>
            <w:proofErr w:type="spellEnd"/>
            <w:r w:rsidR="00C838E1">
              <w:rPr>
                <w:rFonts w:asciiTheme="minorHAnsi" w:eastAsiaTheme="minorEastAsia" w:hAnsiTheme="minorHAnsi" w:cstheme="minorBidi"/>
                <w:lang w:val="es-ES" w:eastAsia="en-US"/>
              </w:rPr>
              <w:t xml:space="preserve"> </w:t>
            </w:r>
            <w:r w:rsidR="00767BCD" w:rsidRPr="00767BCD">
              <w:rPr>
                <w:rFonts w:asciiTheme="minorHAnsi" w:eastAsiaTheme="minorEastAsia" w:hAnsiTheme="minorHAnsi" w:cstheme="minorBidi"/>
                <w:lang w:val="es-ES" w:eastAsia="en-US"/>
              </w:rPr>
              <w:fldChar w:fldCharType="begin"/>
            </w:r>
            <w:r w:rsidR="00767BCD" w:rsidRPr="00767BCD">
              <w:rPr>
                <w:rFonts w:asciiTheme="minorHAnsi" w:eastAsiaTheme="minorEastAsia" w:hAnsiTheme="minorHAnsi" w:cstheme="minorBidi"/>
                <w:lang w:val="es-ES" w:eastAsia="en-US"/>
              </w:rPr>
              <w:instrText>ADDIN RW.CITE{{doc:5ca19928e4b0e0b8f7c77d12 Poria,Soujanya 2017}}</w:instrText>
            </w:r>
            <w:r w:rsidR="00767BCD" w:rsidRPr="00767BCD">
              <w:rPr>
                <w:rFonts w:asciiTheme="minorHAnsi" w:eastAsiaTheme="minorEastAsia" w:hAnsiTheme="minorHAnsi" w:cstheme="minorBidi"/>
                <w:lang w:val="es-ES" w:eastAsia="en-US"/>
              </w:rPr>
              <w:fldChar w:fldCharType="separate"/>
            </w:r>
            <w:r w:rsidR="00767BCD" w:rsidRPr="00767BCD">
              <w:rPr>
                <w:rFonts w:asciiTheme="minorHAnsi" w:eastAsiaTheme="minorEastAsia" w:hAnsiTheme="minorHAnsi" w:cstheme="minorBidi"/>
                <w:lang w:val="es-ES" w:eastAsia="en-US"/>
              </w:rPr>
              <w:t>[31]</w:t>
            </w:r>
            <w:r w:rsidR="00767BCD" w:rsidRPr="00767BCD">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w:t>
            </w:r>
            <w:r w:rsidR="00554FCB">
              <w:rPr>
                <w:rFonts w:asciiTheme="minorHAnsi" w:eastAsiaTheme="minorEastAsia" w:hAnsiTheme="minorHAnsi" w:cstheme="minorBidi"/>
                <w:lang w:val="es-ES" w:eastAsia="en-US"/>
              </w:rPr>
              <w:t>sugieren la fusión de análisis de c</w:t>
            </w:r>
            <w:r w:rsidR="00554FCB" w:rsidRPr="00554FCB">
              <w:rPr>
                <w:rFonts w:asciiTheme="minorHAnsi" w:eastAsiaTheme="minorEastAsia" w:hAnsiTheme="minorHAnsi" w:cstheme="minorBidi"/>
                <w:lang w:val="es-ES" w:eastAsia="en-US"/>
              </w:rPr>
              <w:t>omunicación no verbal aportada por los aspectos vocales</w:t>
            </w:r>
            <w:r w:rsidR="006F7C26">
              <w:rPr>
                <w:rFonts w:asciiTheme="minorHAnsi" w:eastAsiaTheme="minorEastAsia" w:hAnsiTheme="minorHAnsi" w:cstheme="minorBidi"/>
                <w:lang w:val="es-ES" w:eastAsia="en-US"/>
              </w:rPr>
              <w:t>, la captura de respuesta de entrevistas</w:t>
            </w:r>
            <w:r w:rsidR="003F734C">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características</w:t>
            </w:r>
            <w:r w:rsidR="003F734C">
              <w:rPr>
                <w:rFonts w:asciiTheme="minorHAnsi" w:eastAsiaTheme="minorEastAsia" w:hAnsiTheme="minorHAnsi" w:cstheme="minorBidi"/>
                <w:lang w:val="es-ES" w:eastAsia="en-US"/>
              </w:rPr>
              <w:t xml:space="preserve"> del rostro</w:t>
            </w:r>
            <w:r w:rsidR="00751C50">
              <w:rPr>
                <w:rFonts w:asciiTheme="minorHAnsi" w:eastAsiaTheme="minorEastAsia" w:hAnsiTheme="minorHAnsi" w:cstheme="minorBidi"/>
                <w:lang w:val="es-ES" w:eastAsia="en-US"/>
              </w:rPr>
              <w:t xml:space="preserve"> q</w:t>
            </w:r>
            <w:r w:rsidR="004415A0">
              <w:rPr>
                <w:rFonts w:asciiTheme="minorHAnsi" w:eastAsiaTheme="minorEastAsia" w:hAnsiTheme="minorHAnsi" w:cstheme="minorBidi"/>
                <w:lang w:val="es-ES" w:eastAsia="en-US"/>
              </w:rPr>
              <w:t>ue ha sido abordada ampliamente</w:t>
            </w:r>
            <w:r w:rsidR="004415A0" w:rsidRPr="00955965">
              <w:rPr>
                <w:rFonts w:asciiTheme="minorHAnsi" w:eastAsiaTheme="minorEastAsia" w:hAnsiTheme="minorHAnsi" w:cstheme="minorBidi"/>
                <w:lang w:val="es-ES" w:eastAsia="en-US"/>
              </w:rPr>
              <w:t xml:space="preserve"> </w:t>
            </w:r>
            <w:r w:rsidR="004415A0" w:rsidRPr="00955965">
              <w:rPr>
                <w:rFonts w:asciiTheme="minorHAnsi" w:eastAsiaTheme="minorEastAsia" w:hAnsiTheme="minorHAnsi" w:cstheme="minorBidi"/>
                <w:lang w:val="es-ES" w:eastAsia="en-US"/>
              </w:rPr>
              <w:fldChar w:fldCharType="begin"/>
            </w:r>
            <w:r w:rsidR="004415A0">
              <w:rPr>
                <w:rFonts w:asciiTheme="minorHAnsi" w:eastAsiaTheme="minorEastAsia" w:hAnsiTheme="minorHAnsi" w:cstheme="minorBidi"/>
                <w:lang w:val="es-ES" w:eastAsia="en-US"/>
              </w:rPr>
              <w:instrText>ADDIN RW.CITE{{doc:5ca198c2e4b029ba3645f176 Campos,Victor 2016; doc:5ca198d9e4b029ba3645f17d Jain,Neha 2018; doc:5ca20ce8e4b0db42a2e65f7c Dinges,DavidF 2005; doc:5ca19958e4b0e0b8f7c77d1e Zhu,Yu 2018}}</w:instrText>
            </w:r>
            <w:r w:rsidR="004415A0" w:rsidRPr="00955965">
              <w:rPr>
                <w:rFonts w:asciiTheme="minorHAnsi" w:eastAsiaTheme="minorEastAsia" w:hAnsiTheme="minorHAnsi" w:cstheme="minorBidi"/>
                <w:lang w:val="es-ES" w:eastAsia="en-US"/>
              </w:rPr>
              <w:fldChar w:fldCharType="separate"/>
            </w:r>
            <w:r w:rsidR="004415A0" w:rsidRPr="004415A0">
              <w:rPr>
                <w:rFonts w:asciiTheme="minorHAnsi" w:eastAsiaTheme="minorEastAsia" w:hAnsiTheme="minorHAnsi" w:cstheme="minorBidi"/>
                <w:lang w:val="es-ES" w:eastAsia="en-US"/>
              </w:rPr>
              <w:t>[32]-[35]</w:t>
            </w:r>
            <w:r w:rsidR="004415A0" w:rsidRPr="00955965">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 xml:space="preserve">y </w:t>
            </w:r>
            <w:r w:rsidR="00554FCB">
              <w:rPr>
                <w:rFonts w:asciiTheme="minorHAnsi" w:eastAsiaTheme="minorEastAsia" w:hAnsiTheme="minorHAnsi" w:cstheme="minorBidi"/>
                <w:lang w:val="es-ES" w:eastAsia="en-US"/>
              </w:rPr>
              <w:t>el movimiento de los ojos</w:t>
            </w:r>
            <w:r w:rsidR="00C838E1">
              <w:rPr>
                <w:rFonts w:asciiTheme="minorHAnsi" w:eastAsiaTheme="minorEastAsia" w:hAnsiTheme="minorHAnsi" w:cstheme="minorBidi"/>
                <w:lang w:val="es-ES" w:eastAsia="en-US"/>
              </w:rPr>
              <w:t xml:space="preserve"> </w:t>
            </w:r>
            <w:r w:rsidR="00767BCD" w:rsidRPr="002E7E16">
              <w:rPr>
                <w:rFonts w:asciiTheme="minorHAnsi" w:eastAsiaTheme="minorEastAsia" w:hAnsiTheme="minorHAnsi" w:cstheme="minorBidi"/>
                <w:lang w:val="es-ES" w:eastAsia="en-US"/>
              </w:rPr>
              <w:fldChar w:fldCharType="begin"/>
            </w:r>
            <w:r w:rsidR="00767BCD" w:rsidRPr="002E7E16">
              <w:rPr>
                <w:rFonts w:asciiTheme="minorHAnsi" w:eastAsiaTheme="minorEastAsia" w:hAnsiTheme="minorHAnsi" w:cstheme="minorBidi"/>
                <w:lang w:val="es-ES" w:eastAsia="en-US"/>
              </w:rPr>
              <w:instrText>ADDIN RW.CITE{{doc:5ce09c79e4b0661506be9e57 Alghowinem,Sharifa 2018}}</w:instrText>
            </w:r>
            <w:r w:rsidR="00767BCD" w:rsidRPr="002E7E16">
              <w:rPr>
                <w:rFonts w:asciiTheme="minorHAnsi" w:eastAsiaTheme="minorEastAsia" w:hAnsiTheme="minorHAnsi" w:cstheme="minorBidi"/>
                <w:lang w:val="es-ES" w:eastAsia="en-US"/>
              </w:rPr>
              <w:fldChar w:fldCharType="separate"/>
            </w:r>
            <w:r w:rsidR="004415A0" w:rsidRPr="004415A0">
              <w:rPr>
                <w:rFonts w:asciiTheme="minorHAnsi" w:eastAsiaTheme="minorEastAsia" w:hAnsiTheme="minorHAnsi" w:cstheme="minorBidi"/>
                <w:lang w:val="es-ES" w:eastAsia="en-US"/>
              </w:rPr>
              <w:t>[36]</w:t>
            </w:r>
            <w:r w:rsidR="00767BCD" w:rsidRPr="002E7E16">
              <w:rPr>
                <w:rFonts w:asciiTheme="minorHAnsi" w:eastAsiaTheme="minorEastAsia" w:hAnsiTheme="minorHAnsi" w:cstheme="minorBidi"/>
                <w:lang w:val="es-ES" w:eastAsia="en-US"/>
              </w:rPr>
              <w:fldChar w:fldCharType="end"/>
            </w:r>
            <w:r w:rsidR="004415A0">
              <w:rPr>
                <w:rFonts w:asciiTheme="minorHAnsi" w:eastAsiaTheme="minorEastAsia" w:hAnsiTheme="minorHAnsi" w:cstheme="minorBidi"/>
                <w:lang w:val="es-ES" w:eastAsia="en-US"/>
              </w:rPr>
              <w:t>. En estas aproximaciones</w:t>
            </w:r>
            <w:r w:rsidR="00F91E52">
              <w:rPr>
                <w:rFonts w:asciiTheme="minorHAnsi" w:eastAsiaTheme="minorEastAsia" w:hAnsiTheme="minorHAnsi" w:cstheme="minorBidi"/>
                <w:lang w:val="es-ES" w:eastAsia="en-US"/>
              </w:rPr>
              <w:t xml:space="preserve">, evidencian un aporte significativo del </w:t>
            </w:r>
            <w:r w:rsidR="00767BCD" w:rsidRPr="002E7E16">
              <w:rPr>
                <w:rFonts w:asciiTheme="minorHAnsi" w:eastAsiaTheme="minorEastAsia" w:hAnsiTheme="minorHAnsi" w:cstheme="minorBidi"/>
                <w:lang w:val="es-ES" w:eastAsia="en-US"/>
              </w:rPr>
              <w:t>análisis</w:t>
            </w:r>
            <w:r w:rsidR="00B73D3C">
              <w:rPr>
                <w:rFonts w:asciiTheme="minorHAnsi" w:eastAsiaTheme="minorEastAsia" w:hAnsiTheme="minorHAnsi" w:cstheme="minorBidi"/>
                <w:lang w:val="es-ES" w:eastAsia="en-US"/>
              </w:rPr>
              <w:t xml:space="preserve"> de</w:t>
            </w:r>
            <w:r w:rsidR="00751C50">
              <w:rPr>
                <w:rFonts w:asciiTheme="minorHAnsi" w:eastAsiaTheme="minorEastAsia" w:hAnsiTheme="minorHAnsi" w:cstheme="minorBidi"/>
                <w:lang w:val="es-ES" w:eastAsia="en-US"/>
              </w:rPr>
              <w:t xml:space="preserve"> patrones</w:t>
            </w:r>
            <w:r w:rsidR="00B73D3C">
              <w:rPr>
                <w:rFonts w:asciiTheme="minorHAnsi" w:eastAsiaTheme="minorEastAsia" w:hAnsiTheme="minorHAnsi" w:cstheme="minorBidi"/>
                <w:lang w:val="es-ES" w:eastAsia="en-US"/>
              </w:rPr>
              <w:t xml:space="preserve"> de</w:t>
            </w:r>
            <w:r w:rsidR="00751C50">
              <w:rPr>
                <w:rFonts w:asciiTheme="minorHAnsi" w:eastAsiaTheme="minorEastAsia" w:hAnsiTheme="minorHAnsi" w:cstheme="minorBidi"/>
                <w:lang w:val="es-ES" w:eastAsia="en-US"/>
              </w:rPr>
              <w:t xml:space="preserve"> voz</w:t>
            </w:r>
            <w:r w:rsidR="00B73D3C">
              <w:rPr>
                <w:rFonts w:asciiTheme="minorHAnsi" w:eastAsiaTheme="minorEastAsia" w:hAnsiTheme="minorHAnsi" w:cstheme="minorBidi"/>
                <w:lang w:val="es-ES" w:eastAsia="en-US"/>
              </w:rPr>
              <w:t>,</w:t>
            </w:r>
            <w:r w:rsidR="00751C50">
              <w:rPr>
                <w:rFonts w:asciiTheme="minorHAnsi" w:eastAsiaTheme="minorEastAsia" w:hAnsiTheme="minorHAnsi" w:cstheme="minorBidi"/>
                <w:lang w:val="es-ES" w:eastAsia="en-US"/>
              </w:rPr>
              <w:t xml:space="preserve"> </w:t>
            </w:r>
            <w:r w:rsidR="00767BCD">
              <w:rPr>
                <w:rFonts w:asciiTheme="minorHAnsi" w:eastAsiaTheme="minorEastAsia" w:hAnsiTheme="minorHAnsi" w:cstheme="minorBidi"/>
                <w:lang w:val="es-ES" w:eastAsia="en-US"/>
              </w:rPr>
              <w:t xml:space="preserve">y se abordan </w:t>
            </w:r>
            <w:r w:rsidR="00751C50">
              <w:rPr>
                <w:rFonts w:asciiTheme="minorHAnsi" w:eastAsiaTheme="minorEastAsia" w:hAnsiTheme="minorHAnsi" w:cstheme="minorBidi"/>
                <w:lang w:val="es-ES" w:eastAsia="en-US"/>
              </w:rPr>
              <w:t xml:space="preserve">algunos </w:t>
            </w:r>
            <w:r w:rsidR="00767BCD">
              <w:rPr>
                <w:rFonts w:asciiTheme="minorHAnsi" w:eastAsiaTheme="minorEastAsia" w:hAnsiTheme="minorHAnsi" w:cstheme="minorBidi"/>
                <w:lang w:val="es-ES" w:eastAsia="en-US"/>
              </w:rPr>
              <w:t>aspectos de interés dentro de la evaluación de FRPO</w:t>
            </w:r>
            <w:r w:rsidR="00F91E52">
              <w:rPr>
                <w:rFonts w:asciiTheme="minorHAnsi" w:eastAsiaTheme="minorEastAsia" w:hAnsiTheme="minorHAnsi" w:cstheme="minorBidi"/>
                <w:lang w:val="es-ES" w:eastAsia="en-US"/>
              </w:rPr>
              <w:t>. Sin embargo,</w:t>
            </w:r>
            <w:r w:rsidR="00751C50">
              <w:rPr>
                <w:rFonts w:asciiTheme="minorHAnsi" w:eastAsiaTheme="minorEastAsia" w:hAnsiTheme="minorHAnsi" w:cstheme="minorBidi"/>
                <w:lang w:val="es-ES" w:eastAsia="en-US"/>
              </w:rPr>
              <w:t xml:space="preserve"> </w:t>
            </w:r>
            <w:r w:rsidR="007F4FD4">
              <w:rPr>
                <w:rFonts w:asciiTheme="minorHAnsi" w:eastAsiaTheme="minorEastAsia" w:hAnsiTheme="minorHAnsi" w:cstheme="minorBidi"/>
                <w:lang w:val="es-ES" w:eastAsia="en-US"/>
              </w:rPr>
              <w:t>el modo de video se enfoca sólo en el reconocimiento facial requiriendo</w:t>
            </w:r>
            <w:r w:rsidR="002E7E16" w:rsidRPr="002E7E16">
              <w:rPr>
                <w:rFonts w:asciiTheme="minorHAnsi" w:eastAsiaTheme="minorEastAsia" w:hAnsiTheme="minorHAnsi" w:cstheme="minorBidi"/>
                <w:lang w:val="es-ES" w:eastAsia="en-US"/>
              </w:rPr>
              <w:t xml:space="preserve"> </w:t>
            </w:r>
            <w:r w:rsidR="008111C8">
              <w:rPr>
                <w:rFonts w:asciiTheme="minorHAnsi" w:eastAsiaTheme="minorEastAsia" w:hAnsiTheme="minorHAnsi" w:cstheme="minorBidi"/>
                <w:lang w:val="es-ES" w:eastAsia="en-US"/>
              </w:rPr>
              <w:t>la captura de primer plano del rostro de las personas</w:t>
            </w:r>
            <w:r w:rsidR="00751C50">
              <w:rPr>
                <w:rFonts w:asciiTheme="minorHAnsi" w:eastAsiaTheme="minorEastAsia" w:hAnsiTheme="minorHAnsi" w:cstheme="minorBidi"/>
                <w:lang w:val="es-ES" w:eastAsia="en-US"/>
              </w:rPr>
              <w:t xml:space="preserve"> y el uso de sensores cuya implementación </w:t>
            </w:r>
            <w:r w:rsidR="00AF5277">
              <w:rPr>
                <w:rFonts w:asciiTheme="minorHAnsi" w:eastAsiaTheme="minorEastAsia" w:hAnsiTheme="minorHAnsi" w:cstheme="minorBidi"/>
                <w:lang w:val="es-ES" w:eastAsia="en-US"/>
              </w:rPr>
              <w:t>tiene algunas limitaciones</w:t>
            </w:r>
            <w:r w:rsidR="006F7C26">
              <w:rPr>
                <w:rFonts w:asciiTheme="minorHAnsi" w:eastAsiaTheme="minorEastAsia" w:hAnsiTheme="minorHAnsi" w:cstheme="minorBidi"/>
                <w:lang w:val="es-ES" w:eastAsia="en-US"/>
              </w:rPr>
              <w:t xml:space="preserve"> como se mencionó anteriormente</w:t>
            </w:r>
            <w:r w:rsidR="00767BCD">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 xml:space="preserve">Adicionalmente, </w:t>
            </w:r>
            <w:r w:rsidR="00D5437B">
              <w:rPr>
                <w:rFonts w:asciiTheme="minorHAnsi" w:eastAsiaTheme="minorEastAsia" w:hAnsiTheme="minorHAnsi" w:cstheme="minorBidi"/>
                <w:lang w:val="es-ES" w:eastAsia="en-US"/>
              </w:rPr>
              <w:t>no se incluyen</w:t>
            </w:r>
            <w:r w:rsidR="00B4512C" w:rsidRPr="00751C50">
              <w:rPr>
                <w:rFonts w:asciiTheme="minorHAnsi" w:eastAsiaTheme="minorEastAsia" w:hAnsiTheme="minorHAnsi" w:cstheme="minorBidi"/>
                <w:lang w:val="es-ES" w:eastAsia="en-US"/>
              </w:rPr>
              <w:t xml:space="preserve"> mecanismo</w:t>
            </w:r>
            <w:r w:rsidR="00D5437B">
              <w:rPr>
                <w:rFonts w:asciiTheme="minorHAnsi" w:eastAsiaTheme="minorEastAsia" w:hAnsiTheme="minorHAnsi" w:cstheme="minorBidi"/>
                <w:lang w:val="es-ES" w:eastAsia="en-US"/>
              </w:rPr>
              <w:t>s</w:t>
            </w:r>
            <w:r w:rsidR="00B4512C" w:rsidRPr="00751C50">
              <w:rPr>
                <w:rFonts w:asciiTheme="minorHAnsi" w:eastAsiaTheme="minorEastAsia" w:hAnsiTheme="minorHAnsi" w:cstheme="minorBidi"/>
                <w:lang w:val="es-ES" w:eastAsia="en-US"/>
              </w:rPr>
              <w:t xml:space="preserve"> de personalización</w:t>
            </w:r>
            <w:r w:rsidR="00080BA9" w:rsidRPr="00751C50">
              <w:rPr>
                <w:rFonts w:asciiTheme="minorHAnsi" w:eastAsiaTheme="minorEastAsia" w:hAnsiTheme="minorHAnsi" w:cstheme="minorBidi"/>
                <w:lang w:val="es-ES" w:eastAsia="en-US"/>
              </w:rPr>
              <w:t xml:space="preserve"> en el que se realice un seguimiento </w:t>
            </w:r>
            <w:r w:rsidR="00AF5277">
              <w:rPr>
                <w:rFonts w:asciiTheme="minorHAnsi" w:eastAsiaTheme="minorEastAsia" w:hAnsiTheme="minorHAnsi" w:cstheme="minorBidi"/>
                <w:lang w:val="es-ES" w:eastAsia="en-US"/>
              </w:rPr>
              <w:t xml:space="preserve">automático e inteligente </w:t>
            </w:r>
            <w:r w:rsidR="00080BA9" w:rsidRPr="00751C50">
              <w:rPr>
                <w:rFonts w:asciiTheme="minorHAnsi" w:eastAsiaTheme="minorEastAsia" w:hAnsiTheme="minorHAnsi" w:cstheme="minorBidi"/>
                <w:lang w:val="es-ES" w:eastAsia="en-US"/>
              </w:rPr>
              <w:t>a</w:t>
            </w:r>
            <w:r w:rsidR="00C401A7" w:rsidRPr="00751C50">
              <w:rPr>
                <w:rFonts w:asciiTheme="minorHAnsi" w:eastAsiaTheme="minorEastAsia" w:hAnsiTheme="minorHAnsi" w:cstheme="minorBidi"/>
                <w:lang w:val="es-ES" w:eastAsia="en-US"/>
              </w:rPr>
              <w:t xml:space="preserve"> un conjunto de</w:t>
            </w:r>
            <w:r w:rsidR="00080BA9" w:rsidRPr="00751C50">
              <w:rPr>
                <w:rFonts w:asciiTheme="minorHAnsi" w:eastAsiaTheme="minorEastAsia" w:hAnsiTheme="minorHAnsi" w:cstheme="minorBidi"/>
                <w:lang w:val="es-ES" w:eastAsia="en-US"/>
              </w:rPr>
              <w:t xml:space="preserve"> acciones específicas del contexto</w:t>
            </w:r>
            <w:r w:rsidR="00C401A7" w:rsidRPr="00751C50">
              <w:rPr>
                <w:rFonts w:asciiTheme="minorHAnsi" w:eastAsiaTheme="minorEastAsia" w:hAnsiTheme="minorHAnsi" w:cstheme="minorBidi"/>
                <w:lang w:val="es-ES" w:eastAsia="en-US"/>
              </w:rPr>
              <w:t>,</w:t>
            </w:r>
            <w:r w:rsidR="00080BA9" w:rsidRPr="00751C50">
              <w:rPr>
                <w:rFonts w:asciiTheme="minorHAnsi" w:eastAsiaTheme="minorEastAsia" w:hAnsiTheme="minorHAnsi" w:cstheme="minorBidi"/>
                <w:lang w:val="es-ES" w:eastAsia="en-US"/>
              </w:rPr>
              <w:t xml:space="preserve"> como determinar si una persona ha permanecido por más tiempo del</w:t>
            </w:r>
            <w:r w:rsidR="00751C50">
              <w:rPr>
                <w:rFonts w:asciiTheme="minorHAnsi" w:eastAsiaTheme="minorEastAsia" w:hAnsiTheme="minorHAnsi" w:cstheme="minorBidi"/>
                <w:lang w:val="es-ES" w:eastAsia="en-US"/>
              </w:rPr>
              <w:t xml:space="preserve"> normal en las instalaciones,</w:t>
            </w:r>
            <w:r w:rsidR="00080BA9" w:rsidRPr="00751C50">
              <w:rPr>
                <w:rFonts w:asciiTheme="minorHAnsi" w:eastAsiaTheme="minorEastAsia" w:hAnsiTheme="minorHAnsi" w:cstheme="minorBidi"/>
                <w:lang w:val="es-ES" w:eastAsia="en-US"/>
              </w:rPr>
              <w:t xml:space="preserve"> </w:t>
            </w:r>
            <w:r w:rsidR="006F7C26">
              <w:rPr>
                <w:rFonts w:asciiTheme="minorHAnsi" w:eastAsiaTheme="minorEastAsia" w:hAnsiTheme="minorHAnsi" w:cstheme="minorBidi"/>
                <w:lang w:val="es-ES" w:eastAsia="en-US"/>
              </w:rPr>
              <w:t xml:space="preserve">si </w:t>
            </w:r>
            <w:r w:rsidR="00080BA9" w:rsidRPr="00751C50">
              <w:rPr>
                <w:rFonts w:asciiTheme="minorHAnsi" w:eastAsiaTheme="minorEastAsia" w:hAnsiTheme="minorHAnsi" w:cstheme="minorBidi"/>
                <w:lang w:val="es-ES" w:eastAsia="en-US"/>
              </w:rPr>
              <w:t>ha adoptado una conducta sedentaria y consumo constante de alimentos,</w:t>
            </w:r>
            <w:r w:rsidR="00751C50" w:rsidRPr="00751C50">
              <w:rPr>
                <w:rFonts w:asciiTheme="minorHAnsi" w:eastAsiaTheme="minorEastAsia" w:hAnsiTheme="minorHAnsi" w:cstheme="minorBidi"/>
                <w:lang w:val="es-ES" w:eastAsia="en-US"/>
              </w:rPr>
              <w:t xml:space="preserve"> o </w:t>
            </w:r>
            <w:r w:rsidR="00080BA9" w:rsidRPr="00751C50">
              <w:rPr>
                <w:rFonts w:asciiTheme="minorHAnsi" w:eastAsiaTheme="minorEastAsia" w:hAnsiTheme="minorHAnsi" w:cstheme="minorBidi"/>
                <w:lang w:val="es-ES" w:eastAsia="en-US"/>
              </w:rPr>
              <w:t xml:space="preserve"> si ha manifestado episodios constantes d</w:t>
            </w:r>
            <w:r w:rsidR="00C401A7" w:rsidRPr="00751C50">
              <w:rPr>
                <w:rFonts w:asciiTheme="minorHAnsi" w:eastAsiaTheme="minorEastAsia" w:hAnsiTheme="minorHAnsi" w:cstheme="minorBidi"/>
                <w:lang w:val="es-ES" w:eastAsia="en-US"/>
              </w:rPr>
              <w:t>e insomnio</w:t>
            </w:r>
            <w:r w:rsidR="006F7C26">
              <w:rPr>
                <w:rFonts w:asciiTheme="minorHAnsi" w:eastAsiaTheme="minorEastAsia" w:hAnsiTheme="minorHAnsi" w:cstheme="minorBidi"/>
                <w:lang w:val="es-ES" w:eastAsia="en-US"/>
              </w:rPr>
              <w:t xml:space="preserve">. Este seguimiento, </w:t>
            </w:r>
            <w:r w:rsidR="006F7C26" w:rsidRPr="006F7C26">
              <w:rPr>
                <w:rFonts w:asciiTheme="minorHAnsi" w:eastAsiaTheme="minorEastAsia" w:hAnsiTheme="minorHAnsi" w:cstheme="minorBidi"/>
                <w:lang w:val="es-ES" w:eastAsia="en-US"/>
              </w:rPr>
              <w:t>en conjunto con otras características capturadas por el mismo sistema</w:t>
            </w:r>
            <w:r w:rsidR="00D55984">
              <w:rPr>
                <w:rFonts w:asciiTheme="minorHAnsi" w:eastAsiaTheme="minorEastAsia" w:hAnsiTheme="minorHAnsi" w:cstheme="minorBidi"/>
                <w:lang w:val="es-ES" w:eastAsia="en-US"/>
              </w:rPr>
              <w:t>,</w:t>
            </w:r>
            <w:r w:rsidR="006F7C26" w:rsidRPr="006F7C26">
              <w:rPr>
                <w:rFonts w:asciiTheme="minorHAnsi" w:eastAsiaTheme="minorEastAsia" w:hAnsiTheme="minorHAnsi" w:cstheme="minorBidi"/>
                <w:lang w:val="es-ES" w:eastAsia="en-US"/>
              </w:rPr>
              <w:t xml:space="preserve"> como la cantidad de veces en las que se ha detectado tr</w:t>
            </w:r>
            <w:r w:rsidR="006F7C26">
              <w:rPr>
                <w:rFonts w:asciiTheme="minorHAnsi" w:eastAsiaTheme="minorEastAsia" w:hAnsiTheme="minorHAnsi" w:cstheme="minorBidi"/>
                <w:lang w:val="es-ES" w:eastAsia="en-US"/>
              </w:rPr>
              <w:t>iste</w:t>
            </w:r>
            <w:r w:rsidR="00D55984">
              <w:rPr>
                <w:rFonts w:asciiTheme="minorHAnsi" w:eastAsiaTheme="minorEastAsia" w:hAnsiTheme="minorHAnsi" w:cstheme="minorBidi"/>
                <w:lang w:val="es-ES" w:eastAsia="en-US"/>
              </w:rPr>
              <w:t>za, ansiedad o enojo, permitiría</w:t>
            </w:r>
            <w:r w:rsidR="006F7C26">
              <w:rPr>
                <w:rFonts w:asciiTheme="minorHAnsi" w:eastAsiaTheme="minorEastAsia" w:hAnsiTheme="minorHAnsi" w:cstheme="minorBidi"/>
                <w:lang w:val="es-ES" w:eastAsia="en-US"/>
              </w:rPr>
              <w:t xml:space="preserve"> </w:t>
            </w:r>
            <w:r w:rsidR="00D55984">
              <w:rPr>
                <w:rFonts w:asciiTheme="minorHAnsi" w:eastAsiaTheme="minorEastAsia" w:hAnsiTheme="minorHAnsi" w:cstheme="minorBidi"/>
                <w:lang w:val="es-ES" w:eastAsia="en-US"/>
              </w:rPr>
              <w:t>realizar</w:t>
            </w:r>
            <w:r w:rsidR="006F7C26">
              <w:rPr>
                <w:rFonts w:asciiTheme="minorHAnsi" w:eastAsiaTheme="minorEastAsia" w:hAnsiTheme="minorHAnsi" w:cstheme="minorBidi"/>
                <w:lang w:val="es-ES" w:eastAsia="en-US"/>
              </w:rPr>
              <w:t xml:space="preserve"> acciones rápidas y</w:t>
            </w:r>
            <w:r w:rsidR="006F7C26" w:rsidRPr="006F7C26">
              <w:rPr>
                <w:rFonts w:asciiTheme="minorHAnsi" w:eastAsiaTheme="minorEastAsia" w:hAnsiTheme="minorHAnsi" w:cstheme="minorBidi"/>
                <w:lang w:val="es-ES" w:eastAsia="en-US"/>
              </w:rPr>
              <w:t xml:space="preserve"> oportunas </w:t>
            </w:r>
            <w:r w:rsidR="006F7C26">
              <w:rPr>
                <w:rFonts w:asciiTheme="minorHAnsi" w:eastAsiaTheme="minorEastAsia" w:hAnsiTheme="minorHAnsi" w:cstheme="minorBidi"/>
                <w:lang w:val="es-ES" w:eastAsia="en-US"/>
              </w:rPr>
              <w:t>en la prevención</w:t>
            </w:r>
            <w:r w:rsidR="006F7C26" w:rsidRPr="006F7C26">
              <w:rPr>
                <w:rFonts w:asciiTheme="minorHAnsi" w:eastAsiaTheme="minorEastAsia" w:hAnsiTheme="minorHAnsi" w:cstheme="minorBidi"/>
                <w:lang w:val="es-ES" w:eastAsia="en-US"/>
              </w:rPr>
              <w:t xml:space="preserve"> </w:t>
            </w:r>
            <w:r w:rsidR="006F7C26">
              <w:rPr>
                <w:rFonts w:asciiTheme="minorHAnsi" w:eastAsiaTheme="minorEastAsia" w:hAnsiTheme="minorHAnsi" w:cstheme="minorBidi"/>
                <w:lang w:val="es-ES" w:eastAsia="en-US"/>
              </w:rPr>
              <w:t xml:space="preserve">de </w:t>
            </w:r>
            <w:r w:rsidR="00D55984">
              <w:rPr>
                <w:rFonts w:asciiTheme="minorHAnsi" w:eastAsiaTheme="minorEastAsia" w:hAnsiTheme="minorHAnsi" w:cstheme="minorBidi"/>
                <w:lang w:val="es-ES" w:eastAsia="en-US"/>
              </w:rPr>
              <w:t>trastornos, asociadas a FRPO</w:t>
            </w:r>
            <w:r w:rsidR="006F7C26" w:rsidRPr="006F7C26">
              <w:rPr>
                <w:rFonts w:asciiTheme="minorHAnsi" w:eastAsiaTheme="minorEastAsia" w:hAnsiTheme="minorHAnsi" w:cstheme="minorBidi"/>
                <w:lang w:val="es-ES" w:eastAsia="en-US"/>
              </w:rPr>
              <w:t>.</w:t>
            </w:r>
          </w:p>
          <w:p w14:paraId="150B48C8" w14:textId="77777777" w:rsidR="006F7C26" w:rsidRDefault="006F7C26" w:rsidP="00FB1760">
            <w:pPr>
              <w:pStyle w:val="HTMLconformatoprevio"/>
              <w:keepNext/>
              <w:jc w:val="both"/>
              <w:rPr>
                <w:rFonts w:asciiTheme="minorHAnsi" w:eastAsiaTheme="minorEastAsia" w:hAnsiTheme="minorHAnsi" w:cstheme="minorBidi"/>
                <w:lang w:val="es-ES" w:eastAsia="en-US"/>
              </w:rPr>
            </w:pPr>
          </w:p>
          <w:p w14:paraId="1A60562D" w14:textId="255F19E9" w:rsidR="00EE432D" w:rsidRPr="00EE432D" w:rsidRDefault="00ED5CCC" w:rsidP="00EE432D">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Dadas las anteriores limitaciones y </w:t>
            </w:r>
            <w:r w:rsidR="00D15A6B">
              <w:rPr>
                <w:rFonts w:asciiTheme="minorHAnsi" w:eastAsiaTheme="minorEastAsia" w:hAnsiTheme="minorHAnsi" w:cstheme="minorBidi"/>
                <w:lang w:val="es-ES" w:eastAsia="en-US"/>
              </w:rPr>
              <w:t>problemáticas</w:t>
            </w:r>
            <w:r w:rsidR="002E2D56">
              <w:rPr>
                <w:rFonts w:asciiTheme="minorHAnsi" w:eastAsiaTheme="minorEastAsia" w:hAnsiTheme="minorHAnsi" w:cstheme="minorBidi"/>
                <w:lang w:val="es-ES" w:eastAsia="en-US"/>
              </w:rPr>
              <w:t xml:space="preserve">, </w:t>
            </w:r>
            <w:r w:rsidR="001C604C">
              <w:rPr>
                <w:rFonts w:asciiTheme="minorHAnsi" w:eastAsiaTheme="minorEastAsia" w:hAnsiTheme="minorHAnsi" w:cstheme="minorBidi"/>
                <w:lang w:val="es-ES" w:eastAsia="en-US"/>
              </w:rPr>
              <w:t xml:space="preserve">se plantea la </w:t>
            </w:r>
            <w:r w:rsidR="00DB173F">
              <w:rPr>
                <w:rFonts w:asciiTheme="minorHAnsi" w:eastAsiaTheme="minorEastAsia" w:hAnsiTheme="minorHAnsi" w:cstheme="minorBidi"/>
                <w:lang w:val="es-ES" w:eastAsia="en-US"/>
              </w:rPr>
              <w:t>pregunta:</w:t>
            </w:r>
            <w:r w:rsidR="00A926DE">
              <w:rPr>
                <w:rFonts w:asciiTheme="minorHAnsi" w:eastAsiaTheme="minorEastAsia" w:hAnsiTheme="minorHAnsi" w:cstheme="minorBidi"/>
                <w:lang w:val="es-ES" w:eastAsia="en-US"/>
              </w:rPr>
              <w:t xml:space="preserve"> </w:t>
            </w:r>
            <w:r w:rsidR="00A926DE" w:rsidRPr="00EE432D">
              <w:rPr>
                <w:rFonts w:asciiTheme="minorHAnsi" w:eastAsiaTheme="minorEastAsia" w:hAnsiTheme="minorHAnsi" w:cstheme="minorBidi"/>
                <w:b/>
                <w:lang w:val="es-ES" w:eastAsia="en-US"/>
              </w:rPr>
              <w:t>¿</w:t>
            </w:r>
            <w:r w:rsidR="00F67215" w:rsidRPr="00EE432D">
              <w:rPr>
                <w:rFonts w:asciiTheme="minorHAnsi" w:eastAsiaTheme="minorEastAsia" w:hAnsiTheme="minorHAnsi" w:cstheme="minorBidi"/>
                <w:b/>
                <w:lang w:val="es-ES" w:eastAsia="en-US"/>
              </w:rPr>
              <w:t xml:space="preserve">Cómo </w:t>
            </w:r>
            <w:r w:rsidR="00A926DE" w:rsidRPr="00EE432D">
              <w:rPr>
                <w:rFonts w:asciiTheme="minorHAnsi" w:eastAsiaTheme="minorEastAsia" w:hAnsiTheme="minorHAnsi" w:cstheme="minorBidi"/>
                <w:b/>
                <w:lang w:val="es-ES" w:eastAsia="en-US"/>
              </w:rPr>
              <w:t>sopo</w:t>
            </w:r>
            <w:r w:rsidR="00D55984" w:rsidRPr="00EE432D">
              <w:rPr>
                <w:rFonts w:asciiTheme="minorHAnsi" w:eastAsiaTheme="minorEastAsia" w:hAnsiTheme="minorHAnsi" w:cstheme="minorBidi"/>
                <w:b/>
                <w:lang w:val="es-ES" w:eastAsia="en-US"/>
              </w:rPr>
              <w:t>rtar el monitoreo y</w:t>
            </w:r>
            <w:r w:rsidR="00B73D3C" w:rsidRPr="00EE432D">
              <w:rPr>
                <w:rFonts w:asciiTheme="minorHAnsi" w:eastAsiaTheme="minorEastAsia" w:hAnsiTheme="minorHAnsi" w:cstheme="minorBidi"/>
                <w:b/>
                <w:lang w:val="es-ES" w:eastAsia="en-US"/>
              </w:rPr>
              <w:t xml:space="preserve"> evaluación</w:t>
            </w:r>
            <w:r w:rsidR="00A926DE" w:rsidRPr="00EE432D">
              <w:rPr>
                <w:rFonts w:asciiTheme="minorHAnsi" w:eastAsiaTheme="minorEastAsia" w:hAnsiTheme="minorHAnsi" w:cstheme="minorBidi"/>
                <w:b/>
                <w:lang w:val="es-ES" w:eastAsia="en-US"/>
              </w:rPr>
              <w:t xml:space="preserve"> factores de riesgos psicosociales</w:t>
            </w:r>
            <w:r w:rsidRPr="00EE432D">
              <w:rPr>
                <w:rFonts w:asciiTheme="minorHAnsi" w:eastAsiaTheme="minorEastAsia" w:hAnsiTheme="minorHAnsi" w:cstheme="minorBidi"/>
                <w:b/>
                <w:lang w:val="es-ES" w:eastAsia="en-US"/>
              </w:rPr>
              <w:t xml:space="preserve"> ocupacionales en un entorno de oficina</w:t>
            </w:r>
            <w:r w:rsidR="00FB1760" w:rsidRPr="00EE432D">
              <w:rPr>
                <w:rFonts w:asciiTheme="minorHAnsi" w:eastAsiaTheme="minorEastAsia" w:hAnsiTheme="minorHAnsi" w:cstheme="minorBidi"/>
                <w:b/>
                <w:lang w:val="es-ES" w:eastAsia="en-US"/>
              </w:rPr>
              <w:t>,</w:t>
            </w:r>
            <w:r w:rsidR="00A926DE" w:rsidRPr="00EE432D">
              <w:rPr>
                <w:rFonts w:asciiTheme="minorHAnsi" w:eastAsiaTheme="minorEastAsia" w:hAnsiTheme="minorHAnsi" w:cstheme="minorBidi"/>
                <w:b/>
                <w:lang w:val="es-ES" w:eastAsia="en-US"/>
              </w:rPr>
              <w:t xml:space="preserve"> </w:t>
            </w:r>
            <w:r w:rsidR="00AF5277" w:rsidRPr="00EE432D">
              <w:rPr>
                <w:rFonts w:asciiTheme="minorHAnsi" w:eastAsiaTheme="minorEastAsia" w:hAnsiTheme="minorHAnsi" w:cstheme="minorBidi"/>
                <w:b/>
                <w:lang w:val="es-ES" w:eastAsia="en-US"/>
              </w:rPr>
              <w:t>mediante el reconocimiento</w:t>
            </w:r>
            <w:r w:rsidR="00B73D3C" w:rsidRPr="00EE432D">
              <w:rPr>
                <w:rFonts w:asciiTheme="minorHAnsi" w:eastAsiaTheme="minorEastAsia" w:hAnsiTheme="minorHAnsi" w:cstheme="minorBidi"/>
                <w:b/>
                <w:lang w:val="es-ES" w:eastAsia="en-US"/>
              </w:rPr>
              <w:t xml:space="preserve"> </w:t>
            </w:r>
            <w:r w:rsidR="00AF5277" w:rsidRPr="00EE432D">
              <w:rPr>
                <w:rFonts w:asciiTheme="minorHAnsi" w:eastAsiaTheme="minorEastAsia" w:hAnsiTheme="minorHAnsi" w:cstheme="minorBidi"/>
                <w:b/>
                <w:lang w:val="es-ES" w:eastAsia="en-US"/>
              </w:rPr>
              <w:t xml:space="preserve">de comportamiento, estados de ánimo </w:t>
            </w:r>
            <w:r w:rsidR="00B73D3C" w:rsidRPr="00EE432D">
              <w:rPr>
                <w:rFonts w:asciiTheme="minorHAnsi" w:eastAsiaTheme="minorEastAsia" w:hAnsiTheme="minorHAnsi" w:cstheme="minorBidi"/>
                <w:b/>
                <w:lang w:val="es-ES" w:eastAsia="en-US"/>
              </w:rPr>
              <w:t>y manifestación de trastornos psicológicos en las personas</w:t>
            </w:r>
            <w:r w:rsidR="00D55984" w:rsidRPr="00EE432D">
              <w:rPr>
                <w:rFonts w:asciiTheme="minorHAnsi" w:eastAsiaTheme="minorEastAsia" w:hAnsiTheme="minorHAnsi" w:cstheme="minorBidi"/>
                <w:b/>
                <w:lang w:val="es-ES" w:eastAsia="en-US"/>
              </w:rPr>
              <w:t>,</w:t>
            </w:r>
            <w:r w:rsidR="00B73D3C" w:rsidRPr="00EE432D">
              <w:rPr>
                <w:rFonts w:asciiTheme="minorHAnsi" w:eastAsiaTheme="minorEastAsia" w:hAnsiTheme="minorHAnsi" w:cstheme="minorBidi"/>
                <w:b/>
                <w:lang w:val="es-ES" w:eastAsia="en-US"/>
              </w:rPr>
              <w:t xml:space="preserve"> de una manera no intrusiva, </w:t>
            </w:r>
            <w:r w:rsidR="00A926DE" w:rsidRPr="00EE432D">
              <w:rPr>
                <w:rFonts w:asciiTheme="minorHAnsi" w:eastAsiaTheme="minorEastAsia" w:hAnsiTheme="minorHAnsi" w:cstheme="minorBidi"/>
                <w:b/>
                <w:lang w:val="es-ES" w:eastAsia="en-US"/>
              </w:rPr>
              <w:t>a partir de técnicas de inteligencia artificial y visión por computador</w:t>
            </w:r>
            <w:r w:rsidRPr="00EE432D">
              <w:rPr>
                <w:rFonts w:asciiTheme="minorHAnsi" w:eastAsiaTheme="minorEastAsia" w:hAnsiTheme="minorHAnsi" w:cstheme="minorBidi"/>
                <w:b/>
                <w:lang w:val="es-ES" w:eastAsia="en-US"/>
              </w:rPr>
              <w:t>a</w:t>
            </w:r>
            <w:r w:rsidR="00DB173F" w:rsidRPr="00EE432D">
              <w:rPr>
                <w:rFonts w:asciiTheme="minorHAnsi" w:eastAsiaTheme="minorEastAsia" w:hAnsiTheme="minorHAnsi" w:cstheme="minorBidi"/>
                <w:b/>
                <w:lang w:val="es-ES" w:eastAsia="en-US"/>
              </w:rPr>
              <w:t>?</w:t>
            </w:r>
            <w:r w:rsidR="001C604C">
              <w:rPr>
                <w:rFonts w:asciiTheme="minorHAnsi" w:eastAsiaTheme="minorEastAsia" w:hAnsiTheme="minorHAnsi" w:cstheme="minorBidi"/>
                <w:lang w:val="es-ES" w:eastAsia="en-US"/>
              </w:rPr>
              <w:t xml:space="preserve"> Por lo tanto, e</w:t>
            </w:r>
            <w:r w:rsidR="001C604C" w:rsidRPr="007104D6">
              <w:rPr>
                <w:rFonts w:asciiTheme="minorHAnsi" w:eastAsiaTheme="minorEastAsia" w:hAnsiTheme="minorHAnsi" w:cstheme="minorBidi"/>
                <w:lang w:val="es-ES" w:eastAsia="en-US"/>
              </w:rPr>
              <w:t>l</w:t>
            </w:r>
            <w:r w:rsidR="001C604C">
              <w:rPr>
                <w:rFonts w:asciiTheme="minorHAnsi" w:eastAsiaTheme="minorEastAsia" w:hAnsiTheme="minorHAnsi" w:cstheme="minorBidi"/>
                <w:lang w:val="es-ES" w:eastAsia="en-US"/>
              </w:rPr>
              <w:t xml:space="preserve"> presente proyecto</w:t>
            </w:r>
            <w:r w:rsidR="007104D6" w:rsidRPr="007104D6">
              <w:rPr>
                <w:rFonts w:asciiTheme="minorHAnsi" w:eastAsiaTheme="minorEastAsia" w:hAnsiTheme="minorHAnsi" w:cstheme="minorBidi"/>
                <w:lang w:val="es-ES" w:eastAsia="en-US"/>
              </w:rPr>
              <w:t xml:space="preserve"> enfocará </w:t>
            </w:r>
            <w:r w:rsidR="00861B75">
              <w:rPr>
                <w:rFonts w:asciiTheme="minorHAnsi" w:eastAsiaTheme="minorEastAsia" w:hAnsiTheme="minorHAnsi" w:cstheme="minorBidi"/>
                <w:lang w:val="es-ES" w:eastAsia="en-US"/>
              </w:rPr>
              <w:t>en</w:t>
            </w:r>
            <w:r w:rsidR="001F02F8">
              <w:rPr>
                <w:rFonts w:asciiTheme="minorHAnsi" w:eastAsiaTheme="minorEastAsia" w:hAnsiTheme="minorHAnsi" w:cstheme="minorBidi"/>
                <w:lang w:val="es-ES" w:eastAsia="en-US"/>
              </w:rPr>
              <w:t xml:space="preserve"> la</w:t>
            </w:r>
            <w:r w:rsidR="007104D6" w:rsidRPr="007104D6">
              <w:rPr>
                <w:rFonts w:asciiTheme="minorHAnsi" w:eastAsiaTheme="minorEastAsia" w:hAnsiTheme="minorHAnsi" w:cstheme="minorBidi"/>
                <w:lang w:val="es-ES" w:eastAsia="en-US"/>
              </w:rPr>
              <w:t xml:space="preserve"> integración </w:t>
            </w:r>
            <w:r w:rsidR="001C604C">
              <w:rPr>
                <w:rFonts w:asciiTheme="minorHAnsi" w:eastAsiaTheme="minorEastAsia" w:hAnsiTheme="minorHAnsi" w:cstheme="minorBidi"/>
                <w:lang w:val="es-ES" w:eastAsia="en-US"/>
              </w:rPr>
              <w:t>de identificación</w:t>
            </w:r>
            <w:r w:rsidR="007104D6" w:rsidRPr="007104D6">
              <w:rPr>
                <w:rFonts w:asciiTheme="minorHAnsi" w:eastAsiaTheme="minorEastAsia" w:hAnsiTheme="minorHAnsi" w:cstheme="minorBidi"/>
                <w:lang w:val="es-ES" w:eastAsia="en-US"/>
              </w:rPr>
              <w:t xml:space="preserve"> de </w:t>
            </w:r>
            <w:r w:rsidR="00D86A24">
              <w:rPr>
                <w:rFonts w:asciiTheme="minorHAnsi" w:eastAsiaTheme="minorEastAsia" w:hAnsiTheme="minorHAnsi" w:cstheme="minorBidi"/>
                <w:lang w:val="es-ES" w:eastAsia="en-US"/>
              </w:rPr>
              <w:t>personas y</w:t>
            </w:r>
            <w:r w:rsidR="00F775DD">
              <w:rPr>
                <w:rFonts w:asciiTheme="minorHAnsi" w:eastAsiaTheme="minorEastAsia" w:hAnsiTheme="minorHAnsi" w:cstheme="minorBidi"/>
                <w:lang w:val="es-ES" w:eastAsia="en-US"/>
              </w:rPr>
              <w:t xml:space="preserve"> su</w:t>
            </w:r>
            <w:r w:rsidR="00D86A24">
              <w:rPr>
                <w:rFonts w:asciiTheme="minorHAnsi" w:eastAsiaTheme="minorEastAsia" w:hAnsiTheme="minorHAnsi" w:cstheme="minorBidi"/>
                <w:lang w:val="es-ES" w:eastAsia="en-US"/>
              </w:rPr>
              <w:t xml:space="preserve"> comportamiento;</w:t>
            </w:r>
            <w:r w:rsidR="00F775DD">
              <w:rPr>
                <w:rFonts w:asciiTheme="minorHAnsi" w:eastAsiaTheme="minorEastAsia" w:hAnsiTheme="minorHAnsi" w:cstheme="minorBidi"/>
                <w:lang w:val="es-ES" w:eastAsia="en-US"/>
              </w:rPr>
              <w:t xml:space="preserve"> cambios en </w:t>
            </w:r>
            <w:r w:rsidR="00D86A24">
              <w:rPr>
                <w:rFonts w:asciiTheme="minorHAnsi" w:eastAsiaTheme="minorEastAsia" w:hAnsiTheme="minorHAnsi" w:cstheme="minorBidi"/>
                <w:lang w:val="es-ES" w:eastAsia="en-US"/>
              </w:rPr>
              <w:t>el</w:t>
            </w:r>
            <w:r w:rsidR="001F02F8">
              <w:rPr>
                <w:rFonts w:asciiTheme="minorHAnsi" w:eastAsiaTheme="minorEastAsia" w:hAnsiTheme="minorHAnsi" w:cstheme="minorBidi"/>
                <w:lang w:val="es-ES" w:eastAsia="en-US"/>
              </w:rPr>
              <w:t xml:space="preserve"> estado de ánimo</w:t>
            </w:r>
            <w:r w:rsidR="00F775DD">
              <w:rPr>
                <w:rFonts w:asciiTheme="minorHAnsi" w:eastAsiaTheme="minorEastAsia" w:hAnsiTheme="minorHAnsi" w:cstheme="minorBidi"/>
                <w:lang w:val="es-ES" w:eastAsia="en-US"/>
              </w:rPr>
              <w:t xml:space="preserve"> y </w:t>
            </w:r>
            <w:r w:rsidR="001C604C">
              <w:rPr>
                <w:rFonts w:asciiTheme="minorHAnsi" w:eastAsiaTheme="minorEastAsia" w:hAnsiTheme="minorHAnsi" w:cstheme="minorBidi"/>
                <w:lang w:val="es-ES" w:eastAsia="en-US"/>
              </w:rPr>
              <w:t xml:space="preserve"> el </w:t>
            </w:r>
            <w:r w:rsidR="00240F56">
              <w:rPr>
                <w:rFonts w:asciiTheme="minorHAnsi" w:eastAsiaTheme="minorEastAsia" w:hAnsiTheme="minorHAnsi" w:cstheme="minorBidi"/>
                <w:lang w:val="es-ES" w:eastAsia="en-US"/>
              </w:rPr>
              <w:t>pre-diagnóstico de</w:t>
            </w:r>
            <w:r w:rsidR="00F775DD">
              <w:rPr>
                <w:rFonts w:asciiTheme="minorHAnsi" w:eastAsiaTheme="minorEastAsia" w:hAnsiTheme="minorHAnsi" w:cstheme="minorBidi"/>
                <w:lang w:val="es-ES" w:eastAsia="en-US"/>
              </w:rPr>
              <w:t xml:space="preserve"> trastornos psicológicos</w:t>
            </w:r>
            <w:r w:rsidR="00970898">
              <w:rPr>
                <w:rFonts w:asciiTheme="minorHAnsi" w:eastAsiaTheme="minorEastAsia" w:hAnsiTheme="minorHAnsi" w:cstheme="minorBidi"/>
                <w:lang w:val="es-ES" w:eastAsia="en-US"/>
              </w:rPr>
              <w:t>,</w:t>
            </w:r>
            <w:r w:rsidR="001C604C">
              <w:rPr>
                <w:rFonts w:asciiTheme="minorHAnsi" w:eastAsiaTheme="minorEastAsia" w:hAnsiTheme="minorHAnsi" w:cstheme="minorBidi"/>
                <w:lang w:val="es-ES" w:eastAsia="en-US"/>
              </w:rPr>
              <w:t xml:space="preserve">  a partir</w:t>
            </w:r>
            <w:r w:rsidR="00240F56">
              <w:rPr>
                <w:rFonts w:asciiTheme="minorHAnsi" w:eastAsiaTheme="minorEastAsia" w:hAnsiTheme="minorHAnsi" w:cstheme="minorBidi"/>
                <w:lang w:val="es-ES" w:eastAsia="en-US"/>
              </w:rPr>
              <w:t xml:space="preserve"> </w:t>
            </w:r>
            <w:r w:rsidR="001C604C">
              <w:rPr>
                <w:rFonts w:asciiTheme="minorHAnsi" w:eastAsiaTheme="minorEastAsia" w:hAnsiTheme="minorHAnsi" w:cstheme="minorBidi"/>
                <w:lang w:val="es-ES" w:eastAsia="en-US"/>
              </w:rPr>
              <w:t>de la captura en video</w:t>
            </w:r>
            <w:r w:rsidR="00DE3B81">
              <w:rPr>
                <w:rFonts w:asciiTheme="minorHAnsi" w:eastAsiaTheme="minorEastAsia" w:hAnsiTheme="minorHAnsi" w:cstheme="minorBidi"/>
                <w:lang w:val="es-ES" w:eastAsia="en-US"/>
              </w:rPr>
              <w:t xml:space="preserve"> convencional</w:t>
            </w:r>
            <w:r w:rsidR="001C604C">
              <w:rPr>
                <w:rFonts w:asciiTheme="minorHAnsi" w:eastAsiaTheme="minorEastAsia" w:hAnsiTheme="minorHAnsi" w:cstheme="minorBidi"/>
                <w:lang w:val="es-ES" w:eastAsia="en-US"/>
              </w:rPr>
              <w:t xml:space="preserve"> y posterior reconocimiento de</w:t>
            </w:r>
            <w:r w:rsidR="00240F56">
              <w:rPr>
                <w:rFonts w:asciiTheme="minorHAnsi" w:eastAsiaTheme="minorEastAsia" w:hAnsiTheme="minorHAnsi" w:cstheme="minorBidi"/>
                <w:lang w:val="es-ES" w:eastAsia="en-US"/>
              </w:rPr>
              <w:t xml:space="preserve"> expresiones faciales</w:t>
            </w:r>
            <w:r w:rsidR="00970898">
              <w:rPr>
                <w:rFonts w:asciiTheme="minorHAnsi" w:eastAsiaTheme="minorEastAsia" w:hAnsiTheme="minorHAnsi" w:cstheme="minorBidi"/>
                <w:lang w:val="es-ES" w:eastAsia="en-US"/>
              </w:rPr>
              <w:t xml:space="preserve"> y corporales.</w:t>
            </w:r>
            <w:r w:rsidR="00D86A24">
              <w:rPr>
                <w:rFonts w:asciiTheme="minorHAnsi" w:eastAsiaTheme="minorEastAsia" w:hAnsiTheme="minorHAnsi" w:cstheme="minorBidi"/>
                <w:lang w:val="es-ES" w:eastAsia="en-US"/>
              </w:rPr>
              <w:t xml:space="preserve"> Dicho reconocimiento se basará en modelos</w:t>
            </w:r>
            <w:r w:rsidR="00970898">
              <w:rPr>
                <w:rFonts w:asciiTheme="minorHAnsi" w:eastAsiaTheme="minorEastAsia" w:hAnsiTheme="minorHAnsi" w:cstheme="minorBidi"/>
                <w:lang w:val="es-ES" w:eastAsia="en-US"/>
              </w:rPr>
              <w:t xml:space="preserve"> como el OCC </w:t>
            </w:r>
            <w:r w:rsidR="00970898" w:rsidRPr="000E3CA2">
              <w:rPr>
                <w:rFonts w:asciiTheme="minorHAnsi" w:eastAsiaTheme="minorEastAsia" w:hAnsiTheme="minorHAnsi" w:cstheme="minorBidi"/>
                <w:lang w:val="es-ES" w:eastAsia="en-US"/>
              </w:rPr>
              <w:fldChar w:fldCharType="begin"/>
            </w:r>
            <w:r w:rsidR="00D86A24">
              <w:rPr>
                <w:rFonts w:asciiTheme="minorHAnsi" w:eastAsiaTheme="minorEastAsia" w:hAnsiTheme="minorHAnsi" w:cstheme="minorBidi"/>
                <w:lang w:val="es-ES" w:eastAsia="en-US"/>
              </w:rPr>
              <w:instrText>ADDIN RW.CITE{{doc:5cbfcc66e4b05d27abf43ff8 Steunebrink,B.R 2010}}</w:instrText>
            </w:r>
            <w:r w:rsidR="00970898" w:rsidRPr="000E3CA2">
              <w:rPr>
                <w:rFonts w:asciiTheme="minorHAnsi" w:eastAsiaTheme="minorEastAsia" w:hAnsiTheme="minorHAnsi" w:cstheme="minorBidi"/>
                <w:lang w:val="es-ES" w:eastAsia="en-US"/>
              </w:rPr>
              <w:fldChar w:fldCharType="separate"/>
            </w:r>
            <w:r w:rsidR="00D86A24" w:rsidRPr="00D86A24">
              <w:rPr>
                <w:rFonts w:asciiTheme="minorHAnsi" w:eastAsiaTheme="minorEastAsia" w:hAnsiTheme="minorHAnsi" w:cstheme="minorBidi"/>
                <w:lang w:val="es-ES" w:eastAsia="en-US"/>
              </w:rPr>
              <w:t>[37]</w:t>
            </w:r>
            <w:r w:rsidR="00970898" w:rsidRPr="000E3CA2">
              <w:rPr>
                <w:rFonts w:asciiTheme="minorHAnsi" w:eastAsiaTheme="minorEastAsia" w:hAnsiTheme="minorHAnsi" w:cstheme="minorBidi"/>
                <w:lang w:val="es-ES" w:eastAsia="en-US"/>
              </w:rPr>
              <w:fldChar w:fldCharType="end"/>
            </w:r>
            <w:r w:rsidR="00970898">
              <w:rPr>
                <w:rFonts w:asciiTheme="minorHAnsi" w:eastAsiaTheme="minorEastAsia" w:hAnsiTheme="minorHAnsi" w:cstheme="minorBidi"/>
                <w:lang w:val="es-ES" w:eastAsia="en-US"/>
              </w:rPr>
              <w:t xml:space="preserve"> </w:t>
            </w:r>
            <w:r w:rsidR="000E3CA2">
              <w:rPr>
                <w:rFonts w:asciiTheme="minorHAnsi" w:eastAsiaTheme="minorEastAsia" w:hAnsiTheme="minorHAnsi" w:cstheme="minorBidi"/>
                <w:lang w:val="es-ES" w:eastAsia="en-US"/>
              </w:rPr>
              <w:t xml:space="preserve">trabajos como el de </w:t>
            </w:r>
            <w:proofErr w:type="spellStart"/>
            <w:r w:rsidR="000E3CA2">
              <w:rPr>
                <w:rFonts w:asciiTheme="minorHAnsi" w:eastAsiaTheme="minorEastAsia" w:hAnsiTheme="minorHAnsi" w:cstheme="minorBidi"/>
                <w:lang w:val="es-ES" w:eastAsia="en-US"/>
              </w:rPr>
              <w:t>Shindler</w:t>
            </w:r>
            <w:proofErr w:type="spellEnd"/>
            <w:r w:rsidR="00C838E1">
              <w:rPr>
                <w:rFonts w:asciiTheme="minorHAnsi" w:eastAsiaTheme="minorEastAsia" w:hAnsiTheme="minorHAnsi" w:cstheme="minorBidi"/>
                <w:lang w:val="es-ES" w:eastAsia="en-US"/>
              </w:rPr>
              <w:t xml:space="preserve"> </w:t>
            </w:r>
            <w:r w:rsidR="000E3CA2" w:rsidRPr="000E3CA2">
              <w:rPr>
                <w:rFonts w:asciiTheme="minorHAnsi" w:eastAsiaTheme="minorEastAsia" w:hAnsiTheme="minorHAnsi" w:cstheme="minorBidi"/>
                <w:lang w:val="es-ES" w:eastAsia="en-US"/>
              </w:rPr>
              <w:fldChar w:fldCharType="begin"/>
            </w:r>
            <w:r w:rsidR="000E3CA2" w:rsidRPr="000E3CA2">
              <w:rPr>
                <w:rFonts w:asciiTheme="minorHAnsi" w:eastAsiaTheme="minorEastAsia" w:hAnsiTheme="minorHAnsi" w:cstheme="minorBidi"/>
                <w:lang w:val="es-ES" w:eastAsia="en-US"/>
              </w:rPr>
              <w:instrText>ADDIN RW.CITE{{doc:5ca979ede4b04cf84db8f4d9 Schindler,Konrad 2008}}</w:instrText>
            </w:r>
            <w:r w:rsidR="000E3CA2" w:rsidRPr="000E3CA2">
              <w:rPr>
                <w:rFonts w:asciiTheme="minorHAnsi" w:eastAsiaTheme="minorEastAsia" w:hAnsiTheme="minorHAnsi" w:cstheme="minorBidi"/>
                <w:lang w:val="es-ES" w:eastAsia="en-US"/>
              </w:rPr>
              <w:fldChar w:fldCharType="separate"/>
            </w:r>
            <w:r w:rsidR="000E3CA2" w:rsidRPr="000E3CA2">
              <w:rPr>
                <w:rFonts w:asciiTheme="minorHAnsi" w:eastAsiaTheme="minorEastAsia" w:hAnsiTheme="minorHAnsi" w:cstheme="minorBidi"/>
                <w:lang w:val="es-ES" w:eastAsia="en-US"/>
              </w:rPr>
              <w:t>[38]</w:t>
            </w:r>
            <w:r w:rsidR="000E3CA2" w:rsidRPr="000E3CA2">
              <w:rPr>
                <w:rFonts w:asciiTheme="minorHAnsi" w:eastAsiaTheme="minorEastAsia" w:hAnsiTheme="minorHAnsi" w:cstheme="minorBidi"/>
                <w:lang w:val="es-ES" w:eastAsia="en-US"/>
              </w:rPr>
              <w:fldChar w:fldCharType="end"/>
            </w:r>
            <w:r w:rsidR="00D86A24">
              <w:rPr>
                <w:rFonts w:asciiTheme="minorHAnsi" w:eastAsiaTheme="minorEastAsia" w:hAnsiTheme="minorHAnsi" w:cstheme="minorBidi"/>
                <w:lang w:val="es-ES" w:eastAsia="en-US"/>
              </w:rPr>
              <w:t xml:space="preserve"> para el reconocimiento de emociones a partir de posturas</w:t>
            </w:r>
            <w:r w:rsidR="00DE3B81">
              <w:rPr>
                <w:rFonts w:asciiTheme="minorHAnsi" w:eastAsiaTheme="minorEastAsia" w:hAnsiTheme="minorHAnsi" w:cstheme="minorBidi"/>
                <w:lang w:val="es-ES" w:eastAsia="en-US"/>
              </w:rPr>
              <w:t xml:space="preserve">. </w:t>
            </w:r>
            <w:r w:rsidR="00EE432D">
              <w:rPr>
                <w:rFonts w:asciiTheme="minorHAnsi" w:eastAsiaTheme="minorEastAsia" w:hAnsiTheme="minorHAnsi" w:cstheme="minorBidi"/>
                <w:lang w:val="es-ES" w:eastAsia="en-US"/>
              </w:rPr>
              <w:t xml:space="preserve">Adicionalmente, se incluirá la extracción de características de interés, como la cantidad de veces en las que se detecta, sedentarismo, dolores de cabeza o insomnio y la cantidad de horas y días en los que se ha extendido su jornada laboral. La integración del reconocimiento de las métricas mencionadas y comportamiento de forma personalizada, estará orientada al apoyo de la evaluación de FRPO, mediante la inferencia de condiciones laborales con un alto potencial de materialización de riesgos psicosociales en un corto o mediano plazo. Para dicha inferencia se tomarán como </w:t>
            </w:r>
            <w:r w:rsidR="00C838E1">
              <w:rPr>
                <w:rFonts w:asciiTheme="minorHAnsi" w:eastAsiaTheme="minorEastAsia" w:hAnsiTheme="minorHAnsi" w:cstheme="minorBidi"/>
                <w:lang w:val="es-ES" w:eastAsia="en-US"/>
              </w:rPr>
              <w:t>referencia, instrumentos</w:t>
            </w:r>
            <w:r w:rsidR="00EE432D">
              <w:rPr>
                <w:rFonts w:asciiTheme="minorHAnsi" w:eastAsiaTheme="minorEastAsia" w:hAnsiTheme="minorHAnsi" w:cstheme="minorBidi"/>
                <w:lang w:val="es-ES" w:eastAsia="en-US"/>
              </w:rPr>
              <w:t xml:space="preserve"> como el inventario de Beck </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RW.CITE{{doc:5cdfe82ae4b030c92f1644a1 SMRC 2012}}</w:instrText>
            </w:r>
            <w:r w:rsidR="00EE432D" w:rsidRPr="00EE432D">
              <w:rPr>
                <w:rFonts w:asciiTheme="minorHAnsi" w:eastAsiaTheme="minorEastAsia" w:hAnsiTheme="minorHAnsi" w:cstheme="minorBidi"/>
                <w:lang w:val="es-ES" w:eastAsia="en-US"/>
              </w:rPr>
              <w:fldChar w:fldCharType="separate"/>
            </w:r>
            <w:r w:rsidR="00E71C60" w:rsidRPr="00E71C60">
              <w:rPr>
                <w:rFonts w:asciiTheme="minorHAnsi" w:eastAsiaTheme="minorEastAsia" w:hAnsiTheme="minorHAnsi" w:cstheme="minorBidi"/>
                <w:lang w:val="es-ES" w:eastAsia="en-US"/>
              </w:rPr>
              <w:t>[39]</w:t>
            </w:r>
            <w:r w:rsidR="00EE432D" w:rsidRPr="00EE432D">
              <w:rPr>
                <w:rFonts w:asciiTheme="minorHAnsi" w:eastAsiaTheme="minorEastAsia" w:hAnsiTheme="minorHAnsi" w:cstheme="minorBidi"/>
                <w:lang w:val="es-ES" w:eastAsia="en-US"/>
              </w:rPr>
              <w:fldChar w:fldCharType="end"/>
            </w:r>
            <w:r w:rsidR="00C838E1">
              <w:rPr>
                <w:rFonts w:asciiTheme="minorHAnsi" w:eastAsiaTheme="minorEastAsia" w:hAnsiTheme="minorHAnsi" w:cstheme="minorBidi"/>
                <w:lang w:val="es-ES" w:eastAsia="en-US"/>
              </w:rPr>
              <w:t>,</w:t>
            </w:r>
            <w:r w:rsidR="00EE432D" w:rsidRPr="00EE432D">
              <w:rPr>
                <w:rFonts w:asciiTheme="minorHAnsi" w:eastAsiaTheme="minorEastAsia" w:hAnsiTheme="minorHAnsi" w:cstheme="minorBidi"/>
                <w:lang w:val="es-ES" w:eastAsia="en-US"/>
              </w:rPr>
              <w:t xml:space="preserve"> la escala PHQ-</w:t>
            </w:r>
            <w:r w:rsidR="00C838E1">
              <w:rPr>
                <w:rFonts w:asciiTheme="minorHAnsi" w:eastAsiaTheme="minorEastAsia" w:hAnsiTheme="minorHAnsi" w:cstheme="minorBidi"/>
                <w:lang w:val="es-ES" w:eastAsia="en-US"/>
              </w:rPr>
              <w:t xml:space="preserve">8 </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RW.CITE{{doc:5cdfe82ae4b030c92f1644a1 SMRC 2012}}</w:instrText>
            </w:r>
            <w:r w:rsidR="00EE432D" w:rsidRPr="00EE432D">
              <w:rPr>
                <w:rFonts w:asciiTheme="minorHAnsi" w:eastAsiaTheme="minorEastAsia" w:hAnsiTheme="minorHAnsi" w:cstheme="minorBidi"/>
                <w:lang w:val="es-ES" w:eastAsia="en-US"/>
              </w:rPr>
              <w:fldChar w:fldCharType="separate"/>
            </w:r>
            <w:r w:rsidR="00E71C60" w:rsidRPr="00E71C60">
              <w:rPr>
                <w:rFonts w:asciiTheme="minorHAnsi" w:eastAsiaTheme="minorEastAsia" w:hAnsiTheme="minorHAnsi" w:cstheme="minorBidi"/>
                <w:lang w:val="es-ES" w:eastAsia="en-US"/>
              </w:rPr>
              <w:t>[39]</w:t>
            </w:r>
            <w:r w:rsidR="00EE432D" w:rsidRPr="00EE432D">
              <w:rPr>
                <w:rFonts w:asciiTheme="minorHAnsi" w:eastAsiaTheme="minorEastAsia" w:hAnsiTheme="minorHAnsi" w:cstheme="minorBidi"/>
                <w:lang w:val="es-ES" w:eastAsia="en-US"/>
              </w:rPr>
              <w:fldChar w:fldCharType="end"/>
            </w:r>
            <w:r w:rsidR="00EE432D">
              <w:rPr>
                <w:rFonts w:asciiTheme="minorHAnsi" w:eastAsiaTheme="minorEastAsia" w:hAnsiTheme="minorHAnsi" w:cstheme="minorBidi"/>
                <w:lang w:val="es-ES" w:eastAsia="en-US"/>
              </w:rPr>
              <w:t>, entre otros</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RW.CITE{{doc:5ce09426e4b030c92f168f78 CalvodeMoraMartínez,Javier 1991; doc:5ce09421e4b0407a3a23380e Pekrun,Reinhard 2011}}</w:instrText>
            </w:r>
            <w:r w:rsidR="00EE432D" w:rsidRPr="00EE432D">
              <w:rPr>
                <w:rFonts w:asciiTheme="minorHAnsi" w:eastAsiaTheme="minorEastAsia" w:hAnsiTheme="minorHAnsi" w:cstheme="minorBidi"/>
                <w:lang w:val="es-ES" w:eastAsia="en-US"/>
              </w:rPr>
              <w:fldChar w:fldCharType="separate"/>
            </w:r>
            <w:r w:rsidR="00C838E1">
              <w:rPr>
                <w:rFonts w:asciiTheme="minorHAnsi" w:eastAsiaTheme="minorEastAsia" w:hAnsiTheme="minorHAnsi" w:cstheme="minorBidi"/>
                <w:lang w:val="es-ES" w:eastAsia="en-US"/>
              </w:rPr>
              <w:t>[40]</w:t>
            </w:r>
            <w:r w:rsidR="00E71C60" w:rsidRPr="00E71C60">
              <w:rPr>
                <w:rFonts w:asciiTheme="minorHAnsi" w:eastAsiaTheme="minorEastAsia" w:hAnsiTheme="minorHAnsi" w:cstheme="minorBidi"/>
                <w:lang w:val="es-ES" w:eastAsia="en-US"/>
              </w:rPr>
              <w:t>[41]</w:t>
            </w:r>
            <w:r w:rsidR="00EE432D" w:rsidRPr="00EE432D">
              <w:rPr>
                <w:rFonts w:asciiTheme="minorHAnsi" w:eastAsiaTheme="minorEastAsia" w:hAnsiTheme="minorHAnsi" w:cstheme="minorBidi"/>
                <w:lang w:val="es-ES" w:eastAsia="en-US"/>
              </w:rPr>
              <w:fldChar w:fldCharType="end"/>
            </w:r>
            <w:r w:rsidR="00EE432D">
              <w:rPr>
                <w:rFonts w:asciiTheme="minorHAnsi" w:eastAsiaTheme="minorEastAsia" w:hAnsiTheme="minorHAnsi" w:cstheme="minorBidi"/>
                <w:lang w:val="es-ES" w:eastAsia="en-US"/>
              </w:rPr>
              <w:t>.</w:t>
            </w:r>
          </w:p>
          <w:p w14:paraId="46322E03" w14:textId="77777777" w:rsidR="00E71C60" w:rsidRDefault="00E71C60" w:rsidP="00E71C60">
            <w:pPr>
              <w:pStyle w:val="HTMLconformatoprevio"/>
              <w:jc w:val="both"/>
              <w:rPr>
                <w:rFonts w:asciiTheme="minorHAnsi" w:eastAsiaTheme="minorEastAsia" w:hAnsiTheme="minorHAnsi" w:cstheme="minorBidi"/>
                <w:lang w:val="es-ES" w:eastAsia="en-US"/>
              </w:rPr>
            </w:pPr>
          </w:p>
          <w:p w14:paraId="2B5C8365" w14:textId="194E47D9" w:rsidR="00970898" w:rsidRPr="00A926DE" w:rsidRDefault="00E71C60" w:rsidP="00C838E1">
            <w:pPr>
              <w:pStyle w:val="HTMLconformatoprevio"/>
              <w:jc w:val="both"/>
              <w:rPr>
                <w:rFonts w:asciiTheme="minorHAnsi" w:eastAsiaTheme="minorEastAsia" w:hAnsiTheme="minorHAnsi" w:cstheme="minorBidi"/>
                <w:lang w:val="es-ES" w:eastAsia="en-US"/>
              </w:rPr>
            </w:pPr>
            <w:commentRangeStart w:id="0"/>
            <w:r>
              <w:rPr>
                <w:rFonts w:asciiTheme="minorHAnsi" w:eastAsiaTheme="minorEastAsia" w:hAnsiTheme="minorHAnsi" w:cstheme="minorBidi"/>
                <w:lang w:val="es-ES" w:eastAsia="en-US"/>
              </w:rPr>
              <w:t>El p</w:t>
            </w:r>
            <w:r w:rsidRPr="00F67215">
              <w:rPr>
                <w:rFonts w:asciiTheme="minorHAnsi" w:eastAsiaTheme="minorEastAsia" w:hAnsiTheme="minorHAnsi" w:cstheme="minorBidi"/>
                <w:lang w:val="es-ES" w:eastAsia="en-US"/>
              </w:rPr>
              <w:t xml:space="preserve">resente </w:t>
            </w:r>
            <w:r>
              <w:rPr>
                <w:rFonts w:asciiTheme="minorHAnsi" w:eastAsiaTheme="minorEastAsia" w:hAnsiTheme="minorHAnsi" w:cstheme="minorBidi"/>
                <w:lang w:val="es-ES" w:eastAsia="en-US"/>
              </w:rPr>
              <w:t xml:space="preserve">proyecto, tiene características </w:t>
            </w:r>
            <w:r w:rsidRPr="00F67215">
              <w:rPr>
                <w:rFonts w:asciiTheme="minorHAnsi" w:eastAsiaTheme="minorEastAsia" w:hAnsiTheme="minorHAnsi" w:cstheme="minorBidi"/>
                <w:lang w:val="es-ES" w:eastAsia="en-US"/>
              </w:rPr>
              <w:t xml:space="preserve">de un sistema de computación distribuida, en la medida que se </w:t>
            </w:r>
            <w:r>
              <w:rPr>
                <w:rFonts w:asciiTheme="minorHAnsi" w:eastAsiaTheme="minorEastAsia" w:hAnsiTheme="minorHAnsi" w:cstheme="minorBidi"/>
                <w:lang w:val="es-ES" w:eastAsia="en-US"/>
              </w:rPr>
              <w:t>incluirá la captura</w:t>
            </w:r>
            <w:r w:rsidRPr="00F67215">
              <w:rPr>
                <w:rFonts w:asciiTheme="minorHAnsi" w:eastAsiaTheme="minorEastAsia" w:hAnsiTheme="minorHAnsi" w:cstheme="minorBidi"/>
                <w:lang w:val="es-ES" w:eastAsia="en-US"/>
              </w:rPr>
              <w:t xml:space="preserve"> imágenes de cámaras web </w:t>
            </w:r>
            <w:r>
              <w:rPr>
                <w:rFonts w:asciiTheme="minorHAnsi" w:eastAsiaTheme="minorEastAsia" w:hAnsiTheme="minorHAnsi" w:cstheme="minorBidi"/>
                <w:lang w:val="es-ES" w:eastAsia="en-US"/>
              </w:rPr>
              <w:t xml:space="preserve">y </w:t>
            </w:r>
            <w:r w:rsidRPr="00F67215">
              <w:rPr>
                <w:rFonts w:asciiTheme="minorHAnsi" w:eastAsiaTheme="minorEastAsia" w:hAnsiTheme="minorHAnsi" w:cstheme="minorBidi"/>
                <w:lang w:val="es-ES" w:eastAsia="en-US"/>
              </w:rPr>
              <w:t xml:space="preserve"> cámar</w:t>
            </w:r>
            <w:r>
              <w:rPr>
                <w:rFonts w:asciiTheme="minorHAnsi" w:eastAsiaTheme="minorEastAsia" w:hAnsiTheme="minorHAnsi" w:cstheme="minorBidi"/>
                <w:lang w:val="es-ES" w:eastAsia="en-US"/>
              </w:rPr>
              <w:t xml:space="preserve">as destinadas a la vigilancia. Adicionalmente, la detección de las características se concebirá de forma concurrente y especializada. </w:t>
            </w:r>
            <w:commentRangeEnd w:id="0"/>
            <w:r w:rsidR="0002033E">
              <w:rPr>
                <w:rStyle w:val="Refdecomentario"/>
                <w:rFonts w:asciiTheme="minorHAnsi" w:eastAsiaTheme="minorHAnsi" w:hAnsiTheme="minorHAnsi" w:cstheme="minorBidi"/>
                <w:lang w:eastAsia="en-US"/>
              </w:rPr>
              <w:commentReference w:id="0"/>
            </w:r>
            <w:r>
              <w:rPr>
                <w:rFonts w:asciiTheme="minorHAnsi" w:eastAsiaTheme="minorEastAsia" w:hAnsiTheme="minorHAnsi" w:cstheme="minorBidi"/>
                <w:lang w:val="es-ES" w:eastAsia="en-US"/>
              </w:rPr>
              <w:t>Por ello,</w:t>
            </w:r>
            <w:r w:rsidRPr="00F67215">
              <w:rPr>
                <w:rFonts w:asciiTheme="minorHAnsi" w:eastAsiaTheme="minorEastAsia" w:hAnsiTheme="minorHAnsi" w:cstheme="minorBidi"/>
                <w:lang w:val="es-ES" w:eastAsia="en-US"/>
              </w:rPr>
              <w:t xml:space="preserve"> se tomarán como referencia trabajos </w:t>
            </w:r>
            <w:r>
              <w:rPr>
                <w:rFonts w:asciiTheme="minorHAnsi" w:eastAsiaTheme="minorEastAsia" w:hAnsiTheme="minorHAnsi" w:cstheme="minorBidi"/>
                <w:lang w:val="es-ES" w:eastAsia="en-US"/>
              </w:rPr>
              <w:t>Javier Alcalá</w:t>
            </w:r>
            <w:r w:rsidR="00C838E1">
              <w:rPr>
                <w:rFonts w:asciiTheme="minorHAnsi" w:eastAsiaTheme="minorEastAsia" w:hAnsiTheme="minorHAnsi" w:cstheme="minorBidi"/>
                <w:lang w:val="es-ES" w:eastAsia="en-US"/>
              </w:rPr>
              <w:t xml:space="preserve"> </w:t>
            </w:r>
            <w:r w:rsidRPr="00E71C60">
              <w:rPr>
                <w:rFonts w:asciiTheme="minorHAnsi" w:eastAsiaTheme="minorEastAsia" w:hAnsiTheme="minorHAnsi" w:cstheme="minorBidi"/>
                <w:lang w:val="es-ES" w:eastAsia="en-US"/>
              </w:rPr>
              <w:fldChar w:fldCharType="begin"/>
            </w:r>
            <w:r w:rsidRPr="00E71C60">
              <w:rPr>
                <w:rFonts w:asciiTheme="minorHAnsi" w:eastAsiaTheme="minorEastAsia" w:hAnsiTheme="minorHAnsi" w:cstheme="minorBidi"/>
                <w:lang w:val="es-ES" w:eastAsia="en-US"/>
              </w:rPr>
              <w:instrText>ADDIN RW.CITE{{doc:5cbc0ef4e4b04c969d297e58 JavierAlcaláVásquez 2017}}</w:instrText>
            </w:r>
            <w:r w:rsidRPr="00E71C60">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[42]</w:t>
            </w:r>
            <w:r w:rsidRPr="00E71C60">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Daniel </w:t>
            </w:r>
            <w:r w:rsidR="00C838E1">
              <w:rPr>
                <w:rFonts w:asciiTheme="minorHAnsi" w:eastAsiaTheme="minorEastAsia" w:hAnsiTheme="minorHAnsi" w:cstheme="minorBidi"/>
                <w:lang w:val="es-ES" w:eastAsia="en-US"/>
              </w:rPr>
              <w:t xml:space="preserve">Valencia </w:t>
            </w:r>
            <w:r w:rsidRPr="00F67215">
              <w:rPr>
                <w:rFonts w:asciiTheme="minorHAnsi" w:eastAsiaTheme="minorEastAsia" w:hAnsiTheme="minorHAnsi" w:cstheme="minorBidi"/>
                <w:lang w:val="es-ES" w:eastAsia="en-US"/>
              </w:rPr>
              <w:fldChar w:fldCharType="begin"/>
            </w:r>
            <w:r w:rsidR="00C838E1">
              <w:rPr>
                <w:rFonts w:asciiTheme="minorHAnsi" w:eastAsiaTheme="minorEastAsia" w:hAnsiTheme="minorHAnsi" w:cstheme="minorBidi"/>
                <w:lang w:val="es-ES" w:eastAsia="en-US"/>
              </w:rPr>
              <w:instrText>ADDIN RW.CITE{{doc:5cbc0d80e4b04c969d297e56 DanielStevenValenciaParada 2015}}</w:instrText>
            </w:r>
            <w:r w:rsidRPr="00F67215">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[43]</w:t>
            </w:r>
            <w:r w:rsidRPr="00F67215">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Mauricio </w:t>
            </w:r>
            <w:r w:rsidRPr="003A4C3D">
              <w:rPr>
                <w:rFonts w:asciiTheme="minorHAnsi" w:eastAsiaTheme="minorEastAsia" w:hAnsiTheme="minorHAnsi" w:cstheme="minorBidi"/>
                <w:lang w:val="es-ES" w:eastAsia="en-US"/>
              </w:rPr>
              <w:t>Ab</w:t>
            </w:r>
            <w:r>
              <w:rPr>
                <w:rFonts w:asciiTheme="minorHAnsi" w:eastAsiaTheme="minorEastAsia" w:hAnsiTheme="minorHAnsi" w:cstheme="minorBidi"/>
                <w:lang w:val="es-ES" w:eastAsia="en-US"/>
              </w:rPr>
              <w:t>ello</w:t>
            </w:r>
            <w:r w:rsidR="00C838E1">
              <w:rPr>
                <w:rFonts w:asciiTheme="minorHAnsi" w:eastAsiaTheme="minorEastAsia" w:hAnsiTheme="minorHAnsi" w:cstheme="minorBidi"/>
                <w:lang w:val="es-ES" w:eastAsia="en-US"/>
              </w:rPr>
              <w:t xml:space="preserve"> </w:t>
            </w:r>
            <w:r w:rsidRPr="003A4C3D">
              <w:rPr>
                <w:rFonts w:asciiTheme="minorHAnsi" w:eastAsiaTheme="minorEastAsia" w:hAnsiTheme="minorHAnsi" w:cstheme="minorBidi"/>
                <w:lang w:val="es-ES" w:eastAsia="en-US"/>
              </w:rPr>
              <w:fldChar w:fldCharType="begin"/>
            </w:r>
            <w:r w:rsidRPr="003A4C3D">
              <w:rPr>
                <w:rFonts w:asciiTheme="minorHAnsi" w:eastAsiaTheme="minorEastAsia" w:hAnsiTheme="minorHAnsi" w:cstheme="minorBidi"/>
                <w:lang w:val="es-ES" w:eastAsia="en-US"/>
              </w:rPr>
              <w:instrText>ADDIN RW.CITE{{doc:5cbc0d06e4b097bc89af2737 EderMauricioAbelloRodríguez 2018}}</w:instrText>
            </w:r>
            <w:r w:rsidRPr="003A4C3D">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[44]</w:t>
            </w:r>
            <w:r w:rsidRPr="003A4C3D">
              <w:rPr>
                <w:rFonts w:asciiTheme="minorHAnsi" w:eastAsiaTheme="minorEastAsia" w:hAnsiTheme="minorHAnsi" w:cstheme="minorBidi"/>
                <w:lang w:val="es-ES" w:eastAsia="en-US"/>
              </w:rPr>
              <w:fldChar w:fldCharType="end"/>
            </w:r>
            <w:r w:rsidR="00E33C52">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en </w:t>
            </w:r>
            <w:r w:rsidRPr="00F67215">
              <w:rPr>
                <w:rFonts w:asciiTheme="minorHAnsi" w:eastAsiaTheme="minorEastAsia" w:hAnsiTheme="minorHAnsi" w:cstheme="minorBidi"/>
                <w:lang w:val="es-ES" w:eastAsia="en-US"/>
              </w:rPr>
              <w:t xml:space="preserve">los que se puede apreciar </w:t>
            </w:r>
            <w:commentRangeStart w:id="1"/>
            <w:r w:rsidRPr="00F67215">
              <w:rPr>
                <w:rFonts w:asciiTheme="minorHAnsi" w:eastAsiaTheme="minorEastAsia" w:hAnsiTheme="minorHAnsi" w:cstheme="minorBidi"/>
                <w:lang w:val="es-ES" w:eastAsia="en-US"/>
              </w:rPr>
              <w:t>la utilidad</w:t>
            </w:r>
            <w:r w:rsidR="00E33C52">
              <w:rPr>
                <w:rFonts w:asciiTheme="minorHAnsi" w:eastAsiaTheme="minorEastAsia" w:hAnsiTheme="minorHAnsi" w:cstheme="minorBidi"/>
                <w:lang w:val="es-ES" w:eastAsia="en-US"/>
              </w:rPr>
              <w:t xml:space="preserve"> y beneficios</w:t>
            </w:r>
            <w:r w:rsidRPr="00F67215">
              <w:rPr>
                <w:rFonts w:asciiTheme="minorHAnsi" w:eastAsiaTheme="minorEastAsia" w:hAnsiTheme="minorHAnsi" w:cstheme="minorBidi"/>
                <w:lang w:val="es-ES" w:eastAsia="en-US"/>
              </w:rPr>
              <w:t xml:space="preserve"> de las a</w:t>
            </w:r>
            <w:r>
              <w:rPr>
                <w:rFonts w:asciiTheme="minorHAnsi" w:eastAsiaTheme="minorEastAsia" w:hAnsiTheme="minorHAnsi" w:cstheme="minorBidi"/>
                <w:lang w:val="es-ES" w:eastAsia="en-US"/>
              </w:rPr>
              <w:t>rquitecturas basadas en agentes</w:t>
            </w:r>
            <w:commentRangeEnd w:id="1"/>
            <w:r w:rsidR="00DD50C4">
              <w:rPr>
                <w:rStyle w:val="Refdecomentario"/>
                <w:rFonts w:asciiTheme="minorHAnsi" w:eastAsiaTheme="minorHAnsi" w:hAnsiTheme="minorHAnsi" w:cstheme="minorBidi"/>
                <w:lang w:eastAsia="en-US"/>
              </w:rPr>
              <w:commentReference w:id="1"/>
            </w:r>
            <w:r w:rsidRPr="00F67215">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Para el desarrollo, e</w:t>
            </w:r>
            <w:r w:rsidRPr="007104D6">
              <w:rPr>
                <w:rFonts w:asciiTheme="minorHAnsi" w:eastAsiaTheme="minorEastAsia" w:hAnsiTheme="minorHAnsi" w:cstheme="minorBidi"/>
                <w:lang w:val="es-ES" w:eastAsia="en-US"/>
              </w:rPr>
              <w:t xml:space="preserve">l caso de referencia </w:t>
            </w:r>
            <w:r>
              <w:rPr>
                <w:rFonts w:asciiTheme="minorHAnsi" w:eastAsiaTheme="minorEastAsia" w:hAnsiTheme="minorHAnsi" w:cstheme="minorBidi"/>
                <w:lang w:val="es-ES" w:eastAsia="en-US"/>
              </w:rPr>
              <w:t>seleccionado, es la oficina</w:t>
            </w:r>
            <w:r w:rsidRPr="007104D6">
              <w:rPr>
                <w:rFonts w:asciiTheme="minorHAnsi" w:eastAsiaTheme="minorEastAsia" w:hAnsiTheme="minorHAnsi" w:cstheme="minorBidi"/>
                <w:lang w:val="es-ES" w:eastAsia="en-US"/>
              </w:rPr>
              <w:t xml:space="preserve"> del área de consultoría y transformación digital de la empresa Vector ITC Colombia. Este caso de referencia</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se selecciona debido a su afinidad con la problemática propuesta y la colaboración de la empresa con el investigador, mediante la asesorí</w:t>
            </w:r>
            <w:r>
              <w:rPr>
                <w:rFonts w:asciiTheme="minorHAnsi" w:eastAsiaTheme="minorEastAsia" w:hAnsiTheme="minorHAnsi" w:cstheme="minorBidi"/>
                <w:lang w:val="es-ES" w:eastAsia="en-US"/>
              </w:rPr>
              <w:t>a del área de recursos humanos,</w:t>
            </w:r>
            <w:r w:rsidRPr="007104D6">
              <w:rPr>
                <w:rFonts w:asciiTheme="minorHAnsi" w:eastAsiaTheme="minorEastAsia" w:hAnsiTheme="minorHAnsi" w:cstheme="minorBidi"/>
                <w:lang w:val="es-ES" w:eastAsia="en-US"/>
              </w:rPr>
              <w:t xml:space="preserve"> el acceso </w:t>
            </w:r>
            <w:r>
              <w:rPr>
                <w:rFonts w:asciiTheme="minorHAnsi" w:eastAsiaTheme="minorEastAsia" w:hAnsiTheme="minorHAnsi" w:cstheme="minorBidi"/>
                <w:lang w:val="es-ES" w:eastAsia="en-US"/>
              </w:rPr>
              <w:t>a</w:t>
            </w:r>
            <w:r w:rsidRPr="007104D6">
              <w:rPr>
                <w:rFonts w:asciiTheme="minorHAnsi" w:eastAsiaTheme="minorEastAsia" w:hAnsiTheme="minorHAnsi" w:cstheme="minorBidi"/>
                <w:lang w:val="es-ES" w:eastAsia="en-US"/>
              </w:rPr>
              <w:t xml:space="preserve"> las imágenes de video</w:t>
            </w:r>
            <w:r>
              <w:rPr>
                <w:rFonts w:asciiTheme="minorHAnsi" w:eastAsiaTheme="minorEastAsia" w:hAnsiTheme="minorHAnsi" w:cstheme="minorBidi"/>
                <w:lang w:val="es-ES" w:eastAsia="en-US"/>
              </w:rPr>
              <w:t xml:space="preserve"> y la colaboración de las personas para la experimentación.</w:t>
            </w:r>
          </w:p>
        </w:tc>
      </w:tr>
      <w:tr w:rsidR="00D66689" w14:paraId="636A400E" w14:textId="77777777" w:rsidTr="395B0C8A">
        <w:tblPrEx>
          <w:tblCellMar>
            <w:left w:w="108" w:type="dxa"/>
            <w:right w:w="108" w:type="dxa"/>
          </w:tblCellMar>
        </w:tblPrEx>
        <w:tc>
          <w:tcPr>
            <w:tcW w:w="9464" w:type="dxa"/>
            <w:gridSpan w:val="2"/>
          </w:tcPr>
          <w:p w14:paraId="6A413A66"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14:paraId="5CAE6683" w14:textId="77777777" w:rsidTr="395B0C8A">
        <w:tblPrEx>
          <w:tblCellMar>
            <w:left w:w="108" w:type="dxa"/>
            <w:right w:w="108" w:type="dxa"/>
          </w:tblCellMar>
        </w:tblPrEx>
        <w:tc>
          <w:tcPr>
            <w:tcW w:w="1668" w:type="dxa"/>
            <w:tcBorders>
              <w:bottom w:val="single" w:sz="4" w:space="0" w:color="000000" w:themeColor="text1"/>
              <w:right w:val="single" w:sz="4" w:space="0" w:color="000000" w:themeColor="text1"/>
            </w:tcBorders>
            <w:vAlign w:val="center"/>
          </w:tcPr>
          <w:p w14:paraId="7E285397"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14:paraId="0B521E87" w14:textId="5E796EB3" w:rsidR="00B305F0" w:rsidRPr="00B305F0" w:rsidRDefault="395B0C8A" w:rsidP="395B0C8A">
            <w:pPr>
              <w:spacing w:before="60" w:after="120"/>
              <w:jc w:val="both"/>
              <w:rPr>
                <w:sz w:val="20"/>
                <w:szCs w:val="20"/>
              </w:rPr>
            </w:pPr>
            <w:r w:rsidRPr="00EF52D1">
              <w:rPr>
                <w:sz w:val="20"/>
                <w:szCs w:val="20"/>
              </w:rPr>
              <w:t>El presente proyecto</w:t>
            </w:r>
            <w:r w:rsidR="00A14C79" w:rsidRPr="00EF52D1">
              <w:rPr>
                <w:sz w:val="20"/>
                <w:szCs w:val="20"/>
              </w:rPr>
              <w:t xml:space="preserve"> se basará </w:t>
            </w:r>
            <w:r w:rsidR="005B7252" w:rsidRPr="00EF52D1">
              <w:rPr>
                <w:sz w:val="20"/>
                <w:szCs w:val="20"/>
              </w:rPr>
              <w:t xml:space="preserve">en </w:t>
            </w:r>
            <w:r w:rsidR="00A14C79" w:rsidRPr="00EF52D1">
              <w:rPr>
                <w:sz w:val="20"/>
                <w:szCs w:val="20"/>
              </w:rPr>
              <w:t xml:space="preserve">el </w:t>
            </w:r>
            <w:ins w:id="2" w:author="Enrique Gonzalez Guerrero" w:date="2019-05-24T12:26:00Z">
              <w:r w:rsidR="00DD50C4" w:rsidRPr="00EF52D1">
                <w:rPr>
                  <w:sz w:val="20"/>
                  <w:szCs w:val="20"/>
                </w:rPr>
                <w:t>ciclo básico de</w:t>
              </w:r>
              <w:r w:rsidR="00DD50C4">
                <w:rPr>
                  <w:sz w:val="20"/>
                  <w:szCs w:val="20"/>
                </w:rPr>
                <w:t xml:space="preserve"> solución de problemas usado en</w:t>
              </w:r>
              <w:r w:rsidR="00DD50C4" w:rsidRPr="00EF52D1">
                <w:rPr>
                  <w:sz w:val="20"/>
                  <w:szCs w:val="20"/>
                </w:rPr>
                <w:t xml:space="preserve"> </w:t>
              </w:r>
            </w:ins>
            <w:r w:rsidR="00A14C79" w:rsidRPr="00EF52D1">
              <w:rPr>
                <w:sz w:val="20"/>
                <w:szCs w:val="20"/>
              </w:rPr>
              <w:t>ingeniería y</w:t>
            </w:r>
            <w:r w:rsidRPr="00EF52D1">
              <w:rPr>
                <w:sz w:val="20"/>
                <w:szCs w:val="20"/>
              </w:rPr>
              <w:t xml:space="preserve"> se</w:t>
            </w:r>
            <w:r w:rsidRPr="00A14C79">
              <w:rPr>
                <w:color w:val="FF0000"/>
                <w:sz w:val="20"/>
                <w:szCs w:val="20"/>
              </w:rPr>
              <w:t xml:space="preserve"> </w:t>
            </w:r>
            <w:r w:rsidRPr="395B0C8A">
              <w:rPr>
                <w:sz w:val="20"/>
                <w:szCs w:val="20"/>
              </w:rPr>
              <w:t xml:space="preserve">llevará a cabo en 3 fases principales consecutivas: </w:t>
            </w:r>
          </w:p>
          <w:p w14:paraId="133B2B59" w14:textId="2718AC1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Investigación y análisis.</w:t>
            </w:r>
          </w:p>
          <w:p w14:paraId="1B5F8CC8" w14:textId="7D4A85F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Diseño del sistema.</w:t>
            </w:r>
          </w:p>
          <w:p w14:paraId="65477E07" w14:textId="48AF80CB"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Evaluación del sistema.</w:t>
            </w:r>
          </w:p>
          <w:p w14:paraId="0F9BBE33" w14:textId="2F3E624D" w:rsidR="009F1A4E" w:rsidRDefault="00B305F0" w:rsidP="009F1A4E">
            <w:pPr>
              <w:pStyle w:val="Default"/>
              <w:jc w:val="both"/>
              <w:rPr>
                <w:color w:val="FF0000"/>
                <w:sz w:val="20"/>
                <w:szCs w:val="20"/>
              </w:rPr>
            </w:pPr>
            <w:r>
              <w:rPr>
                <w:sz w:val="20"/>
                <w:szCs w:val="20"/>
              </w:rPr>
              <w:t>En la primera fase, se realizará un</w:t>
            </w:r>
            <w:r w:rsidR="008F6BA4">
              <w:rPr>
                <w:sz w:val="20"/>
                <w:szCs w:val="20"/>
              </w:rPr>
              <w:t xml:space="preserve">a </w:t>
            </w:r>
            <w:r w:rsidR="00CD6D38">
              <w:rPr>
                <w:sz w:val="20"/>
                <w:szCs w:val="20"/>
              </w:rPr>
              <w:t>investigación exploratoria</w:t>
            </w:r>
            <w:r w:rsidR="00E84A88">
              <w:rPr>
                <w:sz w:val="20"/>
                <w:szCs w:val="20"/>
              </w:rPr>
              <w:t xml:space="preserve">, con el fin de </w:t>
            </w:r>
            <w:r w:rsidR="00CB403E">
              <w:rPr>
                <w:sz w:val="20"/>
                <w:szCs w:val="20"/>
              </w:rPr>
              <w:t>caracterizar</w:t>
            </w:r>
            <w:r w:rsidR="00E84A88">
              <w:rPr>
                <w:sz w:val="20"/>
                <w:szCs w:val="20"/>
              </w:rPr>
              <w:t xml:space="preserve">  los aportes y limitaciones de </w:t>
            </w:r>
            <w:r w:rsidR="00CB403E">
              <w:rPr>
                <w:sz w:val="20"/>
                <w:szCs w:val="20"/>
              </w:rPr>
              <w:t xml:space="preserve">los trabajos y </w:t>
            </w:r>
            <w:r w:rsidR="00E84A88">
              <w:rPr>
                <w:sz w:val="20"/>
                <w:szCs w:val="20"/>
              </w:rPr>
              <w:t>publicaciones en los que se aborda</w:t>
            </w:r>
            <w:r w:rsidR="00CB403E">
              <w:rPr>
                <w:sz w:val="20"/>
                <w:szCs w:val="20"/>
              </w:rPr>
              <w:t xml:space="preserve"> la detección</w:t>
            </w:r>
            <w:r w:rsidR="00CD6D38">
              <w:rPr>
                <w:sz w:val="20"/>
                <w:szCs w:val="20"/>
              </w:rPr>
              <w:t xml:space="preserve"> e identificación</w:t>
            </w:r>
            <w:r w:rsidR="00CB403E">
              <w:rPr>
                <w:sz w:val="20"/>
                <w:szCs w:val="20"/>
              </w:rPr>
              <w:t xml:space="preserve"> de </w:t>
            </w:r>
            <w:r w:rsidR="00CD6D38">
              <w:rPr>
                <w:sz w:val="20"/>
                <w:szCs w:val="20"/>
              </w:rPr>
              <w:t xml:space="preserve">personas, </w:t>
            </w:r>
            <w:r w:rsidR="00CB403E">
              <w:rPr>
                <w:sz w:val="20"/>
                <w:szCs w:val="20"/>
              </w:rPr>
              <w:t xml:space="preserve">emociones y </w:t>
            </w:r>
            <w:r w:rsidR="0025715E" w:rsidRPr="009F1A4E">
              <w:rPr>
                <w:sz w:val="20"/>
                <w:szCs w:val="20"/>
              </w:rPr>
              <w:t>trastornos psicológicos</w:t>
            </w:r>
            <w:r w:rsidR="00CB403E" w:rsidRPr="009F1A4E">
              <w:rPr>
                <w:sz w:val="20"/>
                <w:szCs w:val="20"/>
              </w:rPr>
              <w:t>.</w:t>
            </w:r>
            <w:r w:rsidR="0025715E" w:rsidRPr="00DE7324">
              <w:rPr>
                <w:sz w:val="20"/>
                <w:szCs w:val="20"/>
              </w:rPr>
              <w:t xml:space="preserve"> Posteriormente,</w:t>
            </w:r>
            <w:r w:rsidR="00CB403E" w:rsidRPr="00DE7324">
              <w:rPr>
                <w:sz w:val="20"/>
                <w:szCs w:val="20"/>
              </w:rPr>
              <w:t xml:space="preserve"> se </w:t>
            </w:r>
            <w:r w:rsidR="0025715E" w:rsidRPr="00DE7324">
              <w:rPr>
                <w:sz w:val="20"/>
                <w:szCs w:val="20"/>
              </w:rPr>
              <w:t>profundizará la investigación en</w:t>
            </w:r>
            <w:r w:rsidR="00CB403E" w:rsidRPr="00DE7324">
              <w:rPr>
                <w:sz w:val="20"/>
                <w:szCs w:val="20"/>
              </w:rPr>
              <w:t xml:space="preserve"> los aspectos psicológicos relevantes en la evaluación de </w:t>
            </w:r>
            <w:r w:rsidR="0025715E" w:rsidRPr="00DE7324">
              <w:rPr>
                <w:sz w:val="20"/>
                <w:szCs w:val="20"/>
              </w:rPr>
              <w:t>FRPO,</w:t>
            </w:r>
            <w:r w:rsidR="00CB403E" w:rsidRPr="00DE7324">
              <w:rPr>
                <w:sz w:val="20"/>
                <w:szCs w:val="20"/>
              </w:rPr>
              <w:t xml:space="preserve"> los procedimientos</w:t>
            </w:r>
            <w:r w:rsidR="0025715E" w:rsidRPr="00DE7324">
              <w:rPr>
                <w:sz w:val="20"/>
                <w:szCs w:val="20"/>
              </w:rPr>
              <w:t xml:space="preserve"> y los instrumentos</w:t>
            </w:r>
            <w:r w:rsidR="00CB403E" w:rsidRPr="00DE7324">
              <w:rPr>
                <w:sz w:val="20"/>
                <w:szCs w:val="20"/>
              </w:rPr>
              <w:t xml:space="preserve"> </w:t>
            </w:r>
            <w:r w:rsidR="0025715E" w:rsidRPr="00DE7324">
              <w:rPr>
                <w:sz w:val="20"/>
                <w:szCs w:val="20"/>
              </w:rPr>
              <w:t>utilizados para su medición.</w:t>
            </w:r>
            <w:r w:rsidR="002F15D2" w:rsidRPr="00DE7324">
              <w:rPr>
                <w:sz w:val="20"/>
                <w:szCs w:val="20"/>
              </w:rPr>
              <w:t xml:space="preserve"> De este procedimiento, se obtendrán tanto las características o escenarios de mayor relevancia </w:t>
            </w:r>
            <w:r w:rsidR="00EF52D1">
              <w:rPr>
                <w:sz w:val="20"/>
                <w:szCs w:val="20"/>
              </w:rPr>
              <w:t>para el diseño del sistema,</w:t>
            </w:r>
            <w:r w:rsidR="002F15D2" w:rsidRPr="00DE7324">
              <w:rPr>
                <w:sz w:val="20"/>
                <w:szCs w:val="20"/>
              </w:rPr>
              <w:t xml:space="preserve"> </w:t>
            </w:r>
            <w:r w:rsidR="00EF52D1">
              <w:rPr>
                <w:sz w:val="20"/>
                <w:szCs w:val="20"/>
              </w:rPr>
              <w:t>y</w:t>
            </w:r>
            <w:r w:rsidR="002F15D2" w:rsidRPr="00DE7324">
              <w:rPr>
                <w:sz w:val="20"/>
                <w:szCs w:val="20"/>
              </w:rPr>
              <w:t xml:space="preserve"> los </w:t>
            </w:r>
            <w:commentRangeStart w:id="3"/>
            <w:r w:rsidR="002F15D2" w:rsidRPr="00DE7324">
              <w:rPr>
                <w:sz w:val="20"/>
                <w:szCs w:val="20"/>
              </w:rPr>
              <w:t xml:space="preserve">requerimientos funcionales </w:t>
            </w:r>
            <w:commentRangeEnd w:id="3"/>
            <w:r w:rsidR="00710BD7">
              <w:rPr>
                <w:rStyle w:val="Refdecomentario"/>
                <w:rFonts w:asciiTheme="minorHAnsi" w:hAnsiTheme="minorHAnsi" w:cstheme="minorBidi"/>
                <w:color w:val="auto"/>
              </w:rPr>
              <w:commentReference w:id="3"/>
            </w:r>
            <w:r w:rsidR="00D51249" w:rsidRPr="00DE7324">
              <w:rPr>
                <w:sz w:val="20"/>
                <w:szCs w:val="20"/>
              </w:rPr>
              <w:t xml:space="preserve">para la captura </w:t>
            </w:r>
            <w:r w:rsidR="000970E8">
              <w:rPr>
                <w:sz w:val="20"/>
                <w:szCs w:val="20"/>
              </w:rPr>
              <w:t xml:space="preserve">convencional de video </w:t>
            </w:r>
            <w:r w:rsidR="00D51249" w:rsidRPr="00DE7324">
              <w:rPr>
                <w:sz w:val="20"/>
                <w:szCs w:val="20"/>
              </w:rPr>
              <w:t xml:space="preserve">y </w:t>
            </w:r>
            <w:r w:rsidR="000970E8">
              <w:rPr>
                <w:sz w:val="20"/>
                <w:szCs w:val="20"/>
              </w:rPr>
              <w:t xml:space="preserve">su </w:t>
            </w:r>
            <w:r w:rsidR="00D51249" w:rsidRPr="00DE7324">
              <w:rPr>
                <w:sz w:val="20"/>
                <w:szCs w:val="20"/>
              </w:rPr>
              <w:t>procesamiento.</w:t>
            </w:r>
            <w:r w:rsidR="009F1A4E" w:rsidRPr="00DE7324">
              <w:rPr>
                <w:sz w:val="20"/>
                <w:szCs w:val="20"/>
              </w:rPr>
              <w:t xml:space="preserve"> </w:t>
            </w:r>
            <w:del w:id="4" w:author="Enrique Gonzalez Guerrero" w:date="2019-05-24T12:52:00Z">
              <w:r w:rsidR="00DE7324" w:rsidRPr="00DE7324" w:rsidDel="00710BD7">
                <w:rPr>
                  <w:sz w:val="20"/>
                  <w:szCs w:val="20"/>
                </w:rPr>
                <w:delText xml:space="preserve">A </w:delText>
              </w:r>
            </w:del>
            <w:ins w:id="5" w:author="Enrique Gonzalez Guerrero" w:date="2019-05-24T12:52:00Z">
              <w:r w:rsidR="00710BD7">
                <w:rPr>
                  <w:sz w:val="20"/>
                  <w:szCs w:val="20"/>
                </w:rPr>
                <w:t>Adicionalment</w:t>
              </w:r>
            </w:ins>
            <w:ins w:id="6" w:author="Enrique Gonzalez Guerrero" w:date="2019-05-24T12:53:00Z">
              <w:r w:rsidR="00710BD7">
                <w:rPr>
                  <w:sz w:val="20"/>
                  <w:szCs w:val="20"/>
                </w:rPr>
                <w:t>e,</w:t>
              </w:r>
            </w:ins>
            <w:ins w:id="7" w:author="Enrique Gonzalez Guerrero" w:date="2019-05-24T12:52:00Z">
              <w:r w:rsidR="00710BD7">
                <w:rPr>
                  <w:sz w:val="20"/>
                  <w:szCs w:val="20"/>
                </w:rPr>
                <w:t xml:space="preserve"> a</w:t>
              </w:r>
              <w:r w:rsidR="00710BD7" w:rsidRPr="00DE7324">
                <w:rPr>
                  <w:sz w:val="20"/>
                  <w:szCs w:val="20"/>
                </w:rPr>
                <w:t xml:space="preserve"> </w:t>
              </w:r>
            </w:ins>
            <w:r w:rsidR="00DE7324" w:rsidRPr="00DE7324">
              <w:rPr>
                <w:sz w:val="20"/>
                <w:szCs w:val="20"/>
              </w:rPr>
              <w:t>partir de la investigación y</w:t>
            </w:r>
            <w:r w:rsidR="009F1A4E" w:rsidRPr="00DE7324">
              <w:rPr>
                <w:sz w:val="20"/>
                <w:szCs w:val="20"/>
              </w:rPr>
              <w:t xml:space="preserve"> definiciones</w:t>
            </w:r>
            <w:r w:rsidR="00DE7324" w:rsidRPr="00DE7324">
              <w:rPr>
                <w:sz w:val="20"/>
                <w:szCs w:val="20"/>
              </w:rPr>
              <w:t xml:space="preserve"> anteriores</w:t>
            </w:r>
            <w:r w:rsidR="00EF52D1">
              <w:rPr>
                <w:sz w:val="20"/>
                <w:szCs w:val="20"/>
              </w:rPr>
              <w:t>,</w:t>
            </w:r>
            <w:r w:rsidR="009F1A4E" w:rsidRPr="00DE7324">
              <w:rPr>
                <w:sz w:val="20"/>
                <w:szCs w:val="20"/>
              </w:rPr>
              <w:t xml:space="preserve"> se llevará a cabo una </w:t>
            </w:r>
            <w:ins w:id="8" w:author="Enrique Gonzalez Guerrero" w:date="2019-05-24T12:53:00Z">
              <w:r w:rsidR="00710BD7">
                <w:rPr>
                  <w:sz w:val="20"/>
                  <w:szCs w:val="20"/>
                </w:rPr>
                <w:t xml:space="preserve">identificación y </w:t>
              </w:r>
            </w:ins>
            <w:r w:rsidR="009F1A4E" w:rsidRPr="00DE7324">
              <w:rPr>
                <w:sz w:val="20"/>
                <w:szCs w:val="20"/>
              </w:rPr>
              <w:t>evaluación</w:t>
            </w:r>
            <w:r w:rsidR="003040EF">
              <w:rPr>
                <w:sz w:val="20"/>
                <w:szCs w:val="20"/>
              </w:rPr>
              <w:t xml:space="preserve"> sistemática</w:t>
            </w:r>
            <w:r w:rsidR="009F1A4E" w:rsidRPr="00DE7324">
              <w:rPr>
                <w:sz w:val="20"/>
                <w:szCs w:val="20"/>
              </w:rPr>
              <w:t xml:space="preserve"> de las herramientas</w:t>
            </w:r>
            <w:ins w:id="9" w:author="Enrique Gonzalez Guerrero" w:date="2019-05-24T12:53:00Z">
              <w:r w:rsidR="00710BD7">
                <w:rPr>
                  <w:sz w:val="20"/>
                  <w:szCs w:val="20"/>
                </w:rPr>
                <w:t xml:space="preserve"> de procesamiento de imágenes ya existentes</w:t>
              </w:r>
            </w:ins>
            <w:r w:rsidR="009F1A4E" w:rsidRPr="00DE7324">
              <w:rPr>
                <w:sz w:val="20"/>
                <w:szCs w:val="20"/>
              </w:rPr>
              <w:t xml:space="preserve"> y </w:t>
            </w:r>
            <w:ins w:id="10" w:author="Enrique Gonzalez Guerrero" w:date="2019-05-24T12:53:00Z">
              <w:r w:rsidR="00710BD7">
                <w:rPr>
                  <w:sz w:val="20"/>
                  <w:szCs w:val="20"/>
                </w:rPr>
                <w:t xml:space="preserve">de los </w:t>
              </w:r>
            </w:ins>
            <w:r w:rsidR="009F1A4E" w:rsidRPr="00DE7324">
              <w:rPr>
                <w:sz w:val="20"/>
                <w:szCs w:val="20"/>
              </w:rPr>
              <w:t xml:space="preserve">marcos de trabajo disponibles que puedan ser utilizados </w:t>
            </w:r>
            <w:r w:rsidR="00EF52D1">
              <w:rPr>
                <w:sz w:val="20"/>
                <w:szCs w:val="20"/>
              </w:rPr>
              <w:t>para el diseño</w:t>
            </w:r>
            <w:r w:rsidR="009F1A4E" w:rsidRPr="00DE7324">
              <w:rPr>
                <w:sz w:val="20"/>
                <w:szCs w:val="20"/>
              </w:rPr>
              <w:t xml:space="preserve"> d</w:t>
            </w:r>
            <w:r w:rsidR="003040EF">
              <w:rPr>
                <w:sz w:val="20"/>
                <w:szCs w:val="20"/>
              </w:rPr>
              <w:t>e la arquitectura</w:t>
            </w:r>
            <w:r w:rsidR="00DE7324">
              <w:rPr>
                <w:color w:val="FF0000"/>
                <w:sz w:val="20"/>
                <w:szCs w:val="20"/>
              </w:rPr>
              <w:t>.</w:t>
            </w:r>
          </w:p>
          <w:p w14:paraId="07A8C83C" w14:textId="77777777" w:rsidR="00B305F0" w:rsidRDefault="00B305F0" w:rsidP="00B305F0">
            <w:pPr>
              <w:pStyle w:val="Default"/>
              <w:jc w:val="both"/>
              <w:rPr>
                <w:sz w:val="20"/>
                <w:szCs w:val="20"/>
              </w:rPr>
            </w:pPr>
          </w:p>
          <w:p w14:paraId="0A5931CD" w14:textId="131B3626" w:rsidR="001A534A" w:rsidRDefault="38CA1D9A" w:rsidP="38CA1D9A">
            <w:pPr>
              <w:pStyle w:val="Default"/>
              <w:jc w:val="both"/>
              <w:rPr>
                <w:sz w:val="20"/>
                <w:szCs w:val="20"/>
              </w:rPr>
            </w:pPr>
            <w:r w:rsidRPr="38CA1D9A">
              <w:rPr>
                <w:sz w:val="20"/>
                <w:szCs w:val="20"/>
              </w:rPr>
              <w:t>En la segunda</w:t>
            </w:r>
            <w:r w:rsidR="003D554D">
              <w:rPr>
                <w:sz w:val="20"/>
                <w:szCs w:val="20"/>
              </w:rPr>
              <w:t xml:space="preserve"> fase</w:t>
            </w:r>
            <w:r w:rsidR="002E2D56">
              <w:rPr>
                <w:sz w:val="20"/>
                <w:szCs w:val="20"/>
              </w:rPr>
              <w:t>,</w:t>
            </w:r>
            <w:r w:rsidRPr="38CA1D9A">
              <w:rPr>
                <w:sz w:val="20"/>
                <w:szCs w:val="20"/>
              </w:rPr>
              <w:t xml:space="preserve"> se </w:t>
            </w:r>
            <w:r w:rsidR="00030150">
              <w:rPr>
                <w:sz w:val="20"/>
                <w:szCs w:val="20"/>
              </w:rPr>
              <w:t>contemplan dos partes, en la primera parte se llevará a cabo la captura en video</w:t>
            </w:r>
            <w:r w:rsidR="000970E8">
              <w:rPr>
                <w:sz w:val="20"/>
                <w:szCs w:val="20"/>
              </w:rPr>
              <w:t xml:space="preserve"> para la extracción</w:t>
            </w:r>
            <w:r w:rsidR="00030150">
              <w:rPr>
                <w:sz w:val="20"/>
                <w:szCs w:val="20"/>
              </w:rPr>
              <w:t xml:space="preserve"> </w:t>
            </w:r>
            <w:ins w:id="11" w:author="Enrique Gonzalez Guerrero" w:date="2019-05-24T12:27:00Z">
              <w:r w:rsidR="008C7FD8">
                <w:rPr>
                  <w:sz w:val="20"/>
                  <w:szCs w:val="20"/>
                </w:rPr>
                <w:t xml:space="preserve">de </w:t>
              </w:r>
            </w:ins>
            <w:r w:rsidR="00030150">
              <w:rPr>
                <w:sz w:val="20"/>
                <w:szCs w:val="20"/>
              </w:rPr>
              <w:t>características antropométricas de personas y</w:t>
            </w:r>
            <w:r w:rsidR="000970E8">
              <w:rPr>
                <w:sz w:val="20"/>
                <w:szCs w:val="20"/>
              </w:rPr>
              <w:t xml:space="preserve"> la captura</w:t>
            </w:r>
            <w:r w:rsidR="00030150">
              <w:rPr>
                <w:sz w:val="20"/>
                <w:szCs w:val="20"/>
              </w:rPr>
              <w:t xml:space="preserve"> escenarios simulados que conformarán el conjunto de datos para el entren</w:t>
            </w:r>
            <w:r w:rsidR="006D2816">
              <w:rPr>
                <w:sz w:val="20"/>
                <w:szCs w:val="20"/>
              </w:rPr>
              <w:t>amiento, validación y pruebas de los mecanismos de clasificación</w:t>
            </w:r>
            <w:r w:rsidR="00030150">
              <w:rPr>
                <w:sz w:val="20"/>
                <w:szCs w:val="20"/>
              </w:rPr>
              <w:t xml:space="preserve">. En la segunda parte, se </w:t>
            </w:r>
            <w:r w:rsidR="00FE5A9D">
              <w:rPr>
                <w:sz w:val="20"/>
                <w:szCs w:val="20"/>
              </w:rPr>
              <w:t>efectúa diseño iterativo</w:t>
            </w:r>
            <w:r w:rsidRPr="38CA1D9A">
              <w:rPr>
                <w:sz w:val="20"/>
                <w:szCs w:val="20"/>
              </w:rPr>
              <w:t xml:space="preserve"> de la arquitectura definiendo </w:t>
            </w:r>
            <w:r w:rsidR="009F2FF2">
              <w:rPr>
                <w:sz w:val="20"/>
                <w:szCs w:val="20"/>
              </w:rPr>
              <w:t>los</w:t>
            </w:r>
            <w:r w:rsidRPr="38CA1D9A">
              <w:rPr>
                <w:sz w:val="20"/>
                <w:szCs w:val="20"/>
              </w:rPr>
              <w:t xml:space="preserve"> componentes para </w:t>
            </w:r>
            <w:r w:rsidR="00EF52D1">
              <w:rPr>
                <w:sz w:val="20"/>
                <w:szCs w:val="20"/>
              </w:rPr>
              <w:t>la extracción</w:t>
            </w:r>
            <w:r w:rsidR="005550B0">
              <w:rPr>
                <w:sz w:val="20"/>
                <w:szCs w:val="20"/>
              </w:rPr>
              <w:t xml:space="preserve"> </w:t>
            </w:r>
            <w:r w:rsidR="00EF52D1">
              <w:rPr>
                <w:sz w:val="20"/>
                <w:szCs w:val="20"/>
              </w:rPr>
              <w:t>de características a partir</w:t>
            </w:r>
            <w:r w:rsidRPr="38CA1D9A">
              <w:rPr>
                <w:sz w:val="20"/>
                <w:szCs w:val="20"/>
              </w:rPr>
              <w:t xml:space="preserve"> de imágenes de video</w:t>
            </w:r>
            <w:r w:rsidR="005550B0">
              <w:rPr>
                <w:sz w:val="20"/>
                <w:szCs w:val="20"/>
              </w:rPr>
              <w:t xml:space="preserve"> y su </w:t>
            </w:r>
            <w:commentRangeStart w:id="12"/>
            <w:r w:rsidR="005550B0">
              <w:rPr>
                <w:sz w:val="20"/>
                <w:szCs w:val="20"/>
              </w:rPr>
              <w:t>persistencia para el uso por componentes detección</w:t>
            </w:r>
            <w:commentRangeEnd w:id="12"/>
            <w:r w:rsidR="008C7FD8">
              <w:rPr>
                <w:rStyle w:val="Refdecomentario"/>
                <w:rFonts w:asciiTheme="minorHAnsi" w:hAnsiTheme="minorHAnsi" w:cstheme="minorBidi"/>
                <w:color w:val="auto"/>
              </w:rPr>
              <w:commentReference w:id="12"/>
            </w:r>
            <w:r w:rsidRPr="38CA1D9A">
              <w:rPr>
                <w:sz w:val="20"/>
                <w:szCs w:val="20"/>
              </w:rPr>
              <w:t>.</w:t>
            </w:r>
            <w:r w:rsidR="00FE5A9D">
              <w:rPr>
                <w:sz w:val="20"/>
                <w:szCs w:val="20"/>
              </w:rPr>
              <w:t xml:space="preserve"> </w:t>
            </w:r>
            <w:commentRangeStart w:id="13"/>
            <w:r w:rsidR="005E21F5">
              <w:rPr>
                <w:sz w:val="20"/>
                <w:szCs w:val="20"/>
              </w:rPr>
              <w:t>Para</w:t>
            </w:r>
            <w:r w:rsidR="00FE5A9D">
              <w:rPr>
                <w:sz w:val="20"/>
                <w:szCs w:val="20"/>
              </w:rPr>
              <w:t xml:space="preserve"> cada iteración</w:t>
            </w:r>
            <w:r w:rsidR="005E21F5">
              <w:rPr>
                <w:sz w:val="20"/>
                <w:szCs w:val="20"/>
              </w:rPr>
              <w:t>,</w:t>
            </w:r>
            <w:r w:rsidR="00FE5A9D">
              <w:rPr>
                <w:sz w:val="20"/>
                <w:szCs w:val="20"/>
              </w:rPr>
              <w:t xml:space="preserve"> se evalúan de forma sistemática los requerimientos funcionales del sistema</w:t>
            </w:r>
            <w:r w:rsidR="005E21F5">
              <w:rPr>
                <w:sz w:val="20"/>
                <w:szCs w:val="20"/>
              </w:rPr>
              <w:t>,</w:t>
            </w:r>
            <w:r w:rsidR="00FE5A9D">
              <w:rPr>
                <w:sz w:val="20"/>
                <w:szCs w:val="20"/>
              </w:rPr>
              <w:t xml:space="preserve"> con el acompañamiento de los especialistas en psicología y salud ocupacional.</w:t>
            </w:r>
            <w:commentRangeEnd w:id="13"/>
            <w:r w:rsidR="008C7FD8">
              <w:rPr>
                <w:rStyle w:val="Refdecomentario"/>
                <w:rFonts w:asciiTheme="minorHAnsi" w:hAnsiTheme="minorHAnsi" w:cstheme="minorBidi"/>
                <w:color w:val="auto"/>
              </w:rPr>
              <w:commentReference w:id="13"/>
            </w:r>
            <w:r w:rsidR="00FE5A9D">
              <w:rPr>
                <w:sz w:val="20"/>
                <w:szCs w:val="20"/>
              </w:rPr>
              <w:t xml:space="preserve"> </w:t>
            </w:r>
            <w:r w:rsidR="003040EF">
              <w:rPr>
                <w:sz w:val="20"/>
                <w:szCs w:val="20"/>
              </w:rPr>
              <w:t>E</w:t>
            </w:r>
            <w:r w:rsidR="00F929D2">
              <w:rPr>
                <w:sz w:val="20"/>
                <w:szCs w:val="20"/>
              </w:rPr>
              <w:t>s importante aclarar</w:t>
            </w:r>
            <w:r w:rsidR="003040EF">
              <w:rPr>
                <w:sz w:val="20"/>
                <w:szCs w:val="20"/>
              </w:rPr>
              <w:t>,</w:t>
            </w:r>
            <w:r w:rsidR="00F929D2">
              <w:rPr>
                <w:sz w:val="20"/>
                <w:szCs w:val="20"/>
              </w:rPr>
              <w:t xml:space="preserve"> que</w:t>
            </w:r>
            <w:r w:rsidRPr="38CA1D9A">
              <w:rPr>
                <w:sz w:val="20"/>
                <w:szCs w:val="20"/>
              </w:rPr>
              <w:t xml:space="preserve"> </w:t>
            </w:r>
            <w:r w:rsidR="00F929D2">
              <w:rPr>
                <w:sz w:val="20"/>
                <w:szCs w:val="20"/>
              </w:rPr>
              <w:t>den</w:t>
            </w:r>
            <w:r w:rsidR="003040EF">
              <w:rPr>
                <w:sz w:val="20"/>
                <w:szCs w:val="20"/>
              </w:rPr>
              <w:t xml:space="preserve">tro de </w:t>
            </w:r>
            <w:r w:rsidR="00FE5A9D">
              <w:rPr>
                <w:sz w:val="20"/>
                <w:szCs w:val="20"/>
              </w:rPr>
              <w:t>esta etapa</w:t>
            </w:r>
            <w:r w:rsidR="003040EF">
              <w:rPr>
                <w:sz w:val="20"/>
                <w:szCs w:val="20"/>
              </w:rPr>
              <w:t xml:space="preserve"> no</w:t>
            </w:r>
            <w:r w:rsidR="00FE5A9D">
              <w:rPr>
                <w:sz w:val="20"/>
                <w:szCs w:val="20"/>
              </w:rPr>
              <w:t xml:space="preserve"> se</w:t>
            </w:r>
            <w:r w:rsidR="003040EF">
              <w:rPr>
                <w:sz w:val="20"/>
                <w:szCs w:val="20"/>
              </w:rPr>
              <w:t xml:space="preserve"> </w:t>
            </w:r>
            <w:r w:rsidR="00F929D2">
              <w:rPr>
                <w:sz w:val="20"/>
                <w:szCs w:val="20"/>
              </w:rPr>
              <w:t>conte</w:t>
            </w:r>
            <w:r w:rsidR="003040EF">
              <w:rPr>
                <w:sz w:val="20"/>
                <w:szCs w:val="20"/>
              </w:rPr>
              <w:t>mplará el diseño o desarrollo de mecanismos de</w:t>
            </w:r>
            <w:r w:rsidR="001B2F93">
              <w:rPr>
                <w:sz w:val="20"/>
                <w:szCs w:val="20"/>
              </w:rPr>
              <w:t xml:space="preserve"> procesamiento</w:t>
            </w:r>
            <w:r w:rsidR="00F929D2">
              <w:rPr>
                <w:sz w:val="20"/>
                <w:szCs w:val="20"/>
              </w:rPr>
              <w:t xml:space="preserve"> de imágenes</w:t>
            </w:r>
            <w:r w:rsidR="0025449E">
              <w:rPr>
                <w:sz w:val="20"/>
                <w:szCs w:val="20"/>
              </w:rPr>
              <w:t xml:space="preserve"> de nivel bajo</w:t>
            </w:r>
            <w:r w:rsidR="003040EF">
              <w:rPr>
                <w:sz w:val="20"/>
                <w:szCs w:val="20"/>
              </w:rPr>
              <w:t xml:space="preserve"> para su limpieza</w:t>
            </w:r>
            <w:r w:rsidR="0025449E">
              <w:rPr>
                <w:sz w:val="20"/>
                <w:szCs w:val="20"/>
              </w:rPr>
              <w:t xml:space="preserve"> o segmentación</w:t>
            </w:r>
            <w:r w:rsidR="00F929D2">
              <w:rPr>
                <w:sz w:val="20"/>
                <w:szCs w:val="20"/>
              </w:rPr>
              <w:t xml:space="preserve">. El enfoque del diseño de la </w:t>
            </w:r>
            <w:proofErr w:type="gramStart"/>
            <w:r w:rsidR="00F929D2">
              <w:rPr>
                <w:sz w:val="20"/>
                <w:szCs w:val="20"/>
              </w:rPr>
              <w:t>arquitectura</w:t>
            </w:r>
            <w:r w:rsidR="003040EF">
              <w:rPr>
                <w:sz w:val="20"/>
                <w:szCs w:val="20"/>
              </w:rPr>
              <w:t>,</w:t>
            </w:r>
            <w:proofErr w:type="gramEnd"/>
            <w:r w:rsidR="00F929D2">
              <w:rPr>
                <w:sz w:val="20"/>
                <w:szCs w:val="20"/>
              </w:rPr>
              <w:t xml:space="preserve"> </w:t>
            </w:r>
            <w:r w:rsidR="003040EF">
              <w:rPr>
                <w:sz w:val="20"/>
                <w:szCs w:val="20"/>
              </w:rPr>
              <w:t>será</w:t>
            </w:r>
            <w:r w:rsidR="005550B0">
              <w:rPr>
                <w:sz w:val="20"/>
                <w:szCs w:val="20"/>
              </w:rPr>
              <w:t xml:space="preserve"> la integración de componentes</w:t>
            </w:r>
            <w:r w:rsidR="00F929D2">
              <w:rPr>
                <w:sz w:val="20"/>
                <w:szCs w:val="20"/>
              </w:rPr>
              <w:t xml:space="preserve"> de</w:t>
            </w:r>
            <w:r w:rsidR="0025449E">
              <w:rPr>
                <w:sz w:val="20"/>
                <w:szCs w:val="20"/>
              </w:rPr>
              <w:t xml:space="preserve"> captura de video no intrusiva</w:t>
            </w:r>
            <w:del w:id="14" w:author="Enrique Gonzalez Guerrero" w:date="2019-05-24T12:55:00Z">
              <w:r w:rsidR="0025449E" w:rsidDel="00710BD7">
                <w:rPr>
                  <w:sz w:val="20"/>
                  <w:szCs w:val="20"/>
                </w:rPr>
                <w:delText xml:space="preserve">, </w:delText>
              </w:r>
            </w:del>
            <w:ins w:id="15" w:author="Enrique Gonzalez Guerrero" w:date="2019-05-24T12:55:00Z">
              <w:r w:rsidR="00710BD7">
                <w:rPr>
                  <w:sz w:val="20"/>
                  <w:szCs w:val="20"/>
                </w:rPr>
                <w:t>; el foco estará en</w:t>
              </w:r>
              <w:r w:rsidR="00710BD7">
                <w:rPr>
                  <w:sz w:val="20"/>
                  <w:szCs w:val="20"/>
                </w:rPr>
                <w:t xml:space="preserve"> </w:t>
              </w:r>
            </w:ins>
            <w:r w:rsidR="0025449E">
              <w:rPr>
                <w:sz w:val="20"/>
                <w:szCs w:val="20"/>
              </w:rPr>
              <w:t>el</w:t>
            </w:r>
            <w:r w:rsidR="00F929D2">
              <w:rPr>
                <w:sz w:val="20"/>
                <w:szCs w:val="20"/>
              </w:rPr>
              <w:t xml:space="preserve"> </w:t>
            </w:r>
            <w:r w:rsidR="005550B0">
              <w:rPr>
                <w:sz w:val="20"/>
                <w:szCs w:val="20"/>
              </w:rPr>
              <w:t>reconocimiento</w:t>
            </w:r>
            <w:r w:rsidR="0025449E">
              <w:rPr>
                <w:sz w:val="20"/>
                <w:szCs w:val="20"/>
              </w:rPr>
              <w:t xml:space="preserve"> de</w:t>
            </w:r>
            <w:r w:rsidR="005550B0">
              <w:rPr>
                <w:sz w:val="20"/>
                <w:szCs w:val="20"/>
              </w:rPr>
              <w:t xml:space="preserve"> </w:t>
            </w:r>
            <w:r w:rsidR="00F929D2">
              <w:rPr>
                <w:sz w:val="20"/>
                <w:szCs w:val="20"/>
              </w:rPr>
              <w:t xml:space="preserve">alto </w:t>
            </w:r>
            <w:r w:rsidR="001A534A">
              <w:rPr>
                <w:sz w:val="20"/>
                <w:szCs w:val="20"/>
              </w:rPr>
              <w:t>nivel</w:t>
            </w:r>
            <w:r w:rsidR="003040EF">
              <w:rPr>
                <w:sz w:val="20"/>
                <w:szCs w:val="20"/>
              </w:rPr>
              <w:t xml:space="preserve"> y la interacción inteligente entre componentes</w:t>
            </w:r>
            <w:r w:rsidR="005550B0">
              <w:rPr>
                <w:sz w:val="20"/>
                <w:szCs w:val="20"/>
              </w:rPr>
              <w:t>,</w:t>
            </w:r>
            <w:r w:rsidR="001B2F93">
              <w:rPr>
                <w:sz w:val="20"/>
                <w:szCs w:val="20"/>
              </w:rPr>
              <w:t xml:space="preserve"> para la </w:t>
            </w:r>
            <w:r w:rsidR="0025449E">
              <w:rPr>
                <w:sz w:val="20"/>
                <w:szCs w:val="20"/>
              </w:rPr>
              <w:t xml:space="preserve">extracción de características relevantes, </w:t>
            </w:r>
            <w:r w:rsidR="005E21F5">
              <w:rPr>
                <w:sz w:val="20"/>
                <w:szCs w:val="20"/>
              </w:rPr>
              <w:t xml:space="preserve">la identificación de personas, </w:t>
            </w:r>
            <w:r w:rsidR="0025449E">
              <w:rPr>
                <w:sz w:val="20"/>
                <w:szCs w:val="20"/>
              </w:rPr>
              <w:t xml:space="preserve">la </w:t>
            </w:r>
            <w:r w:rsidR="005550B0">
              <w:rPr>
                <w:sz w:val="20"/>
                <w:szCs w:val="20"/>
              </w:rPr>
              <w:t>clasificación, cuantificación y reporte</w:t>
            </w:r>
            <w:r w:rsidR="001B2F93">
              <w:rPr>
                <w:sz w:val="20"/>
                <w:szCs w:val="20"/>
              </w:rPr>
              <w:t xml:space="preserve"> de </w:t>
            </w:r>
            <w:r w:rsidR="00EF52D1">
              <w:rPr>
                <w:sz w:val="20"/>
                <w:szCs w:val="20"/>
              </w:rPr>
              <w:t>comportamientos, cambios de estado de ánimo y trastornos psicológicos</w:t>
            </w:r>
            <w:r w:rsidR="0025449E">
              <w:rPr>
                <w:sz w:val="20"/>
                <w:szCs w:val="20"/>
              </w:rPr>
              <w:t>. Los reportes generados</w:t>
            </w:r>
            <w:r w:rsidR="00FE5A9D">
              <w:rPr>
                <w:sz w:val="20"/>
                <w:szCs w:val="20"/>
              </w:rPr>
              <w:t>,</w:t>
            </w:r>
            <w:r w:rsidR="0025449E">
              <w:rPr>
                <w:sz w:val="20"/>
                <w:szCs w:val="20"/>
              </w:rPr>
              <w:t xml:space="preserve"> estarán</w:t>
            </w:r>
            <w:r w:rsidR="003040EF">
              <w:rPr>
                <w:sz w:val="20"/>
                <w:szCs w:val="20"/>
              </w:rPr>
              <w:t xml:space="preserve"> orientado</w:t>
            </w:r>
            <w:r w:rsidR="0025449E">
              <w:rPr>
                <w:sz w:val="20"/>
                <w:szCs w:val="20"/>
              </w:rPr>
              <w:t>s</w:t>
            </w:r>
            <w:r w:rsidR="003040EF">
              <w:rPr>
                <w:sz w:val="20"/>
                <w:szCs w:val="20"/>
              </w:rPr>
              <w:t xml:space="preserve"> </w:t>
            </w:r>
            <w:r w:rsidR="00FE5A9D">
              <w:rPr>
                <w:sz w:val="20"/>
                <w:szCs w:val="20"/>
              </w:rPr>
              <w:t>a dar soporte en</w:t>
            </w:r>
            <w:r w:rsidR="003040EF">
              <w:rPr>
                <w:sz w:val="20"/>
                <w:szCs w:val="20"/>
              </w:rPr>
              <w:t xml:space="preserve"> la evaluación de factores de riesgo psicosocial</w:t>
            </w:r>
            <w:r w:rsidR="005550B0">
              <w:rPr>
                <w:sz w:val="20"/>
                <w:szCs w:val="20"/>
              </w:rPr>
              <w:t xml:space="preserve">. </w:t>
            </w:r>
          </w:p>
          <w:p w14:paraId="0AA1887D" w14:textId="77777777" w:rsidR="00AF5B56" w:rsidRDefault="00AF5B56" w:rsidP="00B305F0">
            <w:pPr>
              <w:pStyle w:val="Default"/>
              <w:jc w:val="both"/>
              <w:rPr>
                <w:sz w:val="20"/>
                <w:szCs w:val="20"/>
              </w:rPr>
            </w:pPr>
          </w:p>
          <w:p w14:paraId="29DEA00A" w14:textId="476D3E92" w:rsidR="004131DC" w:rsidRPr="00B305F0" w:rsidRDefault="006D2816" w:rsidP="00C03501">
            <w:pPr>
              <w:pStyle w:val="Default"/>
              <w:jc w:val="both"/>
              <w:rPr>
                <w:sz w:val="20"/>
                <w:szCs w:val="20"/>
              </w:rPr>
            </w:pPr>
            <w:r>
              <w:rPr>
                <w:sz w:val="20"/>
                <w:szCs w:val="20"/>
              </w:rPr>
              <w:t>En la tercera fase</w:t>
            </w:r>
            <w:r w:rsidR="00B305F0">
              <w:rPr>
                <w:sz w:val="20"/>
                <w:szCs w:val="20"/>
              </w:rPr>
              <w:t>,</w:t>
            </w:r>
            <w:r w:rsidR="000970E8">
              <w:rPr>
                <w:sz w:val="20"/>
                <w:szCs w:val="20"/>
              </w:rPr>
              <w:t xml:space="preserve"> también se contemplarán dos </w:t>
            </w:r>
            <w:del w:id="16" w:author="Enrique Gonzalez Guerrero" w:date="2019-05-24T12:55:00Z">
              <w:r w:rsidR="000970E8" w:rsidDel="00710BD7">
                <w:rPr>
                  <w:sz w:val="20"/>
                  <w:szCs w:val="20"/>
                </w:rPr>
                <w:delText>partes</w:delText>
              </w:r>
            </w:del>
            <w:ins w:id="17" w:author="Enrique Gonzalez Guerrero" w:date="2019-05-24T12:55:00Z">
              <w:r w:rsidR="00710BD7">
                <w:rPr>
                  <w:sz w:val="20"/>
                  <w:szCs w:val="20"/>
                </w:rPr>
                <w:t>etapas</w:t>
              </w:r>
            </w:ins>
            <w:r w:rsidR="000970E8">
              <w:rPr>
                <w:sz w:val="20"/>
                <w:szCs w:val="20"/>
              </w:rPr>
              <w:t>. En la primera</w:t>
            </w:r>
            <w:r w:rsidR="00B305F0">
              <w:rPr>
                <w:sz w:val="20"/>
                <w:szCs w:val="20"/>
              </w:rPr>
              <w:t xml:space="preserve"> </w:t>
            </w:r>
            <w:commentRangeStart w:id="18"/>
            <w:r w:rsidR="00B305F0">
              <w:rPr>
                <w:sz w:val="20"/>
                <w:szCs w:val="20"/>
              </w:rPr>
              <w:t xml:space="preserve">se desarrolla </w:t>
            </w:r>
            <w:r w:rsidR="00C03501">
              <w:rPr>
                <w:sz w:val="20"/>
                <w:szCs w:val="20"/>
              </w:rPr>
              <w:t>un prototipo funcional, el cual</w:t>
            </w:r>
            <w:r w:rsidR="00B305F0">
              <w:rPr>
                <w:sz w:val="20"/>
                <w:szCs w:val="20"/>
              </w:rPr>
              <w:t xml:space="preserve"> se pone a prueba</w:t>
            </w:r>
            <w:r w:rsidR="00C03501">
              <w:rPr>
                <w:sz w:val="20"/>
                <w:szCs w:val="20"/>
              </w:rPr>
              <w:t xml:space="preserve"> </w:t>
            </w:r>
            <w:commentRangeEnd w:id="18"/>
            <w:r w:rsidR="00A65F18">
              <w:rPr>
                <w:rStyle w:val="Refdecomentario"/>
                <w:rFonts w:asciiTheme="minorHAnsi" w:hAnsiTheme="minorHAnsi" w:cstheme="minorBidi"/>
                <w:color w:val="auto"/>
              </w:rPr>
              <w:commentReference w:id="18"/>
            </w:r>
            <w:r w:rsidR="00D5563A">
              <w:rPr>
                <w:sz w:val="20"/>
                <w:szCs w:val="20"/>
              </w:rPr>
              <w:t xml:space="preserve">con las bases de datos obtenidas en la segunda fase. </w:t>
            </w:r>
            <w:del w:id="19" w:author="Enrique Gonzalez Guerrero" w:date="2019-05-24T12:56:00Z">
              <w:r w:rsidR="00D5563A" w:rsidDel="006A6DDA">
                <w:rPr>
                  <w:sz w:val="20"/>
                  <w:szCs w:val="20"/>
                </w:rPr>
                <w:delText xml:space="preserve">Para </w:delText>
              </w:r>
            </w:del>
            <w:ins w:id="20" w:author="Enrique Gonzalez Guerrero" w:date="2019-05-24T12:56:00Z">
              <w:r w:rsidR="006A6DDA">
                <w:rPr>
                  <w:sz w:val="20"/>
                  <w:szCs w:val="20"/>
                </w:rPr>
                <w:t>En la segunda etapa</w:t>
              </w:r>
            </w:ins>
            <w:del w:id="21" w:author="Enrique Gonzalez Guerrero" w:date="2019-05-24T12:56:00Z">
              <w:r w:rsidR="00D5563A" w:rsidDel="006A6DDA">
                <w:rPr>
                  <w:sz w:val="20"/>
                  <w:szCs w:val="20"/>
                </w:rPr>
                <w:delText>su evaluación</w:delText>
              </w:r>
            </w:del>
            <w:r w:rsidR="00B305F0">
              <w:rPr>
                <w:sz w:val="20"/>
                <w:szCs w:val="20"/>
              </w:rPr>
              <w:t xml:space="preserve"> </w:t>
            </w:r>
            <w:r w:rsidR="00D5563A">
              <w:rPr>
                <w:sz w:val="20"/>
                <w:szCs w:val="20"/>
              </w:rPr>
              <w:t xml:space="preserve">se </w:t>
            </w:r>
            <w:del w:id="22" w:author="Enrique Gonzalez Guerrero" w:date="2019-05-24T12:56:00Z">
              <w:r w:rsidR="00D5563A" w:rsidDel="006A6DDA">
                <w:rPr>
                  <w:sz w:val="20"/>
                  <w:szCs w:val="20"/>
                </w:rPr>
                <w:delText xml:space="preserve">diseñara </w:delText>
              </w:r>
            </w:del>
            <w:ins w:id="23" w:author="Enrique Gonzalez Guerrero" w:date="2019-05-24T12:56:00Z">
              <w:r w:rsidR="006A6DDA">
                <w:rPr>
                  <w:sz w:val="20"/>
                  <w:szCs w:val="20"/>
                </w:rPr>
                <w:t>diseñar</w:t>
              </w:r>
              <w:r w:rsidR="006A6DDA">
                <w:rPr>
                  <w:sz w:val="20"/>
                  <w:szCs w:val="20"/>
                </w:rPr>
                <w:t>á</w:t>
              </w:r>
              <w:r w:rsidR="006A6DDA">
                <w:rPr>
                  <w:sz w:val="20"/>
                  <w:szCs w:val="20"/>
                </w:rPr>
                <w:t xml:space="preserve"> </w:t>
              </w:r>
            </w:ins>
            <w:r w:rsidR="00D5563A">
              <w:rPr>
                <w:sz w:val="20"/>
                <w:szCs w:val="20"/>
              </w:rPr>
              <w:t xml:space="preserve">y se </w:t>
            </w:r>
            <w:del w:id="24" w:author="Enrique Gonzalez Guerrero" w:date="2019-05-24T12:56:00Z">
              <w:r w:rsidR="00D5563A" w:rsidDel="006A6DDA">
                <w:rPr>
                  <w:sz w:val="20"/>
                  <w:szCs w:val="20"/>
                </w:rPr>
                <w:delText>seguirá</w:delText>
              </w:r>
              <w:r w:rsidR="00B305F0" w:rsidDel="006A6DDA">
                <w:rPr>
                  <w:sz w:val="20"/>
                  <w:szCs w:val="20"/>
                </w:rPr>
                <w:delText xml:space="preserve"> </w:delText>
              </w:r>
            </w:del>
            <w:ins w:id="25" w:author="Enrique Gonzalez Guerrero" w:date="2019-05-24T12:56:00Z">
              <w:r w:rsidR="006A6DDA">
                <w:rPr>
                  <w:sz w:val="20"/>
                  <w:szCs w:val="20"/>
                </w:rPr>
                <w:t>aplicará</w:t>
              </w:r>
              <w:r w:rsidR="006A6DDA">
                <w:rPr>
                  <w:sz w:val="20"/>
                  <w:szCs w:val="20"/>
                </w:rPr>
                <w:t xml:space="preserve"> </w:t>
              </w:r>
            </w:ins>
            <w:r w:rsidR="00B305F0">
              <w:rPr>
                <w:sz w:val="20"/>
                <w:szCs w:val="20"/>
              </w:rPr>
              <w:t xml:space="preserve">un protocolo experimental para </w:t>
            </w:r>
            <w:r w:rsidR="00D5563A">
              <w:rPr>
                <w:sz w:val="20"/>
                <w:szCs w:val="20"/>
              </w:rPr>
              <w:t>para medir</w:t>
            </w:r>
            <w:r w:rsidR="00B305F0">
              <w:rPr>
                <w:sz w:val="20"/>
                <w:szCs w:val="20"/>
              </w:rPr>
              <w:t xml:space="preserve"> la p</w:t>
            </w:r>
            <w:r>
              <w:rPr>
                <w:sz w:val="20"/>
                <w:szCs w:val="20"/>
              </w:rPr>
              <w:t>recisión</w:t>
            </w:r>
            <w:r w:rsidR="00D5563A">
              <w:rPr>
                <w:sz w:val="20"/>
                <w:szCs w:val="20"/>
              </w:rPr>
              <w:t xml:space="preserve"> en</w:t>
            </w:r>
            <w:r>
              <w:rPr>
                <w:sz w:val="20"/>
                <w:szCs w:val="20"/>
              </w:rPr>
              <w:t xml:space="preserve"> </w:t>
            </w:r>
            <w:r w:rsidR="00D5563A">
              <w:rPr>
                <w:sz w:val="20"/>
                <w:szCs w:val="20"/>
              </w:rPr>
              <w:t>el reconocimiento</w:t>
            </w:r>
            <w:r w:rsidR="000970E8">
              <w:rPr>
                <w:sz w:val="20"/>
                <w:szCs w:val="20"/>
              </w:rPr>
              <w:t xml:space="preserve"> de personas</w:t>
            </w:r>
            <w:r w:rsidR="00D5563A">
              <w:rPr>
                <w:sz w:val="20"/>
                <w:szCs w:val="20"/>
              </w:rPr>
              <w:t>, la</w:t>
            </w:r>
            <w:r w:rsidR="000970E8">
              <w:rPr>
                <w:sz w:val="20"/>
                <w:szCs w:val="20"/>
              </w:rPr>
              <w:t xml:space="preserve"> </w:t>
            </w:r>
            <w:r w:rsidR="00D5563A">
              <w:rPr>
                <w:sz w:val="20"/>
                <w:szCs w:val="20"/>
              </w:rPr>
              <w:t>identificación</w:t>
            </w:r>
            <w:r w:rsidR="000970E8">
              <w:rPr>
                <w:sz w:val="20"/>
                <w:szCs w:val="20"/>
              </w:rPr>
              <w:t xml:space="preserve"> </w:t>
            </w:r>
            <w:r w:rsidR="00D5563A">
              <w:rPr>
                <w:sz w:val="20"/>
                <w:szCs w:val="20"/>
              </w:rPr>
              <w:t xml:space="preserve">de </w:t>
            </w:r>
            <w:r>
              <w:rPr>
                <w:sz w:val="20"/>
                <w:szCs w:val="20"/>
              </w:rPr>
              <w:t>comportamiento</w:t>
            </w:r>
            <w:r w:rsidR="000970E8">
              <w:rPr>
                <w:sz w:val="20"/>
                <w:szCs w:val="20"/>
              </w:rPr>
              <w:t>s</w:t>
            </w:r>
            <w:r w:rsidR="00D5563A">
              <w:rPr>
                <w:sz w:val="20"/>
                <w:szCs w:val="20"/>
              </w:rPr>
              <w:t>,</w:t>
            </w:r>
            <w:r w:rsidR="000970E8">
              <w:rPr>
                <w:sz w:val="20"/>
                <w:szCs w:val="20"/>
              </w:rPr>
              <w:t xml:space="preserve"> </w:t>
            </w:r>
            <w:r>
              <w:rPr>
                <w:sz w:val="20"/>
                <w:szCs w:val="20"/>
              </w:rPr>
              <w:t xml:space="preserve">cambios de estado de ánimo </w:t>
            </w:r>
            <w:r w:rsidR="000970E8">
              <w:rPr>
                <w:sz w:val="20"/>
                <w:szCs w:val="20"/>
              </w:rPr>
              <w:t>y</w:t>
            </w:r>
            <w:r w:rsidR="00D5563A">
              <w:rPr>
                <w:sz w:val="20"/>
                <w:szCs w:val="20"/>
              </w:rPr>
              <w:t xml:space="preserve"> el</w:t>
            </w:r>
            <w:r w:rsidR="000970E8">
              <w:rPr>
                <w:sz w:val="20"/>
                <w:szCs w:val="20"/>
              </w:rPr>
              <w:t xml:space="preserve"> </w:t>
            </w:r>
            <w:proofErr w:type="gramStart"/>
            <w:r w:rsidR="000970E8">
              <w:rPr>
                <w:sz w:val="20"/>
                <w:szCs w:val="20"/>
              </w:rPr>
              <w:t>pre-diagnóstico</w:t>
            </w:r>
            <w:proofErr w:type="gramEnd"/>
            <w:r w:rsidR="000970E8">
              <w:rPr>
                <w:sz w:val="20"/>
                <w:szCs w:val="20"/>
              </w:rPr>
              <w:t xml:space="preserve"> de trastornos psicológicos</w:t>
            </w:r>
            <w:r w:rsidR="00B305F0">
              <w:rPr>
                <w:sz w:val="20"/>
                <w:szCs w:val="20"/>
              </w:rPr>
              <w:t xml:space="preserve">. </w:t>
            </w:r>
            <w:r w:rsidR="00D5563A">
              <w:rPr>
                <w:sz w:val="20"/>
                <w:szCs w:val="20"/>
              </w:rPr>
              <w:t xml:space="preserve">El desarrollo </w:t>
            </w:r>
            <w:r w:rsidR="001F5CFA">
              <w:rPr>
                <w:sz w:val="20"/>
                <w:szCs w:val="20"/>
              </w:rPr>
              <w:t>contempla</w:t>
            </w:r>
            <w:r w:rsidR="00D5563A">
              <w:rPr>
                <w:sz w:val="20"/>
                <w:szCs w:val="20"/>
              </w:rPr>
              <w:t xml:space="preserve">rá </w:t>
            </w:r>
            <w:r w:rsidR="001F5CFA">
              <w:rPr>
                <w:sz w:val="20"/>
                <w:szCs w:val="20"/>
              </w:rPr>
              <w:t xml:space="preserve">un número determinado de </w:t>
            </w:r>
            <w:r w:rsidR="00D5563A">
              <w:rPr>
                <w:sz w:val="20"/>
                <w:szCs w:val="20"/>
              </w:rPr>
              <w:t>aspectos relacionados con FRPO</w:t>
            </w:r>
            <w:r w:rsidR="001F5CFA">
              <w:rPr>
                <w:sz w:val="20"/>
                <w:szCs w:val="20"/>
              </w:rPr>
              <w:t>, así como los escenarios y condiciones de captura.</w:t>
            </w:r>
            <w:r w:rsidR="00D5563A">
              <w:rPr>
                <w:sz w:val="20"/>
                <w:szCs w:val="20"/>
              </w:rPr>
              <w:t xml:space="preserve"> </w:t>
            </w:r>
            <w:commentRangeStart w:id="26"/>
            <w:r w:rsidR="00D5563A">
              <w:rPr>
                <w:sz w:val="20"/>
                <w:szCs w:val="20"/>
              </w:rPr>
              <w:t>Durante la segunda parte</w:t>
            </w:r>
            <w:r w:rsidR="00C03501">
              <w:rPr>
                <w:sz w:val="20"/>
                <w:szCs w:val="20"/>
              </w:rPr>
              <w:t>,</w:t>
            </w:r>
            <w:r w:rsidR="00D5563A">
              <w:rPr>
                <w:sz w:val="20"/>
                <w:szCs w:val="20"/>
              </w:rPr>
              <w:t xml:space="preserve"> se </w:t>
            </w:r>
            <w:r w:rsidR="00C03501">
              <w:rPr>
                <w:sz w:val="20"/>
                <w:szCs w:val="20"/>
              </w:rPr>
              <w:t xml:space="preserve"> lleva a cabo la  </w:t>
            </w:r>
            <w:r w:rsidR="00D5563A">
              <w:rPr>
                <w:sz w:val="20"/>
                <w:szCs w:val="20"/>
              </w:rPr>
              <w:t>implementa</w:t>
            </w:r>
            <w:r w:rsidR="00C03501">
              <w:rPr>
                <w:sz w:val="20"/>
                <w:szCs w:val="20"/>
              </w:rPr>
              <w:t>ción parcial y puesta en operación controlada, siguiendo el protocolo experimental diseñado y efectuando una prueba de concepto, en la que el personal de recursos humanos y salud ocupacional de la empresa Vector ITC Colombia, evalúa la utilidad del sistema dentro de un proceso de evaluación de FRPO</w:t>
            </w:r>
            <w:r w:rsidR="00D5563A">
              <w:rPr>
                <w:sz w:val="20"/>
                <w:szCs w:val="20"/>
              </w:rPr>
              <w:t xml:space="preserve">.  </w:t>
            </w:r>
            <w:commentRangeEnd w:id="26"/>
            <w:r w:rsidR="006A6DDA">
              <w:rPr>
                <w:rStyle w:val="Refdecomentario"/>
                <w:rFonts w:asciiTheme="minorHAnsi" w:hAnsiTheme="minorHAnsi" w:cstheme="minorBidi"/>
                <w:color w:val="auto"/>
              </w:rPr>
              <w:commentReference w:id="26"/>
            </w:r>
          </w:p>
        </w:tc>
      </w:tr>
    </w:tbl>
    <w:p w14:paraId="15468384" w14:textId="77777777" w:rsidR="006A6DDA" w:rsidRDefault="006A6DDA">
      <w:pPr>
        <w:rPr>
          <w:ins w:id="27" w:author="Enrique Gonzalez Guerrero" w:date="2019-05-24T13:02:00Z"/>
        </w:rPr>
      </w:pPr>
      <w:ins w:id="28" w:author="Enrique Gonzalez Guerrero" w:date="2019-05-24T13:02:00Z">
        <w:r>
          <w:br w:type="page"/>
        </w:r>
        <w:bookmarkStart w:id="29" w:name="_GoBack"/>
        <w:bookmarkEnd w:id="29"/>
      </w:ins>
    </w:p>
    <w:tbl>
      <w:tblPr>
        <w:tblStyle w:val="Tablaconcuadrcula"/>
        <w:tblW w:w="9464" w:type="dxa"/>
        <w:tblLayout w:type="fixed"/>
        <w:tblLook w:val="04A0" w:firstRow="1" w:lastRow="0" w:firstColumn="1" w:lastColumn="0" w:noHBand="0" w:noVBand="1"/>
      </w:tblPr>
      <w:tblGrid>
        <w:gridCol w:w="1668"/>
        <w:gridCol w:w="7796"/>
      </w:tblGrid>
      <w:tr w:rsidR="00F16927" w14:paraId="6BA02B38" w14:textId="77777777" w:rsidTr="395B0C8A">
        <w:tc>
          <w:tcPr>
            <w:tcW w:w="1668" w:type="dxa"/>
          </w:tcPr>
          <w:p w14:paraId="0166E470" w14:textId="4361AD6A" w:rsidR="00214843" w:rsidRDefault="00214843" w:rsidP="00527749">
            <w:pPr>
              <w:spacing w:before="120" w:after="120"/>
              <w:jc w:val="center"/>
              <w:rPr>
                <w:b/>
                <w:color w:val="31849B" w:themeColor="accent5" w:themeShade="BF"/>
                <w:sz w:val="20"/>
              </w:rPr>
            </w:pPr>
          </w:p>
          <w:p w14:paraId="299FA95A" w14:textId="4EE5B180" w:rsidR="00F16927" w:rsidRDefault="00F16927" w:rsidP="00CC2A74">
            <w:pPr>
              <w:spacing w:before="120" w:after="120"/>
              <w:jc w:val="center"/>
              <w:rPr>
                <w:b/>
                <w:color w:val="31849B" w:themeColor="accent5" w:themeShade="BF"/>
                <w:sz w:val="20"/>
              </w:rPr>
            </w:pPr>
            <w:r>
              <w:rPr>
                <w:b/>
                <w:color w:val="31849B" w:themeColor="accent5" w:themeShade="BF"/>
                <w:sz w:val="20"/>
              </w:rPr>
              <w:t>FASE 1</w:t>
            </w:r>
          </w:p>
          <w:p w14:paraId="6D309B8A" w14:textId="77777777" w:rsidR="00F16927" w:rsidRDefault="00F16927" w:rsidP="00527749">
            <w:pPr>
              <w:spacing w:before="120" w:after="120"/>
              <w:jc w:val="center"/>
              <w:rPr>
                <w:b/>
                <w:color w:val="31849B" w:themeColor="accent5" w:themeShade="BF"/>
                <w:sz w:val="20"/>
              </w:rPr>
            </w:pPr>
          </w:p>
          <w:p w14:paraId="7CCBDFA9" w14:textId="5C0FABA4" w:rsidR="00F16927" w:rsidRDefault="000678E9" w:rsidP="00527749">
            <w:pPr>
              <w:spacing w:before="120" w:after="120"/>
              <w:jc w:val="center"/>
              <w:rPr>
                <w:b/>
                <w:color w:val="31849B" w:themeColor="accent5" w:themeShade="BF"/>
                <w:sz w:val="20"/>
              </w:rPr>
            </w:pPr>
            <w:r>
              <w:rPr>
                <w:b/>
                <w:color w:val="31849B" w:themeColor="accent5" w:themeShade="BF"/>
                <w:sz w:val="20"/>
              </w:rPr>
              <w:t xml:space="preserve">INVESTIGACIÓN Y ANÁLISIS </w:t>
            </w:r>
          </w:p>
        </w:tc>
        <w:tc>
          <w:tcPr>
            <w:tcW w:w="7796" w:type="dxa"/>
          </w:tcPr>
          <w:p w14:paraId="36A8B8A4" w14:textId="0FA91779" w:rsidR="0081754A" w:rsidRDefault="38CA1D9A" w:rsidP="006F621C">
            <w:pPr>
              <w:pStyle w:val="Default"/>
              <w:jc w:val="both"/>
              <w:rPr>
                <w:sz w:val="20"/>
                <w:szCs w:val="20"/>
              </w:rPr>
            </w:pPr>
            <w:r w:rsidRPr="38CA1D9A">
              <w:rPr>
                <w:sz w:val="20"/>
                <w:szCs w:val="20"/>
              </w:rPr>
              <w:t xml:space="preserve">Durante esta fase, se realiza </w:t>
            </w:r>
            <w:r w:rsidR="00CD6D38">
              <w:rPr>
                <w:sz w:val="20"/>
                <w:szCs w:val="20"/>
              </w:rPr>
              <w:t>una investigación exploratoria, profundizando</w:t>
            </w:r>
            <w:r w:rsidR="008F6BA4">
              <w:rPr>
                <w:sz w:val="20"/>
                <w:szCs w:val="20"/>
              </w:rPr>
              <w:t xml:space="preserve"> y </w:t>
            </w:r>
            <w:r w:rsidR="002E2244">
              <w:rPr>
                <w:sz w:val="20"/>
                <w:szCs w:val="20"/>
              </w:rPr>
              <w:t>an</w:t>
            </w:r>
            <w:r w:rsidR="00CD6D38">
              <w:rPr>
                <w:sz w:val="20"/>
                <w:szCs w:val="20"/>
              </w:rPr>
              <w:t>alizando</w:t>
            </w:r>
            <w:r w:rsidRPr="38CA1D9A">
              <w:rPr>
                <w:sz w:val="20"/>
                <w:szCs w:val="20"/>
              </w:rPr>
              <w:t xml:space="preserve"> los trabajos y publicaciones sobre las técnicas y modelos para la detección de</w:t>
            </w:r>
            <w:r w:rsidR="00CD6D38">
              <w:rPr>
                <w:sz w:val="20"/>
                <w:szCs w:val="20"/>
              </w:rPr>
              <w:t xml:space="preserve"> personas, </w:t>
            </w:r>
            <w:r w:rsidRPr="38CA1D9A">
              <w:rPr>
                <w:sz w:val="20"/>
                <w:szCs w:val="20"/>
              </w:rPr>
              <w:t xml:space="preserve"> emociones</w:t>
            </w:r>
            <w:r w:rsidR="00CD6D38">
              <w:rPr>
                <w:sz w:val="20"/>
                <w:szCs w:val="20"/>
              </w:rPr>
              <w:t xml:space="preserve"> y trastornos psicológicos como el estrés severo, la ansiedad y la depresión </w:t>
            </w:r>
            <w:r w:rsidRPr="38CA1D9A">
              <w:rPr>
                <w:sz w:val="20"/>
                <w:szCs w:val="20"/>
              </w:rPr>
              <w:t xml:space="preserve"> a partir del procesamiento </w:t>
            </w:r>
            <w:r w:rsidR="00CD6D38">
              <w:rPr>
                <w:sz w:val="20"/>
                <w:szCs w:val="20"/>
              </w:rPr>
              <w:t>de imágenes de los gestos, posturas, expresiones faciales, acciones y comportamiento</w:t>
            </w:r>
            <w:r w:rsidRPr="38CA1D9A">
              <w:rPr>
                <w:sz w:val="20"/>
                <w:szCs w:val="20"/>
              </w:rPr>
              <w:t xml:space="preserve">. </w:t>
            </w:r>
            <w:r w:rsidR="0081754A">
              <w:rPr>
                <w:sz w:val="20"/>
                <w:szCs w:val="20"/>
              </w:rPr>
              <w:t>Dentro de la revisión se tendrán en cuenta las publicaciones relacionados con instrumentos y cuestionarios de medición de aspectos psicológicos relevantes para el diagnóstico de emociones y trastornos psicológicos con el fin de identificar características que no se hayan utilizado que puedan ser potenciales descriptores para los modelos que se contemplarán en el diseño.</w:t>
            </w:r>
            <w:r w:rsidR="00CD6D38">
              <w:rPr>
                <w:sz w:val="20"/>
                <w:szCs w:val="20"/>
              </w:rPr>
              <w:t xml:space="preserve"> </w:t>
            </w:r>
          </w:p>
          <w:p w14:paraId="45C7077A" w14:textId="77777777" w:rsidR="0081754A" w:rsidRDefault="0081754A" w:rsidP="006F621C">
            <w:pPr>
              <w:pStyle w:val="Default"/>
              <w:jc w:val="both"/>
              <w:rPr>
                <w:sz w:val="20"/>
                <w:szCs w:val="20"/>
              </w:rPr>
            </w:pPr>
          </w:p>
          <w:p w14:paraId="7EE37361" w14:textId="613460E3" w:rsidR="00097610" w:rsidRDefault="006F621C" w:rsidP="006F621C">
            <w:pPr>
              <w:pStyle w:val="Default"/>
              <w:jc w:val="both"/>
              <w:rPr>
                <w:sz w:val="20"/>
                <w:szCs w:val="20"/>
              </w:rPr>
            </w:pPr>
            <w:r>
              <w:rPr>
                <w:sz w:val="20"/>
                <w:szCs w:val="20"/>
              </w:rPr>
              <w:t>A partir de la base de artículos obtenida,</w:t>
            </w:r>
            <w:r w:rsidR="00097610">
              <w:rPr>
                <w:sz w:val="20"/>
                <w:szCs w:val="20"/>
              </w:rPr>
              <w:t xml:space="preserve"> se enlistarán los requisitos del contexto para la implementación parcial en los dispositivos de captura de video convencional existentes en las instalaciones y se establecerá una lista de requerimientos en conjunto con el área de recursos humanos, haciendo énfasis en los aspectos que pueden proporcionar mayor valor en un proceso de evaluación de riesgos psicosociales. Posteriormente,</w:t>
            </w:r>
            <w:r>
              <w:rPr>
                <w:sz w:val="20"/>
                <w:szCs w:val="20"/>
              </w:rPr>
              <w:t xml:space="preserve"> se realizará un cuadro comparativo que identifique y relacione claramente los aportes de cada uno de los trabajos. Se establecerá un proceso de evaluación a partir de cr</w:t>
            </w:r>
            <w:r w:rsidR="0081754A">
              <w:rPr>
                <w:sz w:val="20"/>
                <w:szCs w:val="20"/>
              </w:rPr>
              <w:t xml:space="preserve">iterios, en donde se identifique el objetivo, los canales de datos que utiliza, los mecanismos de inteligencia artificial, las bases </w:t>
            </w:r>
            <w:r w:rsidR="00097610">
              <w:rPr>
                <w:sz w:val="20"/>
                <w:szCs w:val="20"/>
              </w:rPr>
              <w:t>conceptuales e instrumentos de medición de aspectos psicológicos</w:t>
            </w:r>
            <w:r w:rsidR="0081754A">
              <w:rPr>
                <w:sz w:val="20"/>
                <w:szCs w:val="20"/>
              </w:rPr>
              <w:t>, las bases de datos utilizadas</w:t>
            </w:r>
            <w:r w:rsidR="00097610">
              <w:rPr>
                <w:sz w:val="20"/>
                <w:szCs w:val="20"/>
              </w:rPr>
              <w:t xml:space="preserve"> y al menos 2 aportes,</w:t>
            </w:r>
            <w:r>
              <w:rPr>
                <w:sz w:val="20"/>
                <w:szCs w:val="20"/>
              </w:rPr>
              <w:t xml:space="preserve"> por cada una de las </w:t>
            </w:r>
            <w:r w:rsidR="00097610">
              <w:rPr>
                <w:sz w:val="20"/>
                <w:szCs w:val="20"/>
              </w:rPr>
              <w:t>publicaciones. Por cada una de las publicaciones, se profundizará y se establecerá</w:t>
            </w:r>
            <w:r>
              <w:rPr>
                <w:sz w:val="20"/>
                <w:szCs w:val="20"/>
              </w:rPr>
              <w:t xml:space="preserve"> </w:t>
            </w:r>
            <w:r w:rsidR="00097610">
              <w:rPr>
                <w:sz w:val="20"/>
                <w:szCs w:val="20"/>
              </w:rPr>
              <w:t>su aplicabilidad</w:t>
            </w:r>
            <w:r>
              <w:rPr>
                <w:sz w:val="20"/>
                <w:szCs w:val="20"/>
              </w:rPr>
              <w:t xml:space="preserve"> dentro del proyecto de investigación</w:t>
            </w:r>
            <w:r w:rsidR="00097610">
              <w:rPr>
                <w:sz w:val="20"/>
                <w:szCs w:val="20"/>
              </w:rPr>
              <w:t>, valorando en una escala de 1 a 3 su nivel de relevancia</w:t>
            </w:r>
            <w:r w:rsidR="00344EBD">
              <w:rPr>
                <w:sz w:val="20"/>
                <w:szCs w:val="20"/>
              </w:rPr>
              <w:t>,</w:t>
            </w:r>
            <w:r w:rsidR="00097610">
              <w:rPr>
                <w:sz w:val="20"/>
                <w:szCs w:val="20"/>
              </w:rPr>
              <w:t xml:space="preserve"> teniendo en cuenta los requerimientos y requisitos definidos inicialmente. </w:t>
            </w:r>
          </w:p>
          <w:p w14:paraId="3248DFD0" w14:textId="77777777" w:rsidR="00097610" w:rsidRDefault="00097610" w:rsidP="006F621C">
            <w:pPr>
              <w:pStyle w:val="Default"/>
              <w:jc w:val="both"/>
              <w:rPr>
                <w:sz w:val="20"/>
                <w:szCs w:val="20"/>
              </w:rPr>
            </w:pPr>
          </w:p>
          <w:p w14:paraId="5FD9977A" w14:textId="689DB60D" w:rsidR="006F621C" w:rsidRDefault="00344EBD" w:rsidP="006F621C">
            <w:pPr>
              <w:pStyle w:val="Default"/>
              <w:jc w:val="both"/>
              <w:rPr>
                <w:sz w:val="20"/>
                <w:szCs w:val="20"/>
              </w:rPr>
            </w:pPr>
            <w:r>
              <w:rPr>
                <w:sz w:val="20"/>
                <w:szCs w:val="20"/>
              </w:rPr>
              <w:t xml:space="preserve">Posteriormente se </w:t>
            </w:r>
            <w:r w:rsidR="006F621C">
              <w:rPr>
                <w:sz w:val="20"/>
                <w:szCs w:val="20"/>
              </w:rPr>
              <w:t xml:space="preserve"> realizará una revisión de las herramientas y marcos de trabajo disponibles para la construcción e implementación del prototipo funcional del sistema. Al igual que la evaluación de los aportes, se realizará una preselección siguiendo una calificación criterios, e</w:t>
            </w:r>
            <w:r>
              <w:rPr>
                <w:sz w:val="20"/>
                <w:szCs w:val="20"/>
              </w:rPr>
              <w:t>ntre los cuales se considerará: licenciamiento libre, lenguajes soportados,</w:t>
            </w:r>
            <w:r w:rsidR="006F621C">
              <w:rPr>
                <w:sz w:val="20"/>
                <w:szCs w:val="20"/>
              </w:rPr>
              <w:t xml:space="preserve"> </w:t>
            </w:r>
            <w:r>
              <w:rPr>
                <w:sz w:val="20"/>
                <w:szCs w:val="20"/>
              </w:rPr>
              <w:t>cantidad de funcionalidades, posibilidad de extensibilidad de sus funciones</w:t>
            </w:r>
            <w:r w:rsidR="001C7B99">
              <w:rPr>
                <w:sz w:val="20"/>
                <w:szCs w:val="20"/>
              </w:rPr>
              <w:t xml:space="preserve">, tipos de </w:t>
            </w:r>
            <w:r w:rsidR="00AB1C2F">
              <w:rPr>
                <w:sz w:val="20"/>
                <w:szCs w:val="20"/>
              </w:rPr>
              <w:t xml:space="preserve">procesamiento </w:t>
            </w:r>
            <w:r w:rsidR="001C7B99">
              <w:rPr>
                <w:sz w:val="20"/>
                <w:szCs w:val="20"/>
              </w:rPr>
              <w:t>de nivel bajo, medio y alto</w:t>
            </w:r>
            <w:r>
              <w:rPr>
                <w:sz w:val="20"/>
                <w:szCs w:val="20"/>
              </w:rPr>
              <w:t xml:space="preserve"> de imágenes, </w:t>
            </w:r>
            <w:r w:rsidR="00CB2BF0">
              <w:rPr>
                <w:sz w:val="20"/>
                <w:szCs w:val="20"/>
              </w:rPr>
              <w:t xml:space="preserve">posibilidad integración con sistemas adicionales </w:t>
            </w:r>
            <w:r w:rsidR="001C7B99">
              <w:rPr>
                <w:sz w:val="20"/>
                <w:szCs w:val="20"/>
              </w:rPr>
              <w:t>y</w:t>
            </w:r>
            <w:r w:rsidR="006F621C">
              <w:rPr>
                <w:sz w:val="20"/>
                <w:szCs w:val="20"/>
              </w:rPr>
              <w:t xml:space="preserve"> documentación existente.</w:t>
            </w:r>
            <w:r>
              <w:rPr>
                <w:sz w:val="20"/>
                <w:szCs w:val="20"/>
              </w:rPr>
              <w:t xml:space="preserve"> Para la ejecución de la evaluación, se realizara la instalación e implementación </w:t>
            </w:r>
            <w:r w:rsidR="00CB2BF0">
              <w:rPr>
                <w:sz w:val="20"/>
                <w:szCs w:val="20"/>
              </w:rPr>
              <w:t>de un código básico de prueba</w:t>
            </w:r>
            <w:r w:rsidR="00F26B60">
              <w:rPr>
                <w:sz w:val="20"/>
                <w:szCs w:val="20"/>
              </w:rPr>
              <w:t xml:space="preserve"> en las alternativas seleccionadas</w:t>
            </w:r>
            <w:r w:rsidR="00CB2BF0">
              <w:rPr>
                <w:sz w:val="20"/>
                <w:szCs w:val="20"/>
              </w:rPr>
              <w:t>, tomando como base de datos una de los bancos de videos públicos utilizados en los retos y talleres de re</w:t>
            </w:r>
            <w:r w:rsidR="00F26B60">
              <w:rPr>
                <w:sz w:val="20"/>
                <w:szCs w:val="20"/>
              </w:rPr>
              <w:t>co</w:t>
            </w:r>
            <w:r w:rsidR="00CB2BF0">
              <w:rPr>
                <w:sz w:val="20"/>
                <w:szCs w:val="20"/>
              </w:rPr>
              <w:t>nocimiento audio-visual de emociones (</w:t>
            </w:r>
            <w:r w:rsidR="00CB2BF0" w:rsidRPr="00CB2BF0">
              <w:rPr>
                <w:sz w:val="20"/>
                <w:szCs w:val="20"/>
              </w:rPr>
              <w:t xml:space="preserve">Audio/Visual </w:t>
            </w:r>
            <w:proofErr w:type="spellStart"/>
            <w:r w:rsidR="00CB2BF0" w:rsidRPr="00CB2BF0">
              <w:rPr>
                <w:sz w:val="20"/>
                <w:szCs w:val="20"/>
              </w:rPr>
              <w:t>Emotion</w:t>
            </w:r>
            <w:proofErr w:type="spellEnd"/>
            <w:r w:rsidR="00CB2BF0" w:rsidRPr="00CB2BF0">
              <w:rPr>
                <w:sz w:val="20"/>
                <w:szCs w:val="20"/>
              </w:rPr>
              <w:t xml:space="preserve"> </w:t>
            </w:r>
            <w:proofErr w:type="spellStart"/>
            <w:r w:rsidR="00CB2BF0" w:rsidRPr="00CB2BF0">
              <w:rPr>
                <w:sz w:val="20"/>
                <w:szCs w:val="20"/>
              </w:rPr>
              <w:t>Challenge</w:t>
            </w:r>
            <w:proofErr w:type="spellEnd"/>
            <w:r w:rsidR="00CB2BF0" w:rsidRPr="00CB2BF0">
              <w:rPr>
                <w:sz w:val="20"/>
                <w:szCs w:val="20"/>
              </w:rPr>
              <w:t xml:space="preserve"> and Workshop - AVEC</w:t>
            </w:r>
            <w:r w:rsidR="00CB2BF0">
              <w:rPr>
                <w:sz w:val="20"/>
                <w:szCs w:val="20"/>
              </w:rPr>
              <w:t>)</w:t>
            </w:r>
            <w:r w:rsidR="00F26B60">
              <w:rPr>
                <w:sz w:val="20"/>
                <w:szCs w:val="20"/>
              </w:rPr>
              <w:t xml:space="preserve"> con las características más similares a las del caso de referencia. La calificación de las herramientas se efectuará de manera sistemática, y se utilizará aquella o aquellas que satisfagan la mayor cantidad de requerimientos y obtengan la mejor calificación en los criterios.</w:t>
            </w:r>
            <w:r w:rsidR="00CA67A7">
              <w:rPr>
                <w:sz w:val="20"/>
                <w:szCs w:val="20"/>
              </w:rPr>
              <w:t xml:space="preserve"> Finalmente, el resultado de la investigación se plasmará en la redacción de un artículo de revisión, </w:t>
            </w:r>
            <w:r w:rsidR="00A4780A">
              <w:rPr>
                <w:sz w:val="20"/>
                <w:szCs w:val="20"/>
              </w:rPr>
              <w:t xml:space="preserve">el cual será presentado en un llamado de trabajos de </w:t>
            </w:r>
            <w:r w:rsidR="00CA67A7">
              <w:rPr>
                <w:sz w:val="20"/>
                <w:szCs w:val="20"/>
              </w:rPr>
              <w:t>un congreso académico nacional.</w:t>
            </w:r>
          </w:p>
          <w:p w14:paraId="39950135" w14:textId="77777777" w:rsidR="006F621C" w:rsidRDefault="006F621C" w:rsidP="006F621C">
            <w:pPr>
              <w:pStyle w:val="Default"/>
              <w:rPr>
                <w:sz w:val="20"/>
                <w:szCs w:val="20"/>
              </w:rPr>
            </w:pPr>
          </w:p>
          <w:p w14:paraId="72E89D59" w14:textId="055DFD73" w:rsidR="00017F10" w:rsidRDefault="00F26B60" w:rsidP="00CC2A74">
            <w:pPr>
              <w:pStyle w:val="Default"/>
              <w:jc w:val="both"/>
              <w:rPr>
                <w:sz w:val="20"/>
                <w:szCs w:val="20"/>
              </w:rPr>
            </w:pPr>
            <w:r>
              <w:rPr>
                <w:sz w:val="20"/>
                <w:szCs w:val="20"/>
              </w:rPr>
              <w:t>Debido a la extensibilidad de la investigación explora</w:t>
            </w:r>
            <w:r w:rsidR="009F3738">
              <w:rPr>
                <w:sz w:val="20"/>
                <w:szCs w:val="20"/>
              </w:rPr>
              <w:t>toria</w:t>
            </w:r>
            <w:r>
              <w:rPr>
                <w:sz w:val="20"/>
                <w:szCs w:val="20"/>
              </w:rPr>
              <w:t xml:space="preserve">, el proceso de </w:t>
            </w:r>
            <w:r w:rsidR="009F3738">
              <w:rPr>
                <w:sz w:val="20"/>
                <w:szCs w:val="20"/>
              </w:rPr>
              <w:t xml:space="preserve">socialización </w:t>
            </w:r>
            <w:r>
              <w:rPr>
                <w:sz w:val="20"/>
                <w:szCs w:val="20"/>
              </w:rPr>
              <w:t>con los especialistas y el alcance de las pruebas de las herramientas y marcos de trabajo, la presente etapa tendrá una duración de un semestre</w:t>
            </w:r>
            <w:r w:rsidR="001262A5">
              <w:rPr>
                <w:sz w:val="20"/>
                <w:szCs w:val="20"/>
              </w:rPr>
              <w:t xml:space="preserve"> con las siguientes actividades</w:t>
            </w:r>
            <w:r w:rsidR="00A4780A">
              <w:rPr>
                <w:sz w:val="20"/>
                <w:szCs w:val="20"/>
              </w:rPr>
              <w:t>:</w:t>
            </w:r>
          </w:p>
          <w:tbl>
            <w:tblPr>
              <w:tblStyle w:val="Tablaconcuadrcula"/>
              <w:tblW w:w="7513" w:type="dxa"/>
              <w:tblInd w:w="57" w:type="dxa"/>
              <w:tblLayout w:type="fixed"/>
              <w:tblLook w:val="04A0" w:firstRow="1" w:lastRow="0" w:firstColumn="1" w:lastColumn="0" w:noHBand="0" w:noVBand="1"/>
            </w:tblPr>
            <w:tblGrid>
              <w:gridCol w:w="3401"/>
              <w:gridCol w:w="4112"/>
            </w:tblGrid>
            <w:tr w:rsidR="005E1AB1" w14:paraId="60514A49" w14:textId="77777777" w:rsidTr="001F02F8">
              <w:trPr>
                <w:trHeight w:val="314"/>
              </w:trPr>
              <w:tc>
                <w:tcPr>
                  <w:tcW w:w="3401" w:type="dxa"/>
                </w:tcPr>
                <w:p w14:paraId="41E522D4" w14:textId="67D95D2E" w:rsidR="005E1AB1" w:rsidRPr="001262A5" w:rsidRDefault="005E1AB1" w:rsidP="005E1AB1">
                  <w:pPr>
                    <w:spacing w:before="60" w:after="0" w:line="240" w:lineRule="auto"/>
                    <w:jc w:val="center"/>
                    <w:rPr>
                      <w:color w:val="000000" w:themeColor="text1"/>
                      <w:sz w:val="20"/>
                      <w:szCs w:val="20"/>
                    </w:rPr>
                  </w:pPr>
                  <w:r w:rsidRPr="001262A5">
                    <w:rPr>
                      <w:color w:val="000000" w:themeColor="text1"/>
                      <w:sz w:val="20"/>
                      <w:szCs w:val="20"/>
                    </w:rPr>
                    <w:t>Actividad</w:t>
                  </w:r>
                </w:p>
              </w:tc>
              <w:tc>
                <w:tcPr>
                  <w:tcW w:w="4112" w:type="dxa"/>
                </w:tcPr>
                <w:p w14:paraId="0E7602AC" w14:textId="5A25CAFE" w:rsidR="005E1AB1" w:rsidRPr="001262A5" w:rsidRDefault="005E1AB1" w:rsidP="005E1AB1">
                  <w:pPr>
                    <w:spacing w:before="60" w:after="0" w:line="240" w:lineRule="auto"/>
                    <w:jc w:val="center"/>
                    <w:rPr>
                      <w:color w:val="000000" w:themeColor="text1"/>
                      <w:sz w:val="20"/>
                      <w:szCs w:val="20"/>
                    </w:rPr>
                  </w:pPr>
                  <w:r w:rsidRPr="001262A5">
                    <w:rPr>
                      <w:color w:val="000000" w:themeColor="text1"/>
                      <w:sz w:val="20"/>
                      <w:szCs w:val="20"/>
                    </w:rPr>
                    <w:t>Entregable o resultado</w:t>
                  </w:r>
                </w:p>
              </w:tc>
            </w:tr>
            <w:tr w:rsidR="005E1AB1" w14:paraId="5AF2CBD4" w14:textId="77777777" w:rsidTr="001F02F8">
              <w:trPr>
                <w:trHeight w:val="314"/>
              </w:trPr>
              <w:tc>
                <w:tcPr>
                  <w:tcW w:w="3401" w:type="dxa"/>
                </w:tcPr>
                <w:p w14:paraId="299BCF80" w14:textId="637E0088" w:rsidR="005E1AB1" w:rsidRPr="001262A5" w:rsidRDefault="001262A5" w:rsidP="001262A5">
                  <w:pPr>
                    <w:spacing w:after="0" w:line="240" w:lineRule="auto"/>
                    <w:jc w:val="both"/>
                    <w:rPr>
                      <w:color w:val="000000" w:themeColor="text1"/>
                      <w:sz w:val="20"/>
                      <w:szCs w:val="20"/>
                    </w:rPr>
                  </w:pPr>
                  <w:r w:rsidRPr="001262A5">
                    <w:rPr>
                      <w:color w:val="000000" w:themeColor="text1"/>
                      <w:sz w:val="20"/>
                      <w:szCs w:val="20"/>
                    </w:rPr>
                    <w:t>1. Investigación exploratoria de mecanismos de detección y medición de emociones y trastornos psicológicos.</w:t>
                  </w:r>
                </w:p>
              </w:tc>
              <w:tc>
                <w:tcPr>
                  <w:tcW w:w="4112" w:type="dxa"/>
                </w:tcPr>
                <w:p w14:paraId="59743A70" w14:textId="7AE44619" w:rsidR="005E1AB1" w:rsidRPr="001262A5" w:rsidRDefault="005E1AB1" w:rsidP="00CA67A7">
                  <w:pPr>
                    <w:spacing w:before="60" w:after="0" w:line="240" w:lineRule="auto"/>
                    <w:jc w:val="both"/>
                    <w:rPr>
                      <w:color w:val="000000" w:themeColor="text1"/>
                      <w:sz w:val="20"/>
                      <w:szCs w:val="20"/>
                    </w:rPr>
                  </w:pPr>
                  <w:r w:rsidRPr="001262A5">
                    <w:rPr>
                      <w:color w:val="000000" w:themeColor="text1"/>
                      <w:sz w:val="20"/>
                      <w:szCs w:val="20"/>
                    </w:rPr>
                    <w:t>1A.Documento del estado del arte</w:t>
                  </w:r>
                  <w:r w:rsidR="00CA67A7">
                    <w:rPr>
                      <w:color w:val="000000" w:themeColor="text1"/>
                      <w:sz w:val="20"/>
                      <w:szCs w:val="20"/>
                    </w:rPr>
                    <w:t xml:space="preserve"> con análisis </w:t>
                  </w:r>
                  <w:r w:rsidR="001262A5" w:rsidRPr="001262A5">
                    <w:rPr>
                      <w:color w:val="000000" w:themeColor="text1"/>
                      <w:sz w:val="20"/>
                      <w:szCs w:val="20"/>
                    </w:rPr>
                    <w:t>de las técnicas, modelos para la detección emociones, trastornos psicológicos e instrumentos de medición psicológica.</w:t>
                  </w:r>
                </w:p>
              </w:tc>
            </w:tr>
            <w:tr w:rsidR="005E1AB1" w14:paraId="1735E031" w14:textId="77777777" w:rsidTr="001F02F8">
              <w:trPr>
                <w:trHeight w:val="530"/>
              </w:trPr>
              <w:tc>
                <w:tcPr>
                  <w:tcW w:w="3401" w:type="dxa"/>
                </w:tcPr>
                <w:p w14:paraId="17A61660" w14:textId="40D0967C" w:rsidR="005E1AB1" w:rsidRPr="001262A5" w:rsidRDefault="001262A5" w:rsidP="005E1AB1">
                  <w:pPr>
                    <w:spacing w:before="60" w:after="0" w:line="240" w:lineRule="auto"/>
                    <w:jc w:val="both"/>
                    <w:rPr>
                      <w:color w:val="000000" w:themeColor="text1"/>
                      <w:sz w:val="20"/>
                      <w:szCs w:val="20"/>
                    </w:rPr>
                  </w:pPr>
                  <w:r>
                    <w:rPr>
                      <w:color w:val="000000" w:themeColor="text1"/>
                      <w:sz w:val="20"/>
                      <w:szCs w:val="20"/>
                    </w:rPr>
                    <w:t>2.</w:t>
                  </w:r>
                  <w:r w:rsidRPr="001262A5">
                    <w:rPr>
                      <w:color w:val="000000" w:themeColor="text1"/>
                      <w:sz w:val="20"/>
                      <w:szCs w:val="20"/>
                    </w:rPr>
                    <w:t xml:space="preserve"> Elaboración</w:t>
                  </w:r>
                  <w:r w:rsidR="005E1AB1" w:rsidRPr="001262A5">
                    <w:rPr>
                      <w:color w:val="000000" w:themeColor="text1"/>
                      <w:sz w:val="20"/>
                      <w:szCs w:val="20"/>
                    </w:rPr>
                    <w:t xml:space="preserve"> de lista de </w:t>
                  </w:r>
                  <w:r w:rsidR="00CC2A74" w:rsidRPr="001262A5">
                    <w:rPr>
                      <w:color w:val="000000" w:themeColor="text1"/>
                      <w:sz w:val="20"/>
                      <w:szCs w:val="20"/>
                    </w:rPr>
                    <w:t>requerimientos y requisitos.</w:t>
                  </w:r>
                </w:p>
              </w:tc>
              <w:tc>
                <w:tcPr>
                  <w:tcW w:w="4112" w:type="dxa"/>
                </w:tcPr>
                <w:p w14:paraId="59B5316C" w14:textId="58A2D823" w:rsidR="005E1AB1" w:rsidRPr="001262A5" w:rsidRDefault="005E1AB1" w:rsidP="38CA1D9A">
                  <w:pPr>
                    <w:spacing w:before="60" w:after="0" w:line="240" w:lineRule="auto"/>
                    <w:jc w:val="both"/>
                    <w:rPr>
                      <w:color w:val="000000" w:themeColor="text1"/>
                      <w:sz w:val="20"/>
                      <w:szCs w:val="20"/>
                    </w:rPr>
                  </w:pPr>
                  <w:r w:rsidRPr="001262A5">
                    <w:rPr>
                      <w:color w:val="000000" w:themeColor="text1"/>
                      <w:sz w:val="20"/>
                      <w:szCs w:val="20"/>
                    </w:rPr>
                    <w:t>1B.Documento con especificación de requisitos del sistema</w:t>
                  </w:r>
                </w:p>
              </w:tc>
            </w:tr>
            <w:tr w:rsidR="005E1AB1" w14:paraId="6540611D" w14:textId="77777777" w:rsidTr="001F02F8">
              <w:trPr>
                <w:trHeight w:val="298"/>
              </w:trPr>
              <w:tc>
                <w:tcPr>
                  <w:tcW w:w="3401" w:type="dxa"/>
                </w:tcPr>
                <w:p w14:paraId="6C608D58" w14:textId="6D5787CA" w:rsidR="005E1AB1" w:rsidRPr="001262A5" w:rsidRDefault="005E1AB1" w:rsidP="005E1AB1">
                  <w:pPr>
                    <w:spacing w:before="60" w:after="0" w:line="240" w:lineRule="auto"/>
                    <w:jc w:val="both"/>
                    <w:rPr>
                      <w:color w:val="000000" w:themeColor="text1"/>
                      <w:sz w:val="20"/>
                      <w:szCs w:val="20"/>
                    </w:rPr>
                  </w:pPr>
                  <w:r w:rsidRPr="001262A5">
                    <w:rPr>
                      <w:color w:val="000000" w:themeColor="text1"/>
                      <w:sz w:val="20"/>
                      <w:szCs w:val="20"/>
                    </w:rPr>
                    <w:lastRenderedPageBreak/>
                    <w:t>3.</w:t>
                  </w:r>
                  <w:r w:rsidR="001262A5">
                    <w:rPr>
                      <w:color w:val="000000" w:themeColor="text1"/>
                      <w:sz w:val="20"/>
                      <w:szCs w:val="20"/>
                    </w:rPr>
                    <w:t xml:space="preserve"> </w:t>
                  </w:r>
                  <w:r w:rsidRPr="001262A5">
                    <w:rPr>
                      <w:color w:val="000000" w:themeColor="text1"/>
                      <w:sz w:val="20"/>
                      <w:szCs w:val="20"/>
                    </w:rPr>
                    <w:t>Revisión y análisis de herramientas y marcos de trabajo.</w:t>
                  </w:r>
                </w:p>
              </w:tc>
              <w:tc>
                <w:tcPr>
                  <w:tcW w:w="4112" w:type="dxa"/>
                </w:tcPr>
                <w:p w14:paraId="4F1B4C06" w14:textId="68EC9F29" w:rsidR="005E1AB1" w:rsidRPr="001262A5" w:rsidRDefault="005E1AB1" w:rsidP="38CA1D9A">
                  <w:pPr>
                    <w:spacing w:before="60" w:after="0" w:line="240" w:lineRule="auto"/>
                    <w:jc w:val="both"/>
                    <w:rPr>
                      <w:color w:val="000000" w:themeColor="text1"/>
                      <w:sz w:val="20"/>
                      <w:szCs w:val="20"/>
                    </w:rPr>
                  </w:pPr>
                  <w:r w:rsidRPr="001262A5">
                    <w:rPr>
                      <w:color w:val="000000" w:themeColor="text1"/>
                      <w:sz w:val="20"/>
                      <w:szCs w:val="20"/>
                    </w:rPr>
                    <w:t>1C.Documento de comparación de herramientas</w:t>
                  </w:r>
                </w:p>
              </w:tc>
            </w:tr>
            <w:tr w:rsidR="005E1AB1" w14:paraId="5AEEA94C" w14:textId="77777777" w:rsidTr="001F02F8">
              <w:trPr>
                <w:trHeight w:val="298"/>
              </w:trPr>
              <w:tc>
                <w:tcPr>
                  <w:tcW w:w="3401" w:type="dxa"/>
                </w:tcPr>
                <w:p w14:paraId="2F82687F" w14:textId="73817DF8" w:rsidR="005E1AB1" w:rsidRPr="001262A5" w:rsidRDefault="005E1AB1" w:rsidP="005E1AB1">
                  <w:pPr>
                    <w:spacing w:before="60" w:after="0" w:line="240" w:lineRule="auto"/>
                    <w:jc w:val="both"/>
                    <w:rPr>
                      <w:color w:val="000000" w:themeColor="text1"/>
                      <w:sz w:val="20"/>
                      <w:szCs w:val="20"/>
                    </w:rPr>
                  </w:pPr>
                  <w:r w:rsidRPr="001262A5">
                    <w:rPr>
                      <w:color w:val="000000" w:themeColor="text1"/>
                      <w:sz w:val="20"/>
                      <w:szCs w:val="20"/>
                    </w:rPr>
                    <w:t>4. Elaboración de artículo científico de revisión y comparación</w:t>
                  </w:r>
                </w:p>
              </w:tc>
              <w:tc>
                <w:tcPr>
                  <w:tcW w:w="4112" w:type="dxa"/>
                </w:tcPr>
                <w:p w14:paraId="38EF99DE" w14:textId="4DAF198C" w:rsidR="005E1AB1" w:rsidRPr="001262A5" w:rsidRDefault="001262A5" w:rsidP="38CA1D9A">
                  <w:pPr>
                    <w:spacing w:before="60" w:after="0" w:line="240" w:lineRule="auto"/>
                    <w:jc w:val="both"/>
                    <w:rPr>
                      <w:color w:val="000000" w:themeColor="text1"/>
                      <w:sz w:val="20"/>
                      <w:szCs w:val="20"/>
                    </w:rPr>
                  </w:pPr>
                  <w:r>
                    <w:rPr>
                      <w:color w:val="000000" w:themeColor="text1"/>
                      <w:sz w:val="20"/>
                      <w:szCs w:val="20"/>
                    </w:rPr>
                    <w:t>1D.</w:t>
                  </w:r>
                  <w:r w:rsidR="005E1AB1" w:rsidRPr="001262A5">
                    <w:rPr>
                      <w:color w:val="000000" w:themeColor="text1"/>
                      <w:sz w:val="20"/>
                      <w:szCs w:val="20"/>
                    </w:rPr>
                    <w:t>Documento de artículo científico</w:t>
                  </w:r>
                </w:p>
              </w:tc>
            </w:tr>
          </w:tbl>
          <w:p w14:paraId="53C29A24" w14:textId="473198B8" w:rsidR="005E1AB1" w:rsidRPr="0082072A" w:rsidRDefault="005E1AB1" w:rsidP="005E1AB1">
            <w:pPr>
              <w:spacing w:before="60" w:after="0" w:line="240" w:lineRule="auto"/>
              <w:jc w:val="both"/>
              <w:rPr>
                <w:sz w:val="20"/>
                <w:szCs w:val="20"/>
              </w:rPr>
            </w:pPr>
          </w:p>
        </w:tc>
      </w:tr>
      <w:tr w:rsidR="00F16927" w14:paraId="6551BB3B" w14:textId="77777777" w:rsidTr="395B0C8A">
        <w:tc>
          <w:tcPr>
            <w:tcW w:w="1668" w:type="dxa"/>
          </w:tcPr>
          <w:p w14:paraId="2BCD701D" w14:textId="77777777" w:rsidR="0036505F" w:rsidRDefault="0036505F" w:rsidP="00527749">
            <w:pPr>
              <w:spacing w:before="120" w:after="120"/>
              <w:jc w:val="center"/>
              <w:rPr>
                <w:b/>
                <w:color w:val="31849B" w:themeColor="accent5" w:themeShade="BF"/>
                <w:sz w:val="20"/>
              </w:rPr>
            </w:pPr>
          </w:p>
          <w:p w14:paraId="0352D7BD" w14:textId="77777777" w:rsidR="0036505F" w:rsidRDefault="0036505F" w:rsidP="00527749">
            <w:pPr>
              <w:spacing w:before="120" w:after="120"/>
              <w:jc w:val="center"/>
              <w:rPr>
                <w:b/>
                <w:color w:val="31849B" w:themeColor="accent5" w:themeShade="BF"/>
                <w:sz w:val="20"/>
              </w:rPr>
            </w:pPr>
          </w:p>
          <w:p w14:paraId="1C2B20EA" w14:textId="77777777" w:rsidR="0036505F" w:rsidRDefault="0036505F" w:rsidP="00527749">
            <w:pPr>
              <w:spacing w:before="120" w:after="120"/>
              <w:jc w:val="center"/>
              <w:rPr>
                <w:b/>
                <w:color w:val="31849B" w:themeColor="accent5" w:themeShade="BF"/>
                <w:sz w:val="20"/>
              </w:rPr>
            </w:pPr>
          </w:p>
          <w:p w14:paraId="3D9A6DC7" w14:textId="77777777" w:rsidR="0036505F" w:rsidRDefault="0036505F" w:rsidP="00527749">
            <w:pPr>
              <w:spacing w:before="120" w:after="120"/>
              <w:jc w:val="center"/>
              <w:rPr>
                <w:b/>
                <w:color w:val="31849B" w:themeColor="accent5" w:themeShade="BF"/>
                <w:sz w:val="20"/>
              </w:rPr>
            </w:pPr>
          </w:p>
          <w:p w14:paraId="687241AF" w14:textId="77777777" w:rsidR="0036505F" w:rsidRDefault="0036505F" w:rsidP="00527749">
            <w:pPr>
              <w:spacing w:before="120" w:after="120"/>
              <w:jc w:val="center"/>
              <w:rPr>
                <w:b/>
                <w:color w:val="31849B" w:themeColor="accent5" w:themeShade="BF"/>
                <w:sz w:val="20"/>
              </w:rPr>
            </w:pPr>
          </w:p>
          <w:p w14:paraId="7AA702DE" w14:textId="2A2A4294" w:rsidR="00F16927" w:rsidRDefault="00F16927" w:rsidP="00527749">
            <w:pPr>
              <w:spacing w:before="120" w:after="120"/>
              <w:jc w:val="center"/>
              <w:rPr>
                <w:b/>
                <w:color w:val="31849B" w:themeColor="accent5" w:themeShade="BF"/>
                <w:sz w:val="20"/>
              </w:rPr>
            </w:pPr>
            <w:r>
              <w:rPr>
                <w:b/>
                <w:color w:val="31849B" w:themeColor="accent5" w:themeShade="BF"/>
                <w:sz w:val="20"/>
              </w:rPr>
              <w:t>FASE 2</w:t>
            </w:r>
          </w:p>
          <w:p w14:paraId="742604D8" w14:textId="77777777" w:rsidR="00F16927" w:rsidRDefault="00F16927" w:rsidP="00527749">
            <w:pPr>
              <w:spacing w:before="120" w:after="120"/>
              <w:jc w:val="center"/>
              <w:rPr>
                <w:b/>
                <w:color w:val="31849B" w:themeColor="accent5" w:themeShade="BF"/>
                <w:sz w:val="20"/>
              </w:rPr>
            </w:pPr>
          </w:p>
          <w:p w14:paraId="7194B898" w14:textId="097F6D94" w:rsidR="00F16927" w:rsidRDefault="00F16927" w:rsidP="00ED0A89">
            <w:pPr>
              <w:spacing w:before="120" w:after="120"/>
              <w:jc w:val="center"/>
              <w:rPr>
                <w:b/>
                <w:color w:val="31849B" w:themeColor="accent5" w:themeShade="BF"/>
                <w:sz w:val="20"/>
              </w:rPr>
            </w:pPr>
            <w:r>
              <w:rPr>
                <w:b/>
                <w:color w:val="31849B" w:themeColor="accent5" w:themeShade="BF"/>
                <w:sz w:val="20"/>
              </w:rPr>
              <w:t xml:space="preserve">DISEÑO </w:t>
            </w:r>
            <w:r w:rsidR="00ED0A89">
              <w:rPr>
                <w:b/>
                <w:color w:val="31849B" w:themeColor="accent5" w:themeShade="BF"/>
                <w:sz w:val="20"/>
              </w:rPr>
              <w:t>DEL SISTEMA</w:t>
            </w:r>
          </w:p>
        </w:tc>
        <w:tc>
          <w:tcPr>
            <w:tcW w:w="7796" w:type="dxa"/>
          </w:tcPr>
          <w:p w14:paraId="3B334E06" w14:textId="05B80D94" w:rsidR="00F67215" w:rsidRDefault="001307C2" w:rsidP="000500FB">
            <w:pPr>
              <w:pStyle w:val="Default"/>
              <w:spacing w:line="259" w:lineRule="auto"/>
              <w:jc w:val="both"/>
              <w:rPr>
                <w:sz w:val="20"/>
                <w:szCs w:val="20"/>
              </w:rPr>
            </w:pPr>
            <w:r>
              <w:rPr>
                <w:sz w:val="20"/>
                <w:szCs w:val="20"/>
              </w:rPr>
              <w:t>En esta fase, se diseñar</w:t>
            </w:r>
            <w:r w:rsidR="000061AA">
              <w:rPr>
                <w:sz w:val="20"/>
                <w:szCs w:val="20"/>
              </w:rPr>
              <w:t xml:space="preserve">á una arquitectura con la que realizará </w:t>
            </w:r>
            <w:r>
              <w:rPr>
                <w:sz w:val="20"/>
                <w:szCs w:val="20"/>
              </w:rPr>
              <w:t>la</w:t>
            </w:r>
            <w:r w:rsidR="00AB68A2">
              <w:rPr>
                <w:sz w:val="20"/>
                <w:szCs w:val="20"/>
              </w:rPr>
              <w:t xml:space="preserve"> captura</w:t>
            </w:r>
            <w:r w:rsidR="00D9780D">
              <w:rPr>
                <w:sz w:val="20"/>
                <w:szCs w:val="20"/>
              </w:rPr>
              <w:t xml:space="preserve"> no intrusiva</w:t>
            </w:r>
            <w:r>
              <w:rPr>
                <w:sz w:val="20"/>
                <w:szCs w:val="20"/>
              </w:rPr>
              <w:t xml:space="preserve"> </w:t>
            </w:r>
            <w:r w:rsidR="00D9780D">
              <w:rPr>
                <w:sz w:val="20"/>
                <w:szCs w:val="20"/>
              </w:rPr>
              <w:t xml:space="preserve">de  imágenes de video, </w:t>
            </w:r>
            <w:r w:rsidR="000061AA">
              <w:rPr>
                <w:sz w:val="20"/>
                <w:szCs w:val="20"/>
              </w:rPr>
              <w:t>haciendo</w:t>
            </w:r>
            <w:r w:rsidR="00D9780D">
              <w:rPr>
                <w:sz w:val="20"/>
                <w:szCs w:val="20"/>
              </w:rPr>
              <w:t xml:space="preserve"> el uso </w:t>
            </w:r>
            <w:r w:rsidR="00AB68A2">
              <w:rPr>
                <w:sz w:val="20"/>
                <w:szCs w:val="20"/>
              </w:rPr>
              <w:t xml:space="preserve">las cámaras existentes </w:t>
            </w:r>
            <w:r w:rsidR="000061AA">
              <w:rPr>
                <w:sz w:val="20"/>
                <w:szCs w:val="20"/>
              </w:rPr>
              <w:t>en las instalaciones de oficina</w:t>
            </w:r>
            <w:r w:rsidR="00AB68A2">
              <w:rPr>
                <w:sz w:val="20"/>
                <w:szCs w:val="20"/>
              </w:rPr>
              <w:t xml:space="preserve"> </w:t>
            </w:r>
            <w:r w:rsidR="000061AA">
              <w:rPr>
                <w:sz w:val="20"/>
                <w:szCs w:val="20"/>
              </w:rPr>
              <w:t>(</w:t>
            </w:r>
            <w:r w:rsidR="00AB68A2">
              <w:rPr>
                <w:sz w:val="20"/>
                <w:szCs w:val="20"/>
              </w:rPr>
              <w:t>cámaras web instaladas en los computadores y cámaras de seguridad</w:t>
            </w:r>
            <w:r w:rsidR="000061AA">
              <w:rPr>
                <w:sz w:val="20"/>
                <w:szCs w:val="20"/>
              </w:rPr>
              <w:t>)</w:t>
            </w:r>
            <w:r w:rsidR="00AB68A2">
              <w:rPr>
                <w:sz w:val="20"/>
                <w:szCs w:val="20"/>
              </w:rPr>
              <w:t xml:space="preserve">. Las imágenes serán utilizadas </w:t>
            </w:r>
            <w:r w:rsidR="009F13CD">
              <w:rPr>
                <w:sz w:val="20"/>
                <w:szCs w:val="20"/>
              </w:rPr>
              <w:t>para la identificación y seguimiento de personas, su comportamiento, cambios en el estado de ánimo y trastornos psicológicos, a través de captura de video convencional no intrusiva, para el soporte a la identificación de condiciones laborales con potencial de materialización de riesgos psicosociales</w:t>
            </w:r>
            <w:r w:rsidR="007C10EC">
              <w:rPr>
                <w:sz w:val="20"/>
                <w:szCs w:val="20"/>
              </w:rPr>
              <w:t>.</w:t>
            </w:r>
            <w:r w:rsidR="000500FB" w:rsidRPr="004815CC">
              <w:rPr>
                <w:sz w:val="20"/>
                <w:szCs w:val="20"/>
              </w:rPr>
              <w:t xml:space="preserve"> </w:t>
            </w:r>
            <w:r>
              <w:rPr>
                <w:sz w:val="20"/>
                <w:szCs w:val="20"/>
              </w:rPr>
              <w:t xml:space="preserve">La arquitectura </w:t>
            </w:r>
            <w:r w:rsidR="009F13CD">
              <w:rPr>
                <w:sz w:val="20"/>
                <w:szCs w:val="20"/>
              </w:rPr>
              <w:t>tendrán en cue</w:t>
            </w:r>
            <w:r w:rsidR="00642647">
              <w:rPr>
                <w:sz w:val="20"/>
                <w:szCs w:val="20"/>
              </w:rPr>
              <w:t>nta</w:t>
            </w:r>
            <w:r w:rsidR="000500FB" w:rsidRPr="395B0C8A">
              <w:rPr>
                <w:sz w:val="20"/>
                <w:szCs w:val="20"/>
              </w:rPr>
              <w:t xml:space="preserve"> los requisitos identificados</w:t>
            </w:r>
            <w:r w:rsidR="00AB1C2F">
              <w:rPr>
                <w:sz w:val="20"/>
                <w:szCs w:val="20"/>
              </w:rPr>
              <w:t xml:space="preserve"> como </w:t>
            </w:r>
            <w:r w:rsidR="000500FB">
              <w:rPr>
                <w:sz w:val="20"/>
                <w:szCs w:val="20"/>
              </w:rPr>
              <w:t>condiciones del entorno,</w:t>
            </w:r>
            <w:r w:rsidR="00AB1C2F">
              <w:rPr>
                <w:sz w:val="20"/>
                <w:szCs w:val="20"/>
              </w:rPr>
              <w:t xml:space="preserve"> ubicación de las cámaras existentes</w:t>
            </w:r>
            <w:r w:rsidR="000500FB">
              <w:rPr>
                <w:sz w:val="20"/>
                <w:szCs w:val="20"/>
              </w:rPr>
              <w:t>,</w:t>
            </w:r>
            <w:r w:rsidR="007C10EC">
              <w:rPr>
                <w:sz w:val="20"/>
                <w:szCs w:val="20"/>
              </w:rPr>
              <w:t xml:space="preserve"> su </w:t>
            </w:r>
            <w:r w:rsidR="000500FB">
              <w:rPr>
                <w:sz w:val="20"/>
                <w:szCs w:val="20"/>
              </w:rPr>
              <w:t>resolución</w:t>
            </w:r>
            <w:r w:rsidR="007C10EC">
              <w:rPr>
                <w:sz w:val="20"/>
                <w:szCs w:val="20"/>
              </w:rPr>
              <w:t xml:space="preserve"> captura</w:t>
            </w:r>
            <w:r w:rsidR="000500FB">
              <w:rPr>
                <w:sz w:val="20"/>
                <w:szCs w:val="20"/>
              </w:rPr>
              <w:t>,</w:t>
            </w:r>
            <w:r w:rsidR="007C10EC">
              <w:rPr>
                <w:sz w:val="20"/>
                <w:szCs w:val="20"/>
              </w:rPr>
              <w:t xml:space="preserve"> y las condiciones en que las imágenes son almacenadas</w:t>
            </w:r>
            <w:r w:rsidR="00F00E13">
              <w:rPr>
                <w:sz w:val="20"/>
                <w:szCs w:val="20"/>
              </w:rPr>
              <w:t xml:space="preserve"> y pueden ser extraídas</w:t>
            </w:r>
            <w:r w:rsidR="00335F76">
              <w:rPr>
                <w:sz w:val="20"/>
                <w:szCs w:val="20"/>
              </w:rPr>
              <w:t>,</w:t>
            </w:r>
            <w:r w:rsidR="00F00E13">
              <w:rPr>
                <w:sz w:val="20"/>
                <w:szCs w:val="20"/>
              </w:rPr>
              <w:t xml:space="preserve"> cuidando la privacidad de las personas que no autoricen el tratamiento de datos personales</w:t>
            </w:r>
            <w:r w:rsidR="00642647">
              <w:rPr>
                <w:sz w:val="20"/>
                <w:szCs w:val="20"/>
              </w:rPr>
              <w:t>.</w:t>
            </w:r>
            <w:r w:rsidR="00335F76">
              <w:rPr>
                <w:sz w:val="20"/>
                <w:szCs w:val="20"/>
              </w:rPr>
              <w:t xml:space="preserve"> </w:t>
            </w:r>
            <w:r>
              <w:rPr>
                <w:sz w:val="20"/>
                <w:szCs w:val="20"/>
              </w:rPr>
              <w:t>Adicionalmente</w:t>
            </w:r>
            <w:r w:rsidR="00335F76">
              <w:rPr>
                <w:sz w:val="20"/>
                <w:szCs w:val="20"/>
              </w:rPr>
              <w:t xml:space="preserve"> </w:t>
            </w:r>
            <w:r>
              <w:rPr>
                <w:sz w:val="20"/>
                <w:szCs w:val="20"/>
              </w:rPr>
              <w:t>incluirá los</w:t>
            </w:r>
            <w:r w:rsidR="00F00E13">
              <w:rPr>
                <w:sz w:val="20"/>
                <w:szCs w:val="20"/>
              </w:rPr>
              <w:t xml:space="preserve"> requerimientos </w:t>
            </w:r>
            <w:r>
              <w:rPr>
                <w:sz w:val="20"/>
                <w:szCs w:val="20"/>
              </w:rPr>
              <w:t>definidos</w:t>
            </w:r>
            <w:r w:rsidR="00F00E13">
              <w:rPr>
                <w:sz w:val="20"/>
                <w:szCs w:val="20"/>
              </w:rPr>
              <w:t xml:space="preserve"> con el área de recursos humanos,</w:t>
            </w:r>
            <w:r>
              <w:rPr>
                <w:sz w:val="20"/>
                <w:szCs w:val="20"/>
              </w:rPr>
              <w:t xml:space="preserve"> y la extracción</w:t>
            </w:r>
            <w:r w:rsidR="00335F76">
              <w:rPr>
                <w:sz w:val="20"/>
                <w:szCs w:val="20"/>
              </w:rPr>
              <w:t xml:space="preserve"> características psicológicas relevantes para elaborar el pre diagnóstico.</w:t>
            </w:r>
            <w:r w:rsidR="00642647">
              <w:rPr>
                <w:sz w:val="20"/>
                <w:szCs w:val="20"/>
              </w:rPr>
              <w:t xml:space="preserve"> </w:t>
            </w:r>
            <w:r w:rsidR="009F2FF2">
              <w:rPr>
                <w:sz w:val="20"/>
                <w:szCs w:val="20"/>
              </w:rPr>
              <w:t>La fase 2 se desarrollará en dos partes que se describen a continuación:</w:t>
            </w:r>
          </w:p>
          <w:p w14:paraId="6A83819F" w14:textId="77777777" w:rsidR="00335F76" w:rsidRDefault="00335F76" w:rsidP="000500FB">
            <w:pPr>
              <w:pStyle w:val="Default"/>
              <w:spacing w:line="259" w:lineRule="auto"/>
              <w:jc w:val="both"/>
              <w:rPr>
                <w:sz w:val="20"/>
                <w:szCs w:val="20"/>
              </w:rPr>
            </w:pPr>
          </w:p>
          <w:p w14:paraId="0E1B1A26" w14:textId="60D8E6F5" w:rsidR="009F2FF2" w:rsidRDefault="009F2FF2" w:rsidP="009F2FF2">
            <w:pPr>
              <w:pStyle w:val="Default"/>
              <w:spacing w:line="259" w:lineRule="auto"/>
              <w:jc w:val="both"/>
              <w:rPr>
                <w:sz w:val="20"/>
                <w:szCs w:val="20"/>
              </w:rPr>
            </w:pPr>
            <w:r>
              <w:rPr>
                <w:sz w:val="20"/>
                <w:szCs w:val="20"/>
              </w:rPr>
              <w:t>En la primera parte, s</w:t>
            </w:r>
            <w:r w:rsidRPr="00060251">
              <w:rPr>
                <w:sz w:val="20"/>
                <w:szCs w:val="20"/>
              </w:rPr>
              <w:t>e conformará</w:t>
            </w:r>
            <w:r>
              <w:rPr>
                <w:sz w:val="20"/>
                <w:szCs w:val="20"/>
              </w:rPr>
              <w:t xml:space="preserve"> un documento con la definición </w:t>
            </w:r>
            <w:r w:rsidR="00864758">
              <w:rPr>
                <w:sz w:val="20"/>
                <w:szCs w:val="20"/>
              </w:rPr>
              <w:t xml:space="preserve">y captura </w:t>
            </w:r>
            <w:r>
              <w:rPr>
                <w:sz w:val="20"/>
                <w:szCs w:val="20"/>
              </w:rPr>
              <w:t>de</w:t>
            </w:r>
            <w:r w:rsidR="00864758">
              <w:rPr>
                <w:sz w:val="20"/>
                <w:szCs w:val="20"/>
              </w:rPr>
              <w:t xml:space="preserve"> las características antropométricas de personas que interpretarán algunos </w:t>
            </w:r>
            <w:r w:rsidRPr="00060251">
              <w:rPr>
                <w:sz w:val="20"/>
                <w:szCs w:val="20"/>
              </w:rPr>
              <w:t>escenario</w:t>
            </w:r>
            <w:r w:rsidR="00864758">
              <w:rPr>
                <w:sz w:val="20"/>
                <w:szCs w:val="20"/>
              </w:rPr>
              <w:t>s</w:t>
            </w:r>
            <w:r w:rsidRPr="00060251">
              <w:rPr>
                <w:sz w:val="20"/>
                <w:szCs w:val="20"/>
              </w:rPr>
              <w:t xml:space="preserve"> </w:t>
            </w:r>
            <w:r w:rsidR="00864758">
              <w:rPr>
                <w:sz w:val="20"/>
                <w:szCs w:val="20"/>
              </w:rPr>
              <w:t>simulados.  C</w:t>
            </w:r>
            <w:r w:rsidRPr="00060251">
              <w:rPr>
                <w:sz w:val="20"/>
                <w:szCs w:val="20"/>
              </w:rPr>
              <w:t>on la colaboración y capacitación</w:t>
            </w:r>
            <w:r w:rsidR="00864758">
              <w:rPr>
                <w:sz w:val="20"/>
                <w:szCs w:val="20"/>
              </w:rPr>
              <w:t xml:space="preserve"> de personal de recursos humanos, se capturarán en video, escenarios en</w:t>
            </w:r>
            <w:r w:rsidRPr="00060251">
              <w:rPr>
                <w:sz w:val="20"/>
                <w:szCs w:val="20"/>
              </w:rPr>
              <w:t xml:space="preserve"> el que los trabajadores simulan o dramatizan emociones positivas, negativas y situaciones de estrés, ansiedad, depresión</w:t>
            </w:r>
            <w:r w:rsidR="00864758">
              <w:rPr>
                <w:sz w:val="20"/>
                <w:szCs w:val="20"/>
              </w:rPr>
              <w:t xml:space="preserve">. </w:t>
            </w:r>
            <w:r w:rsidR="00484743">
              <w:rPr>
                <w:sz w:val="20"/>
                <w:szCs w:val="20"/>
              </w:rPr>
              <w:t>Con ello</w:t>
            </w:r>
            <w:r w:rsidR="00864758">
              <w:rPr>
                <w:sz w:val="20"/>
                <w:szCs w:val="20"/>
              </w:rPr>
              <w:t xml:space="preserve">, se realizará un </w:t>
            </w:r>
            <w:r w:rsidR="00484743">
              <w:rPr>
                <w:sz w:val="20"/>
                <w:szCs w:val="20"/>
              </w:rPr>
              <w:t>etiquetado de los videos, demarcando la presencia de los aspectos mencionados para soportar la</w:t>
            </w:r>
            <w:r>
              <w:rPr>
                <w:sz w:val="20"/>
                <w:szCs w:val="20"/>
              </w:rPr>
              <w:t xml:space="preserve"> definición los mecanismos de reconocimiento. </w:t>
            </w:r>
            <w:r w:rsidR="00484743">
              <w:rPr>
                <w:sz w:val="20"/>
                <w:szCs w:val="20"/>
              </w:rPr>
              <w:t>Posteriormente</w:t>
            </w:r>
            <w:r>
              <w:rPr>
                <w:sz w:val="20"/>
                <w:szCs w:val="20"/>
              </w:rPr>
              <w:t>,</w:t>
            </w:r>
            <w:r w:rsidRPr="00060251">
              <w:rPr>
                <w:sz w:val="20"/>
                <w:szCs w:val="20"/>
              </w:rPr>
              <w:t xml:space="preserve"> se tomará una parte de la metodología CRISP-DM</w:t>
            </w:r>
            <w:r w:rsidR="00864758">
              <w:rPr>
                <w:sz w:val="20"/>
                <w:szCs w:val="20"/>
              </w:rPr>
              <w:t xml:space="preserve">, en el que </w:t>
            </w:r>
            <w:r w:rsidRPr="00060251">
              <w:rPr>
                <w:sz w:val="20"/>
                <w:szCs w:val="20"/>
              </w:rPr>
              <w:t>utilizarán las herramientas que se determinaron como potenciales en la exploración inicial y posteriormente, se determinarán los pasos pertinentes para la limpieza, preparación y conformación de las bases de</w:t>
            </w:r>
            <w:r w:rsidR="00864758">
              <w:rPr>
                <w:sz w:val="20"/>
                <w:szCs w:val="20"/>
              </w:rPr>
              <w:t xml:space="preserve"> </w:t>
            </w:r>
            <w:r w:rsidRPr="00060251">
              <w:rPr>
                <w:sz w:val="20"/>
                <w:szCs w:val="20"/>
              </w:rPr>
              <w:t xml:space="preserve"> entrenamiento, validación y pruebas. En el proceso de modelamiento, se compararán los modelos y  algoritmos sugeridos por la literatura, para la clasificación de aspectos relevantes y los mecanismos con mejores resultados para un aprendizaje adaptativo, orientado al contexto. Los modelos seleccionados, serán validados con las muestras extraídas inicialmente y se establecerá un registro detallado de los resultados y las características de los modelos utilizados</w:t>
            </w:r>
            <w:r>
              <w:rPr>
                <w:sz w:val="20"/>
                <w:szCs w:val="20"/>
              </w:rPr>
              <w:t xml:space="preserve">. </w:t>
            </w:r>
          </w:p>
          <w:p w14:paraId="0A5586A5" w14:textId="77777777" w:rsidR="009F2FF2" w:rsidRDefault="009F2FF2" w:rsidP="000500FB">
            <w:pPr>
              <w:pStyle w:val="Default"/>
              <w:spacing w:line="259" w:lineRule="auto"/>
              <w:jc w:val="both"/>
              <w:rPr>
                <w:sz w:val="20"/>
                <w:szCs w:val="20"/>
              </w:rPr>
            </w:pPr>
          </w:p>
          <w:p w14:paraId="07D225CA" w14:textId="4A651CC4" w:rsidR="000500FB" w:rsidRPr="00636CBA" w:rsidRDefault="009F2FF2" w:rsidP="000500FB">
            <w:pPr>
              <w:pStyle w:val="Default"/>
              <w:spacing w:line="259" w:lineRule="auto"/>
              <w:jc w:val="both"/>
              <w:rPr>
                <w:sz w:val="20"/>
                <w:szCs w:val="20"/>
              </w:rPr>
            </w:pPr>
            <w:r>
              <w:rPr>
                <w:sz w:val="20"/>
                <w:szCs w:val="20"/>
              </w:rPr>
              <w:t xml:space="preserve">En la </w:t>
            </w:r>
            <w:r w:rsidR="00484743">
              <w:rPr>
                <w:sz w:val="20"/>
                <w:szCs w:val="20"/>
              </w:rPr>
              <w:t xml:space="preserve">segunda parte, se </w:t>
            </w:r>
            <w:r w:rsidR="00612171">
              <w:rPr>
                <w:sz w:val="20"/>
                <w:szCs w:val="20"/>
              </w:rPr>
              <w:t>efectuará</w:t>
            </w:r>
            <w:r w:rsidR="001307C2">
              <w:rPr>
                <w:sz w:val="20"/>
                <w:szCs w:val="20"/>
              </w:rPr>
              <w:t xml:space="preserve"> del proceso de diseño</w:t>
            </w:r>
            <w:r w:rsidR="00612171">
              <w:rPr>
                <w:sz w:val="20"/>
                <w:szCs w:val="20"/>
              </w:rPr>
              <w:t xml:space="preserve"> en el</w:t>
            </w:r>
            <w:r w:rsidR="001307C2">
              <w:rPr>
                <w:sz w:val="20"/>
                <w:szCs w:val="20"/>
              </w:rPr>
              <w:t xml:space="preserve"> definen los aspectos a tener en cuenta como entrada para la captura de imágenes</w:t>
            </w:r>
            <w:r w:rsidR="00612171">
              <w:rPr>
                <w:sz w:val="20"/>
                <w:szCs w:val="20"/>
              </w:rPr>
              <w:t xml:space="preserve"> en tiempo real</w:t>
            </w:r>
            <w:r w:rsidR="001307C2">
              <w:rPr>
                <w:sz w:val="20"/>
                <w:szCs w:val="20"/>
              </w:rPr>
              <w:t>, su procesamiento</w:t>
            </w:r>
            <w:r w:rsidR="00612171">
              <w:rPr>
                <w:sz w:val="20"/>
                <w:szCs w:val="20"/>
              </w:rPr>
              <w:t>;</w:t>
            </w:r>
            <w:r w:rsidR="001307C2">
              <w:rPr>
                <w:sz w:val="20"/>
                <w:szCs w:val="20"/>
              </w:rPr>
              <w:t xml:space="preserve"> el reconocimiento de entidades y escenarios</w:t>
            </w:r>
            <w:r w:rsidR="00612171">
              <w:rPr>
                <w:sz w:val="20"/>
                <w:szCs w:val="20"/>
              </w:rPr>
              <w:t xml:space="preserve"> a través delos modelos definidos anteriormente; la</w:t>
            </w:r>
            <w:r w:rsidR="001307C2">
              <w:rPr>
                <w:sz w:val="20"/>
                <w:szCs w:val="20"/>
              </w:rPr>
              <w:t xml:space="preserve"> persistencia de características</w:t>
            </w:r>
            <w:r w:rsidR="00612171">
              <w:rPr>
                <w:sz w:val="20"/>
                <w:szCs w:val="20"/>
              </w:rPr>
              <w:t xml:space="preserve"> y la</w:t>
            </w:r>
            <w:r w:rsidR="001307C2">
              <w:rPr>
                <w:sz w:val="20"/>
                <w:szCs w:val="20"/>
              </w:rPr>
              <w:t xml:space="preserve"> inferencia de condiciones</w:t>
            </w:r>
            <w:r w:rsidR="00AE2C81">
              <w:rPr>
                <w:sz w:val="20"/>
                <w:szCs w:val="20"/>
              </w:rPr>
              <w:t xml:space="preserve"> a partir de las mismas</w:t>
            </w:r>
            <w:r w:rsidR="001307C2">
              <w:rPr>
                <w:sz w:val="20"/>
                <w:szCs w:val="20"/>
              </w:rPr>
              <w:t xml:space="preserve">. </w:t>
            </w:r>
            <w:r w:rsidR="00A84E8A">
              <w:rPr>
                <w:sz w:val="20"/>
                <w:szCs w:val="20"/>
              </w:rPr>
              <w:t>El diseño del sistema</w:t>
            </w:r>
            <w:r w:rsidR="001307C2">
              <w:rPr>
                <w:sz w:val="20"/>
                <w:szCs w:val="20"/>
              </w:rPr>
              <w:t>,</w:t>
            </w:r>
            <w:r w:rsidR="00A84E8A">
              <w:rPr>
                <w:sz w:val="20"/>
                <w:szCs w:val="20"/>
              </w:rPr>
              <w:t xml:space="preserve"> se concebirá como un sistema de </w:t>
            </w:r>
            <w:proofErr w:type="spellStart"/>
            <w:r w:rsidR="00A84E8A">
              <w:rPr>
                <w:sz w:val="20"/>
                <w:szCs w:val="20"/>
              </w:rPr>
              <w:t>multi-agente</w:t>
            </w:r>
            <w:proofErr w:type="spellEnd"/>
            <w:r w:rsidR="00A84E8A">
              <w:rPr>
                <w:sz w:val="20"/>
                <w:szCs w:val="20"/>
              </w:rPr>
              <w:t>, cuyos agentes serán especializa</w:t>
            </w:r>
            <w:r w:rsidR="00AE2C81">
              <w:rPr>
                <w:sz w:val="20"/>
                <w:szCs w:val="20"/>
              </w:rPr>
              <w:t>dos en el reconocimiento de personas y aspectos especí</w:t>
            </w:r>
            <w:r w:rsidR="00A84E8A">
              <w:rPr>
                <w:sz w:val="20"/>
                <w:szCs w:val="20"/>
              </w:rPr>
              <w:t>fico</w:t>
            </w:r>
            <w:r w:rsidR="00AE2C81">
              <w:rPr>
                <w:sz w:val="20"/>
                <w:szCs w:val="20"/>
              </w:rPr>
              <w:t>s en ellas</w:t>
            </w:r>
            <w:r w:rsidR="00C660AA">
              <w:rPr>
                <w:sz w:val="20"/>
                <w:szCs w:val="20"/>
              </w:rPr>
              <w:t xml:space="preserve">. </w:t>
            </w:r>
            <w:r w:rsidR="00AE2C81">
              <w:rPr>
                <w:sz w:val="20"/>
                <w:szCs w:val="20"/>
              </w:rPr>
              <w:t>Un ejemplo de cooperación entre los agentes</w:t>
            </w:r>
            <w:r w:rsidR="00C660AA">
              <w:rPr>
                <w:sz w:val="20"/>
                <w:szCs w:val="20"/>
              </w:rPr>
              <w:t xml:space="preserve">, será la sincronización del reconocimiento de las personas en el momento de que dejen de ser </w:t>
            </w:r>
            <w:r w:rsidR="00CA67A7">
              <w:rPr>
                <w:sz w:val="20"/>
                <w:szCs w:val="20"/>
              </w:rPr>
              <w:t>capturadas</w:t>
            </w:r>
            <w:r w:rsidR="00C660AA">
              <w:rPr>
                <w:sz w:val="20"/>
                <w:szCs w:val="20"/>
              </w:rPr>
              <w:t xml:space="preserve"> por una cámara y comiencen a ser capturadas por otras. De la misma forma, la sincronización y cooperación se efectuará entre la captura de cámaras de seguridad y </w:t>
            </w:r>
            <w:r w:rsidR="00AE2C81">
              <w:rPr>
                <w:sz w:val="20"/>
                <w:szCs w:val="20"/>
              </w:rPr>
              <w:t xml:space="preserve">la captura </w:t>
            </w:r>
            <w:r w:rsidR="00C660AA">
              <w:rPr>
                <w:sz w:val="20"/>
                <w:szCs w:val="20"/>
              </w:rPr>
              <w:t>desde una cámara web</w:t>
            </w:r>
            <w:r w:rsidR="00AE2C81">
              <w:rPr>
                <w:sz w:val="20"/>
                <w:szCs w:val="20"/>
              </w:rPr>
              <w:t xml:space="preserve"> con el fin de complementar datos de alta relevancia</w:t>
            </w:r>
            <w:r w:rsidR="000500FB" w:rsidRPr="00AB1C2F">
              <w:rPr>
                <w:sz w:val="20"/>
                <w:szCs w:val="20"/>
              </w:rPr>
              <w:t>.</w:t>
            </w:r>
            <w:r w:rsidR="00C660AA">
              <w:rPr>
                <w:sz w:val="20"/>
                <w:szCs w:val="20"/>
              </w:rPr>
              <w:t xml:space="preserve"> Adicionalmente, s</w:t>
            </w:r>
            <w:r w:rsidR="000500FB" w:rsidRPr="00AB1C2F">
              <w:rPr>
                <w:sz w:val="20"/>
                <w:szCs w:val="20"/>
              </w:rPr>
              <w:t>e incorporarán agentes encargados de los aspectos de temporalidad para determinar acciones y posturas en periodos de tiempo prolongado</w:t>
            </w:r>
            <w:r w:rsidR="00C660AA">
              <w:rPr>
                <w:sz w:val="20"/>
                <w:szCs w:val="20"/>
              </w:rPr>
              <w:t xml:space="preserve"> y que se presente con frecuencia. </w:t>
            </w:r>
            <w:r w:rsidR="000500FB" w:rsidRPr="00AB1C2F">
              <w:rPr>
                <w:sz w:val="20"/>
                <w:szCs w:val="20"/>
              </w:rPr>
              <w:t>La metodología que se utilizará para la especificación de los objetivos</w:t>
            </w:r>
            <w:r w:rsidR="00C660AA">
              <w:rPr>
                <w:sz w:val="20"/>
                <w:szCs w:val="20"/>
              </w:rPr>
              <w:t xml:space="preserve"> mencionados</w:t>
            </w:r>
            <w:r w:rsidR="000500FB" w:rsidRPr="00AB1C2F">
              <w:rPr>
                <w:sz w:val="20"/>
                <w:szCs w:val="20"/>
              </w:rPr>
              <w:t xml:space="preserve">, </w:t>
            </w:r>
            <w:r w:rsidR="00C660AA">
              <w:rPr>
                <w:sz w:val="20"/>
                <w:szCs w:val="20"/>
              </w:rPr>
              <w:t xml:space="preserve">las </w:t>
            </w:r>
            <w:r w:rsidR="000500FB" w:rsidRPr="00AB1C2F">
              <w:rPr>
                <w:sz w:val="20"/>
                <w:szCs w:val="20"/>
              </w:rPr>
              <w:t>habilidades</w:t>
            </w:r>
            <w:r w:rsidR="00C660AA">
              <w:rPr>
                <w:sz w:val="20"/>
                <w:szCs w:val="20"/>
              </w:rPr>
              <w:t xml:space="preserve"> específicas de los agentes</w:t>
            </w:r>
            <w:r w:rsidR="000500FB" w:rsidRPr="00AB1C2F">
              <w:rPr>
                <w:sz w:val="20"/>
                <w:szCs w:val="20"/>
              </w:rPr>
              <w:t xml:space="preserve">, </w:t>
            </w:r>
            <w:r w:rsidR="00C660AA">
              <w:rPr>
                <w:sz w:val="20"/>
                <w:szCs w:val="20"/>
              </w:rPr>
              <w:t xml:space="preserve">los </w:t>
            </w:r>
            <w:r w:rsidR="000500FB" w:rsidRPr="00AB1C2F">
              <w:rPr>
                <w:sz w:val="20"/>
                <w:szCs w:val="20"/>
              </w:rPr>
              <w:t>recursos</w:t>
            </w:r>
            <w:r w:rsidR="00C660AA">
              <w:rPr>
                <w:sz w:val="20"/>
                <w:szCs w:val="20"/>
              </w:rPr>
              <w:t xml:space="preserve"> </w:t>
            </w:r>
            <w:r w:rsidR="000500FB" w:rsidRPr="00AB1C2F">
              <w:rPr>
                <w:sz w:val="20"/>
                <w:szCs w:val="20"/>
              </w:rPr>
              <w:t xml:space="preserve">y la </w:t>
            </w:r>
            <w:r w:rsidR="000500FB" w:rsidRPr="00AB1C2F">
              <w:rPr>
                <w:sz w:val="20"/>
                <w:szCs w:val="20"/>
              </w:rPr>
              <w:lastRenderedPageBreak/>
              <w:t>cooperación entre los agentes</w:t>
            </w:r>
            <w:r w:rsidR="00C660AA">
              <w:rPr>
                <w:sz w:val="20"/>
                <w:szCs w:val="20"/>
              </w:rPr>
              <w:t xml:space="preserve"> mencionados</w:t>
            </w:r>
            <w:r w:rsidR="000500FB" w:rsidRPr="00AB1C2F">
              <w:rPr>
                <w:sz w:val="20"/>
                <w:szCs w:val="20"/>
              </w:rPr>
              <w:t xml:space="preserve">, será AOPOA </w:t>
            </w:r>
            <w:r w:rsidR="000500FB" w:rsidRPr="00AB1C2F">
              <w:rPr>
                <w:sz w:val="20"/>
                <w:szCs w:val="20"/>
              </w:rPr>
              <w:fldChar w:fldCharType="begin"/>
            </w:r>
            <w:r w:rsidR="000500FB" w:rsidRPr="00AB1C2F">
              <w:rPr>
                <w:sz w:val="20"/>
                <w:szCs w:val="20"/>
              </w:rPr>
              <w:instrText>ADDIN RW.CITE{{doc:5cc01ba4e4b00e1748963502 EnriqueGonzález 2006}}</w:instrText>
            </w:r>
            <w:r w:rsidR="000500FB" w:rsidRPr="00AB1C2F">
              <w:rPr>
                <w:sz w:val="20"/>
                <w:szCs w:val="20"/>
              </w:rPr>
              <w:fldChar w:fldCharType="separate"/>
            </w:r>
            <w:r w:rsidR="00C838E1" w:rsidRPr="00C838E1">
              <w:rPr>
                <w:bCs/>
                <w:sz w:val="20"/>
                <w:szCs w:val="20"/>
                <w:lang w:val="es-ES"/>
              </w:rPr>
              <w:t>[45]</w:t>
            </w:r>
            <w:r w:rsidR="000500FB" w:rsidRPr="00AB1C2F">
              <w:rPr>
                <w:sz w:val="20"/>
                <w:szCs w:val="20"/>
              </w:rPr>
              <w:fldChar w:fldCharType="end"/>
            </w:r>
            <w:r w:rsidR="000500FB" w:rsidRPr="00AB1C2F">
              <w:rPr>
                <w:sz w:val="20"/>
                <w:szCs w:val="20"/>
              </w:rPr>
              <w:t>.</w:t>
            </w:r>
            <w:r w:rsidR="000500FB">
              <w:rPr>
                <w:sz w:val="20"/>
                <w:szCs w:val="20"/>
              </w:rPr>
              <w:t xml:space="preserve"> </w:t>
            </w:r>
            <w:r w:rsidR="00484743">
              <w:rPr>
                <w:sz w:val="20"/>
                <w:szCs w:val="20"/>
              </w:rPr>
              <w:t>Finalmente se diseñarán los mecanismos de inferencia para determinar los cambios de estados de ánimo, pre-diagnosticar trastornos psicológicos y conjuntos de acciones que hagan parte de un comportamiento o hábito y que puedan ser relevantes para la identificación de condiciones laborales dentro del contexto de FRPO.</w:t>
            </w:r>
          </w:p>
          <w:p w14:paraId="3D897BB8" w14:textId="6FCE6ABB" w:rsidR="00F80F92" w:rsidRPr="00D53260" w:rsidRDefault="001307C2" w:rsidP="004815CC">
            <w:pPr>
              <w:pStyle w:val="Default"/>
              <w:spacing w:line="259" w:lineRule="auto"/>
              <w:jc w:val="both"/>
              <w:rPr>
                <w:sz w:val="20"/>
                <w:szCs w:val="20"/>
              </w:rPr>
            </w:pPr>
            <w:r>
              <w:rPr>
                <w:sz w:val="20"/>
                <w:szCs w:val="20"/>
              </w:rPr>
              <w:t xml:space="preserve">El proceso de diseño tendrá un desarrollo iterativo e incremental el que se realizará </w:t>
            </w:r>
            <w:r w:rsidR="00E27CA4">
              <w:rPr>
                <w:sz w:val="20"/>
                <w:szCs w:val="20"/>
              </w:rPr>
              <w:t>una validación constante con</w:t>
            </w:r>
            <w:r>
              <w:rPr>
                <w:sz w:val="20"/>
                <w:szCs w:val="20"/>
              </w:rPr>
              <w:t xml:space="preserve"> los requerimientos </w:t>
            </w:r>
            <w:r w:rsidR="00E27CA4">
              <w:rPr>
                <w:sz w:val="20"/>
                <w:szCs w:val="20"/>
              </w:rPr>
              <w:t>y obteniendo una retroalimentación del personal de recursos humanos, respecto a los resultados obtenidos</w:t>
            </w:r>
            <w:r>
              <w:rPr>
                <w:sz w:val="20"/>
                <w:szCs w:val="20"/>
              </w:rPr>
              <w:t>. Por lo tanto</w:t>
            </w:r>
            <w:r w:rsidR="005D0895">
              <w:rPr>
                <w:sz w:val="20"/>
                <w:szCs w:val="20"/>
              </w:rPr>
              <w:t>, ten</w:t>
            </w:r>
            <w:r w:rsidR="00CA67A7">
              <w:rPr>
                <w:sz w:val="20"/>
                <w:szCs w:val="20"/>
              </w:rPr>
              <w:t>iendo en cuenta</w:t>
            </w:r>
            <w:r>
              <w:rPr>
                <w:sz w:val="20"/>
                <w:szCs w:val="20"/>
              </w:rPr>
              <w:t xml:space="preserve"> el nivel d</w:t>
            </w:r>
            <w:r w:rsidR="00CA67A7">
              <w:rPr>
                <w:sz w:val="20"/>
                <w:szCs w:val="20"/>
              </w:rPr>
              <w:t>e profundización con el que se efectuarán las tareas, la fase 2 tendrá una duración de un semestre con las siguientes actividades y entregables:</w:t>
            </w:r>
            <w:r w:rsidR="00223941">
              <w:rPr>
                <w:sz w:val="20"/>
                <w:szCs w:val="20"/>
              </w:rPr>
              <w:t xml:space="preserve"> </w:t>
            </w:r>
            <w:r w:rsidR="00223941" w:rsidRPr="38CA1D9A">
              <w:rPr>
                <w:sz w:val="20"/>
                <w:szCs w:val="20"/>
              </w:rPr>
              <w:t xml:space="preserve"> </w:t>
            </w:r>
          </w:p>
          <w:tbl>
            <w:tblPr>
              <w:tblStyle w:val="Tablaconcuadrcula"/>
              <w:tblW w:w="0" w:type="auto"/>
              <w:tblInd w:w="199" w:type="dxa"/>
              <w:tblLayout w:type="fixed"/>
              <w:tblLook w:val="04A0" w:firstRow="1" w:lastRow="0" w:firstColumn="1" w:lastColumn="0" w:noHBand="0" w:noVBand="1"/>
            </w:tblPr>
            <w:tblGrid>
              <w:gridCol w:w="3638"/>
              <w:gridCol w:w="3591"/>
            </w:tblGrid>
            <w:tr w:rsidR="00D53260" w:rsidRPr="00D53260" w14:paraId="11CF316A" w14:textId="77777777" w:rsidTr="00CA11D7">
              <w:trPr>
                <w:trHeight w:val="314"/>
              </w:trPr>
              <w:tc>
                <w:tcPr>
                  <w:tcW w:w="3638" w:type="dxa"/>
                </w:tcPr>
                <w:p w14:paraId="4AF2CA13" w14:textId="77777777" w:rsidR="005E1AB1" w:rsidRPr="00D53260" w:rsidRDefault="005E1AB1" w:rsidP="005E1AB1">
                  <w:pPr>
                    <w:spacing w:before="60" w:after="0" w:line="240" w:lineRule="auto"/>
                    <w:jc w:val="center"/>
                    <w:rPr>
                      <w:sz w:val="20"/>
                      <w:szCs w:val="20"/>
                    </w:rPr>
                  </w:pPr>
                  <w:r w:rsidRPr="00D53260">
                    <w:rPr>
                      <w:sz w:val="20"/>
                      <w:szCs w:val="20"/>
                    </w:rPr>
                    <w:t>Actividad</w:t>
                  </w:r>
                </w:p>
              </w:tc>
              <w:tc>
                <w:tcPr>
                  <w:tcW w:w="3591" w:type="dxa"/>
                </w:tcPr>
                <w:p w14:paraId="5F3F132B" w14:textId="77777777" w:rsidR="005E1AB1" w:rsidRPr="00D53260" w:rsidRDefault="005E1AB1" w:rsidP="005E1AB1">
                  <w:pPr>
                    <w:spacing w:before="60" w:after="0" w:line="240" w:lineRule="auto"/>
                    <w:jc w:val="center"/>
                    <w:rPr>
                      <w:sz w:val="20"/>
                      <w:szCs w:val="20"/>
                    </w:rPr>
                  </w:pPr>
                  <w:r w:rsidRPr="00D53260">
                    <w:rPr>
                      <w:sz w:val="20"/>
                      <w:szCs w:val="20"/>
                    </w:rPr>
                    <w:t>Entregable o resultado</w:t>
                  </w:r>
                </w:p>
              </w:tc>
            </w:tr>
            <w:tr w:rsidR="00D53260" w:rsidRPr="00D53260" w14:paraId="7FBB0510" w14:textId="77777777" w:rsidTr="005E1AB1">
              <w:trPr>
                <w:trHeight w:val="314"/>
              </w:trPr>
              <w:tc>
                <w:tcPr>
                  <w:tcW w:w="3638" w:type="dxa"/>
                </w:tcPr>
                <w:p w14:paraId="54A76C59" w14:textId="1CB26B15" w:rsidR="005E1AB1" w:rsidRPr="00D53260" w:rsidRDefault="005E1AB1" w:rsidP="002B1B3B">
                  <w:pPr>
                    <w:pStyle w:val="Prrafodelista"/>
                    <w:numPr>
                      <w:ilvl w:val="0"/>
                      <w:numId w:val="25"/>
                    </w:numPr>
                    <w:spacing w:before="60" w:after="0" w:line="240" w:lineRule="auto"/>
                    <w:ind w:left="317"/>
                    <w:jc w:val="both"/>
                    <w:rPr>
                      <w:sz w:val="20"/>
                      <w:szCs w:val="20"/>
                    </w:rPr>
                  </w:pPr>
                  <w:r w:rsidRPr="00D53260">
                    <w:rPr>
                      <w:sz w:val="20"/>
                      <w:szCs w:val="20"/>
                    </w:rPr>
                    <w:t>Diseñ</w:t>
                  </w:r>
                  <w:r w:rsidR="00CA67A7" w:rsidRPr="00D53260">
                    <w:rPr>
                      <w:sz w:val="20"/>
                      <w:szCs w:val="20"/>
                    </w:rPr>
                    <w:t>o de arquitectura.</w:t>
                  </w:r>
                </w:p>
              </w:tc>
              <w:tc>
                <w:tcPr>
                  <w:tcW w:w="3591" w:type="dxa"/>
                  <w:vAlign w:val="center"/>
                </w:tcPr>
                <w:p w14:paraId="35F47F0E" w14:textId="451450A8" w:rsidR="005E1AB1" w:rsidRPr="00D53260" w:rsidRDefault="005E1AB1" w:rsidP="002B1B3B">
                  <w:pPr>
                    <w:spacing w:before="60" w:after="0" w:line="240" w:lineRule="auto"/>
                    <w:ind w:left="-43"/>
                    <w:jc w:val="both"/>
                    <w:rPr>
                      <w:sz w:val="20"/>
                      <w:szCs w:val="20"/>
                    </w:rPr>
                  </w:pPr>
                  <w:r w:rsidRPr="00D53260">
                    <w:rPr>
                      <w:sz w:val="20"/>
                      <w:szCs w:val="20"/>
                    </w:rPr>
                    <w:t>2</w:t>
                  </w:r>
                  <w:r w:rsidR="00CA67A7" w:rsidRPr="00D53260">
                    <w:rPr>
                      <w:sz w:val="20"/>
                      <w:szCs w:val="20"/>
                    </w:rPr>
                    <w:t xml:space="preserve">A. </w:t>
                  </w:r>
                  <w:r w:rsidR="004C5BD3" w:rsidRPr="009B5824">
                    <w:rPr>
                      <w:sz w:val="20"/>
                    </w:rPr>
                    <w:t xml:space="preserve">Documento </w:t>
                  </w:r>
                  <w:r w:rsidR="004C5BD3">
                    <w:rPr>
                      <w:sz w:val="20"/>
                    </w:rPr>
                    <w:t>con la descripción de la arquitectura</w:t>
                  </w:r>
                  <w:r w:rsidR="004C5BD3" w:rsidRPr="009B5824">
                    <w:rPr>
                      <w:sz w:val="20"/>
                    </w:rPr>
                    <w:t xml:space="preserve"> </w:t>
                  </w:r>
                  <w:r w:rsidR="004C5BD3">
                    <w:rPr>
                      <w:sz w:val="20"/>
                    </w:rPr>
                    <w:t xml:space="preserve"> del sistema de apoyo para el </w:t>
                  </w:r>
                  <w:r w:rsidR="004C5BD3" w:rsidRPr="004C5BD3">
                    <w:rPr>
                      <w:sz w:val="20"/>
                    </w:rPr>
                    <w:t>monitoreo y evaluación de factores de riesgo psicosocial ocupacional</w:t>
                  </w:r>
                </w:p>
              </w:tc>
            </w:tr>
            <w:tr w:rsidR="00D53260" w:rsidRPr="00D53260" w14:paraId="4B2C6421" w14:textId="77777777" w:rsidTr="00CA11D7">
              <w:trPr>
                <w:trHeight w:val="298"/>
              </w:trPr>
              <w:tc>
                <w:tcPr>
                  <w:tcW w:w="3638" w:type="dxa"/>
                </w:tcPr>
                <w:p w14:paraId="772ACFAA" w14:textId="5A2057D3" w:rsidR="005E1AB1" w:rsidRPr="00D53260" w:rsidRDefault="005E1AB1" w:rsidP="005E1AB1">
                  <w:pPr>
                    <w:pStyle w:val="Prrafodelista"/>
                    <w:numPr>
                      <w:ilvl w:val="0"/>
                      <w:numId w:val="25"/>
                    </w:numPr>
                    <w:spacing w:before="60" w:after="0" w:line="240" w:lineRule="auto"/>
                    <w:ind w:left="317"/>
                    <w:jc w:val="both"/>
                    <w:rPr>
                      <w:sz w:val="20"/>
                      <w:szCs w:val="20"/>
                    </w:rPr>
                  </w:pPr>
                  <w:r w:rsidRPr="00D53260">
                    <w:rPr>
                      <w:sz w:val="20"/>
                      <w:szCs w:val="20"/>
                    </w:rPr>
                    <w:t>Diseño detallado de agentes e  interacciones.</w:t>
                  </w:r>
                </w:p>
              </w:tc>
              <w:tc>
                <w:tcPr>
                  <w:tcW w:w="3591" w:type="dxa"/>
                </w:tcPr>
                <w:p w14:paraId="406DB102" w14:textId="1ACA5B3D" w:rsidR="005E1AB1" w:rsidRPr="00D53260" w:rsidRDefault="005E1AB1" w:rsidP="005E1AB1">
                  <w:pPr>
                    <w:spacing w:before="60" w:after="0" w:line="240" w:lineRule="auto"/>
                    <w:jc w:val="both"/>
                    <w:rPr>
                      <w:sz w:val="20"/>
                      <w:szCs w:val="20"/>
                    </w:rPr>
                  </w:pPr>
                  <w:r w:rsidRPr="00D53260">
                    <w:rPr>
                      <w:sz w:val="20"/>
                      <w:szCs w:val="20"/>
                    </w:rPr>
                    <w:t>2B.</w:t>
                  </w:r>
                  <w:r w:rsidRPr="00D53260">
                    <w:rPr>
                      <w:sz w:val="20"/>
                    </w:rPr>
                    <w:t xml:space="preserve"> </w:t>
                  </w:r>
                  <w:r w:rsidRPr="00D53260">
                    <w:rPr>
                      <w:sz w:val="20"/>
                      <w:szCs w:val="20"/>
                    </w:rPr>
                    <w:t xml:space="preserve">Documento del diseño detallado del sistema </w:t>
                  </w:r>
                  <w:proofErr w:type="spellStart"/>
                  <w:r w:rsidRPr="00D53260">
                    <w:rPr>
                      <w:sz w:val="20"/>
                      <w:szCs w:val="20"/>
                    </w:rPr>
                    <w:t>multi-agente</w:t>
                  </w:r>
                  <w:proofErr w:type="spellEnd"/>
                  <w:r w:rsidRPr="00D53260">
                    <w:rPr>
                      <w:sz w:val="20"/>
                      <w:szCs w:val="20"/>
                    </w:rPr>
                    <w:t>.</w:t>
                  </w:r>
                </w:p>
              </w:tc>
            </w:tr>
            <w:tr w:rsidR="00D53260" w:rsidRPr="00D53260" w14:paraId="6D6F3BA9" w14:textId="77777777" w:rsidTr="00CA11D7">
              <w:trPr>
                <w:trHeight w:val="298"/>
              </w:trPr>
              <w:tc>
                <w:tcPr>
                  <w:tcW w:w="3638" w:type="dxa"/>
                </w:tcPr>
                <w:p w14:paraId="010A2DFE" w14:textId="0C7C9217" w:rsidR="005E1AB1" w:rsidRPr="00D53260" w:rsidRDefault="00606B9B" w:rsidP="00606B9B">
                  <w:pPr>
                    <w:pStyle w:val="Prrafodelista"/>
                    <w:numPr>
                      <w:ilvl w:val="0"/>
                      <w:numId w:val="25"/>
                    </w:numPr>
                    <w:spacing w:before="60" w:after="0" w:line="240" w:lineRule="auto"/>
                    <w:ind w:left="317"/>
                    <w:jc w:val="both"/>
                    <w:rPr>
                      <w:sz w:val="20"/>
                      <w:szCs w:val="20"/>
                    </w:rPr>
                  </w:pPr>
                  <w:r w:rsidRPr="00D53260">
                    <w:rPr>
                      <w:sz w:val="20"/>
                      <w:szCs w:val="20"/>
                    </w:rPr>
                    <w:t>Definición de escenarios para conformar las</w:t>
                  </w:r>
                  <w:r w:rsidR="005E1AB1" w:rsidRPr="00D53260">
                    <w:rPr>
                      <w:sz w:val="20"/>
                      <w:szCs w:val="20"/>
                    </w:rPr>
                    <w:t xml:space="preserve"> bases de entrenamiento, validación y prueba.</w:t>
                  </w:r>
                </w:p>
              </w:tc>
              <w:tc>
                <w:tcPr>
                  <w:tcW w:w="3591" w:type="dxa"/>
                </w:tcPr>
                <w:p w14:paraId="7E93213E" w14:textId="6EA67161" w:rsidR="005E1AB1" w:rsidRPr="00D53260" w:rsidRDefault="005E1AB1" w:rsidP="00606B9B">
                  <w:pPr>
                    <w:spacing w:before="60" w:after="0" w:line="240" w:lineRule="auto"/>
                    <w:jc w:val="both"/>
                    <w:rPr>
                      <w:sz w:val="20"/>
                      <w:szCs w:val="20"/>
                    </w:rPr>
                  </w:pPr>
                  <w:r w:rsidRPr="00D53260">
                    <w:rPr>
                      <w:sz w:val="20"/>
                      <w:szCs w:val="20"/>
                    </w:rPr>
                    <w:t>2C.</w:t>
                  </w:r>
                  <w:r w:rsidRPr="00D53260">
                    <w:rPr>
                      <w:sz w:val="20"/>
                    </w:rPr>
                    <w:t xml:space="preserve"> </w:t>
                  </w:r>
                  <w:r w:rsidR="00606B9B" w:rsidRPr="00D53260">
                    <w:rPr>
                      <w:sz w:val="20"/>
                      <w:szCs w:val="20"/>
                    </w:rPr>
                    <w:t>Documento de descripción de escenarios para el levantamiento de bases de datos de imágenes.</w:t>
                  </w:r>
                </w:p>
              </w:tc>
            </w:tr>
            <w:tr w:rsidR="00D53260" w:rsidRPr="00D53260" w14:paraId="3AA31E0E" w14:textId="77777777" w:rsidTr="00CA11D7">
              <w:trPr>
                <w:trHeight w:val="298"/>
              </w:trPr>
              <w:tc>
                <w:tcPr>
                  <w:tcW w:w="3638" w:type="dxa"/>
                </w:tcPr>
                <w:p w14:paraId="51DDA08B" w14:textId="24F10062" w:rsidR="00CA67A7" w:rsidRPr="00D53260" w:rsidRDefault="005339DE" w:rsidP="005339DE">
                  <w:pPr>
                    <w:pStyle w:val="Prrafodelista"/>
                    <w:numPr>
                      <w:ilvl w:val="0"/>
                      <w:numId w:val="25"/>
                    </w:numPr>
                    <w:spacing w:before="60" w:after="0" w:line="240" w:lineRule="auto"/>
                    <w:ind w:left="317"/>
                    <w:jc w:val="both"/>
                    <w:rPr>
                      <w:sz w:val="20"/>
                      <w:szCs w:val="20"/>
                    </w:rPr>
                  </w:pPr>
                  <w:r w:rsidRPr="00D53260">
                    <w:rPr>
                      <w:sz w:val="20"/>
                      <w:szCs w:val="20"/>
                    </w:rPr>
                    <w:t>Captura de imágenes de video con dramatización de escenarios para la conformación de modelos.</w:t>
                  </w:r>
                </w:p>
              </w:tc>
              <w:tc>
                <w:tcPr>
                  <w:tcW w:w="3591" w:type="dxa"/>
                </w:tcPr>
                <w:p w14:paraId="3E64C33F" w14:textId="104213BC" w:rsidR="00CA67A7" w:rsidRPr="00D53260" w:rsidRDefault="005339DE" w:rsidP="005339DE">
                  <w:pPr>
                    <w:spacing w:before="60" w:after="0" w:line="240" w:lineRule="auto"/>
                    <w:jc w:val="both"/>
                    <w:rPr>
                      <w:sz w:val="20"/>
                      <w:szCs w:val="20"/>
                    </w:rPr>
                  </w:pPr>
                  <w:r w:rsidRPr="00D53260">
                    <w:rPr>
                      <w:sz w:val="20"/>
                      <w:szCs w:val="20"/>
                    </w:rPr>
                    <w:t>2D</w:t>
                  </w:r>
                  <w:r w:rsidR="002B1B3B" w:rsidRPr="00D53260">
                    <w:rPr>
                      <w:sz w:val="20"/>
                      <w:szCs w:val="20"/>
                    </w:rPr>
                    <w:t>.</w:t>
                  </w:r>
                  <w:r w:rsidRPr="00D53260">
                    <w:rPr>
                      <w:sz w:val="20"/>
                      <w:szCs w:val="20"/>
                    </w:rPr>
                    <w:t xml:space="preserve"> Copia de  base de datos para el diseño y validación de modelos de reconocimiento</w:t>
                  </w:r>
                </w:p>
              </w:tc>
            </w:tr>
            <w:tr w:rsidR="00D53260" w:rsidRPr="00D53260" w14:paraId="3FB7E881" w14:textId="77777777" w:rsidTr="00CA11D7">
              <w:trPr>
                <w:trHeight w:val="298"/>
              </w:trPr>
              <w:tc>
                <w:tcPr>
                  <w:tcW w:w="3638" w:type="dxa"/>
                </w:tcPr>
                <w:p w14:paraId="5D6526CA" w14:textId="082F7B42" w:rsidR="00C42D40" w:rsidRPr="00D53260" w:rsidRDefault="00C42D40" w:rsidP="005E1AB1">
                  <w:pPr>
                    <w:pStyle w:val="Prrafodelista"/>
                    <w:numPr>
                      <w:ilvl w:val="0"/>
                      <w:numId w:val="25"/>
                    </w:numPr>
                    <w:spacing w:before="60" w:after="0" w:line="240" w:lineRule="auto"/>
                    <w:ind w:left="317"/>
                    <w:jc w:val="both"/>
                    <w:rPr>
                      <w:sz w:val="20"/>
                      <w:szCs w:val="20"/>
                    </w:rPr>
                  </w:pPr>
                  <w:r w:rsidRPr="00D53260">
                    <w:rPr>
                      <w:sz w:val="20"/>
                      <w:szCs w:val="20"/>
                    </w:rPr>
                    <w:t>Entendimiento de datos</w:t>
                  </w:r>
                </w:p>
              </w:tc>
              <w:tc>
                <w:tcPr>
                  <w:tcW w:w="3591" w:type="dxa"/>
                </w:tcPr>
                <w:p w14:paraId="0C8E073A" w14:textId="1EF1AE03" w:rsidR="00C42D40" w:rsidRPr="00D53260" w:rsidRDefault="002B1B3B" w:rsidP="005E1AB1">
                  <w:pPr>
                    <w:spacing w:before="60" w:after="0" w:line="240" w:lineRule="auto"/>
                    <w:jc w:val="both"/>
                    <w:rPr>
                      <w:sz w:val="20"/>
                      <w:szCs w:val="20"/>
                    </w:rPr>
                  </w:pPr>
                  <w:r w:rsidRPr="00D53260">
                    <w:rPr>
                      <w:sz w:val="20"/>
                      <w:szCs w:val="20"/>
                    </w:rPr>
                    <w:t>2E. Documento con el desarrollo de entendimiento de los datos.</w:t>
                  </w:r>
                </w:p>
              </w:tc>
            </w:tr>
            <w:tr w:rsidR="00D53260" w:rsidRPr="00D53260" w14:paraId="1248D647" w14:textId="77777777" w:rsidTr="00CA11D7">
              <w:trPr>
                <w:trHeight w:val="298"/>
              </w:trPr>
              <w:tc>
                <w:tcPr>
                  <w:tcW w:w="3638" w:type="dxa"/>
                </w:tcPr>
                <w:p w14:paraId="0D5F6BB1" w14:textId="01BEA0A1" w:rsidR="00C42D40" w:rsidRPr="00D53260" w:rsidRDefault="00C42D40" w:rsidP="005E1AB1">
                  <w:pPr>
                    <w:pStyle w:val="Prrafodelista"/>
                    <w:numPr>
                      <w:ilvl w:val="0"/>
                      <w:numId w:val="25"/>
                    </w:numPr>
                    <w:spacing w:before="60" w:after="0" w:line="240" w:lineRule="auto"/>
                    <w:ind w:left="317"/>
                    <w:jc w:val="both"/>
                    <w:rPr>
                      <w:sz w:val="20"/>
                      <w:szCs w:val="20"/>
                    </w:rPr>
                  </w:pPr>
                  <w:r w:rsidRPr="00D53260">
                    <w:rPr>
                      <w:sz w:val="20"/>
                      <w:szCs w:val="20"/>
                    </w:rPr>
                    <w:t>Limpieza y preparación de los datos</w:t>
                  </w:r>
                </w:p>
              </w:tc>
              <w:tc>
                <w:tcPr>
                  <w:tcW w:w="3591" w:type="dxa"/>
                </w:tcPr>
                <w:p w14:paraId="20B31C13" w14:textId="4F6A1598" w:rsidR="00C42D40" w:rsidRPr="00D53260" w:rsidRDefault="002B1B3B" w:rsidP="005E1AB1">
                  <w:pPr>
                    <w:spacing w:before="60" w:after="0" w:line="240" w:lineRule="auto"/>
                    <w:jc w:val="both"/>
                    <w:rPr>
                      <w:sz w:val="20"/>
                      <w:szCs w:val="20"/>
                    </w:rPr>
                  </w:pPr>
                  <w:r w:rsidRPr="00D53260">
                    <w:rPr>
                      <w:sz w:val="20"/>
                      <w:szCs w:val="20"/>
                    </w:rPr>
                    <w:t>2F. Documento con la descripción del proceso de limpieza y preparación de los datos.</w:t>
                  </w:r>
                </w:p>
              </w:tc>
            </w:tr>
            <w:tr w:rsidR="00D53260" w:rsidRPr="00D53260" w14:paraId="4ADC7B56" w14:textId="77777777" w:rsidTr="00CA11D7">
              <w:trPr>
                <w:trHeight w:val="298"/>
              </w:trPr>
              <w:tc>
                <w:tcPr>
                  <w:tcW w:w="3638" w:type="dxa"/>
                </w:tcPr>
                <w:p w14:paraId="21016CF1" w14:textId="260B5B18" w:rsidR="005E1AB1" w:rsidRPr="00D53260" w:rsidRDefault="005E1AB1" w:rsidP="00C42D40">
                  <w:pPr>
                    <w:pStyle w:val="Prrafodelista"/>
                    <w:numPr>
                      <w:ilvl w:val="0"/>
                      <w:numId w:val="25"/>
                    </w:numPr>
                    <w:spacing w:before="60" w:after="0" w:line="240" w:lineRule="auto"/>
                    <w:ind w:left="317"/>
                    <w:jc w:val="both"/>
                    <w:rPr>
                      <w:sz w:val="20"/>
                      <w:szCs w:val="20"/>
                    </w:rPr>
                  </w:pPr>
                  <w:r w:rsidRPr="00D53260">
                    <w:rPr>
                      <w:sz w:val="20"/>
                      <w:szCs w:val="20"/>
                    </w:rPr>
                    <w:t xml:space="preserve">Caracterización </w:t>
                  </w:r>
                  <w:r w:rsidR="002B1B3B" w:rsidRPr="00D53260">
                    <w:rPr>
                      <w:sz w:val="20"/>
                      <w:szCs w:val="20"/>
                    </w:rPr>
                    <w:t>de modelos,</w:t>
                  </w:r>
                  <w:r w:rsidR="00C42D40" w:rsidRPr="00D53260">
                    <w:rPr>
                      <w:sz w:val="20"/>
                      <w:szCs w:val="20"/>
                    </w:rPr>
                    <w:t xml:space="preserve"> definición</w:t>
                  </w:r>
                  <w:r w:rsidR="002B1B3B" w:rsidRPr="00D53260">
                    <w:rPr>
                      <w:sz w:val="20"/>
                      <w:szCs w:val="20"/>
                    </w:rPr>
                    <w:t xml:space="preserve"> y evaluación</w:t>
                  </w:r>
                </w:p>
              </w:tc>
              <w:tc>
                <w:tcPr>
                  <w:tcW w:w="3591" w:type="dxa"/>
                  <w:vMerge w:val="restart"/>
                </w:tcPr>
                <w:p w14:paraId="4EBD2FB8" w14:textId="71905B2C" w:rsidR="005E1AB1" w:rsidRPr="00D53260" w:rsidRDefault="005E1AB1" w:rsidP="008270F9">
                  <w:pPr>
                    <w:spacing w:before="60" w:after="0" w:line="240" w:lineRule="auto"/>
                    <w:jc w:val="both"/>
                    <w:rPr>
                      <w:sz w:val="20"/>
                      <w:szCs w:val="20"/>
                    </w:rPr>
                  </w:pPr>
                  <w:r w:rsidRPr="00D53260">
                    <w:rPr>
                      <w:sz w:val="20"/>
                      <w:szCs w:val="20"/>
                    </w:rPr>
                    <w:t>2</w:t>
                  </w:r>
                  <w:r w:rsidR="00DA3ECE" w:rsidRPr="00D53260">
                    <w:rPr>
                      <w:sz w:val="20"/>
                      <w:szCs w:val="20"/>
                    </w:rPr>
                    <w:t>G</w:t>
                  </w:r>
                  <w:r w:rsidR="002B1B3B" w:rsidRPr="00D53260">
                    <w:rPr>
                      <w:sz w:val="20"/>
                      <w:szCs w:val="20"/>
                    </w:rPr>
                    <w:t xml:space="preserve">. </w:t>
                  </w:r>
                  <w:r w:rsidRPr="00D53260">
                    <w:rPr>
                      <w:sz w:val="20"/>
                      <w:szCs w:val="20"/>
                    </w:rPr>
                    <w:t xml:space="preserve">Documento de caracterización del modelo de reconocimiento </w:t>
                  </w:r>
                  <w:r w:rsidR="008270F9" w:rsidRPr="00D53260">
                    <w:rPr>
                      <w:sz w:val="20"/>
                      <w:szCs w:val="20"/>
                    </w:rPr>
                    <w:t>de personas, estados de ánimo y pre-diagnóstico</w:t>
                  </w:r>
                  <w:r w:rsidR="00DA3ECE" w:rsidRPr="00D53260">
                    <w:rPr>
                      <w:sz w:val="20"/>
                      <w:szCs w:val="20"/>
                    </w:rPr>
                    <w:t xml:space="preserve"> de trastornos psicológicos</w:t>
                  </w:r>
                  <w:r w:rsidR="008270F9" w:rsidRPr="00D53260">
                    <w:rPr>
                      <w:sz w:val="20"/>
                      <w:szCs w:val="20"/>
                    </w:rPr>
                    <w:t xml:space="preserve"> y</w:t>
                  </w:r>
                  <w:r w:rsidRPr="00D53260">
                    <w:rPr>
                      <w:sz w:val="20"/>
                      <w:szCs w:val="20"/>
                    </w:rPr>
                    <w:t xml:space="preserve"> los mecanismos de inteligencia artificial para clasificación a partir de imágenes de video.</w:t>
                  </w:r>
                </w:p>
              </w:tc>
            </w:tr>
            <w:tr w:rsidR="00D53260" w:rsidRPr="00D53260" w14:paraId="5209CDC2" w14:textId="77777777" w:rsidTr="00CA11D7">
              <w:trPr>
                <w:trHeight w:val="298"/>
              </w:trPr>
              <w:tc>
                <w:tcPr>
                  <w:tcW w:w="3638" w:type="dxa"/>
                </w:tcPr>
                <w:p w14:paraId="4B99A051" w14:textId="10B0E336" w:rsidR="005E1AB1" w:rsidRPr="00D53260" w:rsidRDefault="00C42D40" w:rsidP="00C42D40">
                  <w:pPr>
                    <w:pStyle w:val="Prrafodelista"/>
                    <w:numPr>
                      <w:ilvl w:val="0"/>
                      <w:numId w:val="25"/>
                    </w:numPr>
                    <w:spacing w:before="60" w:after="0" w:line="240" w:lineRule="auto"/>
                    <w:ind w:left="317"/>
                    <w:jc w:val="both"/>
                    <w:rPr>
                      <w:sz w:val="20"/>
                      <w:szCs w:val="20"/>
                    </w:rPr>
                  </w:pPr>
                  <w:r w:rsidRPr="00D53260">
                    <w:rPr>
                      <w:sz w:val="20"/>
                      <w:szCs w:val="20"/>
                    </w:rPr>
                    <w:t>Definición de modelos</w:t>
                  </w:r>
                  <w:r w:rsidR="005E1AB1" w:rsidRPr="00D53260">
                    <w:rPr>
                      <w:sz w:val="20"/>
                      <w:szCs w:val="20"/>
                    </w:rPr>
                    <w:t xml:space="preserve"> mecanismos de inteligencia artificial para </w:t>
                  </w:r>
                  <w:r w:rsidRPr="00D53260">
                    <w:rPr>
                      <w:sz w:val="20"/>
                      <w:szCs w:val="20"/>
                    </w:rPr>
                    <w:t>la inferencia de estados de ánimo, trastornos psicológicos</w:t>
                  </w:r>
                </w:p>
              </w:tc>
              <w:tc>
                <w:tcPr>
                  <w:tcW w:w="3591" w:type="dxa"/>
                  <w:vMerge/>
                </w:tcPr>
                <w:p w14:paraId="5FA82E6C" w14:textId="10F27B72" w:rsidR="005E1AB1" w:rsidRPr="00D53260" w:rsidRDefault="005E1AB1" w:rsidP="005E1AB1">
                  <w:pPr>
                    <w:spacing w:before="60" w:after="0" w:line="240" w:lineRule="auto"/>
                    <w:jc w:val="both"/>
                    <w:rPr>
                      <w:sz w:val="20"/>
                      <w:szCs w:val="20"/>
                    </w:rPr>
                  </w:pPr>
                </w:p>
              </w:tc>
            </w:tr>
            <w:tr w:rsidR="00D53260" w:rsidRPr="00D53260" w14:paraId="3585238C" w14:textId="77777777" w:rsidTr="00CA11D7">
              <w:trPr>
                <w:trHeight w:val="298"/>
              </w:trPr>
              <w:tc>
                <w:tcPr>
                  <w:tcW w:w="3638" w:type="dxa"/>
                </w:tcPr>
                <w:p w14:paraId="6180BAF5" w14:textId="40DE9214" w:rsidR="005E1AB1" w:rsidRPr="00D53260" w:rsidRDefault="00DA3ECE" w:rsidP="00606B9B">
                  <w:pPr>
                    <w:pStyle w:val="Prrafodelista"/>
                    <w:numPr>
                      <w:ilvl w:val="0"/>
                      <w:numId w:val="25"/>
                    </w:numPr>
                    <w:spacing w:before="60" w:after="0" w:line="240" w:lineRule="auto"/>
                    <w:ind w:left="317"/>
                    <w:jc w:val="both"/>
                    <w:rPr>
                      <w:sz w:val="20"/>
                      <w:szCs w:val="20"/>
                    </w:rPr>
                  </w:pPr>
                  <w:r w:rsidRPr="00D53260">
                    <w:rPr>
                      <w:sz w:val="20"/>
                      <w:szCs w:val="20"/>
                    </w:rPr>
                    <w:t>Evaluación y prueba de modelos</w:t>
                  </w:r>
                </w:p>
              </w:tc>
              <w:tc>
                <w:tcPr>
                  <w:tcW w:w="3591" w:type="dxa"/>
                </w:tcPr>
                <w:p w14:paraId="229126AB" w14:textId="68678318" w:rsidR="005E1AB1" w:rsidRPr="00D53260" w:rsidRDefault="00DA3ECE" w:rsidP="00DA3ECE">
                  <w:pPr>
                    <w:spacing w:before="60" w:after="0" w:line="240" w:lineRule="auto"/>
                    <w:jc w:val="both"/>
                    <w:rPr>
                      <w:sz w:val="20"/>
                      <w:szCs w:val="20"/>
                    </w:rPr>
                  </w:pPr>
                  <w:r w:rsidRPr="00D53260">
                    <w:rPr>
                      <w:sz w:val="20"/>
                      <w:szCs w:val="20"/>
                    </w:rPr>
                    <w:t>2H</w:t>
                  </w:r>
                  <w:r w:rsidR="00D9780D">
                    <w:rPr>
                      <w:sz w:val="20"/>
                      <w:szCs w:val="20"/>
                    </w:rPr>
                    <w:t>.</w:t>
                  </w:r>
                  <w:r w:rsidR="005E1AB1" w:rsidRPr="00D53260">
                    <w:rPr>
                      <w:sz w:val="20"/>
                      <w:szCs w:val="20"/>
                    </w:rPr>
                    <w:t xml:space="preserve"> Documento </w:t>
                  </w:r>
                  <w:r w:rsidRPr="00D53260">
                    <w:rPr>
                      <w:sz w:val="20"/>
                      <w:szCs w:val="20"/>
                    </w:rPr>
                    <w:t>con los resultados de precisión y estructura de los modelos con mejores resultados</w:t>
                  </w:r>
                  <w:r w:rsidR="00606B9B" w:rsidRPr="00D53260">
                    <w:rPr>
                      <w:sz w:val="20"/>
                      <w:szCs w:val="20"/>
                    </w:rPr>
                    <w:t>.</w:t>
                  </w:r>
                </w:p>
              </w:tc>
            </w:tr>
          </w:tbl>
          <w:p w14:paraId="1785065C" w14:textId="66FF23D3" w:rsidR="00E27CA4" w:rsidRPr="00E27CA4" w:rsidRDefault="00E27CA4" w:rsidP="00E27CA4">
            <w:pPr>
              <w:spacing w:after="0" w:line="240" w:lineRule="auto"/>
              <w:jc w:val="both"/>
              <w:rPr>
                <w:sz w:val="20"/>
                <w:szCs w:val="20"/>
              </w:rPr>
            </w:pPr>
          </w:p>
        </w:tc>
      </w:tr>
      <w:tr w:rsidR="00F16927" w14:paraId="25E2F7C2" w14:textId="77777777" w:rsidTr="395B0C8A">
        <w:tc>
          <w:tcPr>
            <w:tcW w:w="1668" w:type="dxa"/>
          </w:tcPr>
          <w:p w14:paraId="05ED7AF5" w14:textId="77777777" w:rsidR="009F2FF2" w:rsidRDefault="009F2FF2" w:rsidP="00527749">
            <w:pPr>
              <w:spacing w:before="120" w:after="120"/>
              <w:jc w:val="center"/>
              <w:rPr>
                <w:b/>
                <w:color w:val="31849B" w:themeColor="accent5" w:themeShade="BF"/>
                <w:sz w:val="20"/>
              </w:rPr>
            </w:pPr>
          </w:p>
          <w:p w14:paraId="0292B2AB" w14:textId="77777777" w:rsidR="009F2FF2" w:rsidRDefault="009F2FF2" w:rsidP="00527749">
            <w:pPr>
              <w:spacing w:before="120" w:after="120"/>
              <w:jc w:val="center"/>
              <w:rPr>
                <w:b/>
                <w:color w:val="31849B" w:themeColor="accent5" w:themeShade="BF"/>
                <w:sz w:val="20"/>
              </w:rPr>
            </w:pPr>
          </w:p>
          <w:p w14:paraId="50DCFD4C" w14:textId="77777777" w:rsidR="009F2FF2" w:rsidRDefault="009F2FF2" w:rsidP="00527749">
            <w:pPr>
              <w:spacing w:before="120" w:after="120"/>
              <w:jc w:val="center"/>
              <w:rPr>
                <w:b/>
                <w:color w:val="31849B" w:themeColor="accent5" w:themeShade="BF"/>
                <w:sz w:val="20"/>
              </w:rPr>
            </w:pPr>
          </w:p>
          <w:p w14:paraId="48EE28C6" w14:textId="77777777" w:rsidR="009F2FF2" w:rsidRDefault="009F2FF2" w:rsidP="00527749">
            <w:pPr>
              <w:spacing w:before="120" w:after="120"/>
              <w:jc w:val="center"/>
              <w:rPr>
                <w:b/>
                <w:color w:val="31849B" w:themeColor="accent5" w:themeShade="BF"/>
                <w:sz w:val="20"/>
              </w:rPr>
            </w:pPr>
          </w:p>
          <w:p w14:paraId="0B88AF09" w14:textId="688F250F" w:rsidR="00F16927" w:rsidRDefault="00F16927" w:rsidP="00527749">
            <w:pPr>
              <w:spacing w:before="120" w:after="120"/>
              <w:jc w:val="center"/>
              <w:rPr>
                <w:b/>
                <w:color w:val="31849B" w:themeColor="accent5" w:themeShade="BF"/>
                <w:sz w:val="20"/>
              </w:rPr>
            </w:pPr>
            <w:r>
              <w:rPr>
                <w:b/>
                <w:color w:val="31849B" w:themeColor="accent5" w:themeShade="BF"/>
                <w:sz w:val="20"/>
              </w:rPr>
              <w:t>FASE 3</w:t>
            </w:r>
          </w:p>
          <w:p w14:paraId="15AFB5A1" w14:textId="77777777" w:rsidR="00F16927" w:rsidRDefault="00F16927" w:rsidP="00527749">
            <w:pPr>
              <w:spacing w:before="120" w:after="120"/>
              <w:jc w:val="center"/>
              <w:rPr>
                <w:b/>
                <w:color w:val="31849B" w:themeColor="accent5" w:themeShade="BF"/>
                <w:sz w:val="20"/>
              </w:rPr>
            </w:pPr>
          </w:p>
          <w:p w14:paraId="10D78E4C" w14:textId="1FA2AFD3" w:rsidR="00F16927" w:rsidRDefault="003B4946" w:rsidP="00527749">
            <w:pPr>
              <w:spacing w:before="120" w:after="120"/>
              <w:jc w:val="center"/>
              <w:rPr>
                <w:b/>
                <w:color w:val="31849B" w:themeColor="accent5" w:themeShade="BF"/>
                <w:sz w:val="20"/>
              </w:rPr>
            </w:pPr>
            <w:r>
              <w:rPr>
                <w:b/>
                <w:color w:val="31849B" w:themeColor="accent5" w:themeShade="BF"/>
                <w:sz w:val="20"/>
              </w:rPr>
              <w:lastRenderedPageBreak/>
              <w:t>EVALUACIÓN DEL SISTEMA</w:t>
            </w:r>
          </w:p>
        </w:tc>
        <w:tc>
          <w:tcPr>
            <w:tcW w:w="7796" w:type="dxa"/>
          </w:tcPr>
          <w:p w14:paraId="055AB809" w14:textId="51415363" w:rsidR="00ED0A89" w:rsidRDefault="00ED0A89" w:rsidP="38CA1D9A">
            <w:pPr>
              <w:jc w:val="both"/>
              <w:rPr>
                <w:sz w:val="20"/>
                <w:szCs w:val="20"/>
              </w:rPr>
            </w:pPr>
            <w:r w:rsidRPr="00ED0A89">
              <w:rPr>
                <w:sz w:val="20"/>
                <w:szCs w:val="20"/>
              </w:rPr>
              <w:lastRenderedPageBreak/>
              <w:t>Una vez definido el documento de diseño</w:t>
            </w:r>
            <w:r>
              <w:rPr>
                <w:sz w:val="20"/>
                <w:szCs w:val="20"/>
              </w:rPr>
              <w:t xml:space="preserve"> de arquitectura, sistema </w:t>
            </w:r>
            <w:proofErr w:type="spellStart"/>
            <w:r>
              <w:rPr>
                <w:sz w:val="20"/>
                <w:szCs w:val="20"/>
              </w:rPr>
              <w:t>multi-agente</w:t>
            </w:r>
            <w:proofErr w:type="spellEnd"/>
            <w:r>
              <w:rPr>
                <w:sz w:val="20"/>
                <w:szCs w:val="20"/>
              </w:rPr>
              <w:t xml:space="preserve"> y mecanismos de inteligencia artificial</w:t>
            </w:r>
            <w:r w:rsidRPr="00ED0A89">
              <w:rPr>
                <w:sz w:val="20"/>
                <w:szCs w:val="20"/>
              </w:rPr>
              <w:t>,</w:t>
            </w:r>
            <w:r w:rsidR="00AE2C81">
              <w:rPr>
                <w:sz w:val="20"/>
                <w:szCs w:val="20"/>
              </w:rPr>
              <w:t xml:space="preserve"> se desarrollará la fase 3 y que estará compuesta de dos partes. En la primera parte,</w:t>
            </w:r>
            <w:r w:rsidRPr="00ED0A89">
              <w:rPr>
                <w:sz w:val="20"/>
                <w:szCs w:val="20"/>
              </w:rPr>
              <w:t xml:space="preserve"> se ejecuta</w:t>
            </w:r>
            <w:r w:rsidR="00AE2C81">
              <w:rPr>
                <w:sz w:val="20"/>
                <w:szCs w:val="20"/>
              </w:rPr>
              <w:t>rá</w:t>
            </w:r>
            <w:r w:rsidRPr="00ED0A89">
              <w:rPr>
                <w:sz w:val="20"/>
                <w:szCs w:val="20"/>
              </w:rPr>
              <w:t xml:space="preserve"> el proceso de implementación de la solución. </w:t>
            </w:r>
            <w:r>
              <w:rPr>
                <w:sz w:val="20"/>
                <w:szCs w:val="20"/>
              </w:rPr>
              <w:t>El desarrollo se llevará a cabo tomando como referencia la metodología ágil SCRUM</w:t>
            </w:r>
            <w:r w:rsidR="00C758BA">
              <w:rPr>
                <w:sz w:val="20"/>
                <w:szCs w:val="20"/>
              </w:rPr>
              <w:t xml:space="preserve"> </w:t>
            </w:r>
            <w:r w:rsidR="00C758BA">
              <w:rPr>
                <w:sz w:val="20"/>
                <w:szCs w:val="20"/>
              </w:rPr>
              <w:fldChar w:fldCharType="begin"/>
            </w:r>
            <w:r w:rsidR="00C758BA">
              <w:rPr>
                <w:sz w:val="20"/>
                <w:szCs w:val="20"/>
              </w:rPr>
              <w:instrText>ADDIN RW.CITE{{doc:5cc082dfe4b048ed528d9527 [NoInformation] 2012}}</w:instrText>
            </w:r>
            <w:r w:rsidR="00C758BA">
              <w:rPr>
                <w:sz w:val="20"/>
                <w:szCs w:val="20"/>
              </w:rPr>
              <w:fldChar w:fldCharType="separate"/>
            </w:r>
            <w:r w:rsidR="00C838E1" w:rsidRPr="00C838E1">
              <w:rPr>
                <w:rFonts w:ascii="Calibri" w:hAnsi="Calibri"/>
                <w:bCs/>
                <w:sz w:val="20"/>
                <w:szCs w:val="20"/>
                <w:lang w:val="es-ES"/>
              </w:rPr>
              <w:t>[47]</w:t>
            </w:r>
            <w:r w:rsidR="00C758BA">
              <w:rPr>
                <w:sz w:val="20"/>
                <w:szCs w:val="20"/>
              </w:rPr>
              <w:fldChar w:fldCharType="end"/>
            </w:r>
            <w:r>
              <w:rPr>
                <w:sz w:val="20"/>
                <w:szCs w:val="20"/>
              </w:rPr>
              <w:t xml:space="preserve">, definiendo un back-log con las características o historias y evaluando la cantidad de puntos para cada </w:t>
            </w:r>
            <w:r w:rsidR="005D0895">
              <w:rPr>
                <w:sz w:val="20"/>
                <w:szCs w:val="20"/>
              </w:rPr>
              <w:t>actividad</w:t>
            </w:r>
            <w:r>
              <w:rPr>
                <w:sz w:val="20"/>
                <w:szCs w:val="20"/>
              </w:rPr>
              <w:t>. Post</w:t>
            </w:r>
            <w:r w:rsidR="00B257A6">
              <w:rPr>
                <w:sz w:val="20"/>
                <w:szCs w:val="20"/>
              </w:rPr>
              <w:t xml:space="preserve">eriormente, se conformarán los </w:t>
            </w:r>
            <w:proofErr w:type="spellStart"/>
            <w:r w:rsidR="00B257A6">
              <w:rPr>
                <w:sz w:val="20"/>
                <w:szCs w:val="20"/>
              </w:rPr>
              <w:t>s</w:t>
            </w:r>
            <w:r>
              <w:rPr>
                <w:sz w:val="20"/>
                <w:szCs w:val="20"/>
              </w:rPr>
              <w:t>prints</w:t>
            </w:r>
            <w:proofErr w:type="spellEnd"/>
            <w:r w:rsidR="00D111FF">
              <w:rPr>
                <w:sz w:val="20"/>
                <w:szCs w:val="20"/>
              </w:rPr>
              <w:t>,</w:t>
            </w:r>
            <w:r>
              <w:rPr>
                <w:sz w:val="20"/>
                <w:szCs w:val="20"/>
              </w:rPr>
              <w:t xml:space="preserve"> </w:t>
            </w:r>
            <w:r w:rsidR="00D111FF">
              <w:rPr>
                <w:sz w:val="20"/>
                <w:szCs w:val="20"/>
              </w:rPr>
              <w:t>con el conjunto de historias correspondientes para la fase del proyecto. Dentro del conjunto de épicas del desarrollo se contemplará la elaboración del protocolo experimental, el lev</w:t>
            </w:r>
            <w:r w:rsidR="005D0895">
              <w:rPr>
                <w:sz w:val="20"/>
                <w:szCs w:val="20"/>
              </w:rPr>
              <w:t>antamiento de imágenes de video y</w:t>
            </w:r>
            <w:r w:rsidR="00D111FF">
              <w:rPr>
                <w:sz w:val="20"/>
                <w:szCs w:val="20"/>
              </w:rPr>
              <w:t xml:space="preserve"> el desarrollo del prototipo funciona</w:t>
            </w:r>
            <w:r w:rsidR="005D0895">
              <w:rPr>
                <w:sz w:val="20"/>
                <w:szCs w:val="20"/>
              </w:rPr>
              <w:t xml:space="preserve">l </w:t>
            </w:r>
          </w:p>
          <w:p w14:paraId="0D8023FE" w14:textId="3EF7D347" w:rsidR="00C37C0D" w:rsidRDefault="005D0895" w:rsidP="38CA1D9A">
            <w:pPr>
              <w:jc w:val="both"/>
              <w:rPr>
                <w:sz w:val="20"/>
                <w:szCs w:val="20"/>
              </w:rPr>
            </w:pPr>
            <w:r>
              <w:rPr>
                <w:sz w:val="20"/>
                <w:szCs w:val="20"/>
              </w:rPr>
              <w:lastRenderedPageBreak/>
              <w:t>Dentro de la segunda parte</w:t>
            </w:r>
            <w:r w:rsidR="003C6CBA">
              <w:rPr>
                <w:sz w:val="20"/>
                <w:szCs w:val="20"/>
              </w:rPr>
              <w:t>,</w:t>
            </w:r>
            <w:r w:rsidR="00D111FF">
              <w:rPr>
                <w:sz w:val="20"/>
                <w:szCs w:val="20"/>
              </w:rPr>
              <w:t xml:space="preserve"> </w:t>
            </w:r>
            <w:r w:rsidR="38CA1D9A" w:rsidRPr="38CA1D9A">
              <w:rPr>
                <w:sz w:val="20"/>
                <w:szCs w:val="20"/>
              </w:rPr>
              <w:t xml:space="preserve">se evaluará la capacidad de clasificación del sistema a partir de su porcentaje de precisión y tiempos de respuesta en cada uno de los siguientes aspectos: detección de personas, detección de </w:t>
            </w:r>
            <w:r>
              <w:rPr>
                <w:sz w:val="20"/>
                <w:szCs w:val="20"/>
              </w:rPr>
              <w:t>comportamiento</w:t>
            </w:r>
            <w:r w:rsidR="38CA1D9A" w:rsidRPr="38CA1D9A">
              <w:rPr>
                <w:sz w:val="20"/>
                <w:szCs w:val="20"/>
              </w:rPr>
              <w:t xml:space="preserve"> y clasificación de </w:t>
            </w:r>
            <w:r>
              <w:rPr>
                <w:sz w:val="20"/>
                <w:szCs w:val="20"/>
              </w:rPr>
              <w:t>estados de ánimo y pre diagnóstico de trastornos psicológicos</w:t>
            </w:r>
            <w:r w:rsidR="38CA1D9A" w:rsidRPr="38CA1D9A">
              <w:rPr>
                <w:sz w:val="20"/>
                <w:szCs w:val="20"/>
              </w:rPr>
              <w:t>.</w:t>
            </w:r>
            <w:r w:rsidR="0059092C">
              <w:rPr>
                <w:sz w:val="20"/>
                <w:szCs w:val="20"/>
              </w:rPr>
              <w:t xml:space="preserve"> Por su parte, la utilidad del sistema será evaluada basándose </w:t>
            </w:r>
            <w:r w:rsidR="00B8790E">
              <w:rPr>
                <w:sz w:val="20"/>
                <w:szCs w:val="20"/>
              </w:rPr>
              <w:t xml:space="preserve">factor de utilidad percibida </w:t>
            </w:r>
            <w:r w:rsidR="00846553">
              <w:rPr>
                <w:sz w:val="20"/>
                <w:szCs w:val="20"/>
              </w:rPr>
              <w:t xml:space="preserve">del modelo de aceptación de tecnología TAM, </w:t>
            </w:r>
            <w:r w:rsidR="00787798">
              <w:rPr>
                <w:sz w:val="20"/>
                <w:szCs w:val="20"/>
              </w:rPr>
              <w:t>durante</w:t>
            </w:r>
            <w:r w:rsidR="00B8790E">
              <w:rPr>
                <w:sz w:val="20"/>
                <w:szCs w:val="20"/>
              </w:rPr>
              <w:t xml:space="preserve"> la realización de trabajo de </w:t>
            </w:r>
            <w:r w:rsidR="00BE3D0A">
              <w:rPr>
                <w:sz w:val="20"/>
                <w:szCs w:val="20"/>
              </w:rPr>
              <w:t>campo para</w:t>
            </w:r>
            <w:r w:rsidR="00787798">
              <w:rPr>
                <w:sz w:val="20"/>
                <w:szCs w:val="20"/>
              </w:rPr>
              <w:t xml:space="preserve"> la identificación </w:t>
            </w:r>
            <w:r w:rsidR="00AF3733">
              <w:rPr>
                <w:sz w:val="20"/>
                <w:szCs w:val="20"/>
              </w:rPr>
              <w:t>y evaluación de consecuencias</w:t>
            </w:r>
            <w:r w:rsidR="00787798">
              <w:rPr>
                <w:sz w:val="20"/>
                <w:szCs w:val="20"/>
              </w:rPr>
              <w:t xml:space="preserve"> </w:t>
            </w:r>
            <w:r w:rsidR="00AF3733">
              <w:rPr>
                <w:sz w:val="20"/>
                <w:szCs w:val="20"/>
              </w:rPr>
              <w:t xml:space="preserve">o </w:t>
            </w:r>
            <w:r w:rsidR="00787798">
              <w:rPr>
                <w:sz w:val="20"/>
                <w:szCs w:val="20"/>
              </w:rPr>
              <w:t>daños de origen psicosocial</w:t>
            </w:r>
            <w:r w:rsidR="00846553">
              <w:rPr>
                <w:sz w:val="20"/>
                <w:szCs w:val="20"/>
              </w:rPr>
              <w:t>.</w:t>
            </w:r>
            <w:r w:rsidR="00B257A6">
              <w:rPr>
                <w:sz w:val="20"/>
                <w:szCs w:val="20"/>
              </w:rPr>
              <w:t xml:space="preserve"> Se generará un cuestionario para efectuar la evaluación y se solicitará al personal de recursos humanos que estime la calificación del sis</w:t>
            </w:r>
            <w:r w:rsidR="004B4C1D">
              <w:rPr>
                <w:sz w:val="20"/>
                <w:szCs w:val="20"/>
              </w:rPr>
              <w:t>tema, de acuerdo con</w:t>
            </w:r>
            <w:r w:rsidR="00A72A51">
              <w:rPr>
                <w:sz w:val="20"/>
                <w:szCs w:val="20"/>
              </w:rPr>
              <w:t xml:space="preserve"> la cantidad de aciertos que el sistema tuvo en la clasificación de TPH y </w:t>
            </w:r>
            <w:r w:rsidR="00B257A6">
              <w:rPr>
                <w:sz w:val="20"/>
                <w:szCs w:val="20"/>
              </w:rPr>
              <w:t xml:space="preserve">nivel </w:t>
            </w:r>
            <w:r w:rsidR="00A72A51">
              <w:rPr>
                <w:sz w:val="20"/>
                <w:szCs w:val="20"/>
              </w:rPr>
              <w:t>el</w:t>
            </w:r>
            <w:r w:rsidR="00B257A6">
              <w:rPr>
                <w:sz w:val="20"/>
                <w:szCs w:val="20"/>
              </w:rPr>
              <w:t xml:space="preserve"> impacto positivo </w:t>
            </w:r>
            <w:r w:rsidR="00A72A51">
              <w:rPr>
                <w:sz w:val="20"/>
                <w:szCs w:val="20"/>
              </w:rPr>
              <w:t xml:space="preserve">que </w:t>
            </w:r>
            <w:r w:rsidR="00B257A6">
              <w:rPr>
                <w:sz w:val="20"/>
                <w:szCs w:val="20"/>
              </w:rPr>
              <w:t>podría tener a futuro.</w:t>
            </w:r>
          </w:p>
          <w:p w14:paraId="6264DDE6" w14:textId="5C5F2F90" w:rsidR="00E3191B" w:rsidRDefault="00E3191B" w:rsidP="38CA1D9A">
            <w:pPr>
              <w:jc w:val="both"/>
              <w:rPr>
                <w:sz w:val="20"/>
                <w:szCs w:val="20"/>
              </w:rPr>
            </w:pPr>
            <w:r>
              <w:rPr>
                <w:sz w:val="20"/>
                <w:szCs w:val="20"/>
              </w:rPr>
              <w:t>Para la selección de personas que serán monitoreadas de manera simulada (capturas de video con actuación de escenarios</w:t>
            </w:r>
            <w:r w:rsidR="00863739">
              <w:rPr>
                <w:sz w:val="20"/>
                <w:szCs w:val="20"/>
              </w:rPr>
              <w:t xml:space="preserve"> y definidas en el protocolo experimental</w:t>
            </w:r>
            <w:r>
              <w:rPr>
                <w:sz w:val="20"/>
                <w:szCs w:val="20"/>
              </w:rPr>
              <w:t xml:space="preserve">) y no simulada (capturas de video sin actuación), se redactará un documento de autorización de tratamiento de datos, siguiendo las </w:t>
            </w:r>
            <w:r w:rsidRPr="00007E42">
              <w:rPr>
                <w:sz w:val="20"/>
                <w:szCs w:val="20"/>
              </w:rPr>
              <w:t>disposiciones generales</w:t>
            </w:r>
            <w:r>
              <w:rPr>
                <w:sz w:val="20"/>
                <w:szCs w:val="20"/>
              </w:rPr>
              <w:t xml:space="preserve"> de la ley 1581 de protección de datos personales, en el que especificará de manera explícita la forma de captura y tratamiento de los datos obtenidos a través de las imágenes de video. Las personas que estén de acuerdo en participar del proyecto, se les informará y firmarán una copia de dicho documento en que autorizan el tratamiento de sus datos para fines académicos.</w:t>
            </w:r>
          </w:p>
          <w:p w14:paraId="4E65C11C" w14:textId="6A5623C8" w:rsidR="0081214E" w:rsidRDefault="00A6197B" w:rsidP="38CA1D9A">
            <w:pPr>
              <w:jc w:val="both"/>
              <w:rPr>
                <w:sz w:val="20"/>
                <w:szCs w:val="20"/>
              </w:rPr>
            </w:pPr>
            <w:r w:rsidRPr="002A658E">
              <w:rPr>
                <w:sz w:val="20"/>
                <w:szCs w:val="20"/>
              </w:rPr>
              <w:t xml:space="preserve">La implementación parcial involucra la intervención del sistema centralizado de recepción de imágenes capturadas por </w:t>
            </w:r>
            <w:r w:rsidR="007A5BDB">
              <w:rPr>
                <w:sz w:val="20"/>
                <w:szCs w:val="20"/>
              </w:rPr>
              <w:t>las cámaras de video así como lo</w:t>
            </w:r>
            <w:r w:rsidRPr="002A658E">
              <w:rPr>
                <w:sz w:val="20"/>
                <w:szCs w:val="20"/>
              </w:rPr>
              <w:t>s dispositivos de almacenamiento</w:t>
            </w:r>
            <w:r w:rsidR="007A5BDB">
              <w:rPr>
                <w:sz w:val="20"/>
                <w:szCs w:val="20"/>
              </w:rPr>
              <w:t>, en el caso de las cámaras de vigilancia</w:t>
            </w:r>
            <w:r w:rsidRPr="002A658E">
              <w:rPr>
                <w:sz w:val="20"/>
                <w:szCs w:val="20"/>
              </w:rPr>
              <w:t xml:space="preserve">. </w:t>
            </w:r>
            <w:r w:rsidR="007A5BDB">
              <w:rPr>
                <w:sz w:val="20"/>
                <w:szCs w:val="20"/>
              </w:rPr>
              <w:t xml:space="preserve">Adicionalmente se </w:t>
            </w:r>
            <w:r w:rsidR="007A5BDB" w:rsidRPr="002A658E">
              <w:rPr>
                <w:sz w:val="20"/>
                <w:szCs w:val="20"/>
              </w:rPr>
              <w:t>determinará la for</w:t>
            </w:r>
            <w:r w:rsidR="007A5BDB">
              <w:rPr>
                <w:sz w:val="20"/>
                <w:szCs w:val="20"/>
              </w:rPr>
              <w:t>ma en que las cámaras están con</w:t>
            </w:r>
            <w:r w:rsidR="007A5BDB" w:rsidRPr="002A658E">
              <w:rPr>
                <w:sz w:val="20"/>
                <w:szCs w:val="20"/>
              </w:rPr>
              <w:t>ectadas, el formato y la calidad en que los videos</w:t>
            </w:r>
            <w:r w:rsidR="007A5BDB">
              <w:rPr>
                <w:sz w:val="20"/>
                <w:szCs w:val="20"/>
              </w:rPr>
              <w:t>. Se realizaran dos sesiones de toma: la primera con aspectos controlados en los que toma real de varios entornos con la presencia de aparecerán una o varias</w:t>
            </w:r>
            <w:r w:rsidRPr="002A658E">
              <w:rPr>
                <w:sz w:val="20"/>
                <w:szCs w:val="20"/>
              </w:rPr>
              <w:t xml:space="preserve"> </w:t>
            </w:r>
            <w:r w:rsidR="007A5BDB">
              <w:rPr>
                <w:sz w:val="20"/>
                <w:szCs w:val="20"/>
              </w:rPr>
              <w:t>personas</w:t>
            </w:r>
            <w:r w:rsidR="000C1F74">
              <w:rPr>
                <w:sz w:val="20"/>
                <w:szCs w:val="20"/>
              </w:rPr>
              <w:t xml:space="preserve"> reconocidas previamente por el sistema</w:t>
            </w:r>
            <w:r w:rsidR="007A5BDB">
              <w:rPr>
                <w:sz w:val="20"/>
                <w:szCs w:val="20"/>
              </w:rPr>
              <w:t>.</w:t>
            </w:r>
            <w:r w:rsidR="000C1F74">
              <w:rPr>
                <w:sz w:val="20"/>
                <w:szCs w:val="20"/>
              </w:rPr>
              <w:t xml:space="preserve"> En la segunda sesión, se realizará el ejercicio en un escenario libre, en el que intervendrán nuevas personas, en diferentes entornos. Este ejercicio tendrá como</w:t>
            </w:r>
            <w:r w:rsidR="007A5BDB">
              <w:rPr>
                <w:sz w:val="20"/>
                <w:szCs w:val="20"/>
              </w:rPr>
              <w:t xml:space="preserve"> </w:t>
            </w:r>
            <w:r w:rsidR="000C1F74">
              <w:rPr>
                <w:sz w:val="20"/>
                <w:szCs w:val="20"/>
              </w:rPr>
              <w:t xml:space="preserve">fin, </w:t>
            </w:r>
            <w:r w:rsidR="007A5BDB">
              <w:rPr>
                <w:sz w:val="20"/>
                <w:szCs w:val="20"/>
              </w:rPr>
              <w:t>determinar el comportamiento del siste</w:t>
            </w:r>
            <w:r w:rsidR="000C1F74">
              <w:rPr>
                <w:sz w:val="20"/>
                <w:szCs w:val="20"/>
              </w:rPr>
              <w:t xml:space="preserve">ma y </w:t>
            </w:r>
            <w:r w:rsidR="002A658E">
              <w:rPr>
                <w:sz w:val="20"/>
                <w:szCs w:val="20"/>
              </w:rPr>
              <w:t>determinar las limitaciones.</w:t>
            </w:r>
            <w:r w:rsidR="005D0895">
              <w:rPr>
                <w:sz w:val="20"/>
                <w:szCs w:val="20"/>
              </w:rPr>
              <w:t xml:space="preserve"> E</w:t>
            </w:r>
            <w:r w:rsidR="000C1F74">
              <w:rPr>
                <w:sz w:val="20"/>
                <w:szCs w:val="20"/>
              </w:rPr>
              <w:t>l proceso de captura de ambas sesiones</w:t>
            </w:r>
            <w:r w:rsidR="005D0895">
              <w:rPr>
                <w:sz w:val="20"/>
                <w:szCs w:val="20"/>
              </w:rPr>
              <w:t xml:space="preserve"> tendrá una duración de 1 mes</w:t>
            </w:r>
            <w:r w:rsidR="000C1F74">
              <w:rPr>
                <w:sz w:val="20"/>
                <w:szCs w:val="20"/>
              </w:rPr>
              <w:t xml:space="preserve"> y se contará con la compañía del personal calificado para la evaluación de utilidad</w:t>
            </w:r>
            <w:r w:rsidR="005D0895">
              <w:rPr>
                <w:sz w:val="20"/>
                <w:szCs w:val="20"/>
              </w:rPr>
              <w:t xml:space="preserve">. </w:t>
            </w:r>
            <w:r w:rsidR="0081214E">
              <w:rPr>
                <w:sz w:val="20"/>
                <w:szCs w:val="20"/>
              </w:rPr>
              <w:t>Finalmen</w:t>
            </w:r>
            <w:r w:rsidR="005D0895">
              <w:rPr>
                <w:sz w:val="20"/>
                <w:szCs w:val="20"/>
              </w:rPr>
              <w:t xml:space="preserve">te, la arquitectura y los resultados del proyecto, </w:t>
            </w:r>
            <w:r w:rsidR="0081214E">
              <w:rPr>
                <w:sz w:val="20"/>
                <w:szCs w:val="20"/>
              </w:rPr>
              <w:t>se plasmará</w:t>
            </w:r>
            <w:r w:rsidR="005D0895">
              <w:rPr>
                <w:sz w:val="20"/>
                <w:szCs w:val="20"/>
              </w:rPr>
              <w:t xml:space="preserve">n </w:t>
            </w:r>
            <w:r w:rsidR="0081214E">
              <w:rPr>
                <w:sz w:val="20"/>
                <w:szCs w:val="20"/>
              </w:rPr>
              <w:t>en la redacción de un artículo de revisión, el cual será presentado en un llamado de trabajos de un congreso académico nacional</w:t>
            </w:r>
            <w:r w:rsidR="000C1F74">
              <w:rPr>
                <w:sz w:val="20"/>
                <w:szCs w:val="20"/>
              </w:rPr>
              <w:t xml:space="preserve"> o internacional</w:t>
            </w:r>
            <w:r w:rsidR="0081214E">
              <w:rPr>
                <w:sz w:val="20"/>
                <w:szCs w:val="20"/>
              </w:rPr>
              <w:t>.</w:t>
            </w:r>
          </w:p>
          <w:p w14:paraId="491CC03C" w14:textId="6D31A1BC" w:rsidR="005E1AB1" w:rsidRDefault="005D0895" w:rsidP="005D0895">
            <w:pPr>
              <w:pStyle w:val="Default"/>
              <w:spacing w:line="259" w:lineRule="auto"/>
              <w:jc w:val="both"/>
              <w:rPr>
                <w:sz w:val="20"/>
                <w:szCs w:val="20"/>
              </w:rPr>
            </w:pPr>
            <w:r>
              <w:rPr>
                <w:sz w:val="20"/>
                <w:szCs w:val="20"/>
              </w:rPr>
              <w:t xml:space="preserve">Teniendo en cuenta la envergadura de la implementación y la profundización con el que se efectuarán las tareas, la fase 3 tendrá una duración de un semestre con las siguientes actividades y entregables: </w:t>
            </w:r>
            <w:r w:rsidRPr="38CA1D9A">
              <w:rPr>
                <w:sz w:val="20"/>
                <w:szCs w:val="20"/>
              </w:rPr>
              <w:t xml:space="preserve"> </w:t>
            </w:r>
          </w:p>
          <w:tbl>
            <w:tblPr>
              <w:tblStyle w:val="Tablaconcuadrcula"/>
              <w:tblW w:w="0" w:type="auto"/>
              <w:tblInd w:w="57" w:type="dxa"/>
              <w:tblLayout w:type="fixed"/>
              <w:tblLook w:val="04A0" w:firstRow="1" w:lastRow="0" w:firstColumn="1" w:lastColumn="0" w:noHBand="0" w:noVBand="1"/>
            </w:tblPr>
            <w:tblGrid>
              <w:gridCol w:w="3780"/>
              <w:gridCol w:w="3733"/>
            </w:tblGrid>
            <w:tr w:rsidR="00841756" w14:paraId="782B32EB" w14:textId="77777777" w:rsidTr="0037643A">
              <w:trPr>
                <w:trHeight w:val="314"/>
              </w:trPr>
              <w:tc>
                <w:tcPr>
                  <w:tcW w:w="3780" w:type="dxa"/>
                </w:tcPr>
                <w:p w14:paraId="21073D26" w14:textId="77777777" w:rsidR="00841756" w:rsidRPr="000C1F74" w:rsidRDefault="00841756" w:rsidP="00841756">
                  <w:pPr>
                    <w:spacing w:before="60" w:after="0" w:line="240" w:lineRule="auto"/>
                    <w:jc w:val="center"/>
                    <w:rPr>
                      <w:sz w:val="20"/>
                      <w:szCs w:val="20"/>
                    </w:rPr>
                  </w:pPr>
                  <w:r w:rsidRPr="000C1F74">
                    <w:rPr>
                      <w:sz w:val="20"/>
                      <w:szCs w:val="20"/>
                    </w:rPr>
                    <w:t>Actividad</w:t>
                  </w:r>
                </w:p>
              </w:tc>
              <w:tc>
                <w:tcPr>
                  <w:tcW w:w="3733" w:type="dxa"/>
                </w:tcPr>
                <w:p w14:paraId="2DC1A031" w14:textId="77777777" w:rsidR="00841756" w:rsidRPr="000C1F74" w:rsidRDefault="00841756" w:rsidP="00841756">
                  <w:pPr>
                    <w:spacing w:before="60" w:after="0" w:line="240" w:lineRule="auto"/>
                    <w:jc w:val="center"/>
                    <w:rPr>
                      <w:sz w:val="20"/>
                      <w:szCs w:val="20"/>
                    </w:rPr>
                  </w:pPr>
                  <w:r w:rsidRPr="000C1F74">
                    <w:rPr>
                      <w:sz w:val="20"/>
                      <w:szCs w:val="20"/>
                    </w:rPr>
                    <w:t>Entregable o resultado</w:t>
                  </w:r>
                </w:p>
              </w:tc>
            </w:tr>
            <w:tr w:rsidR="00841756" w14:paraId="38C180AB" w14:textId="77777777" w:rsidTr="0037643A">
              <w:trPr>
                <w:trHeight w:val="314"/>
              </w:trPr>
              <w:tc>
                <w:tcPr>
                  <w:tcW w:w="3780" w:type="dxa"/>
                </w:tcPr>
                <w:p w14:paraId="2C4D4746"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Diseño del protocolo experimental y definición de encuesta de utilidad percibida.</w:t>
                  </w:r>
                </w:p>
              </w:tc>
              <w:tc>
                <w:tcPr>
                  <w:tcW w:w="3733" w:type="dxa"/>
                </w:tcPr>
                <w:p w14:paraId="2BB42378" w14:textId="77777777" w:rsidR="00841756" w:rsidRPr="000C1F74" w:rsidRDefault="00841756" w:rsidP="00841756">
                  <w:pPr>
                    <w:spacing w:before="60" w:after="0" w:line="240" w:lineRule="auto"/>
                    <w:ind w:left="-43"/>
                    <w:rPr>
                      <w:sz w:val="20"/>
                      <w:szCs w:val="20"/>
                    </w:rPr>
                  </w:pPr>
                  <w:r w:rsidRPr="000C1F74">
                    <w:rPr>
                      <w:sz w:val="20"/>
                      <w:szCs w:val="20"/>
                    </w:rPr>
                    <w:t>3A. Documento del protocolo experimental y encuesta de utilidad percibida.</w:t>
                  </w:r>
                </w:p>
              </w:tc>
            </w:tr>
            <w:tr w:rsidR="00841756" w14:paraId="155B81F0" w14:textId="77777777" w:rsidTr="0037643A">
              <w:trPr>
                <w:trHeight w:val="298"/>
              </w:trPr>
              <w:tc>
                <w:tcPr>
                  <w:tcW w:w="3780" w:type="dxa"/>
                </w:tcPr>
                <w:p w14:paraId="7272044C"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Montaje del escenario y levantamiento de imágenes mediante cámaras de video.</w:t>
                  </w:r>
                </w:p>
              </w:tc>
              <w:tc>
                <w:tcPr>
                  <w:tcW w:w="3733" w:type="dxa"/>
                </w:tcPr>
                <w:p w14:paraId="1B1BD232" w14:textId="77777777" w:rsidR="00841756" w:rsidRPr="000C1F74" w:rsidRDefault="00841756" w:rsidP="00841756">
                  <w:pPr>
                    <w:spacing w:before="60" w:after="0" w:line="240" w:lineRule="auto"/>
                    <w:rPr>
                      <w:sz w:val="20"/>
                      <w:szCs w:val="20"/>
                    </w:rPr>
                  </w:pPr>
                  <w:r w:rsidRPr="000C1F74">
                    <w:rPr>
                      <w:sz w:val="20"/>
                      <w:szCs w:val="20"/>
                    </w:rPr>
                    <w:t xml:space="preserve">3B. Base de datos con imágenes de video para </w:t>
                  </w:r>
                  <w:r>
                    <w:rPr>
                      <w:sz w:val="20"/>
                      <w:szCs w:val="20"/>
                    </w:rPr>
                    <w:t xml:space="preserve">pruebas </w:t>
                  </w:r>
                  <w:r w:rsidRPr="000C1F74">
                    <w:rPr>
                      <w:sz w:val="20"/>
                      <w:szCs w:val="20"/>
                    </w:rPr>
                    <w:t>y cartas de consentimiento informado.</w:t>
                  </w:r>
                </w:p>
              </w:tc>
            </w:tr>
            <w:tr w:rsidR="00841756" w14:paraId="66C516E9" w14:textId="77777777" w:rsidTr="0037643A">
              <w:trPr>
                <w:trHeight w:val="298"/>
              </w:trPr>
              <w:tc>
                <w:tcPr>
                  <w:tcW w:w="3780" w:type="dxa"/>
                </w:tcPr>
                <w:p w14:paraId="72948962"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Desarrollo del prototipo funcional.</w:t>
                  </w:r>
                </w:p>
              </w:tc>
              <w:tc>
                <w:tcPr>
                  <w:tcW w:w="3733" w:type="dxa"/>
                </w:tcPr>
                <w:p w14:paraId="47677374" w14:textId="77777777" w:rsidR="00841756" w:rsidRPr="000C1F74" w:rsidRDefault="00841756" w:rsidP="00841756">
                  <w:pPr>
                    <w:spacing w:before="60" w:after="0" w:line="240" w:lineRule="auto"/>
                    <w:rPr>
                      <w:sz w:val="20"/>
                      <w:szCs w:val="20"/>
                    </w:rPr>
                  </w:pPr>
                  <w:r w:rsidRPr="000C1F74">
                    <w:rPr>
                      <w:sz w:val="20"/>
                      <w:szCs w:val="20"/>
                    </w:rPr>
                    <w:t>3C. Código fuente, documentación técnica y manuales de uso del software</w:t>
                  </w:r>
                </w:p>
              </w:tc>
            </w:tr>
            <w:tr w:rsidR="00841756" w14:paraId="6886B870" w14:textId="77777777" w:rsidTr="0037643A">
              <w:trPr>
                <w:trHeight w:val="298"/>
              </w:trPr>
              <w:tc>
                <w:tcPr>
                  <w:tcW w:w="3780" w:type="dxa"/>
                </w:tcPr>
                <w:p w14:paraId="320CC675"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lastRenderedPageBreak/>
                    <w:t>Evaluación del sistema.</w:t>
                  </w:r>
                </w:p>
              </w:tc>
              <w:tc>
                <w:tcPr>
                  <w:tcW w:w="3733" w:type="dxa"/>
                </w:tcPr>
                <w:p w14:paraId="2F2639DE" w14:textId="77777777" w:rsidR="00841756" w:rsidRPr="000C1F74" w:rsidRDefault="00841756" w:rsidP="00841756">
                  <w:pPr>
                    <w:spacing w:before="60" w:after="0" w:line="240" w:lineRule="auto"/>
                    <w:rPr>
                      <w:sz w:val="20"/>
                      <w:szCs w:val="20"/>
                    </w:rPr>
                  </w:pPr>
                  <w:r w:rsidRPr="000C1F74">
                    <w:rPr>
                      <w:sz w:val="20"/>
                      <w:szCs w:val="20"/>
                    </w:rPr>
                    <w:t xml:space="preserve">3D. </w:t>
                  </w:r>
                  <w:r>
                    <w:rPr>
                      <w:sz w:val="20"/>
                      <w:szCs w:val="20"/>
                    </w:rPr>
                    <w:t>Resultados</w:t>
                  </w:r>
                  <w:r w:rsidRPr="000C1F74">
                    <w:rPr>
                      <w:sz w:val="20"/>
                      <w:szCs w:val="20"/>
                    </w:rPr>
                    <w:t xml:space="preserve"> del protocolo experimental y la evaluación de utilidad percibida.</w:t>
                  </w:r>
                </w:p>
              </w:tc>
            </w:tr>
            <w:tr w:rsidR="00841756" w14:paraId="3B72EBD8" w14:textId="77777777" w:rsidTr="0037643A">
              <w:trPr>
                <w:trHeight w:val="298"/>
              </w:trPr>
              <w:tc>
                <w:tcPr>
                  <w:tcW w:w="3780" w:type="dxa"/>
                </w:tcPr>
                <w:p w14:paraId="135E82C6"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Elaboración de artículo sobre el sistema propuesto y sus resultados.</w:t>
                  </w:r>
                </w:p>
              </w:tc>
              <w:tc>
                <w:tcPr>
                  <w:tcW w:w="3733" w:type="dxa"/>
                </w:tcPr>
                <w:p w14:paraId="2BCB907E" w14:textId="588147B1" w:rsidR="00841756" w:rsidRPr="000C1F74" w:rsidRDefault="00841756" w:rsidP="00841756">
                  <w:pPr>
                    <w:spacing w:before="60" w:after="0" w:line="240" w:lineRule="auto"/>
                    <w:rPr>
                      <w:sz w:val="20"/>
                      <w:szCs w:val="20"/>
                    </w:rPr>
                  </w:pPr>
                  <w:r>
                    <w:rPr>
                      <w:sz w:val="20"/>
                      <w:szCs w:val="20"/>
                    </w:rPr>
                    <w:t>3E</w:t>
                  </w:r>
                  <w:r w:rsidRPr="000C1F74">
                    <w:rPr>
                      <w:sz w:val="20"/>
                      <w:szCs w:val="20"/>
                    </w:rPr>
                    <w:t>. Documento de artículo con el sistema propuesto y sus resultados.</w:t>
                  </w:r>
                </w:p>
              </w:tc>
            </w:tr>
          </w:tbl>
          <w:p w14:paraId="34A48083" w14:textId="61014E7D" w:rsidR="00841756" w:rsidRPr="005E1AB1" w:rsidRDefault="00841756" w:rsidP="00606B9B">
            <w:pPr>
              <w:tabs>
                <w:tab w:val="left" w:pos="5989"/>
              </w:tabs>
              <w:spacing w:after="0" w:line="240" w:lineRule="auto"/>
              <w:jc w:val="both"/>
              <w:rPr>
                <w:sz w:val="20"/>
                <w:szCs w:val="20"/>
              </w:rPr>
            </w:pPr>
            <w:r>
              <w:rPr>
                <w:sz w:val="20"/>
                <w:szCs w:val="20"/>
              </w:rPr>
              <w:t xml:space="preserve"> </w:t>
            </w:r>
          </w:p>
        </w:tc>
      </w:tr>
      <w:tr w:rsidR="00F16927" w14:paraId="2A18BAD1" w14:textId="77777777" w:rsidTr="38CA1D9A">
        <w:tc>
          <w:tcPr>
            <w:tcW w:w="9464" w:type="dxa"/>
            <w:gridSpan w:val="2"/>
          </w:tcPr>
          <w:p w14:paraId="4A43E799" w14:textId="131C8505" w:rsidR="00F16927" w:rsidRDefault="00B637B6" w:rsidP="00527749">
            <w:pPr>
              <w:spacing w:before="120" w:after="120"/>
              <w:jc w:val="center"/>
              <w:rPr>
                <w:b/>
                <w:color w:val="31849B" w:themeColor="accent5" w:themeShade="BF"/>
                <w:sz w:val="20"/>
              </w:rPr>
            </w:pPr>
            <w:r>
              <w:lastRenderedPageBreak/>
              <w:br w:type="page"/>
            </w:r>
            <w:r w:rsidR="00F16927">
              <w:rPr>
                <w:b/>
                <w:color w:val="31849B" w:themeColor="accent5" w:themeShade="BF"/>
                <w:sz w:val="20"/>
              </w:rPr>
              <w:t>RESULTADOS ESPERADOS</w:t>
            </w:r>
          </w:p>
        </w:tc>
      </w:tr>
      <w:tr w:rsidR="00017F10" w14:paraId="04742E6C" w14:textId="77777777" w:rsidTr="00841756">
        <w:trPr>
          <w:trHeight w:val="1311"/>
        </w:trPr>
        <w:tc>
          <w:tcPr>
            <w:tcW w:w="1668" w:type="dxa"/>
            <w:vMerge w:val="restart"/>
            <w:tcBorders>
              <w:right w:val="single" w:sz="4" w:space="0" w:color="000000" w:themeColor="text1"/>
            </w:tcBorders>
            <w:vAlign w:val="center"/>
          </w:tcPr>
          <w:p w14:paraId="11C39C6D" w14:textId="77777777" w:rsidR="00017F10" w:rsidRDefault="00017F10" w:rsidP="00841756">
            <w:pPr>
              <w:spacing w:after="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6" w:type="dxa"/>
            <w:tcBorders>
              <w:left w:val="single" w:sz="4" w:space="0" w:color="000000" w:themeColor="text1"/>
              <w:bottom w:val="single" w:sz="4" w:space="0" w:color="000000" w:themeColor="text1"/>
            </w:tcBorders>
            <w:vAlign w:val="center"/>
          </w:tcPr>
          <w:p w14:paraId="1854B36D" w14:textId="3FFCA36E" w:rsidR="00017F10" w:rsidRPr="009B5824" w:rsidRDefault="00017F10" w:rsidP="00841756">
            <w:pPr>
              <w:pStyle w:val="Default"/>
              <w:jc w:val="both"/>
              <w:rPr>
                <w:sz w:val="20"/>
                <w:szCs w:val="20"/>
              </w:rPr>
            </w:pPr>
            <w:r w:rsidRPr="38CA1D9A">
              <w:rPr>
                <w:sz w:val="20"/>
                <w:szCs w:val="20"/>
              </w:rPr>
              <w:t>1</w:t>
            </w:r>
            <w:r w:rsidR="00AA4F38">
              <w:rPr>
                <w:sz w:val="20"/>
                <w:szCs w:val="20"/>
              </w:rPr>
              <w:t>A</w:t>
            </w:r>
            <w:r w:rsidRPr="38CA1D9A">
              <w:rPr>
                <w:sz w:val="20"/>
                <w:szCs w:val="20"/>
              </w:rPr>
              <w:t xml:space="preserve"> Documento </w:t>
            </w:r>
            <w:r w:rsidR="001B2F93">
              <w:rPr>
                <w:sz w:val="20"/>
                <w:szCs w:val="20"/>
              </w:rPr>
              <w:t xml:space="preserve">de estado del arte, </w:t>
            </w:r>
            <w:r w:rsidRPr="38CA1D9A">
              <w:rPr>
                <w:sz w:val="20"/>
                <w:szCs w:val="20"/>
              </w:rPr>
              <w:t>con las ecuaciones de búsqued</w:t>
            </w:r>
            <w:r w:rsidR="001B2F93">
              <w:rPr>
                <w:sz w:val="20"/>
                <w:szCs w:val="20"/>
              </w:rPr>
              <w:t>a y estadísticas bibliográficas,</w:t>
            </w:r>
            <w:r w:rsidRPr="38CA1D9A">
              <w:rPr>
                <w:sz w:val="20"/>
                <w:szCs w:val="20"/>
              </w:rPr>
              <w:t xml:space="preserve"> el análisis, la evaluación y el cuadro comparativo de los trabajos</w:t>
            </w:r>
            <w:r w:rsidR="001B2F93">
              <w:rPr>
                <w:sz w:val="20"/>
                <w:szCs w:val="20"/>
              </w:rPr>
              <w:t xml:space="preserve"> relacionados con las técnicas,</w:t>
            </w:r>
            <w:r w:rsidRPr="38CA1D9A">
              <w:rPr>
                <w:sz w:val="20"/>
                <w:szCs w:val="20"/>
              </w:rPr>
              <w:t xml:space="preserve"> modelos</w:t>
            </w:r>
            <w:r w:rsidR="001B2F93">
              <w:rPr>
                <w:sz w:val="20"/>
                <w:szCs w:val="20"/>
              </w:rPr>
              <w:t xml:space="preserve"> y herramientas,</w:t>
            </w:r>
            <w:r w:rsidRPr="38CA1D9A">
              <w:rPr>
                <w:sz w:val="20"/>
                <w:szCs w:val="20"/>
              </w:rPr>
              <w:t xml:space="preserve"> para la detección de emociones y estados de ánimo y una lista de descriptores potenciales en la interpretación del lenguaje corporal o aspectos psicológicos relevantes.</w:t>
            </w:r>
          </w:p>
        </w:tc>
      </w:tr>
      <w:tr w:rsidR="00017F10" w14:paraId="7464463D" w14:textId="77777777" w:rsidTr="00841756">
        <w:trPr>
          <w:trHeight w:val="647"/>
        </w:trPr>
        <w:tc>
          <w:tcPr>
            <w:tcW w:w="1668" w:type="dxa"/>
            <w:vMerge/>
            <w:tcBorders>
              <w:right w:val="single" w:sz="4" w:space="0" w:color="000000" w:themeColor="text1"/>
            </w:tcBorders>
            <w:vAlign w:val="center"/>
          </w:tcPr>
          <w:p w14:paraId="7825A632"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765B882" w14:textId="771F751B" w:rsidR="00017F10" w:rsidRPr="009B5824" w:rsidRDefault="00AA4F38" w:rsidP="00841756">
            <w:pPr>
              <w:pStyle w:val="Default"/>
              <w:jc w:val="both"/>
              <w:rPr>
                <w:sz w:val="20"/>
                <w:szCs w:val="20"/>
              </w:rPr>
            </w:pPr>
            <w:r>
              <w:rPr>
                <w:sz w:val="20"/>
                <w:szCs w:val="20"/>
              </w:rPr>
              <w:t>1B</w:t>
            </w:r>
            <w:r w:rsidR="00017F10" w:rsidRPr="38CA1D9A">
              <w:rPr>
                <w:sz w:val="20"/>
                <w:szCs w:val="20"/>
              </w:rPr>
              <w:t xml:space="preserve"> Documento con especificación de </w:t>
            </w:r>
            <w:r w:rsidR="00017F10">
              <w:rPr>
                <w:sz w:val="20"/>
                <w:szCs w:val="20"/>
              </w:rPr>
              <w:t>requisitos</w:t>
            </w:r>
            <w:r w:rsidR="00544277">
              <w:rPr>
                <w:sz w:val="20"/>
                <w:szCs w:val="20"/>
              </w:rPr>
              <w:t xml:space="preserve"> del sistema para su diseño, desarrollo e implementación parcial</w:t>
            </w:r>
            <w:r w:rsidR="00017F10" w:rsidRPr="38CA1D9A">
              <w:rPr>
                <w:sz w:val="20"/>
                <w:szCs w:val="20"/>
              </w:rPr>
              <w:t>.</w:t>
            </w:r>
          </w:p>
        </w:tc>
      </w:tr>
      <w:tr w:rsidR="00017F10" w14:paraId="29E6E74E" w14:textId="77777777" w:rsidTr="00841756">
        <w:trPr>
          <w:trHeight w:val="711"/>
        </w:trPr>
        <w:tc>
          <w:tcPr>
            <w:tcW w:w="1668" w:type="dxa"/>
            <w:vMerge/>
            <w:tcBorders>
              <w:right w:val="single" w:sz="4" w:space="0" w:color="000000" w:themeColor="text1"/>
            </w:tcBorders>
            <w:vAlign w:val="center"/>
          </w:tcPr>
          <w:p w14:paraId="26EF9AC7"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11190A5" w14:textId="4B5618C3" w:rsidR="00017F10" w:rsidRPr="009B5824" w:rsidRDefault="00AA4F38" w:rsidP="00841756">
            <w:pPr>
              <w:spacing w:after="0"/>
              <w:jc w:val="both"/>
              <w:rPr>
                <w:sz w:val="20"/>
                <w:szCs w:val="20"/>
              </w:rPr>
            </w:pPr>
            <w:r>
              <w:rPr>
                <w:sz w:val="20"/>
                <w:szCs w:val="20"/>
              </w:rPr>
              <w:t>1C</w:t>
            </w:r>
            <w:r w:rsidR="00017F10" w:rsidRPr="38CA1D9A">
              <w:rPr>
                <w:sz w:val="20"/>
                <w:szCs w:val="20"/>
              </w:rPr>
              <w:t xml:space="preserve"> Documento con la extracción, caracterización, evaluación y cuadro comparativo de herramientas y/o marcos de trabajo que puedan soportar el desarrollo y la implementación</w:t>
            </w:r>
          </w:p>
        </w:tc>
      </w:tr>
      <w:tr w:rsidR="00017F10" w14:paraId="67DE71F2" w14:textId="77777777" w:rsidTr="00841756">
        <w:trPr>
          <w:trHeight w:val="989"/>
        </w:trPr>
        <w:tc>
          <w:tcPr>
            <w:tcW w:w="1668" w:type="dxa"/>
            <w:vMerge/>
            <w:tcBorders>
              <w:right w:val="single" w:sz="4" w:space="0" w:color="000000" w:themeColor="text1"/>
            </w:tcBorders>
            <w:vAlign w:val="center"/>
          </w:tcPr>
          <w:p w14:paraId="13BB9156"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DC34944" w14:textId="5FDFE4E6" w:rsidR="004C5BD3" w:rsidRPr="38CA1D9A" w:rsidRDefault="00AA4F38" w:rsidP="00841756">
            <w:pPr>
              <w:spacing w:after="0"/>
              <w:jc w:val="both"/>
              <w:rPr>
                <w:sz w:val="20"/>
                <w:szCs w:val="20"/>
              </w:rPr>
            </w:pPr>
            <w:r>
              <w:rPr>
                <w:sz w:val="20"/>
                <w:szCs w:val="20"/>
              </w:rPr>
              <w:t>1D</w:t>
            </w:r>
            <w:r w:rsidR="00017F10" w:rsidRPr="38CA1D9A">
              <w:rPr>
                <w:sz w:val="20"/>
                <w:szCs w:val="20"/>
              </w:rPr>
              <w:t xml:space="preserve"> </w:t>
            </w:r>
            <w:r w:rsidR="00017F10">
              <w:rPr>
                <w:sz w:val="20"/>
                <w:szCs w:val="20"/>
              </w:rPr>
              <w:t>Documento de artículo científico en el que se realizará una revisión y comparación de técnicas, modelos y herramientas potenciales para el reconocimiento de emociones y estados de ánimo.</w:t>
            </w:r>
            <w:r>
              <w:rPr>
                <w:sz w:val="20"/>
                <w:szCs w:val="20"/>
              </w:rPr>
              <w:t xml:space="preserve"> La publicación del artículo será </w:t>
            </w:r>
            <w:r w:rsidRPr="00AA4F38">
              <w:rPr>
                <w:sz w:val="20"/>
                <w:szCs w:val="20"/>
              </w:rPr>
              <w:t>en un congreso académico</w:t>
            </w:r>
            <w:r>
              <w:rPr>
                <w:sz w:val="20"/>
                <w:szCs w:val="20"/>
              </w:rPr>
              <w:t>.</w:t>
            </w:r>
          </w:p>
        </w:tc>
      </w:tr>
      <w:tr w:rsidR="005E1AB1" w14:paraId="427EA809" w14:textId="77777777" w:rsidTr="00841756">
        <w:trPr>
          <w:trHeight w:val="703"/>
        </w:trPr>
        <w:tc>
          <w:tcPr>
            <w:tcW w:w="1668" w:type="dxa"/>
            <w:vMerge w:val="restart"/>
            <w:tcBorders>
              <w:right w:val="single" w:sz="4" w:space="0" w:color="000000" w:themeColor="text1"/>
            </w:tcBorders>
            <w:vAlign w:val="center"/>
          </w:tcPr>
          <w:p w14:paraId="1A445B41" w14:textId="00F38742" w:rsidR="005E1AB1" w:rsidRDefault="005E1AB1" w:rsidP="00841756">
            <w:pPr>
              <w:spacing w:after="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7796" w:type="dxa"/>
            <w:tcBorders>
              <w:left w:val="single" w:sz="4" w:space="0" w:color="000000" w:themeColor="text1"/>
              <w:bottom w:val="single" w:sz="4" w:space="0" w:color="000000" w:themeColor="text1"/>
            </w:tcBorders>
            <w:vAlign w:val="center"/>
          </w:tcPr>
          <w:p w14:paraId="4B6D7DC4" w14:textId="408CF7BD" w:rsidR="005E1AB1" w:rsidRPr="009B5824" w:rsidRDefault="005E1AB1" w:rsidP="00841756">
            <w:pPr>
              <w:spacing w:after="0"/>
              <w:jc w:val="both"/>
              <w:rPr>
                <w:i/>
                <w:sz w:val="20"/>
              </w:rPr>
            </w:pPr>
            <w:r>
              <w:rPr>
                <w:sz w:val="20"/>
              </w:rPr>
              <w:t xml:space="preserve">2A </w:t>
            </w:r>
            <w:r w:rsidRPr="009B5824">
              <w:rPr>
                <w:sz w:val="20"/>
              </w:rPr>
              <w:t xml:space="preserve">Documento </w:t>
            </w:r>
            <w:r w:rsidR="004C5BD3">
              <w:rPr>
                <w:sz w:val="20"/>
              </w:rPr>
              <w:t xml:space="preserve">con la descripción </w:t>
            </w:r>
            <w:r>
              <w:rPr>
                <w:sz w:val="20"/>
              </w:rPr>
              <w:t>de la arquitectura</w:t>
            </w:r>
            <w:r w:rsidRPr="009B5824">
              <w:rPr>
                <w:sz w:val="20"/>
              </w:rPr>
              <w:t xml:space="preserve"> </w:t>
            </w:r>
            <w:r>
              <w:rPr>
                <w:sz w:val="20"/>
              </w:rPr>
              <w:t xml:space="preserve"> </w:t>
            </w:r>
            <w:r w:rsidR="004C5BD3">
              <w:rPr>
                <w:sz w:val="20"/>
              </w:rPr>
              <w:t xml:space="preserve">del sistema de apoyo para el </w:t>
            </w:r>
            <w:r w:rsidR="004C5BD3" w:rsidRPr="004C5BD3">
              <w:rPr>
                <w:sz w:val="20"/>
              </w:rPr>
              <w:t>monitoreo y evaluación de factores de riesgo psicosocial ocupacional</w:t>
            </w:r>
          </w:p>
        </w:tc>
      </w:tr>
      <w:tr w:rsidR="005E1AB1" w14:paraId="6ADC2BD7" w14:textId="77777777" w:rsidTr="00841756">
        <w:trPr>
          <w:trHeight w:val="414"/>
        </w:trPr>
        <w:tc>
          <w:tcPr>
            <w:tcW w:w="1668" w:type="dxa"/>
            <w:vMerge/>
            <w:tcBorders>
              <w:right w:val="single" w:sz="4" w:space="0" w:color="000000" w:themeColor="text1"/>
            </w:tcBorders>
            <w:vAlign w:val="center"/>
          </w:tcPr>
          <w:p w14:paraId="1FBAE73C"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045A51D" w14:textId="702D8EF1" w:rsidR="005E1AB1" w:rsidRDefault="005E1AB1" w:rsidP="00841756">
            <w:pPr>
              <w:spacing w:after="0"/>
              <w:jc w:val="both"/>
              <w:rPr>
                <w:sz w:val="20"/>
              </w:rPr>
            </w:pPr>
            <w:r>
              <w:rPr>
                <w:sz w:val="20"/>
              </w:rPr>
              <w:t>2B Documento del diseño detallado del sistema multi-agente</w:t>
            </w:r>
            <w:r w:rsidR="00C037B6">
              <w:rPr>
                <w:sz w:val="20"/>
              </w:rPr>
              <w:t xml:space="preserve"> e interacciones</w:t>
            </w:r>
            <w:r>
              <w:rPr>
                <w:sz w:val="20"/>
              </w:rPr>
              <w:t>.</w:t>
            </w:r>
          </w:p>
        </w:tc>
      </w:tr>
      <w:tr w:rsidR="00C037B6" w14:paraId="3151185E" w14:textId="77777777" w:rsidTr="00841756">
        <w:trPr>
          <w:trHeight w:val="985"/>
        </w:trPr>
        <w:tc>
          <w:tcPr>
            <w:tcW w:w="1668" w:type="dxa"/>
            <w:vMerge/>
            <w:tcBorders>
              <w:right w:val="single" w:sz="4" w:space="0" w:color="000000" w:themeColor="text1"/>
            </w:tcBorders>
            <w:vAlign w:val="center"/>
          </w:tcPr>
          <w:p w14:paraId="1F5037E0" w14:textId="77777777" w:rsidR="00C037B6" w:rsidRDefault="00C037B6"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37C4432" w14:textId="43EAFB0D" w:rsidR="00C037B6" w:rsidRDefault="0089338C" w:rsidP="00841756">
            <w:pPr>
              <w:spacing w:after="0"/>
              <w:jc w:val="both"/>
              <w:rPr>
                <w:sz w:val="20"/>
              </w:rPr>
            </w:pPr>
            <w:r>
              <w:rPr>
                <w:sz w:val="20"/>
                <w:szCs w:val="20"/>
              </w:rPr>
              <w:t>2C</w:t>
            </w:r>
            <w:r w:rsidR="00C037B6" w:rsidRPr="00D53260">
              <w:rPr>
                <w:sz w:val="20"/>
              </w:rPr>
              <w:t xml:space="preserve"> </w:t>
            </w:r>
            <w:r w:rsidR="00C037B6" w:rsidRPr="00D53260">
              <w:rPr>
                <w:sz w:val="20"/>
                <w:szCs w:val="20"/>
              </w:rPr>
              <w:t>Documento de descripción</w:t>
            </w:r>
            <w:r w:rsidR="00C037B6">
              <w:rPr>
                <w:sz w:val="20"/>
                <w:szCs w:val="20"/>
              </w:rPr>
              <w:t xml:space="preserve"> detallada</w:t>
            </w:r>
            <w:r w:rsidR="00C037B6" w:rsidRPr="00D53260">
              <w:rPr>
                <w:sz w:val="20"/>
                <w:szCs w:val="20"/>
              </w:rPr>
              <w:t xml:space="preserve"> de escenarios</w:t>
            </w:r>
            <w:r w:rsidR="00C037B6">
              <w:rPr>
                <w:sz w:val="20"/>
                <w:szCs w:val="20"/>
              </w:rPr>
              <w:t>, condiciones de captura de cámaras, personas involucradas, estados de ánimo a capturar</w:t>
            </w:r>
            <w:r w:rsidR="00A978FF">
              <w:rPr>
                <w:sz w:val="20"/>
                <w:szCs w:val="20"/>
              </w:rPr>
              <w:t xml:space="preserve"> para la posterior interpretación y</w:t>
            </w:r>
            <w:r w:rsidR="00C037B6" w:rsidRPr="00D53260">
              <w:rPr>
                <w:sz w:val="20"/>
                <w:szCs w:val="20"/>
              </w:rPr>
              <w:t xml:space="preserve"> levantamiento de bases de datos de imágenes.</w:t>
            </w:r>
          </w:p>
        </w:tc>
      </w:tr>
      <w:tr w:rsidR="00C037B6" w14:paraId="1DCECD5E" w14:textId="77777777" w:rsidTr="00841756">
        <w:trPr>
          <w:trHeight w:val="402"/>
        </w:trPr>
        <w:tc>
          <w:tcPr>
            <w:tcW w:w="1668" w:type="dxa"/>
            <w:vMerge/>
            <w:tcBorders>
              <w:right w:val="single" w:sz="4" w:space="0" w:color="000000" w:themeColor="text1"/>
            </w:tcBorders>
            <w:vAlign w:val="center"/>
          </w:tcPr>
          <w:p w14:paraId="2F25F114" w14:textId="77777777" w:rsidR="00C037B6" w:rsidRDefault="00C037B6"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5D9E5279" w14:textId="3F676384" w:rsidR="00C037B6" w:rsidRDefault="00A978FF" w:rsidP="00841756">
            <w:pPr>
              <w:spacing w:after="0"/>
              <w:jc w:val="both"/>
              <w:rPr>
                <w:sz w:val="20"/>
              </w:rPr>
            </w:pPr>
            <w:r w:rsidRPr="00D53260">
              <w:rPr>
                <w:sz w:val="20"/>
                <w:szCs w:val="20"/>
              </w:rPr>
              <w:t>2D</w:t>
            </w:r>
            <w:r>
              <w:rPr>
                <w:sz w:val="20"/>
                <w:szCs w:val="20"/>
              </w:rPr>
              <w:t xml:space="preserve"> Copia de </w:t>
            </w:r>
            <w:r w:rsidRPr="00D53260">
              <w:rPr>
                <w:sz w:val="20"/>
                <w:szCs w:val="20"/>
              </w:rPr>
              <w:t>base de datos para el diseño y validación de modelos de reconocimiento</w:t>
            </w:r>
            <w:r>
              <w:rPr>
                <w:sz w:val="20"/>
                <w:szCs w:val="20"/>
              </w:rPr>
              <w:t>.</w:t>
            </w:r>
          </w:p>
        </w:tc>
      </w:tr>
      <w:tr w:rsidR="005E1AB1" w14:paraId="04EF3343" w14:textId="77777777" w:rsidTr="00841756">
        <w:trPr>
          <w:trHeight w:val="406"/>
        </w:trPr>
        <w:tc>
          <w:tcPr>
            <w:tcW w:w="1668" w:type="dxa"/>
            <w:vMerge/>
            <w:tcBorders>
              <w:right w:val="single" w:sz="4" w:space="0" w:color="000000" w:themeColor="text1"/>
            </w:tcBorders>
            <w:vAlign w:val="center"/>
          </w:tcPr>
          <w:p w14:paraId="1B8ABCF0"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347EF0F8" w14:textId="5F41FF6C" w:rsidR="005E1AB1" w:rsidRPr="009B5824" w:rsidRDefault="000E5401" w:rsidP="00841756">
            <w:pPr>
              <w:spacing w:after="0"/>
              <w:jc w:val="both"/>
              <w:rPr>
                <w:i/>
                <w:sz w:val="20"/>
              </w:rPr>
            </w:pPr>
            <w:r>
              <w:rPr>
                <w:sz w:val="20"/>
                <w:szCs w:val="20"/>
              </w:rPr>
              <w:t xml:space="preserve">2E </w:t>
            </w:r>
            <w:r w:rsidR="00A978FF" w:rsidRPr="00D53260">
              <w:rPr>
                <w:sz w:val="20"/>
                <w:szCs w:val="20"/>
              </w:rPr>
              <w:t>Documento con el desarrollo de entendimiento de los datos</w:t>
            </w:r>
            <w:r w:rsidR="00A978FF">
              <w:rPr>
                <w:sz w:val="20"/>
                <w:szCs w:val="20"/>
              </w:rPr>
              <w:t>.</w:t>
            </w:r>
          </w:p>
        </w:tc>
      </w:tr>
      <w:tr w:rsidR="00A978FF" w14:paraId="40271179" w14:textId="77777777" w:rsidTr="00841756">
        <w:trPr>
          <w:trHeight w:val="396"/>
        </w:trPr>
        <w:tc>
          <w:tcPr>
            <w:tcW w:w="1668" w:type="dxa"/>
            <w:vMerge/>
            <w:tcBorders>
              <w:right w:val="single" w:sz="4" w:space="0" w:color="000000" w:themeColor="text1"/>
            </w:tcBorders>
            <w:vAlign w:val="center"/>
          </w:tcPr>
          <w:p w14:paraId="029D2B4F" w14:textId="77777777" w:rsidR="00A978FF" w:rsidRDefault="00A978FF"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29318B0" w14:textId="01F0BAFD" w:rsidR="00A978FF" w:rsidRDefault="000E5401" w:rsidP="00841756">
            <w:pPr>
              <w:spacing w:after="0"/>
              <w:jc w:val="both"/>
              <w:rPr>
                <w:sz w:val="20"/>
              </w:rPr>
            </w:pPr>
            <w:r>
              <w:rPr>
                <w:sz w:val="20"/>
                <w:szCs w:val="20"/>
              </w:rPr>
              <w:t xml:space="preserve">2F </w:t>
            </w:r>
            <w:r w:rsidR="00A978FF" w:rsidRPr="00D53260">
              <w:rPr>
                <w:sz w:val="20"/>
                <w:szCs w:val="20"/>
              </w:rPr>
              <w:t>Documento con la descripción del proceso de limpieza y preparación de los datos.</w:t>
            </w:r>
          </w:p>
        </w:tc>
      </w:tr>
      <w:tr w:rsidR="005E1AB1" w14:paraId="75266B5D" w14:textId="77777777" w:rsidTr="00841756">
        <w:trPr>
          <w:trHeight w:val="953"/>
        </w:trPr>
        <w:tc>
          <w:tcPr>
            <w:tcW w:w="1668" w:type="dxa"/>
            <w:vMerge/>
            <w:tcBorders>
              <w:right w:val="single" w:sz="4" w:space="0" w:color="000000" w:themeColor="text1"/>
            </w:tcBorders>
            <w:vAlign w:val="center"/>
          </w:tcPr>
          <w:p w14:paraId="0DFE15C4"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795B3FA" w14:textId="04BEFF0A" w:rsidR="005E1AB1" w:rsidRDefault="005E1AB1" w:rsidP="00841756">
            <w:pPr>
              <w:spacing w:after="0"/>
              <w:jc w:val="both"/>
              <w:rPr>
                <w:sz w:val="20"/>
              </w:rPr>
            </w:pPr>
            <w:r>
              <w:rPr>
                <w:sz w:val="20"/>
              </w:rPr>
              <w:t>2</w:t>
            </w:r>
            <w:r w:rsidR="000E5401">
              <w:rPr>
                <w:sz w:val="20"/>
              </w:rPr>
              <w:t>G</w:t>
            </w:r>
            <w:r>
              <w:rPr>
                <w:sz w:val="20"/>
              </w:rPr>
              <w:t xml:space="preserve"> </w:t>
            </w:r>
            <w:r w:rsidR="00936504" w:rsidRPr="00544277">
              <w:rPr>
                <w:sz w:val="20"/>
              </w:rPr>
              <w:t>Documento de</w:t>
            </w:r>
            <w:r w:rsidR="00936504">
              <w:rPr>
                <w:i/>
                <w:sz w:val="20"/>
              </w:rPr>
              <w:t xml:space="preserve"> </w:t>
            </w:r>
            <w:r w:rsidR="00936504">
              <w:rPr>
                <w:sz w:val="20"/>
                <w:szCs w:val="20"/>
              </w:rPr>
              <w:t>caracterización del modelo de reconocimiento de emociones y estados de ánimo y los mecanismos de inteligencia artificial para clasificación a partir de imágenes de video.</w:t>
            </w:r>
          </w:p>
        </w:tc>
      </w:tr>
      <w:tr w:rsidR="005E1AB1" w14:paraId="0AAF97BF" w14:textId="77777777" w:rsidTr="00841756">
        <w:trPr>
          <w:trHeight w:val="668"/>
        </w:trPr>
        <w:tc>
          <w:tcPr>
            <w:tcW w:w="1668" w:type="dxa"/>
            <w:vMerge/>
            <w:tcBorders>
              <w:right w:val="single" w:sz="4" w:space="0" w:color="000000" w:themeColor="text1"/>
            </w:tcBorders>
            <w:vAlign w:val="center"/>
          </w:tcPr>
          <w:p w14:paraId="0B268C72"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0E6A0B1" w14:textId="2799682F" w:rsidR="004C5BD3" w:rsidRDefault="000E5401" w:rsidP="00841756">
            <w:pPr>
              <w:spacing w:after="0"/>
              <w:jc w:val="both"/>
              <w:rPr>
                <w:sz w:val="20"/>
              </w:rPr>
            </w:pPr>
            <w:r>
              <w:rPr>
                <w:sz w:val="20"/>
              </w:rPr>
              <w:t>2H</w:t>
            </w:r>
            <w:r w:rsidR="005E1AB1">
              <w:rPr>
                <w:sz w:val="20"/>
              </w:rPr>
              <w:t xml:space="preserve"> </w:t>
            </w:r>
            <w:r w:rsidRPr="00D53260">
              <w:rPr>
                <w:sz w:val="20"/>
                <w:szCs w:val="20"/>
              </w:rPr>
              <w:t>Documento con los resultados de precisión y estructura de los modelos con mejores resultados.</w:t>
            </w:r>
          </w:p>
        </w:tc>
      </w:tr>
      <w:tr w:rsidR="002058BC" w14:paraId="6389A217" w14:textId="77777777" w:rsidTr="00841756">
        <w:trPr>
          <w:trHeight w:val="378"/>
        </w:trPr>
        <w:tc>
          <w:tcPr>
            <w:tcW w:w="1668" w:type="dxa"/>
            <w:vMerge w:val="restart"/>
            <w:tcBorders>
              <w:right w:val="single" w:sz="4" w:space="0" w:color="000000" w:themeColor="text1"/>
            </w:tcBorders>
            <w:vAlign w:val="center"/>
          </w:tcPr>
          <w:p w14:paraId="443A504E" w14:textId="34896D7E" w:rsidR="002058BC" w:rsidRDefault="002058BC" w:rsidP="00841756">
            <w:pPr>
              <w:spacing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3</w:t>
            </w:r>
          </w:p>
        </w:tc>
        <w:tc>
          <w:tcPr>
            <w:tcW w:w="7796" w:type="dxa"/>
            <w:tcBorders>
              <w:left w:val="single" w:sz="4" w:space="0" w:color="000000" w:themeColor="text1"/>
            </w:tcBorders>
            <w:vAlign w:val="center"/>
          </w:tcPr>
          <w:p w14:paraId="0C278799" w14:textId="2B1AD815" w:rsidR="002058BC" w:rsidRDefault="002058BC" w:rsidP="00841756">
            <w:pPr>
              <w:spacing w:after="0"/>
              <w:jc w:val="both"/>
              <w:rPr>
                <w:sz w:val="20"/>
              </w:rPr>
            </w:pPr>
            <w:r>
              <w:rPr>
                <w:sz w:val="20"/>
              </w:rPr>
              <w:t xml:space="preserve">3A </w:t>
            </w:r>
            <w:r w:rsidR="00936504">
              <w:rPr>
                <w:sz w:val="20"/>
              </w:rPr>
              <w:t>Documento</w:t>
            </w:r>
            <w:r w:rsidR="00F659C9">
              <w:rPr>
                <w:sz w:val="20"/>
              </w:rPr>
              <w:t xml:space="preserve"> de definición de la</w:t>
            </w:r>
            <w:r w:rsidR="00936504">
              <w:rPr>
                <w:sz w:val="20"/>
              </w:rPr>
              <w:t xml:space="preserve"> validación experimental y evaluación de utilidad percibida</w:t>
            </w:r>
            <w:r>
              <w:rPr>
                <w:sz w:val="20"/>
              </w:rPr>
              <w:t>.</w:t>
            </w:r>
          </w:p>
        </w:tc>
      </w:tr>
      <w:tr w:rsidR="00FD78B6" w14:paraId="706BE224" w14:textId="77777777" w:rsidTr="00841756">
        <w:trPr>
          <w:trHeight w:val="382"/>
        </w:trPr>
        <w:tc>
          <w:tcPr>
            <w:tcW w:w="1668" w:type="dxa"/>
            <w:vMerge/>
            <w:vAlign w:val="center"/>
          </w:tcPr>
          <w:p w14:paraId="36830604" w14:textId="77777777" w:rsidR="00FD78B6" w:rsidRDefault="00FD78B6"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5B8AA1BE" w14:textId="6A5FA108" w:rsidR="00FD78B6" w:rsidRDefault="00FD78B6" w:rsidP="00841756">
            <w:pPr>
              <w:spacing w:after="0"/>
              <w:jc w:val="both"/>
              <w:rPr>
                <w:sz w:val="20"/>
              </w:rPr>
            </w:pPr>
            <w:r>
              <w:rPr>
                <w:sz w:val="20"/>
              </w:rPr>
              <w:t xml:space="preserve">3B </w:t>
            </w:r>
            <w:r w:rsidR="00EF4225" w:rsidRPr="000C1F74">
              <w:rPr>
                <w:sz w:val="20"/>
                <w:szCs w:val="20"/>
              </w:rPr>
              <w:t xml:space="preserve">Base de datos con imágenes de video para </w:t>
            </w:r>
            <w:r w:rsidR="00EF4225">
              <w:rPr>
                <w:sz w:val="20"/>
                <w:szCs w:val="20"/>
              </w:rPr>
              <w:t xml:space="preserve">pruebas </w:t>
            </w:r>
            <w:r w:rsidR="00EF4225" w:rsidRPr="000C1F74">
              <w:rPr>
                <w:sz w:val="20"/>
                <w:szCs w:val="20"/>
              </w:rPr>
              <w:t>y cartas de consentimiento informado</w:t>
            </w:r>
            <w:r w:rsidR="00A35D53">
              <w:rPr>
                <w:sz w:val="20"/>
              </w:rPr>
              <w:t>.</w:t>
            </w:r>
          </w:p>
        </w:tc>
      </w:tr>
      <w:tr w:rsidR="002058BC" w14:paraId="3656C43E" w14:textId="77777777" w:rsidTr="00841756">
        <w:trPr>
          <w:trHeight w:val="642"/>
        </w:trPr>
        <w:tc>
          <w:tcPr>
            <w:tcW w:w="1668" w:type="dxa"/>
            <w:vMerge/>
            <w:vAlign w:val="center"/>
          </w:tcPr>
          <w:p w14:paraId="0331A6AD"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22D3E722" w14:textId="0E89D724" w:rsidR="002058BC" w:rsidRDefault="00936504" w:rsidP="00841756">
            <w:pPr>
              <w:spacing w:after="0"/>
              <w:jc w:val="both"/>
              <w:rPr>
                <w:sz w:val="20"/>
              </w:rPr>
            </w:pPr>
            <w:r>
              <w:rPr>
                <w:sz w:val="20"/>
              </w:rPr>
              <w:t>3C</w:t>
            </w:r>
            <w:r w:rsidR="00F74E94">
              <w:rPr>
                <w:sz w:val="20"/>
              </w:rPr>
              <w:t xml:space="preserve"> Código fuente, documentación técnica y manuales de uso del software con la implementación de la arquitectura propuesta.</w:t>
            </w:r>
          </w:p>
        </w:tc>
      </w:tr>
      <w:tr w:rsidR="002058BC" w14:paraId="2400A4ED" w14:textId="77777777" w:rsidTr="00841756">
        <w:trPr>
          <w:trHeight w:val="650"/>
        </w:trPr>
        <w:tc>
          <w:tcPr>
            <w:tcW w:w="1668" w:type="dxa"/>
            <w:vMerge/>
            <w:vAlign w:val="center"/>
          </w:tcPr>
          <w:p w14:paraId="321C3E53"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008FB432" w14:textId="2419C01B" w:rsidR="002058BC" w:rsidRDefault="00F74E94" w:rsidP="00841756">
            <w:pPr>
              <w:spacing w:after="0"/>
              <w:jc w:val="both"/>
              <w:rPr>
                <w:sz w:val="20"/>
              </w:rPr>
            </w:pPr>
            <w:r>
              <w:rPr>
                <w:sz w:val="20"/>
              </w:rPr>
              <w:t>3D</w:t>
            </w:r>
            <w:r w:rsidR="002058BC">
              <w:rPr>
                <w:sz w:val="20"/>
              </w:rPr>
              <w:t xml:space="preserve"> </w:t>
            </w:r>
            <w:r>
              <w:rPr>
                <w:sz w:val="20"/>
              </w:rPr>
              <w:t>Documento de la validación experimental con los resultados de precisión y evaluación de utilidad percibida.</w:t>
            </w:r>
          </w:p>
        </w:tc>
      </w:tr>
      <w:tr w:rsidR="002058BC" w14:paraId="7D446742" w14:textId="77777777" w:rsidTr="00841756">
        <w:trPr>
          <w:trHeight w:val="1353"/>
        </w:trPr>
        <w:tc>
          <w:tcPr>
            <w:tcW w:w="1668" w:type="dxa"/>
            <w:vMerge/>
            <w:vAlign w:val="center"/>
          </w:tcPr>
          <w:p w14:paraId="73317C5F"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C7D481D" w14:textId="48AB2171" w:rsidR="00EF4225" w:rsidRPr="00841756" w:rsidRDefault="00841756" w:rsidP="00841756">
            <w:pPr>
              <w:spacing w:after="0"/>
              <w:jc w:val="both"/>
              <w:rPr>
                <w:sz w:val="20"/>
              </w:rPr>
            </w:pPr>
            <w:r>
              <w:rPr>
                <w:sz w:val="20"/>
              </w:rPr>
              <w:t>3E</w:t>
            </w:r>
            <w:r w:rsidR="002058BC">
              <w:rPr>
                <w:sz w:val="20"/>
              </w:rPr>
              <w:t xml:space="preserve"> Artículo de la arquitectura y evaluación de la solución. En el artículo se presentará la problemática, el caso de referencia, la arquitectura propuesta los resultados de la evaluación y su utilidad en una evaluación de factores de riesgo psicosocial</w:t>
            </w:r>
            <w:r w:rsidR="002058BC" w:rsidRPr="009B5824">
              <w:rPr>
                <w:sz w:val="20"/>
              </w:rPr>
              <w:t>.</w:t>
            </w:r>
            <w:r w:rsidR="002058BC">
              <w:rPr>
                <w:sz w:val="20"/>
              </w:rPr>
              <w:t xml:space="preserve"> Este artículo será presentado para publicación en una revista indexada nacional o internacional. </w:t>
            </w:r>
          </w:p>
        </w:tc>
      </w:tr>
    </w:tbl>
    <w:p w14:paraId="073B4B80" w14:textId="77777777" w:rsidR="00943FBB" w:rsidRDefault="00943FBB" w:rsidP="00523717">
      <w:pPr>
        <w:spacing w:before="480" w:after="360" w:line="240" w:lineRule="auto"/>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14:paraId="1CD18933" w14:textId="77777777" w:rsidTr="395B0C8A">
        <w:tc>
          <w:tcPr>
            <w:tcW w:w="9464" w:type="dxa"/>
            <w:gridSpan w:val="2"/>
          </w:tcPr>
          <w:p w14:paraId="08CC331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14:paraId="3F2553CF" w14:textId="77777777" w:rsidTr="395B0C8A">
        <w:tc>
          <w:tcPr>
            <w:tcW w:w="1668" w:type="dxa"/>
          </w:tcPr>
          <w:p w14:paraId="2D891CB4" w14:textId="77777777" w:rsidR="006B35EA" w:rsidRDefault="006B35EA" w:rsidP="00527749">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14:paraId="408B6819" w14:textId="68F1C020" w:rsidR="00B07165" w:rsidRPr="00604B33" w:rsidRDefault="38CA1D9A" w:rsidP="00604B33">
            <w:pPr>
              <w:spacing w:before="60" w:after="120"/>
              <w:jc w:val="both"/>
              <w:rPr>
                <w:sz w:val="20"/>
              </w:rPr>
            </w:pPr>
            <w:r w:rsidRPr="00E811D4">
              <w:rPr>
                <w:sz w:val="20"/>
              </w:rPr>
              <w:t>La nove</w:t>
            </w:r>
            <w:r w:rsidR="00B84496">
              <w:rPr>
                <w:sz w:val="20"/>
              </w:rPr>
              <w:t>dad de este trabajo radica en la integración de la captura</w:t>
            </w:r>
            <w:r w:rsidRPr="00E811D4">
              <w:rPr>
                <w:sz w:val="20"/>
              </w:rPr>
              <w:t xml:space="preserve"> </w:t>
            </w:r>
            <w:r w:rsidR="00000860">
              <w:rPr>
                <w:sz w:val="20"/>
              </w:rPr>
              <w:t xml:space="preserve">y </w:t>
            </w:r>
            <w:r w:rsidRPr="00E811D4">
              <w:rPr>
                <w:sz w:val="20"/>
              </w:rPr>
              <w:t xml:space="preserve">reconocimiento </w:t>
            </w:r>
            <w:r w:rsidR="006F59F8">
              <w:rPr>
                <w:sz w:val="20"/>
              </w:rPr>
              <w:t>de expresion</w:t>
            </w:r>
            <w:r w:rsidR="00B84496">
              <w:rPr>
                <w:sz w:val="20"/>
              </w:rPr>
              <w:t>es faciales, expresión corporal y seguimiento al comportamiento de l</w:t>
            </w:r>
            <w:r w:rsidR="0037643A">
              <w:rPr>
                <w:sz w:val="20"/>
              </w:rPr>
              <w:t xml:space="preserve">as personas de forma personalizada. Adicionalmente tendrá </w:t>
            </w:r>
            <w:r w:rsidR="00000860">
              <w:rPr>
                <w:sz w:val="20"/>
              </w:rPr>
              <w:t xml:space="preserve">en cuenta aspectos de temporalidad, </w:t>
            </w:r>
            <w:r w:rsidR="00B84496">
              <w:rPr>
                <w:sz w:val="20"/>
              </w:rPr>
              <w:t xml:space="preserve">para apoyar a la identificación de condiciones con un alto potencial de materialización </w:t>
            </w:r>
            <w:r w:rsidRPr="00E811D4">
              <w:rPr>
                <w:sz w:val="20"/>
              </w:rPr>
              <w:t xml:space="preserve">de </w:t>
            </w:r>
            <w:r w:rsidR="00B84496">
              <w:rPr>
                <w:sz w:val="20"/>
              </w:rPr>
              <w:t>riesgo psicosocial. Este sistema</w:t>
            </w:r>
            <w:r w:rsidR="00000860">
              <w:rPr>
                <w:sz w:val="20"/>
              </w:rPr>
              <w:t>,</w:t>
            </w:r>
            <w:r w:rsidR="00B84496">
              <w:rPr>
                <w:sz w:val="20"/>
              </w:rPr>
              <w:t xml:space="preserve"> </w:t>
            </w:r>
            <w:r w:rsidR="0037643A">
              <w:rPr>
                <w:sz w:val="20"/>
              </w:rPr>
              <w:t xml:space="preserve">soportará </w:t>
            </w:r>
            <w:r w:rsidR="00B84496">
              <w:rPr>
                <w:sz w:val="20"/>
              </w:rPr>
              <w:t xml:space="preserve">el </w:t>
            </w:r>
            <w:r w:rsidR="0037643A">
              <w:rPr>
                <w:sz w:val="20"/>
              </w:rPr>
              <w:t xml:space="preserve">pre </w:t>
            </w:r>
            <w:r w:rsidR="00B84496">
              <w:rPr>
                <w:sz w:val="20"/>
              </w:rPr>
              <w:t>diagnóstico de trastornos psicológicos o escenarios que puedan ll</w:t>
            </w:r>
            <w:r w:rsidR="00000860">
              <w:rPr>
                <w:sz w:val="20"/>
              </w:rPr>
              <w:t xml:space="preserve">evar a una persona a adquirir </w:t>
            </w:r>
            <w:r w:rsidR="00B84496">
              <w:rPr>
                <w:sz w:val="20"/>
              </w:rPr>
              <w:t>alguna condición física y</w:t>
            </w:r>
            <w:r w:rsidR="0037643A">
              <w:rPr>
                <w:sz w:val="20"/>
              </w:rPr>
              <w:t>/o</w:t>
            </w:r>
            <w:r w:rsidR="00B84496">
              <w:rPr>
                <w:sz w:val="20"/>
              </w:rPr>
              <w:t xml:space="preserve"> mental desfavorable de una forma no intrus</w:t>
            </w:r>
            <w:r w:rsidR="00FA6BC8">
              <w:rPr>
                <w:sz w:val="20"/>
              </w:rPr>
              <w:t>iva y reduciendo la necesidad del</w:t>
            </w:r>
            <w:r w:rsidR="00B84496">
              <w:rPr>
                <w:sz w:val="20"/>
              </w:rPr>
              <w:t xml:space="preserve"> uso de sensores. Si bien dichos dispositivos no están descartados para posibles mejoras a futuro, dichos sensores deberán tener la particularidad de que no representen algún tipo de incomodidad para las personas</w:t>
            </w:r>
            <w:r w:rsidR="00037A53">
              <w:rPr>
                <w:sz w:val="20"/>
              </w:rPr>
              <w:t xml:space="preserve"> y que no vulneren su privacidad</w:t>
            </w:r>
            <w:r w:rsidR="00B84496">
              <w:rPr>
                <w:sz w:val="20"/>
              </w:rPr>
              <w:t xml:space="preserve">. </w:t>
            </w:r>
            <w:r w:rsidR="00037A53">
              <w:rPr>
                <w:sz w:val="20"/>
              </w:rPr>
              <w:t xml:space="preserve">Adicionalmente, la arquitectura será flexible para su instalación </w:t>
            </w:r>
            <w:r w:rsidR="00000860">
              <w:rPr>
                <w:sz w:val="20"/>
              </w:rPr>
              <w:t>en el sitio</w:t>
            </w:r>
            <w:r w:rsidR="00037A53">
              <w:rPr>
                <w:sz w:val="20"/>
              </w:rPr>
              <w:t>, o  bien para su implementación con apoyo de infraestructura de la nube. N</w:t>
            </w:r>
            <w:r w:rsidR="00B84496">
              <w:rPr>
                <w:sz w:val="20"/>
              </w:rPr>
              <w:t xml:space="preserve">o implicará costos de instalación de dispositivos </w:t>
            </w:r>
            <w:r w:rsidR="00037A53">
              <w:rPr>
                <w:sz w:val="20"/>
              </w:rPr>
              <w:t xml:space="preserve">de captura de video en algunos casos, pues se podrán utilizar las cámaras existentes. Por otra parte, el sistema representará una forma viable de adquirir datos para futuras investigaciones y colaborar con </w:t>
            </w:r>
            <w:r w:rsidR="00000860">
              <w:rPr>
                <w:sz w:val="20"/>
              </w:rPr>
              <w:t xml:space="preserve">algunos </w:t>
            </w:r>
            <w:r w:rsidR="00037A53">
              <w:rPr>
                <w:sz w:val="20"/>
              </w:rPr>
              <w:t xml:space="preserve">requisitos dispuestos  </w:t>
            </w:r>
            <w:r w:rsidR="00B84496">
              <w:rPr>
                <w:sz w:val="20"/>
              </w:rPr>
              <w:t xml:space="preserve">en </w:t>
            </w:r>
            <w:r w:rsidR="00037A53">
              <w:rPr>
                <w:sz w:val="20"/>
              </w:rPr>
              <w:t xml:space="preserve">la resolución 2646  de 2008, específicamente en los artículos 4 y 9 </w:t>
            </w:r>
            <w:r w:rsidR="00000860">
              <w:rPr>
                <w:sz w:val="20"/>
              </w:rPr>
              <w:t xml:space="preserve">en los que los empleadores, deben brindar información actualizada sobre efectos de factores psicosociales. </w:t>
            </w:r>
            <w:r w:rsidRPr="00E811D4">
              <w:rPr>
                <w:sz w:val="20"/>
              </w:rPr>
              <w:t xml:space="preserve">La oportunidad comercial de esta iniciativa podría ofrecer servicios de monitoreo </w:t>
            </w:r>
            <w:r w:rsidR="00000860">
              <w:rPr>
                <w:sz w:val="20"/>
              </w:rPr>
              <w:t>por demanda, con el fin</w:t>
            </w:r>
            <w:r w:rsidRPr="00E811D4">
              <w:rPr>
                <w:sz w:val="20"/>
              </w:rPr>
              <w:t xml:space="preserve"> </w:t>
            </w:r>
            <w:r w:rsidR="00000860">
              <w:rPr>
                <w:sz w:val="20"/>
              </w:rPr>
              <w:t>de</w:t>
            </w:r>
            <w:r w:rsidRPr="00E811D4">
              <w:rPr>
                <w:sz w:val="20"/>
              </w:rPr>
              <w:t xml:space="preserve"> entregar </w:t>
            </w:r>
            <w:r w:rsidR="00000860">
              <w:rPr>
                <w:sz w:val="20"/>
              </w:rPr>
              <w:t>informe o</w:t>
            </w:r>
            <w:r w:rsidRPr="00E811D4">
              <w:rPr>
                <w:sz w:val="20"/>
              </w:rPr>
              <w:t xml:space="preserve"> valoración de los factores de riesgo psicosociales latentes en lugares de trabajo.  </w:t>
            </w:r>
          </w:p>
        </w:tc>
      </w:tr>
      <w:tr w:rsidR="006B35EA" w14:paraId="5CA050BA" w14:textId="77777777" w:rsidTr="395B0C8A">
        <w:tc>
          <w:tcPr>
            <w:tcW w:w="1668" w:type="dxa"/>
          </w:tcPr>
          <w:p w14:paraId="160D146D" w14:textId="492CD77C"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14:paraId="2BC917BC" w14:textId="05D73F4B" w:rsidR="006B35EA" w:rsidRPr="002B0C43" w:rsidRDefault="0082072A" w:rsidP="008F6BA4">
            <w:pPr>
              <w:spacing w:before="60" w:after="120"/>
              <w:jc w:val="both"/>
              <w:rPr>
                <w:sz w:val="20"/>
                <w:szCs w:val="20"/>
              </w:rPr>
            </w:pPr>
            <w:r w:rsidRPr="00E811D4">
              <w:rPr>
                <w:sz w:val="20"/>
              </w:rPr>
              <w:t>Esta invest</w:t>
            </w:r>
            <w:r w:rsidR="008F6BA4">
              <w:rPr>
                <w:sz w:val="20"/>
              </w:rPr>
              <w:t>igación se desarrolla en forma independiente en colaboración y auspicio de la empresa Vector ITC.</w:t>
            </w:r>
            <w:r w:rsidR="004C1D8D">
              <w:rPr>
                <w:sz w:val="20"/>
              </w:rPr>
              <w:t xml:space="preserve"> </w:t>
            </w:r>
            <w:r w:rsidR="008F6BA4">
              <w:rPr>
                <w:sz w:val="20"/>
              </w:rPr>
              <w:t xml:space="preserve">Se </w:t>
            </w:r>
            <w:r w:rsidR="004C1D8D">
              <w:rPr>
                <w:sz w:val="20"/>
              </w:rPr>
              <w:t>toma</w:t>
            </w:r>
            <w:r w:rsidR="008F6BA4">
              <w:rPr>
                <w:sz w:val="20"/>
              </w:rPr>
              <w:t>rá</w:t>
            </w:r>
            <w:r w:rsidR="002B0C43">
              <w:rPr>
                <w:sz w:val="20"/>
              </w:rPr>
              <w:t xml:space="preserve"> sólo</w:t>
            </w:r>
            <w:r w:rsidR="004C1D8D">
              <w:rPr>
                <w:sz w:val="20"/>
              </w:rPr>
              <w:t xml:space="preserve"> como referencia</w:t>
            </w:r>
            <w:r w:rsidR="008F6BA4">
              <w:rPr>
                <w:sz w:val="20"/>
              </w:rPr>
              <w:t>,</w:t>
            </w:r>
            <w:r w:rsidR="004C1D8D">
              <w:rPr>
                <w:sz w:val="20"/>
              </w:rPr>
              <w:t xml:space="preserve"> </w:t>
            </w:r>
            <w:r w:rsidR="00F66D94">
              <w:rPr>
                <w:sz w:val="20"/>
              </w:rPr>
              <w:t xml:space="preserve">las tecnologías empleadas en los </w:t>
            </w:r>
            <w:r w:rsidR="002B0C43" w:rsidRPr="002B0C43">
              <w:rPr>
                <w:sz w:val="20"/>
              </w:rPr>
              <w:t>trabajos</w:t>
            </w:r>
            <w:r w:rsidR="004C1D8D" w:rsidRPr="002B0C43">
              <w:rPr>
                <w:sz w:val="20"/>
              </w:rPr>
              <w:t xml:space="preserve"> Javier Alcalá Vásquez</w:t>
            </w:r>
            <w:r w:rsidR="005527C9">
              <w:rPr>
                <w:sz w:val="20"/>
              </w:rPr>
              <w:t xml:space="preserve"> </w:t>
            </w:r>
            <w:r w:rsidR="004C1D8D" w:rsidRPr="002B0C43">
              <w:rPr>
                <w:sz w:val="20"/>
              </w:rPr>
              <w:fldChar w:fldCharType="begin"/>
            </w:r>
            <w:r w:rsidR="004C1D8D" w:rsidRPr="002B0C43">
              <w:rPr>
                <w:sz w:val="20"/>
              </w:rPr>
              <w:instrText>ADDIN RW.CITE{{doc:5cbc0ef4e4b04c969d297e58 JavierAlcaláVásquez 2017}}</w:instrText>
            </w:r>
            <w:r w:rsidR="004C1D8D" w:rsidRPr="002B0C43">
              <w:rPr>
                <w:sz w:val="20"/>
              </w:rPr>
              <w:fldChar w:fldCharType="separate"/>
            </w:r>
            <w:r w:rsidR="00C838E1" w:rsidRPr="00C838E1">
              <w:rPr>
                <w:sz w:val="20"/>
              </w:rPr>
              <w:t>[42]</w:t>
            </w:r>
            <w:r w:rsidR="004C1D8D" w:rsidRPr="002B0C43">
              <w:rPr>
                <w:sz w:val="20"/>
              </w:rPr>
              <w:fldChar w:fldCharType="end"/>
            </w:r>
            <w:r w:rsidR="004C1D8D" w:rsidRPr="002B0C43">
              <w:rPr>
                <w:sz w:val="20"/>
              </w:rPr>
              <w:t xml:space="preserve"> y Daniel Steven Valencia</w:t>
            </w:r>
            <w:r w:rsidR="005527C9">
              <w:rPr>
                <w:sz w:val="20"/>
              </w:rPr>
              <w:t xml:space="preserve"> </w:t>
            </w:r>
            <w:r w:rsidR="004C1D8D" w:rsidRPr="002B0C43">
              <w:rPr>
                <w:sz w:val="20"/>
              </w:rPr>
              <w:fldChar w:fldCharType="begin"/>
            </w:r>
            <w:r w:rsidR="004C1D8D" w:rsidRPr="002B0C43">
              <w:rPr>
                <w:sz w:val="20"/>
              </w:rPr>
              <w:instrText>ADDIN RW.CITE{{doc:5cbc0d80e4b04c969d297e56 DanielStevenValenciaParada 2015}}</w:instrText>
            </w:r>
            <w:r w:rsidR="004C1D8D" w:rsidRPr="002B0C43">
              <w:rPr>
                <w:sz w:val="20"/>
              </w:rPr>
              <w:fldChar w:fldCharType="separate"/>
            </w:r>
            <w:r w:rsidR="00C838E1" w:rsidRPr="00C838E1">
              <w:rPr>
                <w:sz w:val="20"/>
              </w:rPr>
              <w:t>[43]</w:t>
            </w:r>
            <w:r w:rsidR="004C1D8D" w:rsidRPr="002B0C43">
              <w:rPr>
                <w:sz w:val="20"/>
              </w:rPr>
              <w:fldChar w:fldCharType="end"/>
            </w:r>
            <w:r w:rsidR="004C1D8D" w:rsidRPr="002B0C43">
              <w:rPr>
                <w:sz w:val="20"/>
              </w:rPr>
              <w:t>, egresados del programa de Maestría de Ingeniería de Sistemas y Computación de la Pontificia Universidad Javeriana.</w:t>
            </w:r>
            <w:r w:rsidR="002B0C43" w:rsidRPr="002B0C43">
              <w:rPr>
                <w:sz w:val="20"/>
              </w:rPr>
              <w:t xml:space="preserve"> Los resultados del proyecto de investigación podrán ser utilizados por las instituciones aliadas únicamente para </w:t>
            </w:r>
            <w:r w:rsidR="002B0C43">
              <w:rPr>
                <w:sz w:val="20"/>
              </w:rPr>
              <w:t>fines</w:t>
            </w:r>
            <w:r w:rsidR="002B0C43" w:rsidRPr="002B0C43">
              <w:rPr>
                <w:sz w:val="20"/>
              </w:rPr>
              <w:t xml:space="preserve"> académicos, y no habrá posibilidad de aprovechamiento económico sin autorización</w:t>
            </w:r>
            <w:r w:rsidR="002B0C43">
              <w:rPr>
                <w:sz w:val="20"/>
              </w:rPr>
              <w:t xml:space="preserve"> de la empresa</w:t>
            </w:r>
            <w:r w:rsidR="002B0C43" w:rsidRPr="002B0C43">
              <w:rPr>
                <w:sz w:val="20"/>
              </w:rPr>
              <w:t xml:space="preserve"> </w:t>
            </w:r>
            <w:r w:rsidR="002B0C43">
              <w:rPr>
                <w:sz w:val="20"/>
              </w:rPr>
              <w:t>Vector ITC</w:t>
            </w:r>
            <w:r w:rsidR="008F6BA4">
              <w:rPr>
                <w:sz w:val="20"/>
              </w:rPr>
              <w:t xml:space="preserve"> </w:t>
            </w:r>
            <w:r w:rsidR="008F6BA4" w:rsidRPr="008F6BA4">
              <w:rPr>
                <w:sz w:val="20"/>
              </w:rPr>
              <w:t>Colombia</w:t>
            </w:r>
            <w:r w:rsidR="002B0C43" w:rsidRPr="002B0C43">
              <w:rPr>
                <w:sz w:val="20"/>
              </w:rPr>
              <w:t>.</w:t>
            </w:r>
            <w:r w:rsidR="002F6FF0" w:rsidRPr="0074681D">
              <w:rPr>
                <w:sz w:val="20"/>
                <w:szCs w:val="20"/>
              </w:rPr>
              <w:t xml:space="preserve"> </w:t>
            </w:r>
          </w:p>
        </w:tc>
      </w:tr>
    </w:tbl>
    <w:p w14:paraId="0D45C9B6" w14:textId="3AB893E0" w:rsidR="00523717" w:rsidRDefault="009B5824" w:rsidP="009E3854">
      <w:pPr>
        <w:spacing w:before="480" w:after="360" w:line="240" w:lineRule="auto"/>
        <w:ind w:left="357"/>
        <w:jc w:val="both"/>
      </w:pPr>
      <w:r>
        <w:br w:type="page"/>
      </w:r>
    </w:p>
    <w:p w14:paraId="16529F6A" w14:textId="77777777" w:rsidR="009B5824" w:rsidRDefault="009B5824"/>
    <w:tbl>
      <w:tblPr>
        <w:tblStyle w:val="Tablaconcuadrcula"/>
        <w:tblW w:w="9464" w:type="dxa"/>
        <w:tblLayout w:type="fixed"/>
        <w:tblLook w:val="04A0" w:firstRow="1" w:lastRow="0" w:firstColumn="1" w:lastColumn="0" w:noHBand="0" w:noVBand="1"/>
      </w:tblPr>
      <w:tblGrid>
        <w:gridCol w:w="9464"/>
      </w:tblGrid>
      <w:tr w:rsidR="00A20408" w14:paraId="52C2DCE1" w14:textId="77777777" w:rsidTr="00527749">
        <w:tc>
          <w:tcPr>
            <w:tcW w:w="9464" w:type="dxa"/>
          </w:tcPr>
          <w:p w14:paraId="4958124C" w14:textId="77777777" w:rsidR="00A20408" w:rsidRDefault="00A20408" w:rsidP="00527749">
            <w:pPr>
              <w:spacing w:before="120" w:after="120"/>
              <w:jc w:val="center"/>
              <w:rPr>
                <w:b/>
                <w:color w:val="31849B" w:themeColor="accent5" w:themeShade="BF"/>
                <w:sz w:val="20"/>
              </w:rPr>
            </w:pPr>
            <w:r>
              <w:rPr>
                <w:b/>
                <w:color w:val="31849B" w:themeColor="accent5" w:themeShade="BF"/>
                <w:sz w:val="20"/>
              </w:rPr>
              <w:t>BIBLIOGRAFÍA</w:t>
            </w:r>
          </w:p>
        </w:tc>
      </w:tr>
      <w:tr w:rsidR="00A20408" w:rsidRPr="0002033E" w14:paraId="3F7A36D9" w14:textId="77777777" w:rsidTr="00C76535">
        <w:trPr>
          <w:trHeight w:val="8505"/>
        </w:trPr>
        <w:tc>
          <w:tcPr>
            <w:tcW w:w="9464" w:type="dxa"/>
            <w:vAlign w:val="center"/>
          </w:tcPr>
          <w:p w14:paraId="063EA3AD" w14:textId="560DCAB8" w:rsidR="00C838E1" w:rsidRPr="00C838E1" w:rsidRDefault="00527749" w:rsidP="009E3854">
            <w:pPr>
              <w:pStyle w:val="NormalWeb"/>
              <w:spacing w:before="0" w:beforeAutospacing="0" w:after="0" w:afterAutospacing="0"/>
              <w:jc w:val="center"/>
              <w:rPr>
                <w:rFonts w:ascii="Calibri" w:hAnsi="Calibri"/>
                <w:sz w:val="16"/>
              </w:rPr>
            </w:pPr>
            <w:r w:rsidRPr="00C37C0D">
              <w:rPr>
                <w:color w:val="000000" w:themeColor="text1"/>
                <w:sz w:val="16"/>
                <w:szCs w:val="16"/>
                <w:lang w:val="en-US"/>
              </w:rPr>
              <w:fldChar w:fldCharType="begin"/>
            </w:r>
            <w:r w:rsidR="00C838E1">
              <w:rPr>
                <w:color w:val="000000" w:themeColor="text1"/>
                <w:sz w:val="16"/>
                <w:szCs w:val="16"/>
              </w:rPr>
              <w:instrText>ADDIN RW.BIB</w:instrText>
            </w:r>
            <w:r w:rsidRPr="00C37C0D">
              <w:rPr>
                <w:color w:val="000000" w:themeColor="text1"/>
                <w:sz w:val="16"/>
                <w:szCs w:val="16"/>
                <w:lang w:val="en-US"/>
              </w:rPr>
              <w:fldChar w:fldCharType="separate"/>
            </w:r>
          </w:p>
          <w:p w14:paraId="2C19C8F0"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 Ministerio de la protección social, "Resolución 2646 de 2008," 2008. </w:t>
            </w:r>
          </w:p>
          <w:p w14:paraId="743E75A7" w14:textId="77777777" w:rsidR="00C838E1" w:rsidRPr="0002033E" w:rsidRDefault="00C838E1" w:rsidP="009E3854">
            <w:pPr>
              <w:pStyle w:val="NormalWeb"/>
              <w:spacing w:before="0" w:beforeAutospacing="0" w:after="0" w:afterAutospacing="0"/>
              <w:rPr>
                <w:rFonts w:ascii="Calibri" w:hAnsi="Calibri"/>
                <w:sz w:val="16"/>
                <w:lang w:val="en-US"/>
              </w:rPr>
            </w:pPr>
            <w:r w:rsidRPr="00C838E1">
              <w:rPr>
                <w:rFonts w:ascii="Calibri" w:hAnsi="Calibri"/>
                <w:sz w:val="16"/>
              </w:rPr>
              <w:t xml:space="preserve">[2] M. Rodríguez, "Factores Psicosociales de Riesgo Laboral: ¿Nuevos tiempos, nuevos riesgos?" </w:t>
            </w:r>
            <w:proofErr w:type="spellStart"/>
            <w:r w:rsidRPr="0002033E">
              <w:rPr>
                <w:rFonts w:ascii="Calibri" w:hAnsi="Calibri"/>
                <w:i/>
                <w:iCs/>
                <w:sz w:val="16"/>
                <w:lang w:val="en-US"/>
              </w:rPr>
              <w:t>Observatorio</w:t>
            </w:r>
            <w:proofErr w:type="spellEnd"/>
            <w:r w:rsidRPr="0002033E">
              <w:rPr>
                <w:rFonts w:ascii="Calibri" w:hAnsi="Calibri"/>
                <w:i/>
                <w:iCs/>
                <w:sz w:val="16"/>
                <w:lang w:val="en-US"/>
              </w:rPr>
              <w:t xml:space="preserve"> Laboral </w:t>
            </w:r>
            <w:proofErr w:type="spellStart"/>
            <w:r w:rsidRPr="0002033E">
              <w:rPr>
                <w:rFonts w:ascii="Calibri" w:hAnsi="Calibri"/>
                <w:i/>
                <w:iCs/>
                <w:sz w:val="16"/>
                <w:lang w:val="en-US"/>
              </w:rPr>
              <w:t>Revista</w:t>
            </w:r>
            <w:proofErr w:type="spellEnd"/>
            <w:r w:rsidRPr="0002033E">
              <w:rPr>
                <w:rFonts w:ascii="Calibri" w:hAnsi="Calibri"/>
                <w:i/>
                <w:iCs/>
                <w:sz w:val="16"/>
                <w:lang w:val="en-US"/>
              </w:rPr>
              <w:t xml:space="preserve"> </w:t>
            </w:r>
            <w:proofErr w:type="spellStart"/>
            <w:r w:rsidRPr="0002033E">
              <w:rPr>
                <w:rFonts w:ascii="Calibri" w:hAnsi="Calibri"/>
                <w:i/>
                <w:iCs/>
                <w:sz w:val="16"/>
                <w:lang w:val="en-US"/>
              </w:rPr>
              <w:t>Venezolana</w:t>
            </w:r>
            <w:proofErr w:type="spellEnd"/>
            <w:r w:rsidRPr="0002033E">
              <w:rPr>
                <w:rFonts w:ascii="Calibri" w:hAnsi="Calibri"/>
                <w:i/>
                <w:iCs/>
                <w:sz w:val="16"/>
                <w:lang w:val="en-US"/>
              </w:rPr>
              <w:t xml:space="preserve">, </w:t>
            </w:r>
            <w:r w:rsidRPr="0002033E">
              <w:rPr>
                <w:rFonts w:ascii="Calibri" w:hAnsi="Calibri"/>
                <w:sz w:val="16"/>
                <w:lang w:val="en-US"/>
              </w:rPr>
              <w:t xml:space="preserve">vol. 2, </w:t>
            </w:r>
            <w:r w:rsidRPr="0002033E">
              <w:rPr>
                <w:rFonts w:ascii="Calibri" w:hAnsi="Calibri"/>
                <w:i/>
                <w:iCs/>
                <w:sz w:val="16"/>
                <w:lang w:val="en-US"/>
              </w:rPr>
              <w:t xml:space="preserve">(3), </w:t>
            </w:r>
            <w:r w:rsidRPr="0002033E">
              <w:rPr>
                <w:rFonts w:ascii="Calibri" w:hAnsi="Calibri"/>
                <w:sz w:val="16"/>
                <w:lang w:val="en-US"/>
              </w:rPr>
              <w:t xml:space="preserve">pp. 127-141, 2009. Available: </w:t>
            </w:r>
            <w:hyperlink r:id="rId15" w:tgtFrame="_blank" w:history="1">
              <w:r w:rsidRPr="0002033E">
                <w:rPr>
                  <w:rStyle w:val="Hipervnculo"/>
                  <w:rFonts w:ascii="Calibri" w:hAnsi="Calibri"/>
                  <w:sz w:val="16"/>
                  <w:lang w:val="en-US"/>
                </w:rPr>
                <w:t>http://dialnet.unirioja.es/servlet/oaiart?codigo=2995368</w:t>
              </w:r>
            </w:hyperlink>
            <w:r w:rsidRPr="0002033E">
              <w:rPr>
                <w:rFonts w:ascii="Calibri" w:hAnsi="Calibri"/>
                <w:sz w:val="16"/>
                <w:lang w:val="en-US"/>
              </w:rPr>
              <w:t>.</w:t>
            </w:r>
          </w:p>
          <w:p w14:paraId="1B347909"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[3] H. E. </w:t>
            </w:r>
            <w:proofErr w:type="spellStart"/>
            <w:r w:rsidRPr="0002033E">
              <w:rPr>
                <w:rFonts w:ascii="Calibri" w:hAnsi="Calibri"/>
                <w:sz w:val="16"/>
                <w:lang w:val="en-US"/>
              </w:rPr>
              <w:t>Landberg</w:t>
            </w:r>
            <w:proofErr w:type="spellEnd"/>
            <w:r w:rsidRPr="0002033E">
              <w:rPr>
                <w:rFonts w:ascii="Calibri" w:hAnsi="Calibri"/>
                <w:sz w:val="16"/>
                <w:lang w:val="en-US"/>
              </w:rPr>
              <w:t xml:space="preserve">, H. Westberg and H. </w:t>
            </w:r>
            <w:proofErr w:type="spellStart"/>
            <w:r w:rsidRPr="0002033E">
              <w:rPr>
                <w:rFonts w:ascii="Calibri" w:hAnsi="Calibri"/>
                <w:sz w:val="16"/>
                <w:lang w:val="en-US"/>
              </w:rPr>
              <w:t>Tinnerberg</w:t>
            </w:r>
            <w:proofErr w:type="spellEnd"/>
            <w:r w:rsidRPr="0002033E">
              <w:rPr>
                <w:rFonts w:ascii="Calibri" w:hAnsi="Calibri"/>
                <w:sz w:val="16"/>
                <w:lang w:val="en-US"/>
              </w:rPr>
              <w:t xml:space="preserve">, "Evaluation of risk assessment approaches of occupational chemical exposures based on models in comparison with measurements," </w:t>
            </w:r>
            <w:r w:rsidRPr="0002033E">
              <w:rPr>
                <w:rFonts w:ascii="Calibri" w:hAnsi="Calibri"/>
                <w:i/>
                <w:iCs/>
                <w:sz w:val="16"/>
                <w:lang w:val="en-US"/>
              </w:rPr>
              <w:t xml:space="preserve">Safety Science, </w:t>
            </w:r>
            <w:r w:rsidRPr="0002033E">
              <w:rPr>
                <w:rFonts w:ascii="Calibri" w:hAnsi="Calibri"/>
                <w:sz w:val="16"/>
                <w:lang w:val="en-US"/>
              </w:rPr>
              <w:t xml:space="preserve">vol. 109, pp. 412-420, 2018. Available: </w:t>
            </w:r>
            <w:hyperlink r:id="rId16" w:tgtFrame="_blank" w:history="1">
              <w:r w:rsidRPr="0002033E">
                <w:rPr>
                  <w:rStyle w:val="Hipervnculo"/>
                  <w:rFonts w:ascii="Calibri" w:hAnsi="Calibri"/>
                  <w:sz w:val="16"/>
                  <w:lang w:val="en-US"/>
                </w:rPr>
                <w:t>https://www.sciencedirect.com/science/article/pii/S0925753517315631</w:t>
              </w:r>
            </w:hyperlink>
            <w:r w:rsidRPr="0002033E">
              <w:rPr>
                <w:rFonts w:ascii="Calibri" w:hAnsi="Calibri"/>
                <w:sz w:val="16"/>
                <w:lang w:val="en-US"/>
              </w:rPr>
              <w:t>. DOI: 10.1016/j.ssci.2018.06.006.</w:t>
            </w:r>
          </w:p>
          <w:p w14:paraId="4714215D"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[4] C. R. N. CORRAO</w:t>
            </w:r>
            <w:r w:rsidRPr="0002033E">
              <w:rPr>
                <w:rFonts w:ascii="Calibri" w:hAnsi="Calibri"/>
                <w:i/>
                <w:iCs/>
                <w:sz w:val="16"/>
                <w:lang w:val="en-US"/>
              </w:rPr>
              <w:t xml:space="preserve"> et al</w:t>
            </w:r>
            <w:r w:rsidRPr="0002033E">
              <w:rPr>
                <w:rFonts w:ascii="Calibri" w:hAnsi="Calibri"/>
                <w:sz w:val="16"/>
                <w:lang w:val="en-US"/>
              </w:rPr>
              <w:t xml:space="preserve">, "Biological Risk and Occupational Health," </w:t>
            </w:r>
            <w:r w:rsidRPr="0002033E">
              <w:rPr>
                <w:rFonts w:ascii="Calibri" w:hAnsi="Calibri"/>
                <w:i/>
                <w:iCs/>
                <w:sz w:val="16"/>
                <w:lang w:val="en-US"/>
              </w:rPr>
              <w:t xml:space="preserve">Industrial Health, </w:t>
            </w:r>
            <w:r w:rsidRPr="0002033E">
              <w:rPr>
                <w:rFonts w:ascii="Calibri" w:hAnsi="Calibri"/>
                <w:sz w:val="16"/>
                <w:lang w:val="en-US"/>
              </w:rPr>
              <w:t xml:space="preserve">vol. 50, </w:t>
            </w:r>
            <w:r w:rsidRPr="0002033E">
              <w:rPr>
                <w:rFonts w:ascii="Calibri" w:hAnsi="Calibri"/>
                <w:i/>
                <w:iCs/>
                <w:sz w:val="16"/>
                <w:lang w:val="en-US"/>
              </w:rPr>
              <w:t xml:space="preserve">(4), </w:t>
            </w:r>
            <w:r w:rsidRPr="0002033E">
              <w:rPr>
                <w:rFonts w:ascii="Calibri" w:hAnsi="Calibri"/>
                <w:sz w:val="16"/>
                <w:lang w:val="en-US"/>
              </w:rPr>
              <w:t xml:space="preserve">pp. 326-337, 2012. Available: </w:t>
            </w:r>
            <w:hyperlink r:id="rId17" w:tgtFrame="_blank" w:history="1">
              <w:r w:rsidRPr="0002033E">
                <w:rPr>
                  <w:rStyle w:val="Hipervnculo"/>
                  <w:rFonts w:ascii="Calibri" w:hAnsi="Calibri"/>
                  <w:sz w:val="16"/>
                  <w:lang w:val="en-US"/>
                </w:rPr>
                <w:t>https://jlc.jst.go.jp/DN/JALC/10007643537?from=SUMMON</w:t>
              </w:r>
            </w:hyperlink>
            <w:r w:rsidRPr="0002033E">
              <w:rPr>
                <w:rFonts w:ascii="Calibri" w:hAnsi="Calibri"/>
                <w:sz w:val="16"/>
                <w:lang w:val="en-US"/>
              </w:rPr>
              <w:t>. DOI: 10.2486/indhealth.MS1324.</w:t>
            </w:r>
          </w:p>
          <w:p w14:paraId="6A50D77B"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[5] E. G. Marshall</w:t>
            </w:r>
            <w:r w:rsidRPr="0002033E">
              <w:rPr>
                <w:rFonts w:ascii="Calibri" w:hAnsi="Calibri"/>
                <w:i/>
                <w:iCs/>
                <w:sz w:val="16"/>
                <w:lang w:val="en-US"/>
              </w:rPr>
              <w:t xml:space="preserve"> et al</w:t>
            </w:r>
            <w:r w:rsidRPr="0002033E">
              <w:rPr>
                <w:rFonts w:ascii="Calibri" w:hAnsi="Calibri"/>
                <w:sz w:val="16"/>
                <w:lang w:val="en-US"/>
              </w:rPr>
              <w:t xml:space="preserve">, "Work-Related Unintentional Injuries Associated </w:t>
            </w:r>
            <w:proofErr w:type="gramStart"/>
            <w:r w:rsidRPr="0002033E">
              <w:rPr>
                <w:rFonts w:ascii="Calibri" w:hAnsi="Calibri"/>
                <w:sz w:val="16"/>
                <w:lang w:val="en-US"/>
              </w:rPr>
              <w:t>With</w:t>
            </w:r>
            <w:proofErr w:type="gramEnd"/>
            <w:r w:rsidRPr="0002033E">
              <w:rPr>
                <w:rFonts w:ascii="Calibri" w:hAnsi="Calibri"/>
                <w:sz w:val="16"/>
                <w:lang w:val="en-US"/>
              </w:rPr>
              <w:t xml:space="preserve"> Hurricane Sandy in New Jersey," </w:t>
            </w:r>
            <w:r w:rsidRPr="0002033E">
              <w:rPr>
                <w:rFonts w:ascii="Calibri" w:hAnsi="Calibri"/>
                <w:i/>
                <w:iCs/>
                <w:sz w:val="16"/>
                <w:lang w:val="en-US"/>
              </w:rPr>
              <w:t xml:space="preserve">Disaster Medicine and Public Health Preparedness, </w:t>
            </w:r>
            <w:r w:rsidRPr="0002033E">
              <w:rPr>
                <w:rFonts w:ascii="Calibri" w:hAnsi="Calibri"/>
                <w:sz w:val="16"/>
                <w:lang w:val="en-US"/>
              </w:rPr>
              <w:t xml:space="preserve">vol. 10, </w:t>
            </w:r>
            <w:r w:rsidRPr="0002033E">
              <w:rPr>
                <w:rFonts w:ascii="Calibri" w:hAnsi="Calibri"/>
                <w:i/>
                <w:iCs/>
                <w:sz w:val="16"/>
                <w:lang w:val="en-US"/>
              </w:rPr>
              <w:t xml:space="preserve">(3), </w:t>
            </w:r>
            <w:r w:rsidRPr="0002033E">
              <w:rPr>
                <w:rFonts w:ascii="Calibri" w:hAnsi="Calibri"/>
                <w:sz w:val="16"/>
                <w:lang w:val="en-US"/>
              </w:rPr>
              <w:t xml:space="preserve">pp. 394-404, 2016. Available: </w:t>
            </w:r>
            <w:hyperlink r:id="rId18" w:tgtFrame="_blank" w:history="1">
              <w:r w:rsidRPr="0002033E">
                <w:rPr>
                  <w:rStyle w:val="Hipervnculo"/>
                  <w:rFonts w:ascii="Calibri" w:hAnsi="Calibri"/>
                  <w:sz w:val="16"/>
                  <w:lang w:val="en-US"/>
                </w:rPr>
                <w:t>https://www-cambridge-org.ezproxy.javeriana.edu.co/core/article/workrelated-unintentional-injuries-associated-with-hurricane-sandy-in-new-jersey/AB0220A1F1E274EA41B0C2A33D0F2DCB</w:t>
              </w:r>
            </w:hyperlink>
            <w:r w:rsidRPr="0002033E">
              <w:rPr>
                <w:rFonts w:ascii="Calibri" w:hAnsi="Calibri"/>
                <w:sz w:val="16"/>
                <w:lang w:val="en-US"/>
              </w:rPr>
              <w:t>. DOI: 10.1017/dmp.2016.47.</w:t>
            </w:r>
          </w:p>
          <w:p w14:paraId="3A677CB3"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[6] P. </w:t>
            </w:r>
            <w:proofErr w:type="spellStart"/>
            <w:r w:rsidRPr="0002033E">
              <w:rPr>
                <w:rFonts w:ascii="Calibri" w:hAnsi="Calibri"/>
                <w:sz w:val="16"/>
                <w:lang w:val="en-US"/>
              </w:rPr>
              <w:t>Nataletti</w:t>
            </w:r>
            <w:proofErr w:type="spellEnd"/>
            <w:r w:rsidRPr="0002033E">
              <w:rPr>
                <w:rFonts w:ascii="Calibri" w:hAnsi="Calibri"/>
                <w:i/>
                <w:iCs/>
                <w:sz w:val="16"/>
                <w:lang w:val="en-US"/>
              </w:rPr>
              <w:t xml:space="preserve"> et al</w:t>
            </w:r>
            <w:r w:rsidRPr="0002033E">
              <w:rPr>
                <w:rFonts w:ascii="Calibri" w:hAnsi="Calibri"/>
                <w:sz w:val="16"/>
                <w:lang w:val="en-US"/>
              </w:rPr>
              <w:t xml:space="preserve">, "Occupational Exposure to Mechanical Vibration: The Italian Vibration Database for Risk Assessment," </w:t>
            </w:r>
            <w:r w:rsidRPr="0002033E">
              <w:rPr>
                <w:rFonts w:ascii="Calibri" w:hAnsi="Calibri"/>
                <w:i/>
                <w:iCs/>
                <w:sz w:val="16"/>
                <w:lang w:val="en-US"/>
              </w:rPr>
              <w:t xml:space="preserve">International Journal of Occupational Safety and Ergonomics, </w:t>
            </w:r>
            <w:r w:rsidRPr="0002033E">
              <w:rPr>
                <w:rFonts w:ascii="Calibri" w:hAnsi="Calibri"/>
                <w:sz w:val="16"/>
                <w:lang w:val="en-US"/>
              </w:rPr>
              <w:t xml:space="preserve">vol. 14, </w:t>
            </w:r>
            <w:r w:rsidRPr="0002033E">
              <w:rPr>
                <w:rFonts w:ascii="Calibri" w:hAnsi="Calibri"/>
                <w:i/>
                <w:iCs/>
                <w:sz w:val="16"/>
                <w:lang w:val="en-US"/>
              </w:rPr>
              <w:t xml:space="preserve">(4), </w:t>
            </w:r>
            <w:r w:rsidRPr="0002033E">
              <w:rPr>
                <w:rFonts w:ascii="Calibri" w:hAnsi="Calibri"/>
                <w:sz w:val="16"/>
                <w:lang w:val="en-US"/>
              </w:rPr>
              <w:t xml:space="preserve">pp. 379-386, 2008. Available: </w:t>
            </w:r>
            <w:hyperlink r:id="rId19" w:tgtFrame="_blank" w:history="1">
              <w:r w:rsidRPr="0002033E">
                <w:rPr>
                  <w:rStyle w:val="Hipervnculo"/>
                  <w:rFonts w:ascii="Calibri" w:hAnsi="Calibri"/>
                  <w:sz w:val="16"/>
                  <w:lang w:val="en-US"/>
                </w:rPr>
                <w:t>http://www.tandfonline.com/doi/abs/10.1080/10803548.2008.11076775</w:t>
              </w:r>
            </w:hyperlink>
            <w:r w:rsidRPr="0002033E">
              <w:rPr>
                <w:rFonts w:ascii="Calibri" w:hAnsi="Calibri"/>
                <w:sz w:val="16"/>
                <w:lang w:val="en-US"/>
              </w:rPr>
              <w:t>. DOI: 10.1080/10803548.2008.11076775.</w:t>
            </w:r>
          </w:p>
          <w:p w14:paraId="2F27B1E6"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[7] Raúl Mirza</w:t>
            </w:r>
            <w:r w:rsidRPr="0002033E">
              <w:rPr>
                <w:rFonts w:ascii="Calibri" w:hAnsi="Calibri"/>
                <w:i/>
                <w:iCs/>
                <w:sz w:val="16"/>
                <w:lang w:val="en-US"/>
              </w:rPr>
              <w:t xml:space="preserve"> et al</w:t>
            </w:r>
            <w:r w:rsidRPr="0002033E">
              <w:rPr>
                <w:rFonts w:ascii="Calibri" w:hAnsi="Calibri"/>
                <w:sz w:val="16"/>
                <w:lang w:val="en-US"/>
              </w:rPr>
              <w:t xml:space="preserve">, "Occupational Noise-Induced Hearing Loss," </w:t>
            </w:r>
            <w:r w:rsidRPr="0002033E">
              <w:rPr>
                <w:rFonts w:ascii="Calibri" w:hAnsi="Calibri"/>
                <w:i/>
                <w:iCs/>
                <w:sz w:val="16"/>
                <w:lang w:val="en-US"/>
              </w:rPr>
              <w:t xml:space="preserve">Journal of Occupational and Environmental Medicine, </w:t>
            </w:r>
            <w:r w:rsidRPr="0002033E">
              <w:rPr>
                <w:rFonts w:ascii="Calibri" w:hAnsi="Calibri"/>
                <w:sz w:val="16"/>
                <w:lang w:val="en-US"/>
              </w:rPr>
              <w:t xml:space="preserve">vol. 60, </w:t>
            </w:r>
            <w:r w:rsidRPr="0002033E">
              <w:rPr>
                <w:rFonts w:ascii="Calibri" w:hAnsi="Calibri"/>
                <w:i/>
                <w:iCs/>
                <w:sz w:val="16"/>
                <w:lang w:val="en-US"/>
              </w:rPr>
              <w:t xml:space="preserve">(9), </w:t>
            </w:r>
            <w:r w:rsidRPr="0002033E">
              <w:rPr>
                <w:rFonts w:ascii="Calibri" w:hAnsi="Calibri"/>
                <w:sz w:val="16"/>
                <w:lang w:val="en-US"/>
              </w:rPr>
              <w:t xml:space="preserve">pp. e501, 2018. Available: </w:t>
            </w:r>
            <w:hyperlink r:id="rId20" w:tgtFrame="_blank" w:history="1">
              <w:r w:rsidRPr="0002033E">
                <w:rPr>
                  <w:rStyle w:val="Hipervnculo"/>
                  <w:rFonts w:ascii="Calibri" w:hAnsi="Calibri"/>
                  <w:sz w:val="16"/>
                  <w:lang w:val="en-US"/>
                </w:rPr>
                <w:t>https://www.ncbi.nlm.nih.gov/pubmed/30095587</w:t>
              </w:r>
            </w:hyperlink>
            <w:r w:rsidRPr="0002033E">
              <w:rPr>
                <w:rFonts w:ascii="Calibri" w:hAnsi="Calibri"/>
                <w:sz w:val="16"/>
                <w:lang w:val="en-US"/>
              </w:rPr>
              <w:t>. DOI: 10.1097/JOM.0000000000001423.</w:t>
            </w:r>
          </w:p>
          <w:p w14:paraId="20E09A5A"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[8] V. </w:t>
            </w:r>
            <w:proofErr w:type="spellStart"/>
            <w:r w:rsidRPr="0002033E">
              <w:rPr>
                <w:rFonts w:ascii="Calibri" w:hAnsi="Calibri"/>
                <w:sz w:val="16"/>
                <w:lang w:val="en-US"/>
              </w:rPr>
              <w:t>Forastieri</w:t>
            </w:r>
            <w:proofErr w:type="spellEnd"/>
            <w:r w:rsidRPr="0002033E">
              <w:rPr>
                <w:rFonts w:ascii="Calibri" w:hAnsi="Calibri"/>
                <w:sz w:val="16"/>
                <w:lang w:val="en-US"/>
              </w:rPr>
              <w:t xml:space="preserve">, "Psychosocial risks and work-related stress," </w:t>
            </w:r>
            <w:proofErr w:type="gramStart"/>
            <w:r w:rsidRPr="0002033E">
              <w:rPr>
                <w:rFonts w:ascii="Calibri" w:hAnsi="Calibri"/>
                <w:sz w:val="16"/>
                <w:lang w:val="en-US"/>
              </w:rPr>
              <w:t>Jul,</w:t>
            </w:r>
            <w:proofErr w:type="gramEnd"/>
            <w:r w:rsidRPr="0002033E">
              <w:rPr>
                <w:rFonts w:ascii="Calibri" w:hAnsi="Calibri"/>
                <w:sz w:val="16"/>
                <w:lang w:val="en-US"/>
              </w:rPr>
              <w:t xml:space="preserve"> 2013. </w:t>
            </w:r>
          </w:p>
          <w:p w14:paraId="638E2158"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[9] V. Putz-Anderson, B. P. Bernard and National Institute for Occupational Safety and Health, </w:t>
            </w:r>
            <w:r w:rsidRPr="0002033E">
              <w:rPr>
                <w:rFonts w:ascii="Calibri" w:hAnsi="Calibri"/>
                <w:i/>
                <w:iCs/>
                <w:sz w:val="16"/>
                <w:lang w:val="en-US"/>
              </w:rPr>
              <w:t xml:space="preserve">Musculoskeletal Disorders and Workplace </w:t>
            </w:r>
            <w:proofErr w:type="gramStart"/>
            <w:r w:rsidRPr="0002033E">
              <w:rPr>
                <w:rFonts w:ascii="Calibri" w:hAnsi="Calibri"/>
                <w:i/>
                <w:iCs/>
                <w:sz w:val="16"/>
                <w:lang w:val="en-US"/>
              </w:rPr>
              <w:t>Factors :</w:t>
            </w:r>
            <w:proofErr w:type="gramEnd"/>
            <w:r w:rsidRPr="0002033E">
              <w:rPr>
                <w:rFonts w:ascii="Calibri" w:hAnsi="Calibri"/>
                <w:i/>
                <w:iCs/>
                <w:sz w:val="16"/>
                <w:lang w:val="en-US"/>
              </w:rPr>
              <w:t xml:space="preserve"> A Critical Review of Epidemiologic Evidence for Work-Related Musculoskeletal Disorders of the Neck, Upper Extremity, and Low Back. </w:t>
            </w:r>
            <w:r w:rsidRPr="0002033E">
              <w:rPr>
                <w:rFonts w:ascii="Calibri" w:hAnsi="Calibri"/>
                <w:sz w:val="16"/>
                <w:lang w:val="en-US"/>
              </w:rPr>
              <w:t xml:space="preserve">1997Available: </w:t>
            </w:r>
            <w:hyperlink r:id="rId21" w:tgtFrame="_blank" w:history="1">
              <w:r w:rsidRPr="0002033E">
                <w:rPr>
                  <w:rStyle w:val="Hipervnculo"/>
                  <w:rFonts w:ascii="Calibri" w:hAnsi="Calibri"/>
                  <w:sz w:val="16"/>
                  <w:lang w:val="en-US"/>
                </w:rPr>
                <w:t>http://hdl.handle.net/2027/uc1.31210011098603</w:t>
              </w:r>
            </w:hyperlink>
            <w:r w:rsidRPr="0002033E">
              <w:rPr>
                <w:rFonts w:ascii="Calibri" w:hAnsi="Calibri"/>
                <w:sz w:val="16"/>
                <w:lang w:val="en-US"/>
              </w:rPr>
              <w:t>.</w:t>
            </w:r>
          </w:p>
          <w:p w14:paraId="5EA22514"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[10] Morales D. Diana, "Trabajo por turnos y presencia de obesidad en los trabajadores: Una revisión sistemática exploratoria," Jan 1, 2014. </w:t>
            </w:r>
          </w:p>
          <w:p w14:paraId="0D7550A0"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[11] K. Azuma</w:t>
            </w:r>
            <w:r w:rsidRPr="0002033E">
              <w:rPr>
                <w:rFonts w:ascii="Calibri" w:hAnsi="Calibri"/>
                <w:i/>
                <w:iCs/>
                <w:sz w:val="16"/>
                <w:lang w:val="en-US"/>
              </w:rPr>
              <w:t xml:space="preserve"> et al</w:t>
            </w:r>
            <w:r w:rsidRPr="0002033E">
              <w:rPr>
                <w:rFonts w:ascii="Calibri" w:hAnsi="Calibri"/>
                <w:sz w:val="16"/>
                <w:lang w:val="en-US"/>
              </w:rPr>
              <w:t xml:space="preserve">, "Prevalence and risk factors associated with nonspecific building‐related symptoms in office employees in Japan: relationships between work environment, Indoor Air Quality, and occupational stress," </w:t>
            </w:r>
            <w:r w:rsidRPr="0002033E">
              <w:rPr>
                <w:rFonts w:ascii="Calibri" w:hAnsi="Calibri"/>
                <w:i/>
                <w:iCs/>
                <w:sz w:val="16"/>
                <w:lang w:val="en-US"/>
              </w:rPr>
              <w:t xml:space="preserve">Indoor Air, </w:t>
            </w:r>
            <w:r w:rsidRPr="0002033E">
              <w:rPr>
                <w:rFonts w:ascii="Calibri" w:hAnsi="Calibri"/>
                <w:sz w:val="16"/>
                <w:lang w:val="en-US"/>
              </w:rPr>
              <w:t xml:space="preserve">vol. 25, </w:t>
            </w:r>
            <w:r w:rsidRPr="0002033E">
              <w:rPr>
                <w:rFonts w:ascii="Calibri" w:hAnsi="Calibri"/>
                <w:i/>
                <w:iCs/>
                <w:sz w:val="16"/>
                <w:lang w:val="en-US"/>
              </w:rPr>
              <w:t xml:space="preserve">(5), </w:t>
            </w:r>
            <w:r w:rsidRPr="0002033E">
              <w:rPr>
                <w:rFonts w:ascii="Calibri" w:hAnsi="Calibri"/>
                <w:sz w:val="16"/>
                <w:lang w:val="en-US"/>
              </w:rPr>
              <w:t xml:space="preserve">pp. 499-511, 2015. Available: </w:t>
            </w:r>
            <w:hyperlink r:id="rId22" w:tgtFrame="_blank" w:history="1">
              <w:r w:rsidRPr="0002033E">
                <w:rPr>
                  <w:rStyle w:val="Hipervnculo"/>
                  <w:rFonts w:ascii="Calibri" w:hAnsi="Calibri"/>
                  <w:sz w:val="16"/>
                  <w:lang w:val="en-US"/>
                </w:rPr>
                <w:t>https://onlinelibrary.wiley.com/doi/abs/10.1111/ina.12158</w:t>
              </w:r>
            </w:hyperlink>
            <w:r w:rsidRPr="0002033E">
              <w:rPr>
                <w:rFonts w:ascii="Calibri" w:hAnsi="Calibri"/>
                <w:sz w:val="16"/>
                <w:lang w:val="en-US"/>
              </w:rPr>
              <w:t>. DOI: 10.1111/ina.12158.</w:t>
            </w:r>
          </w:p>
          <w:p w14:paraId="68A2D43A"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[12] L. </w:t>
            </w:r>
            <w:proofErr w:type="spellStart"/>
            <w:r w:rsidRPr="0002033E">
              <w:rPr>
                <w:rFonts w:ascii="Calibri" w:hAnsi="Calibri"/>
                <w:sz w:val="16"/>
                <w:lang w:val="en-US"/>
              </w:rPr>
              <w:t>Wiegner</w:t>
            </w:r>
            <w:proofErr w:type="spellEnd"/>
            <w:r w:rsidRPr="0002033E">
              <w:rPr>
                <w:rFonts w:ascii="Calibri" w:hAnsi="Calibri"/>
                <w:i/>
                <w:iCs/>
                <w:sz w:val="16"/>
                <w:lang w:val="en-US"/>
              </w:rPr>
              <w:t xml:space="preserve"> et al</w:t>
            </w:r>
            <w:r w:rsidRPr="0002033E">
              <w:rPr>
                <w:rFonts w:ascii="Calibri" w:hAnsi="Calibri"/>
                <w:sz w:val="16"/>
                <w:lang w:val="en-US"/>
              </w:rPr>
              <w:t xml:space="preserve">, "Prevalence of perceived stress and associations to symptoms of exhaustion, depression and anxiety in a working age population seeking primary care - an observational study," </w:t>
            </w:r>
            <w:r w:rsidRPr="0002033E">
              <w:rPr>
                <w:rFonts w:ascii="Calibri" w:hAnsi="Calibri"/>
                <w:i/>
                <w:iCs/>
                <w:sz w:val="16"/>
                <w:lang w:val="en-US"/>
              </w:rPr>
              <w:t xml:space="preserve">BMC Family Practice, </w:t>
            </w:r>
            <w:r w:rsidRPr="0002033E">
              <w:rPr>
                <w:rFonts w:ascii="Calibri" w:hAnsi="Calibri"/>
                <w:sz w:val="16"/>
                <w:lang w:val="en-US"/>
              </w:rPr>
              <w:t xml:space="preserve">vol. 16, </w:t>
            </w:r>
            <w:r w:rsidRPr="0002033E">
              <w:rPr>
                <w:rFonts w:ascii="Calibri" w:hAnsi="Calibri"/>
                <w:i/>
                <w:iCs/>
                <w:sz w:val="16"/>
                <w:lang w:val="en-US"/>
              </w:rPr>
              <w:t xml:space="preserve">(1), </w:t>
            </w:r>
            <w:r w:rsidRPr="0002033E">
              <w:rPr>
                <w:rFonts w:ascii="Calibri" w:hAnsi="Calibri"/>
                <w:sz w:val="16"/>
                <w:lang w:val="en-US"/>
              </w:rPr>
              <w:t xml:space="preserve">pp. 38, 2015. Available: </w:t>
            </w:r>
            <w:hyperlink r:id="rId23" w:tgtFrame="_blank" w:history="1">
              <w:r w:rsidRPr="0002033E">
                <w:rPr>
                  <w:rStyle w:val="Hipervnculo"/>
                  <w:rFonts w:ascii="Calibri" w:hAnsi="Calibri"/>
                  <w:sz w:val="16"/>
                  <w:lang w:val="en-US"/>
                </w:rPr>
                <w:t>https://www.ncbi.nlm.nih.gov/pubmed/25880219</w:t>
              </w:r>
            </w:hyperlink>
            <w:r w:rsidRPr="0002033E">
              <w:rPr>
                <w:rFonts w:ascii="Calibri" w:hAnsi="Calibri"/>
                <w:sz w:val="16"/>
                <w:lang w:val="en-US"/>
              </w:rPr>
              <w:t>. DOI: 10.1186/s12875-015-0252-7.</w:t>
            </w:r>
          </w:p>
          <w:p w14:paraId="49B4A78F" w14:textId="77777777" w:rsidR="00C838E1" w:rsidRPr="00C838E1" w:rsidRDefault="00C838E1" w:rsidP="009E3854">
            <w:pPr>
              <w:pStyle w:val="NormalWeb"/>
              <w:spacing w:before="0" w:beforeAutospacing="0" w:after="0" w:afterAutospacing="0"/>
              <w:rPr>
                <w:rFonts w:ascii="Calibri" w:hAnsi="Calibri"/>
                <w:sz w:val="16"/>
              </w:rPr>
            </w:pPr>
            <w:r w:rsidRPr="0002033E">
              <w:rPr>
                <w:rFonts w:ascii="Calibri" w:hAnsi="Calibri"/>
                <w:sz w:val="16"/>
                <w:lang w:val="en-US"/>
              </w:rPr>
              <w:t>[13] M. Luca</w:t>
            </w:r>
            <w:r w:rsidRPr="0002033E">
              <w:rPr>
                <w:rFonts w:ascii="Calibri" w:hAnsi="Calibri"/>
                <w:i/>
                <w:iCs/>
                <w:sz w:val="16"/>
                <w:lang w:val="en-US"/>
              </w:rPr>
              <w:t xml:space="preserve"> et al</w:t>
            </w:r>
            <w:r w:rsidRPr="0002033E">
              <w:rPr>
                <w:rFonts w:ascii="Calibri" w:hAnsi="Calibri"/>
                <w:sz w:val="16"/>
                <w:lang w:val="en-US"/>
              </w:rPr>
              <w:t xml:space="preserve">, "Prevalence of depression and its relationship with work characteristics in a sample of public workers," </w:t>
            </w:r>
            <w:r w:rsidRPr="0002033E">
              <w:rPr>
                <w:rFonts w:ascii="Calibri" w:hAnsi="Calibri"/>
                <w:i/>
                <w:iCs/>
                <w:sz w:val="16"/>
                <w:lang w:val="en-US"/>
              </w:rPr>
              <w:t xml:space="preserve">Neuropsychiatric Disease and Treatment, </w:t>
            </w:r>
            <w:r w:rsidRPr="0002033E">
              <w:rPr>
                <w:rFonts w:ascii="Calibri" w:hAnsi="Calibri"/>
                <w:sz w:val="16"/>
                <w:lang w:val="en-US"/>
              </w:rPr>
              <w:t xml:space="preserve">vol. 10, pp. 519-525, 2014. </w:t>
            </w:r>
            <w:proofErr w:type="spellStart"/>
            <w:r w:rsidRPr="00C838E1">
              <w:rPr>
                <w:rFonts w:ascii="Calibri" w:hAnsi="Calibri"/>
                <w:sz w:val="16"/>
              </w:rPr>
              <w:t>Available</w:t>
            </w:r>
            <w:proofErr w:type="spellEnd"/>
            <w:r w:rsidRPr="00C838E1">
              <w:rPr>
                <w:rFonts w:ascii="Calibri" w:hAnsi="Calibri"/>
                <w:sz w:val="16"/>
              </w:rPr>
              <w:t xml:space="preserve">: </w:t>
            </w:r>
            <w:hyperlink r:id="rId24" w:tgtFrame="_blank" w:history="1">
              <w:r w:rsidRPr="00C838E1">
                <w:rPr>
                  <w:rStyle w:val="Hipervnculo"/>
                  <w:rFonts w:ascii="Calibri" w:hAnsi="Calibri"/>
                  <w:sz w:val="16"/>
                </w:rPr>
                <w:t>https://www.ncbi.nlm.nih.gov/pubmed/24707177</w:t>
              </w:r>
            </w:hyperlink>
            <w:r w:rsidRPr="00C838E1">
              <w:rPr>
                <w:rFonts w:ascii="Calibri" w:hAnsi="Calibri"/>
                <w:sz w:val="16"/>
              </w:rPr>
              <w:t>. DOI: 10.2147/NDT.S56989.</w:t>
            </w:r>
          </w:p>
          <w:p w14:paraId="328D07C5"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[14] Ministerio de salud, "Indicadores de riesgos laborales," </w:t>
            </w:r>
            <w:r w:rsidRPr="00C838E1">
              <w:rPr>
                <w:rFonts w:ascii="Calibri" w:hAnsi="Calibri"/>
                <w:i/>
                <w:iCs/>
                <w:sz w:val="16"/>
              </w:rPr>
              <w:t xml:space="preserve">Https://Www.Minsalud.Gov.Co, </w:t>
            </w:r>
            <w:r w:rsidRPr="00C838E1">
              <w:rPr>
                <w:rFonts w:ascii="Calibri" w:hAnsi="Calibri"/>
                <w:sz w:val="16"/>
              </w:rPr>
              <w:t xml:space="preserve">2018. </w:t>
            </w:r>
          </w:p>
          <w:p w14:paraId="676FDCD7"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[15] Ministerio de salud, "Observatorio Nacional de Salud Mental," </w:t>
            </w:r>
            <w:r w:rsidRPr="00C838E1">
              <w:rPr>
                <w:rFonts w:ascii="Calibri" w:hAnsi="Calibri"/>
                <w:i/>
                <w:iCs/>
                <w:sz w:val="16"/>
              </w:rPr>
              <w:t xml:space="preserve">Http://Onsaludmental.Minsalud.Gov.Co, </w:t>
            </w:r>
            <w:r w:rsidRPr="00C838E1">
              <w:rPr>
                <w:rFonts w:ascii="Calibri" w:hAnsi="Calibri"/>
                <w:sz w:val="16"/>
              </w:rPr>
              <w:t xml:space="preserve">2019. </w:t>
            </w:r>
          </w:p>
          <w:p w14:paraId="497820DC"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[16] Víctor H. Charria O, O. Felipe Arenas and Kewy V. Sarsosa P, "Factores de riesgo psicosocial laboral: métodos e instrumentos de evaluación," </w:t>
            </w:r>
            <w:r w:rsidRPr="00C838E1">
              <w:rPr>
                <w:rFonts w:ascii="Calibri" w:hAnsi="Calibri"/>
                <w:i/>
                <w:iCs/>
                <w:sz w:val="16"/>
              </w:rPr>
              <w:t xml:space="preserve">Revista De La Facultad Nacional De Salud Pública, </w:t>
            </w:r>
            <w:r w:rsidRPr="00C838E1">
              <w:rPr>
                <w:rFonts w:ascii="Calibri" w:hAnsi="Calibri"/>
                <w:sz w:val="16"/>
              </w:rPr>
              <w:t xml:space="preserve">2011. </w:t>
            </w:r>
          </w:p>
          <w:p w14:paraId="20918253"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[17] M. Caicoya, "Dilemas en la evaluación de riesgos psicosociales," 2004. </w:t>
            </w:r>
          </w:p>
          <w:p w14:paraId="09415AEF"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[18] F. G. Benavides, J. </w:t>
            </w:r>
            <w:proofErr w:type="spellStart"/>
            <w:r w:rsidRPr="0002033E">
              <w:rPr>
                <w:rFonts w:ascii="Calibri" w:hAnsi="Calibri"/>
                <w:sz w:val="16"/>
                <w:lang w:val="en-US"/>
              </w:rPr>
              <w:t>Benach</w:t>
            </w:r>
            <w:proofErr w:type="spellEnd"/>
            <w:r w:rsidRPr="0002033E">
              <w:rPr>
                <w:rFonts w:ascii="Calibri" w:hAnsi="Calibri"/>
                <w:sz w:val="16"/>
                <w:lang w:val="en-US"/>
              </w:rPr>
              <w:t xml:space="preserve"> and C. </w:t>
            </w:r>
            <w:proofErr w:type="spellStart"/>
            <w:r w:rsidRPr="0002033E">
              <w:rPr>
                <w:rFonts w:ascii="Calibri" w:hAnsi="Calibri"/>
                <w:sz w:val="16"/>
                <w:lang w:val="en-US"/>
              </w:rPr>
              <w:t>Muntaner</w:t>
            </w:r>
            <w:proofErr w:type="spellEnd"/>
            <w:r w:rsidRPr="0002033E">
              <w:rPr>
                <w:rFonts w:ascii="Calibri" w:hAnsi="Calibri"/>
                <w:sz w:val="16"/>
                <w:lang w:val="en-US"/>
              </w:rPr>
              <w:t xml:space="preserve">, "Psychosocial risk factors at the workplace: Is there enough evidence to establish reference values? Job control and its effect on public health. (Editorial)," </w:t>
            </w:r>
            <w:r w:rsidRPr="0002033E">
              <w:rPr>
                <w:rFonts w:ascii="Calibri" w:hAnsi="Calibri"/>
                <w:i/>
                <w:iCs/>
                <w:sz w:val="16"/>
                <w:lang w:val="en-US"/>
              </w:rPr>
              <w:t xml:space="preserve">Journal of Epidemiology &amp; Community Health, </w:t>
            </w:r>
            <w:r w:rsidRPr="0002033E">
              <w:rPr>
                <w:rFonts w:ascii="Calibri" w:hAnsi="Calibri"/>
                <w:sz w:val="16"/>
                <w:lang w:val="en-US"/>
              </w:rPr>
              <w:t xml:space="preserve">vol. 56, </w:t>
            </w:r>
            <w:r w:rsidRPr="0002033E">
              <w:rPr>
                <w:rFonts w:ascii="Calibri" w:hAnsi="Calibri"/>
                <w:i/>
                <w:iCs/>
                <w:sz w:val="16"/>
                <w:lang w:val="en-US"/>
              </w:rPr>
              <w:t xml:space="preserve">(4), </w:t>
            </w:r>
            <w:r w:rsidRPr="0002033E">
              <w:rPr>
                <w:rFonts w:ascii="Calibri" w:hAnsi="Calibri"/>
                <w:sz w:val="16"/>
                <w:lang w:val="en-US"/>
              </w:rPr>
              <w:t xml:space="preserve">pp. 244, 2002. </w:t>
            </w:r>
          </w:p>
          <w:p w14:paraId="2B4A3FD1"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[19] S. Choi</w:t>
            </w:r>
            <w:r w:rsidRPr="0002033E">
              <w:rPr>
                <w:rFonts w:ascii="Calibri" w:hAnsi="Calibri"/>
                <w:i/>
                <w:iCs/>
                <w:sz w:val="16"/>
                <w:lang w:val="en-US"/>
              </w:rPr>
              <w:t xml:space="preserve"> et al</w:t>
            </w:r>
            <w:r w:rsidRPr="0002033E">
              <w:rPr>
                <w:rFonts w:ascii="Calibri" w:hAnsi="Calibri"/>
                <w:sz w:val="16"/>
                <w:lang w:val="en-US"/>
              </w:rPr>
              <w:t xml:space="preserve">, "Risk Factor, Job Stress and Quality of Life in Workers </w:t>
            </w:r>
            <w:proofErr w:type="gramStart"/>
            <w:r w:rsidRPr="0002033E">
              <w:rPr>
                <w:rFonts w:ascii="Calibri" w:hAnsi="Calibri"/>
                <w:sz w:val="16"/>
                <w:lang w:val="en-US"/>
              </w:rPr>
              <w:t>With</w:t>
            </w:r>
            <w:proofErr w:type="gramEnd"/>
            <w:r w:rsidRPr="0002033E">
              <w:rPr>
                <w:rFonts w:ascii="Calibri" w:hAnsi="Calibri"/>
                <w:sz w:val="16"/>
                <w:lang w:val="en-US"/>
              </w:rPr>
              <w:t xml:space="preserve"> Lower Extremity Pain Who Use Video Display Terminals," </w:t>
            </w:r>
            <w:r w:rsidRPr="0002033E">
              <w:rPr>
                <w:rFonts w:ascii="Calibri" w:hAnsi="Calibri"/>
                <w:i/>
                <w:iCs/>
                <w:sz w:val="16"/>
                <w:lang w:val="en-US"/>
              </w:rPr>
              <w:t xml:space="preserve">Annals of Rehabilitation Medicine, </w:t>
            </w:r>
            <w:r w:rsidRPr="0002033E">
              <w:rPr>
                <w:rFonts w:ascii="Calibri" w:hAnsi="Calibri"/>
                <w:sz w:val="16"/>
                <w:lang w:val="en-US"/>
              </w:rPr>
              <w:t xml:space="preserve">vol. 42, </w:t>
            </w:r>
            <w:r w:rsidRPr="0002033E">
              <w:rPr>
                <w:rFonts w:ascii="Calibri" w:hAnsi="Calibri"/>
                <w:i/>
                <w:iCs/>
                <w:sz w:val="16"/>
                <w:lang w:val="en-US"/>
              </w:rPr>
              <w:t xml:space="preserve">(1), </w:t>
            </w:r>
            <w:r w:rsidRPr="0002033E">
              <w:rPr>
                <w:rFonts w:ascii="Calibri" w:hAnsi="Calibri"/>
                <w:sz w:val="16"/>
                <w:lang w:val="en-US"/>
              </w:rPr>
              <w:t xml:space="preserve">pp. 101-112, 2018. Available: </w:t>
            </w:r>
            <w:hyperlink r:id="rId25" w:tgtFrame="_blank" w:history="1">
              <w:r w:rsidRPr="0002033E">
                <w:rPr>
                  <w:rStyle w:val="Hipervnculo"/>
                  <w:rFonts w:ascii="Calibri" w:hAnsi="Calibri"/>
                  <w:sz w:val="16"/>
                  <w:lang w:val="en-US"/>
                </w:rPr>
                <w:t>https://www.ncbi.nlm.nih.gov/pubmed/29560330</w:t>
              </w:r>
            </w:hyperlink>
            <w:r w:rsidRPr="0002033E">
              <w:rPr>
                <w:rFonts w:ascii="Calibri" w:hAnsi="Calibri"/>
                <w:sz w:val="16"/>
                <w:lang w:val="en-US"/>
              </w:rPr>
              <w:t>. DOI: 10.5535/arm.2018.42.1.101.</w:t>
            </w:r>
          </w:p>
          <w:p w14:paraId="5A7F0938"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[20] K. </w:t>
            </w:r>
            <w:proofErr w:type="spellStart"/>
            <w:r w:rsidRPr="0002033E">
              <w:rPr>
                <w:rFonts w:ascii="Calibri" w:hAnsi="Calibri"/>
                <w:sz w:val="16"/>
                <w:lang w:val="en-US"/>
              </w:rPr>
              <w:t>Golonka</w:t>
            </w:r>
            <w:proofErr w:type="spellEnd"/>
            <w:r w:rsidRPr="0002033E">
              <w:rPr>
                <w:rFonts w:ascii="Calibri" w:hAnsi="Calibri"/>
                <w:i/>
                <w:iCs/>
                <w:sz w:val="16"/>
                <w:lang w:val="en-US"/>
              </w:rPr>
              <w:t xml:space="preserve"> et al</w:t>
            </w:r>
            <w:r w:rsidRPr="0002033E">
              <w:rPr>
                <w:rFonts w:ascii="Calibri" w:hAnsi="Calibri"/>
                <w:sz w:val="16"/>
                <w:lang w:val="en-US"/>
              </w:rPr>
              <w:t xml:space="preserve">, "Occupational burnout and its overlapping effect with depression and anxiety," </w:t>
            </w:r>
            <w:r w:rsidRPr="0002033E">
              <w:rPr>
                <w:rFonts w:ascii="Calibri" w:hAnsi="Calibri"/>
                <w:i/>
                <w:iCs/>
                <w:sz w:val="16"/>
                <w:lang w:val="en-US"/>
              </w:rPr>
              <w:t xml:space="preserve">International Journal of Occupational Medicine and Environmental Health, </w:t>
            </w:r>
            <w:r w:rsidRPr="0002033E">
              <w:rPr>
                <w:rFonts w:ascii="Calibri" w:hAnsi="Calibri"/>
                <w:sz w:val="16"/>
                <w:lang w:val="en-US"/>
              </w:rPr>
              <w:t xml:space="preserve">vol. 32, </w:t>
            </w:r>
            <w:r w:rsidRPr="0002033E">
              <w:rPr>
                <w:rFonts w:ascii="Calibri" w:hAnsi="Calibri"/>
                <w:i/>
                <w:iCs/>
                <w:sz w:val="16"/>
                <w:lang w:val="en-US"/>
              </w:rPr>
              <w:t xml:space="preserve">(2), </w:t>
            </w:r>
            <w:r w:rsidRPr="0002033E">
              <w:rPr>
                <w:rFonts w:ascii="Calibri" w:hAnsi="Calibri"/>
                <w:sz w:val="16"/>
                <w:lang w:val="en-US"/>
              </w:rPr>
              <w:t xml:space="preserve">pp. 229-244, 2019. Available: </w:t>
            </w:r>
            <w:hyperlink r:id="rId26" w:tgtFrame="_blank" w:history="1">
              <w:r w:rsidRPr="0002033E">
                <w:rPr>
                  <w:rStyle w:val="Hipervnculo"/>
                  <w:rFonts w:ascii="Calibri" w:hAnsi="Calibri"/>
                  <w:sz w:val="16"/>
                  <w:lang w:val="en-US"/>
                </w:rPr>
                <w:t>https://www.ncbi.nlm.nih.gov/pubmed/30855601</w:t>
              </w:r>
            </w:hyperlink>
            <w:r w:rsidRPr="0002033E">
              <w:rPr>
                <w:rFonts w:ascii="Calibri" w:hAnsi="Calibri"/>
                <w:sz w:val="16"/>
                <w:lang w:val="en-US"/>
              </w:rPr>
              <w:t>. DOI: 10.13075/ijomeh.1896.01323.</w:t>
            </w:r>
          </w:p>
          <w:p w14:paraId="56919072"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[21] Yong-Ren Huang and Xu-Feng Ouyang, "Sitting posture detection and recognition using force sensor," in Oct 2012, Available: </w:t>
            </w:r>
            <w:hyperlink r:id="rId27" w:tgtFrame="_blank" w:history="1">
              <w:r w:rsidRPr="0002033E">
                <w:rPr>
                  <w:rStyle w:val="Hipervnculo"/>
                  <w:rFonts w:ascii="Calibri" w:hAnsi="Calibri"/>
                  <w:sz w:val="16"/>
                  <w:lang w:val="en-US"/>
                </w:rPr>
                <w:t>https://ieeexplore.ieee.org/document/6513203</w:t>
              </w:r>
            </w:hyperlink>
            <w:r w:rsidRPr="0002033E">
              <w:rPr>
                <w:rFonts w:ascii="Calibri" w:hAnsi="Calibri"/>
                <w:sz w:val="16"/>
                <w:lang w:val="en-US"/>
              </w:rPr>
              <w:t>. DOI: 10.1109/BMEI.2012.6513203.</w:t>
            </w:r>
          </w:p>
          <w:p w14:paraId="295F3CDB"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[22] H. </w:t>
            </w:r>
            <w:proofErr w:type="spellStart"/>
            <w:r w:rsidRPr="0002033E">
              <w:rPr>
                <w:rFonts w:ascii="Calibri" w:hAnsi="Calibri"/>
                <w:sz w:val="16"/>
                <w:lang w:val="en-US"/>
              </w:rPr>
              <w:t>Jebelli</w:t>
            </w:r>
            <w:proofErr w:type="spellEnd"/>
            <w:r w:rsidRPr="0002033E">
              <w:rPr>
                <w:rFonts w:ascii="Calibri" w:hAnsi="Calibri"/>
                <w:sz w:val="16"/>
                <w:lang w:val="en-US"/>
              </w:rPr>
              <w:t xml:space="preserve">, S. Hwang and S. Lee, "EEG-based workers' stress recognition at construction sites," </w:t>
            </w:r>
            <w:r w:rsidRPr="0002033E">
              <w:rPr>
                <w:rFonts w:ascii="Calibri" w:hAnsi="Calibri"/>
                <w:i/>
                <w:iCs/>
                <w:sz w:val="16"/>
                <w:lang w:val="en-US"/>
              </w:rPr>
              <w:t xml:space="preserve">Automation in Construction, </w:t>
            </w:r>
            <w:r w:rsidRPr="0002033E">
              <w:rPr>
                <w:rFonts w:ascii="Calibri" w:hAnsi="Calibri"/>
                <w:sz w:val="16"/>
                <w:lang w:val="en-US"/>
              </w:rPr>
              <w:t xml:space="preserve">vol. 93, pp. 315-324, 2018. Available: </w:t>
            </w:r>
            <w:hyperlink r:id="rId28" w:tgtFrame="_blank" w:history="1">
              <w:r w:rsidRPr="0002033E">
                <w:rPr>
                  <w:rStyle w:val="Hipervnculo"/>
                  <w:rFonts w:ascii="Calibri" w:hAnsi="Calibri"/>
                  <w:sz w:val="16"/>
                  <w:lang w:val="en-US"/>
                </w:rPr>
                <w:t>https://www.sciencedirect.com/science/article/pii/S092658051830013X</w:t>
              </w:r>
            </w:hyperlink>
            <w:r w:rsidRPr="0002033E">
              <w:rPr>
                <w:rFonts w:ascii="Calibri" w:hAnsi="Calibri"/>
                <w:sz w:val="16"/>
                <w:lang w:val="en-US"/>
              </w:rPr>
              <w:t>. DOI: 10.1016/j.autcon.2018.05.027.</w:t>
            </w:r>
          </w:p>
          <w:p w14:paraId="45AE766C"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[23] Z. Zhu</w:t>
            </w:r>
            <w:r w:rsidRPr="0002033E">
              <w:rPr>
                <w:rFonts w:ascii="Calibri" w:hAnsi="Calibri"/>
                <w:i/>
                <w:iCs/>
                <w:sz w:val="16"/>
                <w:lang w:val="en-US"/>
              </w:rPr>
              <w:t xml:space="preserve"> et al</w:t>
            </w:r>
            <w:r w:rsidRPr="0002033E">
              <w:rPr>
                <w:rFonts w:ascii="Calibri" w:hAnsi="Calibri"/>
                <w:sz w:val="16"/>
                <w:lang w:val="en-US"/>
              </w:rPr>
              <w:t xml:space="preserve">, "Naturalistic Recognition of Activities and Mood Using Wearable Electronics," </w:t>
            </w:r>
            <w:r w:rsidRPr="0002033E">
              <w:rPr>
                <w:rFonts w:ascii="Calibri" w:hAnsi="Calibri"/>
                <w:i/>
                <w:iCs/>
                <w:sz w:val="16"/>
                <w:lang w:val="en-US"/>
              </w:rPr>
              <w:t>T-</w:t>
            </w:r>
            <w:proofErr w:type="spellStart"/>
            <w:r w:rsidRPr="0002033E">
              <w:rPr>
                <w:rFonts w:ascii="Calibri" w:hAnsi="Calibri"/>
                <w:i/>
                <w:iCs/>
                <w:sz w:val="16"/>
                <w:lang w:val="en-US"/>
              </w:rPr>
              <w:t>Affc</w:t>
            </w:r>
            <w:proofErr w:type="spellEnd"/>
            <w:r w:rsidRPr="0002033E">
              <w:rPr>
                <w:rFonts w:ascii="Calibri" w:hAnsi="Calibri"/>
                <w:i/>
                <w:iCs/>
                <w:sz w:val="16"/>
                <w:lang w:val="en-US"/>
              </w:rPr>
              <w:t xml:space="preserve">, </w:t>
            </w:r>
            <w:r w:rsidRPr="0002033E">
              <w:rPr>
                <w:rFonts w:ascii="Calibri" w:hAnsi="Calibri"/>
                <w:sz w:val="16"/>
                <w:lang w:val="en-US"/>
              </w:rPr>
              <w:t xml:space="preserve">vol. 7, </w:t>
            </w:r>
            <w:r w:rsidRPr="0002033E">
              <w:rPr>
                <w:rFonts w:ascii="Calibri" w:hAnsi="Calibri"/>
                <w:i/>
                <w:iCs/>
                <w:sz w:val="16"/>
                <w:lang w:val="en-US"/>
              </w:rPr>
              <w:t xml:space="preserve">(3), </w:t>
            </w:r>
            <w:r w:rsidRPr="0002033E">
              <w:rPr>
                <w:rFonts w:ascii="Calibri" w:hAnsi="Calibri"/>
                <w:sz w:val="16"/>
                <w:lang w:val="en-US"/>
              </w:rPr>
              <w:t xml:space="preserve">pp. 272-285, 2016. Available: </w:t>
            </w:r>
            <w:hyperlink r:id="rId29" w:tgtFrame="_blank" w:history="1">
              <w:r w:rsidRPr="0002033E">
                <w:rPr>
                  <w:rStyle w:val="Hipervnculo"/>
                  <w:rFonts w:ascii="Calibri" w:hAnsi="Calibri"/>
                  <w:sz w:val="16"/>
                  <w:lang w:val="en-US"/>
                </w:rPr>
                <w:t>https://ieeexplore.ieee.org/document/7299638</w:t>
              </w:r>
            </w:hyperlink>
            <w:r w:rsidRPr="0002033E">
              <w:rPr>
                <w:rFonts w:ascii="Calibri" w:hAnsi="Calibri"/>
                <w:sz w:val="16"/>
                <w:lang w:val="en-US"/>
              </w:rPr>
              <w:t>. DOI: 10.1109/TAFFC.2015.2491927.</w:t>
            </w:r>
          </w:p>
          <w:p w14:paraId="5101F768"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[24] R. </w:t>
            </w:r>
            <w:proofErr w:type="spellStart"/>
            <w:r w:rsidRPr="0002033E">
              <w:rPr>
                <w:rFonts w:ascii="Calibri" w:hAnsi="Calibri"/>
                <w:sz w:val="16"/>
                <w:lang w:val="en-US"/>
              </w:rPr>
              <w:t>Gravina</w:t>
            </w:r>
            <w:proofErr w:type="spellEnd"/>
            <w:r w:rsidRPr="0002033E">
              <w:rPr>
                <w:rFonts w:ascii="Calibri" w:hAnsi="Calibri"/>
                <w:sz w:val="16"/>
                <w:lang w:val="en-US"/>
              </w:rPr>
              <w:t xml:space="preserve"> and Q. Li, "Emotion-relevant activity recognition based on smart cushion using multi-sensor fusion," </w:t>
            </w:r>
            <w:r w:rsidRPr="0002033E">
              <w:rPr>
                <w:rFonts w:ascii="Calibri" w:hAnsi="Calibri"/>
                <w:i/>
                <w:iCs/>
                <w:sz w:val="16"/>
                <w:lang w:val="en-US"/>
              </w:rPr>
              <w:t xml:space="preserve">Information Fusion, </w:t>
            </w:r>
            <w:r w:rsidRPr="0002033E">
              <w:rPr>
                <w:rFonts w:ascii="Calibri" w:hAnsi="Calibri"/>
                <w:sz w:val="16"/>
                <w:lang w:val="en-US"/>
              </w:rPr>
              <w:t xml:space="preserve">vol. 48, pp. 1-10, 2019. Available: </w:t>
            </w:r>
            <w:hyperlink r:id="rId30" w:tgtFrame="_blank" w:history="1">
              <w:r w:rsidRPr="0002033E">
                <w:rPr>
                  <w:rStyle w:val="Hipervnculo"/>
                  <w:rFonts w:ascii="Calibri" w:hAnsi="Calibri"/>
                  <w:sz w:val="16"/>
                  <w:lang w:val="en-US"/>
                </w:rPr>
                <w:t>https://www.sciencedirect.com/science/article/pii/S1566253518301064</w:t>
              </w:r>
            </w:hyperlink>
            <w:r w:rsidRPr="0002033E">
              <w:rPr>
                <w:rFonts w:ascii="Calibri" w:hAnsi="Calibri"/>
                <w:sz w:val="16"/>
                <w:lang w:val="en-US"/>
              </w:rPr>
              <w:t>. DOI: 10.1016/j.inffus.2018.08.001.</w:t>
            </w:r>
          </w:p>
          <w:p w14:paraId="537D3961"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[25] C. R. Reid</w:t>
            </w:r>
            <w:r w:rsidRPr="0002033E">
              <w:rPr>
                <w:rFonts w:ascii="Calibri" w:hAnsi="Calibri"/>
                <w:i/>
                <w:iCs/>
                <w:sz w:val="16"/>
                <w:lang w:val="en-US"/>
              </w:rPr>
              <w:t xml:space="preserve"> et al</w:t>
            </w:r>
            <w:r w:rsidRPr="0002033E">
              <w:rPr>
                <w:rFonts w:ascii="Calibri" w:hAnsi="Calibri"/>
                <w:sz w:val="16"/>
                <w:lang w:val="en-US"/>
              </w:rPr>
              <w:t xml:space="preserve">, "Wearable Technologies: How Will We Overcome Barriers to Enhance Worker Performance, Health, And Safety?" </w:t>
            </w:r>
            <w:r w:rsidRPr="0002033E">
              <w:rPr>
                <w:rFonts w:ascii="Calibri" w:hAnsi="Calibri"/>
                <w:i/>
                <w:iCs/>
                <w:sz w:val="16"/>
                <w:lang w:val="en-US"/>
              </w:rPr>
              <w:t xml:space="preserve">Proceedings of the Human Factors and Ergonomics Society Annual Meeting, </w:t>
            </w:r>
            <w:r w:rsidRPr="0002033E">
              <w:rPr>
                <w:rFonts w:ascii="Calibri" w:hAnsi="Calibri"/>
                <w:sz w:val="16"/>
                <w:lang w:val="en-US"/>
              </w:rPr>
              <w:t xml:space="preserve">vol. 61, </w:t>
            </w:r>
            <w:r w:rsidRPr="0002033E">
              <w:rPr>
                <w:rFonts w:ascii="Calibri" w:hAnsi="Calibri"/>
                <w:i/>
                <w:iCs/>
                <w:sz w:val="16"/>
                <w:lang w:val="en-US"/>
              </w:rPr>
              <w:t xml:space="preserve">(1), </w:t>
            </w:r>
            <w:r w:rsidRPr="0002033E">
              <w:rPr>
                <w:rFonts w:ascii="Calibri" w:hAnsi="Calibri"/>
                <w:sz w:val="16"/>
                <w:lang w:val="en-US"/>
              </w:rPr>
              <w:t xml:space="preserve">pp. 1026-1030, 2017. Available: </w:t>
            </w:r>
            <w:hyperlink r:id="rId31" w:tgtFrame="_blank" w:history="1">
              <w:r w:rsidRPr="0002033E">
                <w:rPr>
                  <w:rStyle w:val="Hipervnculo"/>
                  <w:rFonts w:ascii="Calibri" w:hAnsi="Calibri"/>
                  <w:sz w:val="16"/>
                  <w:lang w:val="en-US"/>
                </w:rPr>
                <w:t>https://journals.sagepub.com/doi/full/10.1177/1541931213601740</w:t>
              </w:r>
            </w:hyperlink>
            <w:r w:rsidRPr="0002033E">
              <w:rPr>
                <w:rFonts w:ascii="Calibri" w:hAnsi="Calibri"/>
                <w:sz w:val="16"/>
                <w:lang w:val="en-US"/>
              </w:rPr>
              <w:t>. DOI: 10.1177/1541931213601740.</w:t>
            </w:r>
          </w:p>
          <w:p w14:paraId="060F2DF6"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[26] M. C. </w:t>
            </w:r>
            <w:proofErr w:type="spellStart"/>
            <w:r w:rsidRPr="0002033E">
              <w:rPr>
                <w:rFonts w:ascii="Calibri" w:hAnsi="Calibri"/>
                <w:sz w:val="16"/>
                <w:lang w:val="en-US"/>
              </w:rPr>
              <w:t>Schall</w:t>
            </w:r>
            <w:proofErr w:type="spellEnd"/>
            <w:r w:rsidRPr="0002033E">
              <w:rPr>
                <w:rFonts w:ascii="Calibri" w:hAnsi="Calibri"/>
                <w:sz w:val="16"/>
                <w:lang w:val="en-US"/>
              </w:rPr>
              <w:t xml:space="preserve">, R. F. </w:t>
            </w:r>
            <w:proofErr w:type="spellStart"/>
            <w:r w:rsidRPr="0002033E">
              <w:rPr>
                <w:rFonts w:ascii="Calibri" w:hAnsi="Calibri"/>
                <w:sz w:val="16"/>
                <w:lang w:val="en-US"/>
              </w:rPr>
              <w:t>Sesek</w:t>
            </w:r>
            <w:proofErr w:type="spellEnd"/>
            <w:r w:rsidRPr="0002033E">
              <w:rPr>
                <w:rFonts w:ascii="Calibri" w:hAnsi="Calibri"/>
                <w:sz w:val="16"/>
                <w:lang w:val="en-US"/>
              </w:rPr>
              <w:t xml:space="preserve"> and L. A. </w:t>
            </w:r>
            <w:proofErr w:type="spellStart"/>
            <w:r w:rsidRPr="0002033E">
              <w:rPr>
                <w:rFonts w:ascii="Calibri" w:hAnsi="Calibri"/>
                <w:sz w:val="16"/>
                <w:lang w:val="en-US"/>
              </w:rPr>
              <w:t>Cavuoto</w:t>
            </w:r>
            <w:proofErr w:type="spellEnd"/>
            <w:r w:rsidRPr="0002033E">
              <w:rPr>
                <w:rFonts w:ascii="Calibri" w:hAnsi="Calibri"/>
                <w:sz w:val="16"/>
                <w:lang w:val="en-US"/>
              </w:rPr>
              <w:t xml:space="preserve">, "Barriers to the Adoption of Wearable Sensors in the Workplace: A Survey of Occupational Safety and Health Professionals," </w:t>
            </w:r>
            <w:r w:rsidRPr="0002033E">
              <w:rPr>
                <w:rFonts w:ascii="Calibri" w:hAnsi="Calibri"/>
                <w:i/>
                <w:iCs/>
                <w:sz w:val="16"/>
                <w:lang w:val="en-US"/>
              </w:rPr>
              <w:t xml:space="preserve">Human Factors: The Journal of Human Factors and Ergonomics Society, </w:t>
            </w:r>
            <w:r w:rsidRPr="0002033E">
              <w:rPr>
                <w:rFonts w:ascii="Calibri" w:hAnsi="Calibri"/>
                <w:sz w:val="16"/>
                <w:lang w:val="en-US"/>
              </w:rPr>
              <w:t xml:space="preserve">vol. 60, </w:t>
            </w:r>
            <w:r w:rsidRPr="0002033E">
              <w:rPr>
                <w:rFonts w:ascii="Calibri" w:hAnsi="Calibri"/>
                <w:i/>
                <w:iCs/>
                <w:sz w:val="16"/>
                <w:lang w:val="en-US"/>
              </w:rPr>
              <w:t xml:space="preserve">(3), </w:t>
            </w:r>
            <w:r w:rsidRPr="0002033E">
              <w:rPr>
                <w:rFonts w:ascii="Calibri" w:hAnsi="Calibri"/>
                <w:sz w:val="16"/>
                <w:lang w:val="en-US"/>
              </w:rPr>
              <w:t xml:space="preserve">pp. 351-362, 2018. Available: </w:t>
            </w:r>
            <w:hyperlink r:id="rId32" w:tgtFrame="_blank" w:history="1">
              <w:r w:rsidRPr="0002033E">
                <w:rPr>
                  <w:rStyle w:val="Hipervnculo"/>
                  <w:rFonts w:ascii="Calibri" w:hAnsi="Calibri"/>
                  <w:sz w:val="16"/>
                  <w:lang w:val="en-US"/>
                </w:rPr>
                <w:t>https://journals.sagepub.com/doi/full/10.1177/0018720817753907</w:t>
              </w:r>
            </w:hyperlink>
            <w:r w:rsidRPr="0002033E">
              <w:rPr>
                <w:rFonts w:ascii="Calibri" w:hAnsi="Calibri"/>
                <w:sz w:val="16"/>
                <w:lang w:val="en-US"/>
              </w:rPr>
              <w:t>. DOI: 10.1177/0018720817753907.</w:t>
            </w:r>
          </w:p>
          <w:p w14:paraId="0F62E32D"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[27] M. </w:t>
            </w:r>
            <w:proofErr w:type="spellStart"/>
            <w:r w:rsidRPr="0002033E">
              <w:rPr>
                <w:rFonts w:ascii="Calibri" w:hAnsi="Calibri"/>
                <w:sz w:val="16"/>
                <w:lang w:val="en-US"/>
              </w:rPr>
              <w:t>Magdin</w:t>
            </w:r>
            <w:proofErr w:type="spellEnd"/>
            <w:r w:rsidRPr="0002033E">
              <w:rPr>
                <w:rFonts w:ascii="Calibri" w:hAnsi="Calibri"/>
                <w:sz w:val="16"/>
                <w:lang w:val="en-US"/>
              </w:rPr>
              <w:t xml:space="preserve">, M. </w:t>
            </w:r>
            <w:proofErr w:type="spellStart"/>
            <w:r w:rsidRPr="0002033E">
              <w:rPr>
                <w:rFonts w:ascii="Calibri" w:hAnsi="Calibri"/>
                <w:sz w:val="16"/>
                <w:lang w:val="en-US"/>
              </w:rPr>
              <w:t>Turcani</w:t>
            </w:r>
            <w:proofErr w:type="spellEnd"/>
            <w:r w:rsidRPr="0002033E">
              <w:rPr>
                <w:rFonts w:ascii="Calibri" w:hAnsi="Calibri"/>
                <w:sz w:val="16"/>
                <w:lang w:val="en-US"/>
              </w:rPr>
              <w:t xml:space="preserve"> and L. &amp; </w:t>
            </w:r>
            <w:proofErr w:type="spellStart"/>
            <w:r w:rsidRPr="0002033E">
              <w:rPr>
                <w:rFonts w:ascii="Calibri" w:hAnsi="Calibri"/>
                <w:sz w:val="16"/>
                <w:lang w:val="en-US"/>
              </w:rPr>
              <w:t>Hudec</w:t>
            </w:r>
            <w:proofErr w:type="spellEnd"/>
            <w:r w:rsidRPr="0002033E">
              <w:rPr>
                <w:rFonts w:ascii="Calibri" w:hAnsi="Calibri"/>
                <w:sz w:val="16"/>
                <w:lang w:val="en-US"/>
              </w:rPr>
              <w:t>, "Evaluating the Emotional State of a User Using a</w:t>
            </w:r>
            <w:r w:rsidRPr="0002033E">
              <w:rPr>
                <w:rFonts w:ascii="Calibri" w:hAnsi="Calibri"/>
                <w:sz w:val="16"/>
                <w:lang w:val="en-US"/>
              </w:rPr>
              <w:br/>
              <w:t xml:space="preserve">Webcam," </w:t>
            </w:r>
            <w:r w:rsidRPr="0002033E">
              <w:rPr>
                <w:rFonts w:ascii="Calibri" w:hAnsi="Calibri"/>
                <w:i/>
                <w:iCs/>
                <w:sz w:val="16"/>
                <w:lang w:val="en-US"/>
              </w:rPr>
              <w:t xml:space="preserve">International Journal of Interactive Multimedia and Artificial Intelligence, </w:t>
            </w:r>
            <w:r w:rsidRPr="0002033E">
              <w:rPr>
                <w:rFonts w:ascii="Calibri" w:hAnsi="Calibri"/>
                <w:sz w:val="16"/>
                <w:lang w:val="en-US"/>
              </w:rPr>
              <w:t>2016</w:t>
            </w:r>
            <w:proofErr w:type="gramStart"/>
            <w:r w:rsidRPr="0002033E">
              <w:rPr>
                <w:rFonts w:ascii="Calibri" w:hAnsi="Calibri"/>
                <w:sz w:val="16"/>
                <w:lang w:val="en-US"/>
              </w:rPr>
              <w:t>. .</w:t>
            </w:r>
            <w:proofErr w:type="gramEnd"/>
            <w:r w:rsidRPr="0002033E">
              <w:rPr>
                <w:rFonts w:ascii="Calibri" w:hAnsi="Calibri"/>
                <w:sz w:val="16"/>
                <w:lang w:val="en-US"/>
              </w:rPr>
              <w:t xml:space="preserve"> DOI: 10.9781/ijimai.2016.4112.</w:t>
            </w:r>
          </w:p>
          <w:p w14:paraId="5FB200A6"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lastRenderedPageBreak/>
              <w:t xml:space="preserve">[28] M. </w:t>
            </w:r>
            <w:proofErr w:type="spellStart"/>
            <w:r w:rsidRPr="0002033E">
              <w:rPr>
                <w:rFonts w:ascii="Calibri" w:hAnsi="Calibri"/>
                <w:sz w:val="16"/>
                <w:lang w:val="en-US"/>
              </w:rPr>
              <w:t>Soleymani</w:t>
            </w:r>
            <w:proofErr w:type="spellEnd"/>
            <w:r w:rsidRPr="0002033E">
              <w:rPr>
                <w:rFonts w:ascii="Calibri" w:hAnsi="Calibri"/>
                <w:i/>
                <w:iCs/>
                <w:sz w:val="16"/>
                <w:lang w:val="en-US"/>
              </w:rPr>
              <w:t xml:space="preserve"> et al</w:t>
            </w:r>
            <w:r w:rsidRPr="0002033E">
              <w:rPr>
                <w:rFonts w:ascii="Calibri" w:hAnsi="Calibri"/>
                <w:sz w:val="16"/>
                <w:lang w:val="en-US"/>
              </w:rPr>
              <w:t xml:space="preserve">, "A survey of multimodal sentiment analysis," </w:t>
            </w:r>
            <w:r w:rsidRPr="0002033E">
              <w:rPr>
                <w:rFonts w:ascii="Calibri" w:hAnsi="Calibri"/>
                <w:i/>
                <w:iCs/>
                <w:sz w:val="16"/>
                <w:lang w:val="en-US"/>
              </w:rPr>
              <w:t xml:space="preserve">Image and Vision Computing, </w:t>
            </w:r>
            <w:r w:rsidRPr="0002033E">
              <w:rPr>
                <w:rFonts w:ascii="Calibri" w:hAnsi="Calibri"/>
                <w:sz w:val="16"/>
                <w:lang w:val="en-US"/>
              </w:rPr>
              <w:t xml:space="preserve">vol. 65, pp. 3-14, 2017. Available: </w:t>
            </w:r>
            <w:hyperlink r:id="rId33" w:tgtFrame="_blank" w:history="1">
              <w:r w:rsidRPr="0002033E">
                <w:rPr>
                  <w:rStyle w:val="Hipervnculo"/>
                  <w:rFonts w:ascii="Calibri" w:hAnsi="Calibri"/>
                  <w:sz w:val="16"/>
                  <w:lang w:val="en-US"/>
                </w:rPr>
                <w:t>https://www.sciencedirect.com/science/article/pii/S0262885617301191</w:t>
              </w:r>
            </w:hyperlink>
            <w:r w:rsidRPr="0002033E">
              <w:rPr>
                <w:rFonts w:ascii="Calibri" w:hAnsi="Calibri"/>
                <w:sz w:val="16"/>
                <w:lang w:val="en-US"/>
              </w:rPr>
              <w:t>. DOI: 10.1016/j.imavis.2017.08.003.</w:t>
            </w:r>
          </w:p>
          <w:p w14:paraId="4ACFCF33"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[29] J. M. Harley</w:t>
            </w:r>
            <w:r w:rsidRPr="0002033E">
              <w:rPr>
                <w:rFonts w:ascii="Calibri" w:hAnsi="Calibri"/>
                <w:i/>
                <w:iCs/>
                <w:sz w:val="16"/>
                <w:lang w:val="en-US"/>
              </w:rPr>
              <w:t xml:space="preserve"> et al</w:t>
            </w:r>
            <w:r w:rsidRPr="0002033E">
              <w:rPr>
                <w:rFonts w:ascii="Calibri" w:hAnsi="Calibri"/>
                <w:sz w:val="16"/>
                <w:lang w:val="en-US"/>
              </w:rPr>
              <w:t xml:space="preserve">, "A multi-componential analysis of emotions during complex learning with an intelligent multi-agent system," </w:t>
            </w:r>
            <w:r w:rsidRPr="0002033E">
              <w:rPr>
                <w:rFonts w:ascii="Calibri" w:hAnsi="Calibri"/>
                <w:i/>
                <w:iCs/>
                <w:sz w:val="16"/>
                <w:lang w:val="en-US"/>
              </w:rPr>
              <w:t xml:space="preserve">Computers in Human Behavior, </w:t>
            </w:r>
            <w:r w:rsidRPr="0002033E">
              <w:rPr>
                <w:rFonts w:ascii="Calibri" w:hAnsi="Calibri"/>
                <w:sz w:val="16"/>
                <w:lang w:val="en-US"/>
              </w:rPr>
              <w:t xml:space="preserve">vol. 48, pp. 615-625, 2015. Available: </w:t>
            </w:r>
            <w:hyperlink r:id="rId34" w:tgtFrame="_blank" w:history="1">
              <w:r w:rsidRPr="0002033E">
                <w:rPr>
                  <w:rStyle w:val="Hipervnculo"/>
                  <w:rFonts w:ascii="Calibri" w:hAnsi="Calibri"/>
                  <w:sz w:val="16"/>
                  <w:lang w:val="en-US"/>
                </w:rPr>
                <w:t>https://www.sciencedirect.com/science/article/pii/S0747563215001119</w:t>
              </w:r>
            </w:hyperlink>
            <w:r w:rsidRPr="0002033E">
              <w:rPr>
                <w:rFonts w:ascii="Calibri" w:hAnsi="Calibri"/>
                <w:sz w:val="16"/>
                <w:lang w:val="en-US"/>
              </w:rPr>
              <w:t>. DOI: 10.1016/j.chb.2015.02.013.</w:t>
            </w:r>
          </w:p>
          <w:p w14:paraId="214CAAC6"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[30] L. Yang</w:t>
            </w:r>
            <w:r w:rsidRPr="0002033E">
              <w:rPr>
                <w:rFonts w:ascii="Calibri" w:hAnsi="Calibri"/>
                <w:i/>
                <w:iCs/>
                <w:sz w:val="16"/>
                <w:lang w:val="en-US"/>
              </w:rPr>
              <w:t xml:space="preserve"> et al</w:t>
            </w:r>
            <w:r w:rsidRPr="0002033E">
              <w:rPr>
                <w:rFonts w:ascii="Calibri" w:hAnsi="Calibri"/>
                <w:sz w:val="16"/>
                <w:lang w:val="en-US"/>
              </w:rPr>
              <w:t xml:space="preserve">, "Multimodal measurement of depression using deep learning models," in Oct 23, 2017, Available: </w:t>
            </w:r>
            <w:hyperlink r:id="rId35" w:tgtFrame="_blank" w:history="1">
              <w:r w:rsidRPr="0002033E">
                <w:rPr>
                  <w:rStyle w:val="Hipervnculo"/>
                  <w:rFonts w:ascii="Calibri" w:hAnsi="Calibri"/>
                  <w:sz w:val="16"/>
                  <w:lang w:val="en-US"/>
                </w:rPr>
                <w:t>http://dl.acm.org/citation.cfm?id=3133948</w:t>
              </w:r>
            </w:hyperlink>
            <w:r w:rsidRPr="0002033E">
              <w:rPr>
                <w:rFonts w:ascii="Calibri" w:hAnsi="Calibri"/>
                <w:sz w:val="16"/>
                <w:lang w:val="en-US"/>
              </w:rPr>
              <w:t>. DOI: 10.1145/3133944.3133948.</w:t>
            </w:r>
          </w:p>
          <w:p w14:paraId="15404034"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[31] S. </w:t>
            </w:r>
            <w:proofErr w:type="spellStart"/>
            <w:r w:rsidRPr="0002033E">
              <w:rPr>
                <w:rFonts w:ascii="Calibri" w:hAnsi="Calibri"/>
                <w:sz w:val="16"/>
                <w:lang w:val="en-US"/>
              </w:rPr>
              <w:t>Poria</w:t>
            </w:r>
            <w:proofErr w:type="spellEnd"/>
            <w:r w:rsidRPr="0002033E">
              <w:rPr>
                <w:rFonts w:ascii="Calibri" w:hAnsi="Calibri"/>
                <w:i/>
                <w:iCs/>
                <w:sz w:val="16"/>
                <w:lang w:val="en-US"/>
              </w:rPr>
              <w:t xml:space="preserve"> et al</w:t>
            </w:r>
            <w:r w:rsidRPr="0002033E">
              <w:rPr>
                <w:rFonts w:ascii="Calibri" w:hAnsi="Calibri"/>
                <w:sz w:val="16"/>
                <w:lang w:val="en-US"/>
              </w:rPr>
              <w:t xml:space="preserve">, "Ensemble application of convolutional neural networks and multiple kernel learning for multimodal sentiment analysis," </w:t>
            </w:r>
            <w:r w:rsidRPr="0002033E">
              <w:rPr>
                <w:rFonts w:ascii="Calibri" w:hAnsi="Calibri"/>
                <w:i/>
                <w:iCs/>
                <w:sz w:val="16"/>
                <w:lang w:val="en-US"/>
              </w:rPr>
              <w:t xml:space="preserve">Neurocomputing, </w:t>
            </w:r>
            <w:r w:rsidRPr="0002033E">
              <w:rPr>
                <w:rFonts w:ascii="Calibri" w:hAnsi="Calibri"/>
                <w:sz w:val="16"/>
                <w:lang w:val="en-US"/>
              </w:rPr>
              <w:t xml:space="preserve">vol. 261, pp. 217-230, 2017. Available: </w:t>
            </w:r>
            <w:hyperlink r:id="rId36" w:tgtFrame="_blank" w:history="1">
              <w:r w:rsidRPr="0002033E">
                <w:rPr>
                  <w:rStyle w:val="Hipervnculo"/>
                  <w:rFonts w:ascii="Calibri" w:hAnsi="Calibri"/>
                  <w:sz w:val="16"/>
                  <w:lang w:val="en-US"/>
                </w:rPr>
                <w:t>https://www.sciencedirect.com/science/article/pii/S0925231217302023</w:t>
              </w:r>
            </w:hyperlink>
            <w:r w:rsidRPr="0002033E">
              <w:rPr>
                <w:rFonts w:ascii="Calibri" w:hAnsi="Calibri"/>
                <w:sz w:val="16"/>
                <w:lang w:val="en-US"/>
              </w:rPr>
              <w:t>. DOI: 10.1016/j.neucom.2016.09.117.</w:t>
            </w:r>
          </w:p>
          <w:p w14:paraId="5CEBCF4C"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[32] V. Campos, B. </w:t>
            </w:r>
            <w:proofErr w:type="spellStart"/>
            <w:r w:rsidRPr="0002033E">
              <w:rPr>
                <w:rFonts w:ascii="Calibri" w:hAnsi="Calibri"/>
                <w:sz w:val="16"/>
                <w:lang w:val="en-US"/>
              </w:rPr>
              <w:t>Jou</w:t>
            </w:r>
            <w:proofErr w:type="spellEnd"/>
            <w:r w:rsidRPr="0002033E">
              <w:rPr>
                <w:rFonts w:ascii="Calibri" w:hAnsi="Calibri"/>
                <w:sz w:val="16"/>
                <w:lang w:val="en-US"/>
              </w:rPr>
              <w:t xml:space="preserve"> and X. Giro-</w:t>
            </w:r>
            <w:proofErr w:type="spellStart"/>
            <w:r w:rsidRPr="0002033E">
              <w:rPr>
                <w:rFonts w:ascii="Calibri" w:hAnsi="Calibri"/>
                <w:sz w:val="16"/>
                <w:lang w:val="en-US"/>
              </w:rPr>
              <w:t>i</w:t>
            </w:r>
            <w:proofErr w:type="spellEnd"/>
            <w:r w:rsidRPr="0002033E">
              <w:rPr>
                <w:rFonts w:ascii="Calibri" w:hAnsi="Calibri"/>
                <w:sz w:val="16"/>
                <w:lang w:val="en-US"/>
              </w:rPr>
              <w:t xml:space="preserve">-Nieto, "From Pixels to Sentiment: Fine-tuning CNNs for Visual Sentiment Prediction," 2016. Available: </w:t>
            </w:r>
            <w:hyperlink r:id="rId37" w:tgtFrame="_blank" w:history="1">
              <w:r w:rsidRPr="0002033E">
                <w:rPr>
                  <w:rStyle w:val="Hipervnculo"/>
                  <w:rFonts w:ascii="Calibri" w:hAnsi="Calibri"/>
                  <w:sz w:val="16"/>
                  <w:lang w:val="en-US"/>
                </w:rPr>
                <w:t>https://arxiv.org/abs/1604.03489</w:t>
              </w:r>
            </w:hyperlink>
            <w:r w:rsidRPr="0002033E">
              <w:rPr>
                <w:rFonts w:ascii="Calibri" w:hAnsi="Calibri"/>
                <w:sz w:val="16"/>
                <w:lang w:val="en-US"/>
              </w:rPr>
              <w:t>.</w:t>
            </w:r>
          </w:p>
          <w:p w14:paraId="5D7C9097"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[33] N. Jain</w:t>
            </w:r>
            <w:r w:rsidRPr="0002033E">
              <w:rPr>
                <w:rFonts w:ascii="Calibri" w:hAnsi="Calibri"/>
                <w:i/>
                <w:iCs/>
                <w:sz w:val="16"/>
                <w:lang w:val="en-US"/>
              </w:rPr>
              <w:t xml:space="preserve"> et al</w:t>
            </w:r>
            <w:r w:rsidRPr="0002033E">
              <w:rPr>
                <w:rFonts w:ascii="Calibri" w:hAnsi="Calibri"/>
                <w:sz w:val="16"/>
                <w:lang w:val="en-US"/>
              </w:rPr>
              <w:t xml:space="preserve">, "Hybrid deep neural networks for face emotion recognition," </w:t>
            </w:r>
            <w:r w:rsidRPr="0002033E">
              <w:rPr>
                <w:rFonts w:ascii="Calibri" w:hAnsi="Calibri"/>
                <w:i/>
                <w:iCs/>
                <w:sz w:val="16"/>
                <w:lang w:val="en-US"/>
              </w:rPr>
              <w:t xml:space="preserve">Pattern Recognition Letters, </w:t>
            </w:r>
            <w:r w:rsidRPr="0002033E">
              <w:rPr>
                <w:rFonts w:ascii="Calibri" w:hAnsi="Calibri"/>
                <w:sz w:val="16"/>
                <w:lang w:val="en-US"/>
              </w:rPr>
              <w:t xml:space="preserve">vol. 115, pp. 101-106, 2018. Available: </w:t>
            </w:r>
            <w:hyperlink r:id="rId38" w:tgtFrame="_blank" w:history="1">
              <w:r w:rsidRPr="0002033E">
                <w:rPr>
                  <w:rStyle w:val="Hipervnculo"/>
                  <w:rFonts w:ascii="Calibri" w:hAnsi="Calibri"/>
                  <w:sz w:val="16"/>
                  <w:lang w:val="en-US"/>
                </w:rPr>
                <w:t>https://www.sciencedirect.com/science/article/pii/S0167865518301302</w:t>
              </w:r>
            </w:hyperlink>
            <w:r w:rsidRPr="0002033E">
              <w:rPr>
                <w:rFonts w:ascii="Calibri" w:hAnsi="Calibri"/>
                <w:sz w:val="16"/>
                <w:lang w:val="en-US"/>
              </w:rPr>
              <w:t>. DOI: 10.1016/j.patrec.2018.04.010.</w:t>
            </w:r>
          </w:p>
          <w:p w14:paraId="0EC3E5F9"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[34] D. F. </w:t>
            </w:r>
            <w:proofErr w:type="spellStart"/>
            <w:r w:rsidRPr="0002033E">
              <w:rPr>
                <w:rFonts w:ascii="Calibri" w:hAnsi="Calibri"/>
                <w:sz w:val="16"/>
                <w:lang w:val="en-US"/>
              </w:rPr>
              <w:t>Dinges</w:t>
            </w:r>
            <w:proofErr w:type="spellEnd"/>
            <w:r w:rsidRPr="0002033E">
              <w:rPr>
                <w:rFonts w:ascii="Calibri" w:hAnsi="Calibri"/>
                <w:i/>
                <w:iCs/>
                <w:sz w:val="16"/>
                <w:lang w:val="en-US"/>
              </w:rPr>
              <w:t xml:space="preserve"> et al</w:t>
            </w:r>
            <w:r w:rsidRPr="0002033E">
              <w:rPr>
                <w:rFonts w:ascii="Calibri" w:hAnsi="Calibri"/>
                <w:sz w:val="16"/>
                <w:lang w:val="en-US"/>
              </w:rPr>
              <w:t xml:space="preserve">, "Optical computer recognition of facial expressions associated with stress induced by performance demands," </w:t>
            </w:r>
            <w:r w:rsidRPr="0002033E">
              <w:rPr>
                <w:rFonts w:ascii="Calibri" w:hAnsi="Calibri"/>
                <w:i/>
                <w:iCs/>
                <w:sz w:val="16"/>
                <w:lang w:val="en-US"/>
              </w:rPr>
              <w:t xml:space="preserve">Aviation, Space, and Environmental Medicine, </w:t>
            </w:r>
            <w:r w:rsidRPr="0002033E">
              <w:rPr>
                <w:rFonts w:ascii="Calibri" w:hAnsi="Calibri"/>
                <w:sz w:val="16"/>
                <w:lang w:val="en-US"/>
              </w:rPr>
              <w:t xml:space="preserve">vol. 76, </w:t>
            </w:r>
            <w:r w:rsidRPr="0002033E">
              <w:rPr>
                <w:rFonts w:ascii="Calibri" w:hAnsi="Calibri"/>
                <w:i/>
                <w:iCs/>
                <w:sz w:val="16"/>
                <w:lang w:val="en-US"/>
              </w:rPr>
              <w:t xml:space="preserve">(6 Suppl), </w:t>
            </w:r>
            <w:r w:rsidRPr="0002033E">
              <w:rPr>
                <w:rFonts w:ascii="Calibri" w:hAnsi="Calibri"/>
                <w:sz w:val="16"/>
                <w:lang w:val="en-US"/>
              </w:rPr>
              <w:t xml:space="preserve">pp. B172, 2005. Available: </w:t>
            </w:r>
            <w:hyperlink r:id="rId39" w:tgtFrame="_blank" w:history="1">
              <w:r w:rsidRPr="0002033E">
                <w:rPr>
                  <w:rStyle w:val="Hipervnculo"/>
                  <w:rFonts w:ascii="Calibri" w:hAnsi="Calibri"/>
                  <w:sz w:val="16"/>
                  <w:lang w:val="en-US"/>
                </w:rPr>
                <w:t>https://www.ncbi.nlm.nih.gov/pubmed/15943210</w:t>
              </w:r>
            </w:hyperlink>
            <w:r w:rsidRPr="0002033E">
              <w:rPr>
                <w:rFonts w:ascii="Calibri" w:hAnsi="Calibri"/>
                <w:sz w:val="16"/>
                <w:lang w:val="en-US"/>
              </w:rPr>
              <w:t>.</w:t>
            </w:r>
          </w:p>
          <w:p w14:paraId="0C5A3144"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[35] Y. Zhu</w:t>
            </w:r>
            <w:r w:rsidRPr="0002033E">
              <w:rPr>
                <w:rFonts w:ascii="Calibri" w:hAnsi="Calibri"/>
                <w:i/>
                <w:iCs/>
                <w:sz w:val="16"/>
                <w:lang w:val="en-US"/>
              </w:rPr>
              <w:t xml:space="preserve"> et al</w:t>
            </w:r>
            <w:r w:rsidRPr="0002033E">
              <w:rPr>
                <w:rFonts w:ascii="Calibri" w:hAnsi="Calibri"/>
                <w:sz w:val="16"/>
                <w:lang w:val="en-US"/>
              </w:rPr>
              <w:t xml:space="preserve">, "Automated Depression Diagnosis Based on Deep Networks to Encode Facial Appearance and Dynamics," </w:t>
            </w:r>
            <w:r w:rsidRPr="0002033E">
              <w:rPr>
                <w:rFonts w:ascii="Calibri" w:hAnsi="Calibri"/>
                <w:i/>
                <w:iCs/>
                <w:sz w:val="16"/>
                <w:lang w:val="en-US"/>
              </w:rPr>
              <w:t>T-</w:t>
            </w:r>
            <w:proofErr w:type="spellStart"/>
            <w:r w:rsidRPr="0002033E">
              <w:rPr>
                <w:rFonts w:ascii="Calibri" w:hAnsi="Calibri"/>
                <w:i/>
                <w:iCs/>
                <w:sz w:val="16"/>
                <w:lang w:val="en-US"/>
              </w:rPr>
              <w:t>Affc</w:t>
            </w:r>
            <w:proofErr w:type="spellEnd"/>
            <w:r w:rsidRPr="0002033E">
              <w:rPr>
                <w:rFonts w:ascii="Calibri" w:hAnsi="Calibri"/>
                <w:i/>
                <w:iCs/>
                <w:sz w:val="16"/>
                <w:lang w:val="en-US"/>
              </w:rPr>
              <w:t xml:space="preserve">, </w:t>
            </w:r>
            <w:r w:rsidRPr="0002033E">
              <w:rPr>
                <w:rFonts w:ascii="Calibri" w:hAnsi="Calibri"/>
                <w:sz w:val="16"/>
                <w:lang w:val="en-US"/>
              </w:rPr>
              <w:t xml:space="preserve">vol. 9, </w:t>
            </w:r>
            <w:r w:rsidRPr="0002033E">
              <w:rPr>
                <w:rFonts w:ascii="Calibri" w:hAnsi="Calibri"/>
                <w:i/>
                <w:iCs/>
                <w:sz w:val="16"/>
                <w:lang w:val="en-US"/>
              </w:rPr>
              <w:t xml:space="preserve">(4), </w:t>
            </w:r>
            <w:r w:rsidRPr="0002033E">
              <w:rPr>
                <w:rFonts w:ascii="Calibri" w:hAnsi="Calibri"/>
                <w:sz w:val="16"/>
                <w:lang w:val="en-US"/>
              </w:rPr>
              <w:t xml:space="preserve">pp. 578-584, 2018. Available: </w:t>
            </w:r>
            <w:hyperlink r:id="rId40" w:tgtFrame="_blank" w:history="1">
              <w:r w:rsidRPr="0002033E">
                <w:rPr>
                  <w:rStyle w:val="Hipervnculo"/>
                  <w:rFonts w:ascii="Calibri" w:hAnsi="Calibri"/>
                  <w:sz w:val="16"/>
                  <w:lang w:val="en-US"/>
                </w:rPr>
                <w:t>https://ieeexplore.ieee.org/document/7812588</w:t>
              </w:r>
            </w:hyperlink>
            <w:r w:rsidRPr="0002033E">
              <w:rPr>
                <w:rFonts w:ascii="Calibri" w:hAnsi="Calibri"/>
                <w:sz w:val="16"/>
                <w:lang w:val="en-US"/>
              </w:rPr>
              <w:t>. DOI: 10.1109/TAFFC.2017.2650899.</w:t>
            </w:r>
          </w:p>
          <w:p w14:paraId="7B20ACD4"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[36] S. </w:t>
            </w:r>
            <w:proofErr w:type="spellStart"/>
            <w:r w:rsidRPr="0002033E">
              <w:rPr>
                <w:rFonts w:ascii="Calibri" w:hAnsi="Calibri"/>
                <w:sz w:val="16"/>
                <w:lang w:val="en-US"/>
              </w:rPr>
              <w:t>Alghowinem</w:t>
            </w:r>
            <w:proofErr w:type="spellEnd"/>
            <w:r w:rsidRPr="0002033E">
              <w:rPr>
                <w:rFonts w:ascii="Calibri" w:hAnsi="Calibri"/>
                <w:i/>
                <w:iCs/>
                <w:sz w:val="16"/>
                <w:lang w:val="en-US"/>
              </w:rPr>
              <w:t xml:space="preserve"> et al</w:t>
            </w:r>
            <w:r w:rsidRPr="0002033E">
              <w:rPr>
                <w:rFonts w:ascii="Calibri" w:hAnsi="Calibri"/>
                <w:sz w:val="16"/>
                <w:lang w:val="en-US"/>
              </w:rPr>
              <w:t xml:space="preserve">, "Multimodal Depression Detection: Fusion Analysis of Paralinguistic, Head Pose and Eye Gaze Behaviors," </w:t>
            </w:r>
            <w:r w:rsidRPr="0002033E">
              <w:rPr>
                <w:rFonts w:ascii="Calibri" w:hAnsi="Calibri"/>
                <w:i/>
                <w:iCs/>
                <w:sz w:val="16"/>
                <w:lang w:val="en-US"/>
              </w:rPr>
              <w:t>T-</w:t>
            </w:r>
            <w:proofErr w:type="spellStart"/>
            <w:r w:rsidRPr="0002033E">
              <w:rPr>
                <w:rFonts w:ascii="Calibri" w:hAnsi="Calibri"/>
                <w:i/>
                <w:iCs/>
                <w:sz w:val="16"/>
                <w:lang w:val="en-US"/>
              </w:rPr>
              <w:t>Affc</w:t>
            </w:r>
            <w:proofErr w:type="spellEnd"/>
            <w:r w:rsidRPr="0002033E">
              <w:rPr>
                <w:rFonts w:ascii="Calibri" w:hAnsi="Calibri"/>
                <w:i/>
                <w:iCs/>
                <w:sz w:val="16"/>
                <w:lang w:val="en-US"/>
              </w:rPr>
              <w:t xml:space="preserve">, </w:t>
            </w:r>
            <w:r w:rsidRPr="0002033E">
              <w:rPr>
                <w:rFonts w:ascii="Calibri" w:hAnsi="Calibri"/>
                <w:sz w:val="16"/>
                <w:lang w:val="en-US"/>
              </w:rPr>
              <w:t xml:space="preserve">vol. 9, </w:t>
            </w:r>
            <w:r w:rsidRPr="0002033E">
              <w:rPr>
                <w:rFonts w:ascii="Calibri" w:hAnsi="Calibri"/>
                <w:i/>
                <w:iCs/>
                <w:sz w:val="16"/>
                <w:lang w:val="en-US"/>
              </w:rPr>
              <w:t xml:space="preserve">(4), </w:t>
            </w:r>
            <w:r w:rsidRPr="0002033E">
              <w:rPr>
                <w:rFonts w:ascii="Calibri" w:hAnsi="Calibri"/>
                <w:sz w:val="16"/>
                <w:lang w:val="en-US"/>
              </w:rPr>
              <w:t xml:space="preserve">pp. 478-490, 2018. Available: </w:t>
            </w:r>
            <w:hyperlink r:id="rId41" w:tgtFrame="_blank" w:history="1">
              <w:r w:rsidRPr="0002033E">
                <w:rPr>
                  <w:rStyle w:val="Hipervnculo"/>
                  <w:rFonts w:ascii="Calibri" w:hAnsi="Calibri"/>
                  <w:sz w:val="16"/>
                  <w:lang w:val="en-US"/>
                </w:rPr>
                <w:t>https://ieeexplore.ieee.org/document/7763752</w:t>
              </w:r>
            </w:hyperlink>
            <w:r w:rsidRPr="0002033E">
              <w:rPr>
                <w:rFonts w:ascii="Calibri" w:hAnsi="Calibri"/>
                <w:sz w:val="16"/>
                <w:lang w:val="en-US"/>
              </w:rPr>
              <w:t>. DOI: 10.1109/TAFFC.2016.2634527.</w:t>
            </w:r>
          </w:p>
          <w:p w14:paraId="2F934AE3"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[37] B. R. </w:t>
            </w:r>
            <w:proofErr w:type="spellStart"/>
            <w:r w:rsidRPr="0002033E">
              <w:rPr>
                <w:rFonts w:ascii="Calibri" w:hAnsi="Calibri"/>
                <w:sz w:val="16"/>
                <w:lang w:val="en-US"/>
              </w:rPr>
              <w:t>Steunebrink</w:t>
            </w:r>
            <w:proofErr w:type="spellEnd"/>
            <w:r w:rsidRPr="0002033E">
              <w:rPr>
                <w:rFonts w:ascii="Calibri" w:hAnsi="Calibri"/>
                <w:sz w:val="16"/>
                <w:lang w:val="en-US"/>
              </w:rPr>
              <w:t xml:space="preserve">, "The logical structure of emotions," 2010. Available: </w:t>
            </w:r>
            <w:hyperlink r:id="rId42" w:tgtFrame="_blank" w:history="1">
              <w:r w:rsidRPr="0002033E">
                <w:rPr>
                  <w:rStyle w:val="Hipervnculo"/>
                  <w:rFonts w:ascii="Calibri" w:hAnsi="Calibri"/>
                  <w:sz w:val="16"/>
                  <w:lang w:val="en-US"/>
                </w:rPr>
                <w:t>https://www.openaire.eu/search/publication?articleId=narcis______::72fa20eaf2f70373b9f4223ed8789f52</w:t>
              </w:r>
            </w:hyperlink>
            <w:r w:rsidRPr="0002033E">
              <w:rPr>
                <w:rFonts w:ascii="Calibri" w:hAnsi="Calibri"/>
                <w:sz w:val="16"/>
                <w:lang w:val="en-US"/>
              </w:rPr>
              <w:t>.</w:t>
            </w:r>
          </w:p>
          <w:p w14:paraId="40ACA255"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[38] K. Schindler, L. Van </w:t>
            </w:r>
            <w:proofErr w:type="spellStart"/>
            <w:r w:rsidRPr="0002033E">
              <w:rPr>
                <w:rFonts w:ascii="Calibri" w:hAnsi="Calibri"/>
                <w:sz w:val="16"/>
                <w:lang w:val="en-US"/>
              </w:rPr>
              <w:t>Gool</w:t>
            </w:r>
            <w:proofErr w:type="spellEnd"/>
            <w:r w:rsidRPr="0002033E">
              <w:rPr>
                <w:rFonts w:ascii="Calibri" w:hAnsi="Calibri"/>
                <w:sz w:val="16"/>
                <w:lang w:val="en-US"/>
              </w:rPr>
              <w:t xml:space="preserve"> and B. de Gelder, "Recognizing emotions expressed by body pose: A biologically inspired neural model," </w:t>
            </w:r>
            <w:r w:rsidRPr="0002033E">
              <w:rPr>
                <w:rFonts w:ascii="Calibri" w:hAnsi="Calibri"/>
                <w:i/>
                <w:iCs/>
                <w:sz w:val="16"/>
                <w:lang w:val="en-US"/>
              </w:rPr>
              <w:t xml:space="preserve">Neural Networks, </w:t>
            </w:r>
            <w:r w:rsidRPr="0002033E">
              <w:rPr>
                <w:rFonts w:ascii="Calibri" w:hAnsi="Calibri"/>
                <w:sz w:val="16"/>
                <w:lang w:val="en-US"/>
              </w:rPr>
              <w:t xml:space="preserve">vol. 21, </w:t>
            </w:r>
            <w:r w:rsidRPr="0002033E">
              <w:rPr>
                <w:rFonts w:ascii="Calibri" w:hAnsi="Calibri"/>
                <w:i/>
                <w:iCs/>
                <w:sz w:val="16"/>
                <w:lang w:val="en-US"/>
              </w:rPr>
              <w:t xml:space="preserve">(9), </w:t>
            </w:r>
            <w:r w:rsidRPr="0002033E">
              <w:rPr>
                <w:rFonts w:ascii="Calibri" w:hAnsi="Calibri"/>
                <w:sz w:val="16"/>
                <w:lang w:val="en-US"/>
              </w:rPr>
              <w:t xml:space="preserve">pp. 1238-1246, 2008. Available: </w:t>
            </w:r>
            <w:hyperlink r:id="rId43" w:tgtFrame="_blank" w:history="1">
              <w:r w:rsidRPr="0002033E">
                <w:rPr>
                  <w:rStyle w:val="Hipervnculo"/>
                  <w:rFonts w:ascii="Calibri" w:hAnsi="Calibri"/>
                  <w:sz w:val="16"/>
                  <w:lang w:val="en-US"/>
                </w:rPr>
                <w:t>https://www.sciencedirect.com/science/article/pii/S0893608008000944</w:t>
              </w:r>
            </w:hyperlink>
            <w:r w:rsidRPr="0002033E">
              <w:rPr>
                <w:rFonts w:ascii="Calibri" w:hAnsi="Calibri"/>
                <w:sz w:val="16"/>
                <w:lang w:val="en-US"/>
              </w:rPr>
              <w:t>. DOI: 10.1016/j.neunet.2008.05.003.</w:t>
            </w:r>
          </w:p>
          <w:p w14:paraId="39DC75BD"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[39] SMRC, "Spanish Personal Health Questionnaire Depression Scale (PHQ-8)," 2012. </w:t>
            </w:r>
          </w:p>
          <w:p w14:paraId="599DABD9" w14:textId="77777777" w:rsidR="00C838E1" w:rsidRPr="0002033E" w:rsidRDefault="00C838E1" w:rsidP="009E3854">
            <w:pPr>
              <w:pStyle w:val="NormalWeb"/>
              <w:spacing w:before="0" w:beforeAutospacing="0" w:after="0" w:afterAutospacing="0"/>
              <w:rPr>
                <w:rFonts w:ascii="Calibri" w:hAnsi="Calibri"/>
                <w:sz w:val="16"/>
                <w:lang w:val="en-US"/>
              </w:rPr>
            </w:pPr>
            <w:r w:rsidRPr="00C838E1">
              <w:rPr>
                <w:rFonts w:ascii="Calibri" w:hAnsi="Calibri"/>
                <w:sz w:val="16"/>
              </w:rPr>
              <w:t xml:space="preserve">[40] Calvo de Mora Martínez, Javier, </w:t>
            </w:r>
            <w:r w:rsidRPr="00C838E1">
              <w:rPr>
                <w:rFonts w:ascii="Calibri" w:hAnsi="Calibri"/>
                <w:i/>
                <w:iCs/>
                <w:sz w:val="16"/>
              </w:rPr>
              <w:t xml:space="preserve">Evaluación Educativa Y Social. </w:t>
            </w:r>
            <w:r w:rsidRPr="0002033E">
              <w:rPr>
                <w:rFonts w:ascii="Calibri" w:hAnsi="Calibri"/>
                <w:sz w:val="16"/>
                <w:lang w:val="en-US"/>
              </w:rPr>
              <w:t xml:space="preserve">1991Available: </w:t>
            </w:r>
            <w:hyperlink r:id="rId44" w:tgtFrame="_blank" w:history="1">
              <w:r w:rsidRPr="0002033E">
                <w:rPr>
                  <w:rStyle w:val="Hipervnculo"/>
                  <w:rFonts w:ascii="Calibri" w:hAnsi="Calibri"/>
                  <w:sz w:val="16"/>
                  <w:lang w:val="en-US"/>
                </w:rPr>
                <w:t>http://catalog.hathitrust.org/Record/006161829</w:t>
              </w:r>
            </w:hyperlink>
            <w:r w:rsidRPr="0002033E">
              <w:rPr>
                <w:rFonts w:ascii="Calibri" w:hAnsi="Calibri"/>
                <w:sz w:val="16"/>
                <w:lang w:val="en-US"/>
              </w:rPr>
              <w:t>.</w:t>
            </w:r>
          </w:p>
          <w:p w14:paraId="10D69C05" w14:textId="77777777" w:rsidR="00C838E1" w:rsidRPr="00C838E1" w:rsidRDefault="00C838E1" w:rsidP="009E3854">
            <w:pPr>
              <w:pStyle w:val="NormalWeb"/>
              <w:spacing w:before="0" w:beforeAutospacing="0" w:after="0" w:afterAutospacing="0"/>
              <w:rPr>
                <w:rFonts w:ascii="Calibri" w:hAnsi="Calibri"/>
                <w:sz w:val="16"/>
              </w:rPr>
            </w:pPr>
            <w:r w:rsidRPr="0002033E">
              <w:rPr>
                <w:rFonts w:ascii="Calibri" w:hAnsi="Calibri"/>
                <w:sz w:val="16"/>
                <w:lang w:val="en-US"/>
              </w:rPr>
              <w:t xml:space="preserve">[41] R. </w:t>
            </w:r>
            <w:proofErr w:type="spellStart"/>
            <w:r w:rsidRPr="0002033E">
              <w:rPr>
                <w:rFonts w:ascii="Calibri" w:hAnsi="Calibri"/>
                <w:sz w:val="16"/>
                <w:lang w:val="en-US"/>
              </w:rPr>
              <w:t>Pekrun</w:t>
            </w:r>
            <w:proofErr w:type="spellEnd"/>
            <w:r w:rsidRPr="0002033E">
              <w:rPr>
                <w:rFonts w:ascii="Calibri" w:hAnsi="Calibri"/>
                <w:i/>
                <w:iCs/>
                <w:sz w:val="16"/>
                <w:lang w:val="en-US"/>
              </w:rPr>
              <w:t xml:space="preserve"> et al</w:t>
            </w:r>
            <w:r w:rsidRPr="0002033E">
              <w:rPr>
                <w:rFonts w:ascii="Calibri" w:hAnsi="Calibri"/>
                <w:sz w:val="16"/>
                <w:lang w:val="en-US"/>
              </w:rPr>
              <w:t xml:space="preserve">, "Measuring emotions in students’ learning and performance: The Achievement Emotions Questionnaire (AEQ)," </w:t>
            </w:r>
            <w:r w:rsidRPr="0002033E">
              <w:rPr>
                <w:rFonts w:ascii="Calibri" w:hAnsi="Calibri"/>
                <w:i/>
                <w:iCs/>
                <w:sz w:val="16"/>
                <w:lang w:val="en-US"/>
              </w:rPr>
              <w:t xml:space="preserve">Contemporary Educational Psychology, </w:t>
            </w:r>
            <w:r w:rsidRPr="0002033E">
              <w:rPr>
                <w:rFonts w:ascii="Calibri" w:hAnsi="Calibri"/>
                <w:sz w:val="16"/>
                <w:lang w:val="en-US"/>
              </w:rPr>
              <w:t xml:space="preserve">vol. 36, </w:t>
            </w:r>
            <w:r w:rsidRPr="0002033E">
              <w:rPr>
                <w:rFonts w:ascii="Calibri" w:hAnsi="Calibri"/>
                <w:i/>
                <w:iCs/>
                <w:sz w:val="16"/>
                <w:lang w:val="en-US"/>
              </w:rPr>
              <w:t xml:space="preserve">(1), </w:t>
            </w:r>
            <w:r w:rsidRPr="0002033E">
              <w:rPr>
                <w:rFonts w:ascii="Calibri" w:hAnsi="Calibri"/>
                <w:sz w:val="16"/>
                <w:lang w:val="en-US"/>
              </w:rPr>
              <w:t xml:space="preserve">pp. 36-48, 2011. </w:t>
            </w:r>
            <w:proofErr w:type="spellStart"/>
            <w:r w:rsidRPr="00C838E1">
              <w:rPr>
                <w:rFonts w:ascii="Calibri" w:hAnsi="Calibri"/>
                <w:sz w:val="16"/>
              </w:rPr>
              <w:t>Available</w:t>
            </w:r>
            <w:proofErr w:type="spellEnd"/>
            <w:r w:rsidRPr="00C838E1">
              <w:rPr>
                <w:rFonts w:ascii="Calibri" w:hAnsi="Calibri"/>
                <w:sz w:val="16"/>
              </w:rPr>
              <w:t xml:space="preserve">: </w:t>
            </w:r>
            <w:hyperlink r:id="rId45" w:tgtFrame="_blank" w:history="1">
              <w:r w:rsidRPr="00C838E1">
                <w:rPr>
                  <w:rStyle w:val="Hipervnculo"/>
                  <w:rFonts w:ascii="Calibri" w:hAnsi="Calibri"/>
                  <w:sz w:val="16"/>
                </w:rPr>
                <w:t>https://www.sciencedirect.com/science/article/pii/S0361476X10000536</w:t>
              </w:r>
            </w:hyperlink>
            <w:r w:rsidRPr="00C838E1">
              <w:rPr>
                <w:rFonts w:ascii="Calibri" w:hAnsi="Calibri"/>
                <w:sz w:val="16"/>
              </w:rPr>
              <w:t>. DOI: 10.1016/j.cedpsych.2010.10.002.</w:t>
            </w:r>
          </w:p>
          <w:p w14:paraId="142C2CC8"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[42] Javier Alcalá Vásquez, "Reconocimiento Multimodal Del Estado Emocional De Un Niño En Un Contexto Educativo." , Pontificia Universidad Javeriana, 2017.</w:t>
            </w:r>
          </w:p>
          <w:p w14:paraId="7DBEBAA3"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[43] Daniel Steven Valencia Parada, "Simulador Basado En Agentes Inteligentes Para El Apoyo a La Toma De Decisiones En Los Planes Operacionales De Negocios En Centros Comerciales." , Pontificia Universidad Javeriana, 2015.</w:t>
            </w:r>
          </w:p>
          <w:p w14:paraId="190AF215"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[44] Eder Mauricio Abello Rodríguez, "Identificación De Actividades Inusuales a Partir Del Uso De CCTV." , Pontificia Universidad Javeriana, 2018.</w:t>
            </w:r>
          </w:p>
          <w:p w14:paraId="53F5D4A3"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[45] Enrique González, "Desarrollo de Aplicaciones basadas en Sistemas MultiAgentes," 2006. </w:t>
            </w:r>
          </w:p>
          <w:p w14:paraId="18EB5639"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[46] Enrique González, "Inteligencia Computacional Redes Neuronales," </w:t>
            </w:r>
            <w:r w:rsidRPr="00C838E1">
              <w:rPr>
                <w:rFonts w:ascii="Calibri" w:hAnsi="Calibri"/>
                <w:i/>
                <w:iCs/>
                <w:sz w:val="16"/>
              </w:rPr>
              <w:t xml:space="preserve">Pontificia Universidad Javeriana, </w:t>
            </w:r>
            <w:r w:rsidRPr="00C838E1">
              <w:rPr>
                <w:rFonts w:ascii="Calibri" w:hAnsi="Calibri"/>
                <w:sz w:val="16"/>
              </w:rPr>
              <w:t xml:space="preserve">Mar, 2018. </w:t>
            </w:r>
          </w:p>
          <w:p w14:paraId="1757767E" w14:textId="77777777" w:rsidR="00C838E1" w:rsidRPr="0002033E" w:rsidRDefault="00C838E1" w:rsidP="009E3854">
            <w:pPr>
              <w:pStyle w:val="NormalWeb"/>
              <w:spacing w:before="0" w:beforeAutospacing="0" w:after="0" w:afterAutospacing="0"/>
              <w:rPr>
                <w:rFonts w:ascii="Calibri" w:hAnsi="Calibri"/>
                <w:sz w:val="16"/>
                <w:lang w:val="en-US"/>
              </w:rPr>
            </w:pPr>
            <w:r w:rsidRPr="0002033E">
              <w:rPr>
                <w:rFonts w:ascii="Calibri" w:hAnsi="Calibri"/>
                <w:sz w:val="16"/>
                <w:lang w:val="en-US"/>
              </w:rPr>
              <w:t xml:space="preserve">[47] Ken </w:t>
            </w:r>
            <w:proofErr w:type="spellStart"/>
            <w:r w:rsidRPr="0002033E">
              <w:rPr>
                <w:rFonts w:ascii="Calibri" w:hAnsi="Calibri"/>
                <w:sz w:val="16"/>
                <w:lang w:val="en-US"/>
              </w:rPr>
              <w:t>Schwaber</w:t>
            </w:r>
            <w:proofErr w:type="spellEnd"/>
            <w:r w:rsidRPr="0002033E">
              <w:rPr>
                <w:rFonts w:ascii="Calibri" w:hAnsi="Calibri"/>
                <w:sz w:val="16"/>
                <w:lang w:val="en-US"/>
              </w:rPr>
              <w:t xml:space="preserve"> and Jeff Sutherland, "The scrum guide," in </w:t>
            </w:r>
            <w:r w:rsidRPr="0002033E">
              <w:rPr>
                <w:rFonts w:ascii="Calibri" w:hAnsi="Calibri"/>
                <w:i/>
                <w:iCs/>
                <w:sz w:val="16"/>
                <w:lang w:val="en-US"/>
              </w:rPr>
              <w:t xml:space="preserve">Software in 30 </w:t>
            </w:r>
            <w:proofErr w:type="spellStart"/>
            <w:r w:rsidRPr="0002033E">
              <w:rPr>
                <w:rFonts w:ascii="Calibri" w:hAnsi="Calibri"/>
                <w:i/>
                <w:iCs/>
                <w:sz w:val="16"/>
                <w:lang w:val="en-US"/>
              </w:rPr>
              <w:t>Days</w:t>
            </w:r>
            <w:r w:rsidRPr="0002033E">
              <w:rPr>
                <w:rFonts w:ascii="Calibri" w:hAnsi="Calibri"/>
                <w:sz w:val="16"/>
                <w:lang w:val="en-US"/>
              </w:rPr>
              <w:t>Anonymous</w:t>
            </w:r>
            <w:proofErr w:type="spellEnd"/>
            <w:r w:rsidRPr="0002033E">
              <w:rPr>
                <w:rFonts w:ascii="Calibri" w:hAnsi="Calibri"/>
                <w:sz w:val="16"/>
                <w:lang w:val="en-US"/>
              </w:rPr>
              <w:t xml:space="preserve"> Hoboken, NJ, USA: John Wiley &amp; Sons, Inc, 2012, pp. 133-152.</w:t>
            </w:r>
          </w:p>
          <w:p w14:paraId="46D39EA7" w14:textId="6F57AA06" w:rsidR="007C4D3B" w:rsidRPr="00223941" w:rsidRDefault="00C838E1" w:rsidP="00C838E1">
            <w:pPr>
              <w:rPr>
                <w:i/>
                <w:sz w:val="20"/>
                <w:lang w:val="en-US"/>
              </w:rPr>
            </w:pPr>
            <w:r w:rsidRPr="0002033E">
              <w:rPr>
                <w:rFonts w:ascii="Calibri" w:eastAsia="Times New Roman" w:hAnsi="Calibri"/>
                <w:sz w:val="16"/>
                <w:lang w:val="en-US"/>
              </w:rPr>
              <w:t> </w:t>
            </w:r>
            <w:r w:rsidR="00527749" w:rsidRPr="00C37C0D">
              <w:rPr>
                <w:color w:val="000000" w:themeColor="text1"/>
                <w:sz w:val="16"/>
                <w:szCs w:val="16"/>
                <w:lang w:val="en-US"/>
              </w:rPr>
              <w:fldChar w:fldCharType="end"/>
            </w:r>
          </w:p>
        </w:tc>
      </w:tr>
    </w:tbl>
    <w:p w14:paraId="4E96F5ED" w14:textId="2E2FF021" w:rsidR="00F16927" w:rsidRDefault="00F16927">
      <w:pPr>
        <w:rPr>
          <w:sz w:val="20"/>
          <w:lang w:val="en-US"/>
        </w:rPr>
      </w:pPr>
    </w:p>
    <w:p w14:paraId="511F9B0A" w14:textId="77777777" w:rsidR="00E71C60" w:rsidRDefault="00E71C60">
      <w:pPr>
        <w:rPr>
          <w:sz w:val="20"/>
          <w:lang w:val="en-US"/>
        </w:rPr>
      </w:pPr>
    </w:p>
    <w:sectPr w:rsidR="00E71C60" w:rsidSect="005B725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nrique Gonzalez Guerrero" w:date="2019-05-24T12:07:00Z" w:initials="EGG">
    <w:p w14:paraId="400EED20" w14:textId="77777777" w:rsidR="0002033E" w:rsidRDefault="0002033E">
      <w:pPr>
        <w:pStyle w:val="Textocomentario"/>
        <w:rPr>
          <w:rStyle w:val="Refdecomentario"/>
        </w:rPr>
      </w:pPr>
      <w:r>
        <w:rPr>
          <w:rStyle w:val="Refdecomentario"/>
        </w:rPr>
        <w:annotationRef/>
      </w:r>
      <w:r>
        <w:rPr>
          <w:rStyle w:val="Refdecomentario"/>
        </w:rPr>
        <w:t>La solución propuesta implica una aproximación concurrente que permita desplegarla en un contexto de cómputo distribuido.</w:t>
      </w:r>
    </w:p>
    <w:p w14:paraId="31F8F570" w14:textId="77777777" w:rsidR="0002033E" w:rsidRDefault="0002033E">
      <w:pPr>
        <w:pStyle w:val="Textocomentario"/>
        <w:rPr>
          <w:rStyle w:val="Refdecomentario"/>
        </w:rPr>
      </w:pPr>
    </w:p>
    <w:p w14:paraId="2FBD3E8B" w14:textId="7A1C26CC" w:rsidR="0002033E" w:rsidRDefault="0002033E">
      <w:pPr>
        <w:pStyle w:val="Textocomentario"/>
        <w:rPr>
          <w:rStyle w:val="Refdecomentario"/>
        </w:rPr>
      </w:pPr>
      <w:r>
        <w:rPr>
          <w:rStyle w:val="Refdecomentario"/>
        </w:rPr>
        <w:t>La frase siguiente debe justificar por qué- Lo que esta en su texto no es una buena argumentación. El hecho de que hay varias cámaras no lo hace concurrente y distribuido.</w:t>
      </w:r>
    </w:p>
    <w:p w14:paraId="250965DC" w14:textId="7495653C" w:rsidR="0002033E" w:rsidRDefault="0002033E">
      <w:pPr>
        <w:pStyle w:val="Textocomentario"/>
        <w:rPr>
          <w:rStyle w:val="Refdecomentario"/>
        </w:rPr>
      </w:pPr>
    </w:p>
    <w:p w14:paraId="2259B778" w14:textId="134F1B3A" w:rsidR="0002033E" w:rsidRDefault="0002033E">
      <w:pPr>
        <w:pStyle w:val="Textocomentario"/>
        <w:rPr>
          <w:rStyle w:val="Refdecomentario"/>
        </w:rPr>
      </w:pPr>
      <w:r>
        <w:rPr>
          <w:rStyle w:val="Refdecomentario"/>
        </w:rPr>
        <w:t xml:space="preserve">La justificación debe ir más en la línea del TG de Mauricio. Veo que usted no lo ha entendido. Hay dos </w:t>
      </w:r>
      <w:proofErr w:type="spellStart"/>
      <w:r>
        <w:rPr>
          <w:rStyle w:val="Refdecomentario"/>
        </w:rPr>
        <w:t>aspectosa</w:t>
      </w:r>
      <w:proofErr w:type="spellEnd"/>
      <w:r>
        <w:rPr>
          <w:rStyle w:val="Refdecomentario"/>
        </w:rPr>
        <w:t xml:space="preserve"> considerar:</w:t>
      </w:r>
    </w:p>
    <w:p w14:paraId="5CD43EC9" w14:textId="47EED323" w:rsidR="0002033E" w:rsidRDefault="00DD50C4" w:rsidP="0002033E">
      <w:pPr>
        <w:pStyle w:val="Textocomentario"/>
        <w:numPr>
          <w:ilvl w:val="0"/>
          <w:numId w:val="29"/>
        </w:numPr>
        <w:rPr>
          <w:rStyle w:val="Refdecomentario"/>
        </w:rPr>
      </w:pPr>
      <w:r>
        <w:rPr>
          <w:rStyle w:val="Refdecomentario"/>
        </w:rPr>
        <w:t xml:space="preserve"> </w:t>
      </w:r>
      <w:r w:rsidR="0002033E">
        <w:rPr>
          <w:rStyle w:val="Refdecomentario"/>
        </w:rPr>
        <w:t>El primero es la naturaleza inherentemente distribuida de la información. Si bien en cada momento se procesará de una sola cámara, desde la perspectiva no-intrusiva en el espacio de trabajo/oficina puede haber muchas cámaras, y la persona de interés no siempre está siendo visualizada por una misma cámara.</w:t>
      </w:r>
    </w:p>
    <w:p w14:paraId="73A3E238" w14:textId="08C85783" w:rsidR="0002033E" w:rsidRDefault="00DD50C4" w:rsidP="0002033E">
      <w:pPr>
        <w:pStyle w:val="Textocomentario"/>
        <w:numPr>
          <w:ilvl w:val="0"/>
          <w:numId w:val="29"/>
        </w:numPr>
        <w:rPr>
          <w:rStyle w:val="Refdecomentario"/>
        </w:rPr>
      </w:pPr>
      <w:r>
        <w:rPr>
          <w:rStyle w:val="Refdecomentario"/>
        </w:rPr>
        <w:t xml:space="preserve"> El segundo tiene que ver con el paralelismo/</w:t>
      </w:r>
      <w:proofErr w:type="gramStart"/>
      <w:r>
        <w:rPr>
          <w:rStyle w:val="Refdecomentario"/>
        </w:rPr>
        <w:t>concurrencia innato</w:t>
      </w:r>
      <w:proofErr w:type="gramEnd"/>
      <w:r>
        <w:rPr>
          <w:rStyle w:val="Refdecomentario"/>
        </w:rPr>
        <w:t xml:space="preserve"> que tiene una aproximación </w:t>
      </w:r>
      <w:proofErr w:type="spellStart"/>
      <w:r>
        <w:rPr>
          <w:rStyle w:val="Refdecomentario"/>
        </w:rPr>
        <w:t>multi-modal</w:t>
      </w:r>
      <w:proofErr w:type="spellEnd"/>
      <w:r>
        <w:rPr>
          <w:rStyle w:val="Refdecomentario"/>
        </w:rPr>
        <w:t xml:space="preserve">, más en este caso que la fuente de información es una misma cámara. Aunque el sistema no tiene requerimientos de tiempo real, igual es mejor tener desde ya una arquitectura modular que permita el procesamiento en paralelo para la detección de diferentes características “modales” (por </w:t>
      </w:r>
      <w:proofErr w:type="gramStart"/>
      <w:r>
        <w:rPr>
          <w:rStyle w:val="Refdecomentario"/>
        </w:rPr>
        <w:t>ejemplo</w:t>
      </w:r>
      <w:proofErr w:type="gramEnd"/>
      <w:r>
        <w:rPr>
          <w:rStyle w:val="Refdecomentario"/>
        </w:rPr>
        <w:t xml:space="preserve"> rostro, pose corporal, acciones). Además, el procesamiento va a tener varias etapas secuenciales de cálculo intensivo, las cuales si se modularizan bien se pueden procesar más rápido utilizando un esquema de pipeline.</w:t>
      </w:r>
    </w:p>
    <w:p w14:paraId="08D1F4F1" w14:textId="2EC6D79B" w:rsidR="00DD50C4" w:rsidRDefault="00DD50C4" w:rsidP="00DD50C4">
      <w:pPr>
        <w:pStyle w:val="Textocomentario"/>
        <w:rPr>
          <w:rStyle w:val="Refdecomentario"/>
        </w:rPr>
      </w:pPr>
      <w:r>
        <w:rPr>
          <w:rStyle w:val="Refdecomentario"/>
        </w:rPr>
        <w:t xml:space="preserve">El uso de SMA facilita esta aproximación modular, además con un enfoque de especialización y cooperación, que hace que el sistema sea más entendible, </w:t>
      </w:r>
      <w:proofErr w:type="spellStart"/>
      <w:r>
        <w:rPr>
          <w:rStyle w:val="Refdecomentario"/>
        </w:rPr>
        <w:t>extendible</w:t>
      </w:r>
      <w:proofErr w:type="spellEnd"/>
      <w:r>
        <w:rPr>
          <w:rStyle w:val="Refdecomentario"/>
        </w:rPr>
        <w:t xml:space="preserve"> y escalable.</w:t>
      </w:r>
    </w:p>
    <w:p w14:paraId="73A2F3EA" w14:textId="36ECA686" w:rsidR="0002033E" w:rsidRDefault="0002033E">
      <w:pPr>
        <w:pStyle w:val="Textocomentario"/>
      </w:pPr>
    </w:p>
  </w:comment>
  <w:comment w:id="1" w:author="Enrique Gonzalez Guerrero" w:date="2019-05-24T12:22:00Z" w:initials="EGG">
    <w:p w14:paraId="07BB39B9" w14:textId="77777777" w:rsidR="00DD50C4" w:rsidRDefault="00DD50C4">
      <w:pPr>
        <w:pStyle w:val="Textocomentario"/>
      </w:pPr>
      <w:r>
        <w:rPr>
          <w:rStyle w:val="Refdecomentario"/>
        </w:rPr>
        <w:annotationRef/>
      </w:r>
      <w:r>
        <w:t>No basta con decir que hay utilidad y beneficios. Hay que mencionar cuales son estos beneficios.</w:t>
      </w:r>
    </w:p>
    <w:p w14:paraId="4CFB50D6" w14:textId="77777777" w:rsidR="00DD50C4" w:rsidRDefault="00DD50C4">
      <w:pPr>
        <w:pStyle w:val="Textocomentario"/>
      </w:pPr>
    </w:p>
    <w:p w14:paraId="1D4A2A0E" w14:textId="45AE8BA0" w:rsidR="00DD50C4" w:rsidRDefault="00DD50C4">
      <w:pPr>
        <w:pStyle w:val="Textocomentario"/>
      </w:pPr>
      <w:r>
        <w:t>No es suficiente citar con nombre propio trabajos previos. Es mejor poner varias referencias solo [], pero no solo las propias sino también de otros autores (así no sean en un caso idéntico al del proyecto).</w:t>
      </w:r>
    </w:p>
  </w:comment>
  <w:comment w:id="3" w:author="Enrique Gonzalez Guerrero" w:date="2019-05-24T12:52:00Z" w:initials="EGG">
    <w:p w14:paraId="35DB47EF" w14:textId="4754BFC7" w:rsidR="00710BD7" w:rsidRDefault="00710BD7">
      <w:pPr>
        <w:pStyle w:val="Textocomentario"/>
      </w:pPr>
      <w:r>
        <w:rPr>
          <w:rStyle w:val="Refdecomentario"/>
        </w:rPr>
        <w:annotationRef/>
      </w:r>
      <w:r>
        <w:t>Ver comentarios abajo.</w:t>
      </w:r>
    </w:p>
  </w:comment>
  <w:comment w:id="12" w:author="Enrique Gonzalez Guerrero" w:date="2019-05-24T12:27:00Z" w:initials="EGG">
    <w:p w14:paraId="6E1AC09C" w14:textId="77777777" w:rsidR="008C7FD8" w:rsidRDefault="008C7FD8">
      <w:pPr>
        <w:pStyle w:val="Textocomentario"/>
      </w:pPr>
      <w:r>
        <w:rPr>
          <w:rStyle w:val="Refdecomentario"/>
        </w:rPr>
        <w:annotationRef/>
      </w:r>
      <w:r>
        <w:t>No entiendo que quiere decir esto y cuál es su relación con lo anterior</w:t>
      </w:r>
    </w:p>
    <w:p w14:paraId="4C4CD266" w14:textId="77777777" w:rsidR="008C7FD8" w:rsidRDefault="008C7FD8">
      <w:pPr>
        <w:pStyle w:val="Textocomentario"/>
      </w:pPr>
    </w:p>
    <w:p w14:paraId="1450102C" w14:textId="2DD73D15" w:rsidR="008C7FD8" w:rsidRDefault="008C7FD8">
      <w:pPr>
        <w:pStyle w:val="Textocomentario"/>
      </w:pPr>
      <w:proofErr w:type="gramStart"/>
      <w:r>
        <w:t>Persistencia??</w:t>
      </w:r>
      <w:proofErr w:type="gramEnd"/>
      <w:r>
        <w:t xml:space="preserve"> No será Pertinencia o algo así</w:t>
      </w:r>
    </w:p>
  </w:comment>
  <w:comment w:id="13" w:author="Enrique Gonzalez Guerrero" w:date="2019-05-24T12:30:00Z" w:initials="EGG">
    <w:p w14:paraId="5276BCB8" w14:textId="77777777" w:rsidR="008C7FD8" w:rsidRDefault="008C7FD8">
      <w:pPr>
        <w:pStyle w:val="Textocomentario"/>
      </w:pPr>
      <w:r>
        <w:rPr>
          <w:rStyle w:val="Refdecomentario"/>
        </w:rPr>
        <w:annotationRef/>
      </w:r>
      <w:r>
        <w:t>Esta frase hace parecer el proyecto como un desarrollo de una aplicación.</w:t>
      </w:r>
    </w:p>
    <w:p w14:paraId="27C981E2" w14:textId="77777777" w:rsidR="008C7FD8" w:rsidRDefault="008C7FD8">
      <w:pPr>
        <w:pStyle w:val="Textocomentario"/>
      </w:pPr>
    </w:p>
    <w:p w14:paraId="0FFF5A67" w14:textId="6C288793" w:rsidR="008C7FD8" w:rsidRDefault="008C7FD8">
      <w:pPr>
        <w:pStyle w:val="Textocomentario"/>
      </w:pPr>
      <w:r>
        <w:t>Los requerimientos del sistema deben ser el producto final de la fase 1.</w:t>
      </w:r>
    </w:p>
    <w:p w14:paraId="5F7F630A" w14:textId="77777777" w:rsidR="008C7FD8" w:rsidRDefault="008C7FD8">
      <w:pPr>
        <w:pStyle w:val="Textocomentario"/>
      </w:pPr>
    </w:p>
    <w:p w14:paraId="44D58C38" w14:textId="3825AFEC" w:rsidR="008C7FD8" w:rsidRDefault="008C7FD8">
      <w:pPr>
        <w:pStyle w:val="Textocomentario"/>
      </w:pPr>
      <w:r>
        <w:t>Los requerimientos no son funcionales, no se trata de casos de usos que se van a implementar para los profesionales de la salud.</w:t>
      </w:r>
      <w:r w:rsidR="00A65F18">
        <w:t xml:space="preserve"> </w:t>
      </w:r>
      <w:r w:rsidR="00A65F18">
        <w:t>Estos no deben ser vistos como funcionalidades a implementar en un software, sino como los elementos que debe incorporar la arquitectura para lograr el plus de realizar la detección de nuevos indicadores útiles para el problema FRPO. En investigación es diseñar la “carnecita” del modelo computacional, que eventualmente después servirá de base para crear una solución funcional (tipo caso de uso).</w:t>
      </w:r>
    </w:p>
    <w:p w14:paraId="41D26590" w14:textId="77777777" w:rsidR="008C7FD8" w:rsidRDefault="008C7FD8">
      <w:pPr>
        <w:pStyle w:val="Textocomentario"/>
      </w:pPr>
    </w:p>
    <w:p w14:paraId="6F09C180" w14:textId="77777777" w:rsidR="008C7FD8" w:rsidRDefault="008C7FD8">
      <w:pPr>
        <w:pStyle w:val="Textocomentario"/>
      </w:pPr>
      <w:r>
        <w:t>El rol de los profesionales de la salud NO es el de usuarios. El rol de ellos es el de asesores que aportan su conocimiento de la problemática. Lo que se espera de ellos es:</w:t>
      </w:r>
    </w:p>
    <w:p w14:paraId="61C7992C" w14:textId="414C0FD1" w:rsidR="008C7FD8" w:rsidRDefault="008C7FD8" w:rsidP="008C7FD8">
      <w:pPr>
        <w:pStyle w:val="Textocomentario"/>
        <w:numPr>
          <w:ilvl w:val="0"/>
          <w:numId w:val="29"/>
        </w:numPr>
      </w:pPr>
      <w:r>
        <w:t xml:space="preserve"> En la fase 1, que ayuden a entender en forma más profunda la problemática </w:t>
      </w:r>
      <w:proofErr w:type="spellStart"/>
      <w:r>
        <w:t>deFRPO</w:t>
      </w:r>
      <w:proofErr w:type="spellEnd"/>
      <w:r>
        <w:t>; en particular, cómo los aspectos emocionales hacen parte del proceso, identificar qué emociones son relevantes para el diagnóstico de las principales enfermedades y la detección de los riesgos.</w:t>
      </w:r>
    </w:p>
    <w:p w14:paraId="1A9D71F8" w14:textId="77777777" w:rsidR="008C7FD8" w:rsidRDefault="008C7FD8" w:rsidP="008C7FD8">
      <w:pPr>
        <w:pStyle w:val="Textocomentario"/>
        <w:numPr>
          <w:ilvl w:val="0"/>
          <w:numId w:val="29"/>
        </w:numPr>
      </w:pPr>
      <w:r>
        <w:t xml:space="preserve"> En la fase 2, para que ayuden a analizar las imágenes</w:t>
      </w:r>
      <w:r w:rsidR="00A65F18">
        <w:t xml:space="preserve"> y así poder </w:t>
      </w:r>
      <w:proofErr w:type="spellStart"/>
      <w:r w:rsidR="00A65F18">
        <w:t>tagear</w:t>
      </w:r>
      <w:proofErr w:type="spellEnd"/>
      <w:r w:rsidR="00A65F18">
        <w:t xml:space="preserve"> los ejemplos requeridos para el aprendizaje.</w:t>
      </w:r>
    </w:p>
    <w:p w14:paraId="354F20E7" w14:textId="5C57278B" w:rsidR="00A65F18" w:rsidRDefault="00A65F18" w:rsidP="008C7FD8">
      <w:pPr>
        <w:pStyle w:val="Textocomentario"/>
        <w:numPr>
          <w:ilvl w:val="0"/>
          <w:numId w:val="29"/>
        </w:numPr>
      </w:pPr>
      <w:r>
        <w:t>- En la fase 3 para evaluar los resultados, no de un software, sino de la detección de nuevos indicadores que les puedan ser útiles para su trabajo.</w:t>
      </w:r>
    </w:p>
  </w:comment>
  <w:comment w:id="18" w:author="Enrique Gonzalez Guerrero" w:date="2019-05-24T12:43:00Z" w:initials="EGG">
    <w:p w14:paraId="08B14F88" w14:textId="77777777" w:rsidR="00A65F18" w:rsidRDefault="00A65F18">
      <w:pPr>
        <w:pStyle w:val="Textocomentario"/>
      </w:pPr>
      <w:r>
        <w:rPr>
          <w:rStyle w:val="Refdecomentario"/>
        </w:rPr>
        <w:annotationRef/>
      </w:r>
      <w:r>
        <w:t xml:space="preserve">Otra vez lo mismo, usted sigue empecinado en el desarrollo y puesta a prueba de SW. </w:t>
      </w:r>
      <w:proofErr w:type="gramStart"/>
      <w:r>
        <w:t>NO ES ASÍ!!</w:t>
      </w:r>
      <w:proofErr w:type="gramEnd"/>
    </w:p>
    <w:p w14:paraId="0B6FD25F" w14:textId="77777777" w:rsidR="00A65F18" w:rsidRDefault="00A65F18">
      <w:pPr>
        <w:pStyle w:val="Textocomentario"/>
      </w:pPr>
    </w:p>
    <w:p w14:paraId="07913D86" w14:textId="77777777" w:rsidR="00A65F18" w:rsidRDefault="00A65F18">
      <w:pPr>
        <w:pStyle w:val="Textocomentario"/>
      </w:pPr>
      <w:r>
        <w:t>Lo que se está evaluando son los métodos/algoritmos/modelo/arquitectura diseñada en la fase 2. Con este fin se hace un prototipo SW que permita evaluar la factibilidad práctica del modelo y evaluar sus características/potenciales/virtudes/limitaciones.</w:t>
      </w:r>
    </w:p>
    <w:p w14:paraId="022A984B" w14:textId="77777777" w:rsidR="00710BD7" w:rsidRDefault="00710BD7">
      <w:pPr>
        <w:pStyle w:val="Textocomentario"/>
      </w:pPr>
    </w:p>
    <w:p w14:paraId="4F1AB94F" w14:textId="77777777" w:rsidR="00710BD7" w:rsidRDefault="00710BD7">
      <w:pPr>
        <w:pStyle w:val="Textocomentario"/>
      </w:pPr>
      <w:r>
        <w:t>CREIO QUE NOS VA A TOCAR CAMBIAR EL TÍTULO.</w:t>
      </w:r>
    </w:p>
    <w:p w14:paraId="23F59CDB" w14:textId="6CD55495" w:rsidR="00710BD7" w:rsidRDefault="00710BD7">
      <w:pPr>
        <w:pStyle w:val="Textocomentario"/>
      </w:pPr>
      <w:r>
        <w:t>QUITAR LA PALABRA SISTEMA, TANTO DEL TÍTULO COMO DE TODO EL TEXTO.</w:t>
      </w:r>
    </w:p>
    <w:p w14:paraId="1694E241" w14:textId="5DEF068D" w:rsidR="00710BD7" w:rsidRDefault="00710BD7">
      <w:pPr>
        <w:pStyle w:val="Textocomentario"/>
      </w:pPr>
      <w:proofErr w:type="gramStart"/>
      <w:r>
        <w:t>ADEMÁS</w:t>
      </w:r>
      <w:proofErr w:type="gramEnd"/>
      <w:r>
        <w:t xml:space="preserve"> NO SE TRATA DE HACER UN SISTEMA DE MONITOREO, SINO MAS BIEN DE GENERAR NUEVOS INDICADORES/MEDIDAS UTILIES PARA ESTE MONITOREO.</w:t>
      </w:r>
    </w:p>
  </w:comment>
  <w:comment w:id="26" w:author="Enrique Gonzalez Guerrero" w:date="2019-05-24T12:57:00Z" w:initials="EGG">
    <w:p w14:paraId="61831AB3" w14:textId="59BAEB1B" w:rsidR="006A6DDA" w:rsidRDefault="006A6DDA">
      <w:pPr>
        <w:pStyle w:val="Textocomentario"/>
      </w:pPr>
      <w:r>
        <w:rPr>
          <w:rStyle w:val="Refdecomentario"/>
        </w:rPr>
        <w:annotationRef/>
      </w:r>
      <w:r>
        <w:t>Esto es una mezcla de tres cosas, el desarrollo SW, el experimento, la evaluación práctica con expertos. Estas deberían ser las 3 etapas de esta fase.</w:t>
      </w:r>
    </w:p>
    <w:p w14:paraId="450649CB" w14:textId="38E4FA43" w:rsidR="006A6DDA" w:rsidRDefault="006A6DDA">
      <w:pPr>
        <w:pStyle w:val="Textocomentario"/>
      </w:pPr>
      <w:r>
        <w:t>Primero debería ir el diseño del experimento. Luego, la etapa 2 sería el SW, diseñado justamente para poder hacer bien el experimento. Y la etapa 3 la validación práctica con expertos.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2F3EA" w15:done="0"/>
  <w15:commentEx w15:paraId="1D4A2A0E" w15:done="0"/>
  <w15:commentEx w15:paraId="35DB47EF" w15:done="0"/>
  <w15:commentEx w15:paraId="1450102C" w15:done="0"/>
  <w15:commentEx w15:paraId="354F20E7" w15:done="0"/>
  <w15:commentEx w15:paraId="1694E241" w15:done="0"/>
  <w15:commentEx w15:paraId="450649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2F3EA" w16cid:durableId="20925CE9"/>
  <w16cid:commentId w16cid:paraId="1D4A2A0E" w16cid:durableId="20926092"/>
  <w16cid:commentId w16cid:paraId="35DB47EF" w16cid:durableId="20926770"/>
  <w16cid:commentId w16cid:paraId="1450102C" w16cid:durableId="209261B5"/>
  <w16cid:commentId w16cid:paraId="354F20E7" w16cid:durableId="20926268"/>
  <w16cid:commentId w16cid:paraId="1694E241" w16cid:durableId="2092655F"/>
  <w16cid:commentId w16cid:paraId="450649CB" w16cid:durableId="209268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40D24BD"/>
    <w:multiLevelType w:val="hybridMultilevel"/>
    <w:tmpl w:val="07A0DFD6"/>
    <w:lvl w:ilvl="0" w:tplc="022E1E4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976E3D"/>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1573E4D"/>
    <w:multiLevelType w:val="hybridMultilevel"/>
    <w:tmpl w:val="0E94CA2E"/>
    <w:lvl w:ilvl="0" w:tplc="DA00D43C">
      <w:start w:val="1"/>
      <w:numFmt w:val="decimal"/>
      <w:lvlText w:val="%1."/>
      <w:lvlJc w:val="left"/>
      <w:pPr>
        <w:ind w:left="360" w:hanging="360"/>
      </w:pPr>
      <w:rPr>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5B494D"/>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79835D9"/>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9A01B56"/>
    <w:multiLevelType w:val="hybridMultilevel"/>
    <w:tmpl w:val="BE066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4875D11"/>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BD731F"/>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C290288"/>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02970D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11859B1"/>
    <w:multiLevelType w:val="hybridMultilevel"/>
    <w:tmpl w:val="38E28E5E"/>
    <w:lvl w:ilvl="0" w:tplc="31F4BD58">
      <w:start w:val="1"/>
      <w:numFmt w:val="decimal"/>
      <w:lvlText w:val="%1."/>
      <w:lvlJc w:val="left"/>
      <w:pPr>
        <w:tabs>
          <w:tab w:val="num" w:pos="720"/>
        </w:tabs>
        <w:ind w:left="720" w:hanging="360"/>
      </w:pPr>
    </w:lvl>
    <w:lvl w:ilvl="1" w:tplc="6AF48B8C" w:tentative="1">
      <w:start w:val="1"/>
      <w:numFmt w:val="decimal"/>
      <w:lvlText w:val="%2."/>
      <w:lvlJc w:val="left"/>
      <w:pPr>
        <w:tabs>
          <w:tab w:val="num" w:pos="1440"/>
        </w:tabs>
        <w:ind w:left="1440" w:hanging="360"/>
      </w:pPr>
    </w:lvl>
    <w:lvl w:ilvl="2" w:tplc="DA769724" w:tentative="1">
      <w:start w:val="1"/>
      <w:numFmt w:val="decimal"/>
      <w:lvlText w:val="%3."/>
      <w:lvlJc w:val="left"/>
      <w:pPr>
        <w:tabs>
          <w:tab w:val="num" w:pos="2160"/>
        </w:tabs>
        <w:ind w:left="2160" w:hanging="360"/>
      </w:pPr>
    </w:lvl>
    <w:lvl w:ilvl="3" w:tplc="BE4AA470" w:tentative="1">
      <w:start w:val="1"/>
      <w:numFmt w:val="decimal"/>
      <w:lvlText w:val="%4."/>
      <w:lvlJc w:val="left"/>
      <w:pPr>
        <w:tabs>
          <w:tab w:val="num" w:pos="2880"/>
        </w:tabs>
        <w:ind w:left="2880" w:hanging="360"/>
      </w:pPr>
    </w:lvl>
    <w:lvl w:ilvl="4" w:tplc="E6B08D64" w:tentative="1">
      <w:start w:val="1"/>
      <w:numFmt w:val="decimal"/>
      <w:lvlText w:val="%5."/>
      <w:lvlJc w:val="left"/>
      <w:pPr>
        <w:tabs>
          <w:tab w:val="num" w:pos="3600"/>
        </w:tabs>
        <w:ind w:left="3600" w:hanging="360"/>
      </w:pPr>
    </w:lvl>
    <w:lvl w:ilvl="5" w:tplc="A734ECF6" w:tentative="1">
      <w:start w:val="1"/>
      <w:numFmt w:val="decimal"/>
      <w:lvlText w:val="%6."/>
      <w:lvlJc w:val="left"/>
      <w:pPr>
        <w:tabs>
          <w:tab w:val="num" w:pos="4320"/>
        </w:tabs>
        <w:ind w:left="4320" w:hanging="360"/>
      </w:pPr>
    </w:lvl>
    <w:lvl w:ilvl="6" w:tplc="20E09018" w:tentative="1">
      <w:start w:val="1"/>
      <w:numFmt w:val="decimal"/>
      <w:lvlText w:val="%7."/>
      <w:lvlJc w:val="left"/>
      <w:pPr>
        <w:tabs>
          <w:tab w:val="num" w:pos="5040"/>
        </w:tabs>
        <w:ind w:left="5040" w:hanging="360"/>
      </w:pPr>
    </w:lvl>
    <w:lvl w:ilvl="7" w:tplc="7188F540" w:tentative="1">
      <w:start w:val="1"/>
      <w:numFmt w:val="decimal"/>
      <w:lvlText w:val="%8."/>
      <w:lvlJc w:val="left"/>
      <w:pPr>
        <w:tabs>
          <w:tab w:val="num" w:pos="5760"/>
        </w:tabs>
        <w:ind w:left="5760" w:hanging="360"/>
      </w:pPr>
    </w:lvl>
    <w:lvl w:ilvl="8" w:tplc="1F9A9684" w:tentative="1">
      <w:start w:val="1"/>
      <w:numFmt w:val="decimal"/>
      <w:lvlText w:val="%9."/>
      <w:lvlJc w:val="left"/>
      <w:pPr>
        <w:tabs>
          <w:tab w:val="num" w:pos="6480"/>
        </w:tabs>
        <w:ind w:left="6480" w:hanging="360"/>
      </w:pPr>
    </w:lvl>
  </w:abstractNum>
  <w:abstractNum w:abstractNumId="18" w15:restartNumberingAfterBreak="0">
    <w:nsid w:val="58ED47F8"/>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761474C"/>
    <w:multiLevelType w:val="hybridMultilevel"/>
    <w:tmpl w:val="D2FA38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9E2554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1994AF8"/>
    <w:multiLevelType w:val="hybridMultilevel"/>
    <w:tmpl w:val="B46C4B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ED3376A"/>
    <w:multiLevelType w:val="hybridMultilevel"/>
    <w:tmpl w:val="58285E7E"/>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5"/>
  </w:num>
  <w:num w:numId="4">
    <w:abstractNumId w:val="0"/>
  </w:num>
  <w:num w:numId="5">
    <w:abstractNumId w:val="21"/>
  </w:num>
  <w:num w:numId="6">
    <w:abstractNumId w:val="12"/>
  </w:num>
  <w:num w:numId="7">
    <w:abstractNumId w:val="26"/>
  </w:num>
  <w:num w:numId="8">
    <w:abstractNumId w:val="22"/>
  </w:num>
  <w:num w:numId="9">
    <w:abstractNumId w:val="10"/>
  </w:num>
  <w:num w:numId="10">
    <w:abstractNumId w:val="20"/>
  </w:num>
  <w:num w:numId="11">
    <w:abstractNumId w:val="14"/>
  </w:num>
  <w:num w:numId="12">
    <w:abstractNumId w:val="7"/>
  </w:num>
  <w:num w:numId="13">
    <w:abstractNumId w:val="27"/>
  </w:num>
  <w:num w:numId="14">
    <w:abstractNumId w:val="25"/>
  </w:num>
  <w:num w:numId="15">
    <w:abstractNumId w:val="13"/>
  </w:num>
  <w:num w:numId="16">
    <w:abstractNumId w:val="28"/>
  </w:num>
  <w:num w:numId="17">
    <w:abstractNumId w:val="4"/>
  </w:num>
  <w:num w:numId="18">
    <w:abstractNumId w:val="11"/>
  </w:num>
  <w:num w:numId="19">
    <w:abstractNumId w:val="16"/>
  </w:num>
  <w:num w:numId="20">
    <w:abstractNumId w:val="17"/>
  </w:num>
  <w:num w:numId="21">
    <w:abstractNumId w:val="2"/>
  </w:num>
  <w:num w:numId="22">
    <w:abstractNumId w:val="8"/>
  </w:num>
  <w:num w:numId="23">
    <w:abstractNumId w:val="15"/>
  </w:num>
  <w:num w:numId="24">
    <w:abstractNumId w:val="24"/>
  </w:num>
  <w:num w:numId="25">
    <w:abstractNumId w:val="6"/>
  </w:num>
  <w:num w:numId="26">
    <w:abstractNumId w:val="18"/>
  </w:num>
  <w:num w:numId="27">
    <w:abstractNumId w:val="9"/>
  </w:num>
  <w:num w:numId="28">
    <w:abstractNumId w:val="23"/>
  </w:num>
  <w:num w:numId="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nrique Gonzalez Guerrero">
    <w15:presenceInfo w15:providerId="None" w15:userId="Enrique Gonzalez Guerre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7B6"/>
    <w:rsid w:val="00000860"/>
    <w:rsid w:val="00000F33"/>
    <w:rsid w:val="000061AA"/>
    <w:rsid w:val="00007E42"/>
    <w:rsid w:val="00017F10"/>
    <w:rsid w:val="0002033E"/>
    <w:rsid w:val="00023FD0"/>
    <w:rsid w:val="000255ED"/>
    <w:rsid w:val="0002652B"/>
    <w:rsid w:val="00030150"/>
    <w:rsid w:val="00037A53"/>
    <w:rsid w:val="00043916"/>
    <w:rsid w:val="00043BAF"/>
    <w:rsid w:val="000500FB"/>
    <w:rsid w:val="000522CA"/>
    <w:rsid w:val="00056DA9"/>
    <w:rsid w:val="00057EF0"/>
    <w:rsid w:val="00060251"/>
    <w:rsid w:val="00062802"/>
    <w:rsid w:val="000678E9"/>
    <w:rsid w:val="00070335"/>
    <w:rsid w:val="00070585"/>
    <w:rsid w:val="00071E50"/>
    <w:rsid w:val="00072018"/>
    <w:rsid w:val="000729D5"/>
    <w:rsid w:val="0007512B"/>
    <w:rsid w:val="00080BA9"/>
    <w:rsid w:val="00083FDB"/>
    <w:rsid w:val="00085324"/>
    <w:rsid w:val="00096315"/>
    <w:rsid w:val="000970E8"/>
    <w:rsid w:val="00097610"/>
    <w:rsid w:val="00097C7B"/>
    <w:rsid w:val="000A6653"/>
    <w:rsid w:val="000B18C9"/>
    <w:rsid w:val="000B2436"/>
    <w:rsid w:val="000B7F58"/>
    <w:rsid w:val="000C1F74"/>
    <w:rsid w:val="000C5A85"/>
    <w:rsid w:val="000C5E1B"/>
    <w:rsid w:val="000C6B37"/>
    <w:rsid w:val="000C71C6"/>
    <w:rsid w:val="000D0F13"/>
    <w:rsid w:val="000E3CA2"/>
    <w:rsid w:val="000E4DA3"/>
    <w:rsid w:val="000E5401"/>
    <w:rsid w:val="000E56CB"/>
    <w:rsid w:val="00101806"/>
    <w:rsid w:val="00104DF7"/>
    <w:rsid w:val="001068B1"/>
    <w:rsid w:val="00121249"/>
    <w:rsid w:val="00121332"/>
    <w:rsid w:val="001262A5"/>
    <w:rsid w:val="001307C2"/>
    <w:rsid w:val="001325B8"/>
    <w:rsid w:val="00136670"/>
    <w:rsid w:val="001375BB"/>
    <w:rsid w:val="00142B66"/>
    <w:rsid w:val="001457FC"/>
    <w:rsid w:val="00160628"/>
    <w:rsid w:val="00195EE7"/>
    <w:rsid w:val="001A534A"/>
    <w:rsid w:val="001B2F93"/>
    <w:rsid w:val="001B3E00"/>
    <w:rsid w:val="001B6497"/>
    <w:rsid w:val="001B6FF5"/>
    <w:rsid w:val="001C604C"/>
    <w:rsid w:val="001C7B99"/>
    <w:rsid w:val="001D0D9B"/>
    <w:rsid w:val="001E0FF0"/>
    <w:rsid w:val="001E3538"/>
    <w:rsid w:val="001F0296"/>
    <w:rsid w:val="001F02F8"/>
    <w:rsid w:val="001F46FD"/>
    <w:rsid w:val="001F5CFA"/>
    <w:rsid w:val="001F7C00"/>
    <w:rsid w:val="002058BC"/>
    <w:rsid w:val="00214843"/>
    <w:rsid w:val="00214E1B"/>
    <w:rsid w:val="00223941"/>
    <w:rsid w:val="00230621"/>
    <w:rsid w:val="00236360"/>
    <w:rsid w:val="0023640F"/>
    <w:rsid w:val="00240F56"/>
    <w:rsid w:val="00245C52"/>
    <w:rsid w:val="00250E2A"/>
    <w:rsid w:val="0025449E"/>
    <w:rsid w:val="0025470A"/>
    <w:rsid w:val="0025715E"/>
    <w:rsid w:val="00260265"/>
    <w:rsid w:val="002617A4"/>
    <w:rsid w:val="002727B6"/>
    <w:rsid w:val="00275710"/>
    <w:rsid w:val="002833DC"/>
    <w:rsid w:val="002834FE"/>
    <w:rsid w:val="00285686"/>
    <w:rsid w:val="00290930"/>
    <w:rsid w:val="00294FC1"/>
    <w:rsid w:val="002A658E"/>
    <w:rsid w:val="002A6FA4"/>
    <w:rsid w:val="002B0C43"/>
    <w:rsid w:val="002B1B3B"/>
    <w:rsid w:val="002B62B2"/>
    <w:rsid w:val="002C24AE"/>
    <w:rsid w:val="002C25B4"/>
    <w:rsid w:val="002D4571"/>
    <w:rsid w:val="002E2244"/>
    <w:rsid w:val="002E2D56"/>
    <w:rsid w:val="002E4829"/>
    <w:rsid w:val="002E5527"/>
    <w:rsid w:val="002E6687"/>
    <w:rsid w:val="002E7E16"/>
    <w:rsid w:val="002F15D2"/>
    <w:rsid w:val="002F5346"/>
    <w:rsid w:val="002F6151"/>
    <w:rsid w:val="002F6FF0"/>
    <w:rsid w:val="00302324"/>
    <w:rsid w:val="003040EF"/>
    <w:rsid w:val="00305849"/>
    <w:rsid w:val="00307ED6"/>
    <w:rsid w:val="0031496D"/>
    <w:rsid w:val="003161BA"/>
    <w:rsid w:val="0032073E"/>
    <w:rsid w:val="00324894"/>
    <w:rsid w:val="00335F76"/>
    <w:rsid w:val="00344EBD"/>
    <w:rsid w:val="00344FB4"/>
    <w:rsid w:val="003506B6"/>
    <w:rsid w:val="003524B5"/>
    <w:rsid w:val="003604A0"/>
    <w:rsid w:val="00362BBF"/>
    <w:rsid w:val="0036505F"/>
    <w:rsid w:val="00365874"/>
    <w:rsid w:val="0037643A"/>
    <w:rsid w:val="00376A9B"/>
    <w:rsid w:val="0038065C"/>
    <w:rsid w:val="0038310E"/>
    <w:rsid w:val="00387D8A"/>
    <w:rsid w:val="003A4C3D"/>
    <w:rsid w:val="003B266A"/>
    <w:rsid w:val="003B4906"/>
    <w:rsid w:val="003B4946"/>
    <w:rsid w:val="003C6CBA"/>
    <w:rsid w:val="003D554D"/>
    <w:rsid w:val="003F0129"/>
    <w:rsid w:val="003F1E72"/>
    <w:rsid w:val="003F42AE"/>
    <w:rsid w:val="003F4D0E"/>
    <w:rsid w:val="003F734C"/>
    <w:rsid w:val="00403215"/>
    <w:rsid w:val="004119F7"/>
    <w:rsid w:val="004131DC"/>
    <w:rsid w:val="0041506D"/>
    <w:rsid w:val="00416574"/>
    <w:rsid w:val="004213FF"/>
    <w:rsid w:val="004415A0"/>
    <w:rsid w:val="00444D19"/>
    <w:rsid w:val="00445F3D"/>
    <w:rsid w:val="00453BB8"/>
    <w:rsid w:val="00454D60"/>
    <w:rsid w:val="00455E37"/>
    <w:rsid w:val="00460633"/>
    <w:rsid w:val="00476FCA"/>
    <w:rsid w:val="004815CC"/>
    <w:rsid w:val="00484743"/>
    <w:rsid w:val="00496CB9"/>
    <w:rsid w:val="00497239"/>
    <w:rsid w:val="004A4857"/>
    <w:rsid w:val="004A5A06"/>
    <w:rsid w:val="004A7AC5"/>
    <w:rsid w:val="004B3E68"/>
    <w:rsid w:val="004B4C1D"/>
    <w:rsid w:val="004C07BC"/>
    <w:rsid w:val="004C1D8D"/>
    <w:rsid w:val="004C57CC"/>
    <w:rsid w:val="004C5BD3"/>
    <w:rsid w:val="004D0E0E"/>
    <w:rsid w:val="004D124B"/>
    <w:rsid w:val="004E2FF3"/>
    <w:rsid w:val="004E3BC6"/>
    <w:rsid w:val="004F2C8D"/>
    <w:rsid w:val="005040FC"/>
    <w:rsid w:val="00513941"/>
    <w:rsid w:val="005156A9"/>
    <w:rsid w:val="00523717"/>
    <w:rsid w:val="0052549B"/>
    <w:rsid w:val="00526824"/>
    <w:rsid w:val="00527749"/>
    <w:rsid w:val="00531898"/>
    <w:rsid w:val="005339DE"/>
    <w:rsid w:val="005401B3"/>
    <w:rsid w:val="00541EA7"/>
    <w:rsid w:val="00544277"/>
    <w:rsid w:val="0055232C"/>
    <w:rsid w:val="005527C9"/>
    <w:rsid w:val="00554FCB"/>
    <w:rsid w:val="005550B0"/>
    <w:rsid w:val="00556D91"/>
    <w:rsid w:val="00557A27"/>
    <w:rsid w:val="00563DC9"/>
    <w:rsid w:val="00565FF5"/>
    <w:rsid w:val="005814EF"/>
    <w:rsid w:val="00582170"/>
    <w:rsid w:val="0059092C"/>
    <w:rsid w:val="005A0D31"/>
    <w:rsid w:val="005A77DA"/>
    <w:rsid w:val="005B1942"/>
    <w:rsid w:val="005B1BF3"/>
    <w:rsid w:val="005B22A4"/>
    <w:rsid w:val="005B7231"/>
    <w:rsid w:val="005B7252"/>
    <w:rsid w:val="005D0895"/>
    <w:rsid w:val="005D4455"/>
    <w:rsid w:val="005D4D8E"/>
    <w:rsid w:val="005E1AB1"/>
    <w:rsid w:val="005E21F5"/>
    <w:rsid w:val="005F54B6"/>
    <w:rsid w:val="00604B33"/>
    <w:rsid w:val="00605C23"/>
    <w:rsid w:val="00606B9B"/>
    <w:rsid w:val="00612171"/>
    <w:rsid w:val="006163F4"/>
    <w:rsid w:val="00620C53"/>
    <w:rsid w:val="00622EE0"/>
    <w:rsid w:val="00630389"/>
    <w:rsid w:val="0063631D"/>
    <w:rsid w:val="00636CBA"/>
    <w:rsid w:val="00637509"/>
    <w:rsid w:val="00642647"/>
    <w:rsid w:val="006429E4"/>
    <w:rsid w:val="0064322C"/>
    <w:rsid w:val="00651C1E"/>
    <w:rsid w:val="00656BD3"/>
    <w:rsid w:val="006605BD"/>
    <w:rsid w:val="00662265"/>
    <w:rsid w:val="00674DED"/>
    <w:rsid w:val="006768DE"/>
    <w:rsid w:val="0068007C"/>
    <w:rsid w:val="006917AA"/>
    <w:rsid w:val="00694E87"/>
    <w:rsid w:val="00696B7B"/>
    <w:rsid w:val="006A4C1A"/>
    <w:rsid w:val="006A6DDA"/>
    <w:rsid w:val="006B2187"/>
    <w:rsid w:val="006B35EA"/>
    <w:rsid w:val="006C37C8"/>
    <w:rsid w:val="006C62F1"/>
    <w:rsid w:val="006D0C86"/>
    <w:rsid w:val="006D0F6C"/>
    <w:rsid w:val="006D26CB"/>
    <w:rsid w:val="006D2816"/>
    <w:rsid w:val="006D3548"/>
    <w:rsid w:val="006D4E50"/>
    <w:rsid w:val="006D549F"/>
    <w:rsid w:val="006E5907"/>
    <w:rsid w:val="006F59F8"/>
    <w:rsid w:val="006F621C"/>
    <w:rsid w:val="006F7C26"/>
    <w:rsid w:val="00703370"/>
    <w:rsid w:val="007104D6"/>
    <w:rsid w:val="00710BD7"/>
    <w:rsid w:val="00712C7D"/>
    <w:rsid w:val="00720EF7"/>
    <w:rsid w:val="00720FE8"/>
    <w:rsid w:val="00723FA1"/>
    <w:rsid w:val="00734FE0"/>
    <w:rsid w:val="007450C4"/>
    <w:rsid w:val="0074681D"/>
    <w:rsid w:val="00746B53"/>
    <w:rsid w:val="00747CAF"/>
    <w:rsid w:val="00751C50"/>
    <w:rsid w:val="00755B8E"/>
    <w:rsid w:val="00756437"/>
    <w:rsid w:val="00764AD0"/>
    <w:rsid w:val="00766592"/>
    <w:rsid w:val="00767BCD"/>
    <w:rsid w:val="00771FAC"/>
    <w:rsid w:val="00772D60"/>
    <w:rsid w:val="00773F4C"/>
    <w:rsid w:val="00782A6C"/>
    <w:rsid w:val="00785D5B"/>
    <w:rsid w:val="00787798"/>
    <w:rsid w:val="00795D17"/>
    <w:rsid w:val="0079617F"/>
    <w:rsid w:val="007A16F3"/>
    <w:rsid w:val="007A2A5A"/>
    <w:rsid w:val="007A3AE9"/>
    <w:rsid w:val="007A5BDB"/>
    <w:rsid w:val="007B0B9F"/>
    <w:rsid w:val="007C10EC"/>
    <w:rsid w:val="007C4D3B"/>
    <w:rsid w:val="007C5273"/>
    <w:rsid w:val="007C5AAE"/>
    <w:rsid w:val="007C6A20"/>
    <w:rsid w:val="007C7FDC"/>
    <w:rsid w:val="007D1A1A"/>
    <w:rsid w:val="007D2DB3"/>
    <w:rsid w:val="007D7AB4"/>
    <w:rsid w:val="007E2B98"/>
    <w:rsid w:val="007E4EC1"/>
    <w:rsid w:val="007E6609"/>
    <w:rsid w:val="007F2B9E"/>
    <w:rsid w:val="007F4DD9"/>
    <w:rsid w:val="007F4FD4"/>
    <w:rsid w:val="007F7728"/>
    <w:rsid w:val="008029F7"/>
    <w:rsid w:val="008111C8"/>
    <w:rsid w:val="0081214E"/>
    <w:rsid w:val="00816CD7"/>
    <w:rsid w:val="0081754A"/>
    <w:rsid w:val="0082072A"/>
    <w:rsid w:val="008270F9"/>
    <w:rsid w:val="008343A2"/>
    <w:rsid w:val="00841756"/>
    <w:rsid w:val="0084654D"/>
    <w:rsid w:val="00846553"/>
    <w:rsid w:val="00847327"/>
    <w:rsid w:val="00861B75"/>
    <w:rsid w:val="0086355F"/>
    <w:rsid w:val="00863739"/>
    <w:rsid w:val="00864758"/>
    <w:rsid w:val="00864E5D"/>
    <w:rsid w:val="00865972"/>
    <w:rsid w:val="00877E2B"/>
    <w:rsid w:val="00884070"/>
    <w:rsid w:val="0088650C"/>
    <w:rsid w:val="0089314F"/>
    <w:rsid w:val="0089338C"/>
    <w:rsid w:val="008A33B4"/>
    <w:rsid w:val="008B16C0"/>
    <w:rsid w:val="008B279F"/>
    <w:rsid w:val="008B506D"/>
    <w:rsid w:val="008C04B4"/>
    <w:rsid w:val="008C6CBD"/>
    <w:rsid w:val="008C7FD8"/>
    <w:rsid w:val="008D1E51"/>
    <w:rsid w:val="008D5C64"/>
    <w:rsid w:val="008D7840"/>
    <w:rsid w:val="008E308E"/>
    <w:rsid w:val="008E50A9"/>
    <w:rsid w:val="008F040F"/>
    <w:rsid w:val="008F5FAE"/>
    <w:rsid w:val="008F6BA4"/>
    <w:rsid w:val="008F6C3D"/>
    <w:rsid w:val="00902183"/>
    <w:rsid w:val="00936504"/>
    <w:rsid w:val="00943FBB"/>
    <w:rsid w:val="00954A19"/>
    <w:rsid w:val="00955965"/>
    <w:rsid w:val="00957E6C"/>
    <w:rsid w:val="009612FE"/>
    <w:rsid w:val="00966209"/>
    <w:rsid w:val="00970898"/>
    <w:rsid w:val="00980197"/>
    <w:rsid w:val="009806C5"/>
    <w:rsid w:val="00986278"/>
    <w:rsid w:val="0098633F"/>
    <w:rsid w:val="00987F59"/>
    <w:rsid w:val="009A04EF"/>
    <w:rsid w:val="009A20D6"/>
    <w:rsid w:val="009B0F34"/>
    <w:rsid w:val="009B1169"/>
    <w:rsid w:val="009B5824"/>
    <w:rsid w:val="009C41B0"/>
    <w:rsid w:val="009C6D08"/>
    <w:rsid w:val="009D59B8"/>
    <w:rsid w:val="009D6C1A"/>
    <w:rsid w:val="009D74C7"/>
    <w:rsid w:val="009E00FD"/>
    <w:rsid w:val="009E3854"/>
    <w:rsid w:val="009E39DF"/>
    <w:rsid w:val="009E78BE"/>
    <w:rsid w:val="009E7CED"/>
    <w:rsid w:val="009F13CD"/>
    <w:rsid w:val="009F1A4E"/>
    <w:rsid w:val="009F2FF2"/>
    <w:rsid w:val="009F3738"/>
    <w:rsid w:val="00A0604F"/>
    <w:rsid w:val="00A11E79"/>
    <w:rsid w:val="00A1232A"/>
    <w:rsid w:val="00A14C79"/>
    <w:rsid w:val="00A15846"/>
    <w:rsid w:val="00A17A7F"/>
    <w:rsid w:val="00A20408"/>
    <w:rsid w:val="00A250F3"/>
    <w:rsid w:val="00A27CA3"/>
    <w:rsid w:val="00A30132"/>
    <w:rsid w:val="00A3138B"/>
    <w:rsid w:val="00A32C20"/>
    <w:rsid w:val="00A33F6F"/>
    <w:rsid w:val="00A35D53"/>
    <w:rsid w:val="00A42CCA"/>
    <w:rsid w:val="00A4320E"/>
    <w:rsid w:val="00A463F5"/>
    <w:rsid w:val="00A4780A"/>
    <w:rsid w:val="00A5085D"/>
    <w:rsid w:val="00A50F09"/>
    <w:rsid w:val="00A54804"/>
    <w:rsid w:val="00A6197B"/>
    <w:rsid w:val="00A6281F"/>
    <w:rsid w:val="00A646E0"/>
    <w:rsid w:val="00A65F18"/>
    <w:rsid w:val="00A72A51"/>
    <w:rsid w:val="00A748D6"/>
    <w:rsid w:val="00A7689E"/>
    <w:rsid w:val="00A84E8A"/>
    <w:rsid w:val="00A87FE8"/>
    <w:rsid w:val="00A9180A"/>
    <w:rsid w:val="00A92071"/>
    <w:rsid w:val="00A926DE"/>
    <w:rsid w:val="00A978FF"/>
    <w:rsid w:val="00AA497E"/>
    <w:rsid w:val="00AA4F38"/>
    <w:rsid w:val="00AB1C2F"/>
    <w:rsid w:val="00AB2D6C"/>
    <w:rsid w:val="00AB4FB0"/>
    <w:rsid w:val="00AB68A2"/>
    <w:rsid w:val="00AC2153"/>
    <w:rsid w:val="00AC3445"/>
    <w:rsid w:val="00AD7ED1"/>
    <w:rsid w:val="00AE2C81"/>
    <w:rsid w:val="00AE73BA"/>
    <w:rsid w:val="00AF0068"/>
    <w:rsid w:val="00AF05DB"/>
    <w:rsid w:val="00AF3733"/>
    <w:rsid w:val="00AF5277"/>
    <w:rsid w:val="00AF5B56"/>
    <w:rsid w:val="00B07072"/>
    <w:rsid w:val="00B07165"/>
    <w:rsid w:val="00B11288"/>
    <w:rsid w:val="00B152B1"/>
    <w:rsid w:val="00B257A6"/>
    <w:rsid w:val="00B305F0"/>
    <w:rsid w:val="00B31099"/>
    <w:rsid w:val="00B31FD9"/>
    <w:rsid w:val="00B4512C"/>
    <w:rsid w:val="00B47516"/>
    <w:rsid w:val="00B52718"/>
    <w:rsid w:val="00B637B6"/>
    <w:rsid w:val="00B6414A"/>
    <w:rsid w:val="00B73D3C"/>
    <w:rsid w:val="00B75960"/>
    <w:rsid w:val="00B826A1"/>
    <w:rsid w:val="00B84496"/>
    <w:rsid w:val="00B87522"/>
    <w:rsid w:val="00B8790E"/>
    <w:rsid w:val="00B91D26"/>
    <w:rsid w:val="00BA1CBD"/>
    <w:rsid w:val="00BB446B"/>
    <w:rsid w:val="00BC7527"/>
    <w:rsid w:val="00BE3D0A"/>
    <w:rsid w:val="00BE4098"/>
    <w:rsid w:val="00BF0736"/>
    <w:rsid w:val="00C03501"/>
    <w:rsid w:val="00C037B6"/>
    <w:rsid w:val="00C063BB"/>
    <w:rsid w:val="00C33361"/>
    <w:rsid w:val="00C37C0D"/>
    <w:rsid w:val="00C401A7"/>
    <w:rsid w:val="00C42D40"/>
    <w:rsid w:val="00C458C4"/>
    <w:rsid w:val="00C60581"/>
    <w:rsid w:val="00C6345D"/>
    <w:rsid w:val="00C654E0"/>
    <w:rsid w:val="00C660AA"/>
    <w:rsid w:val="00C758BA"/>
    <w:rsid w:val="00C76535"/>
    <w:rsid w:val="00C838E1"/>
    <w:rsid w:val="00C83E18"/>
    <w:rsid w:val="00C90C9B"/>
    <w:rsid w:val="00C95CE9"/>
    <w:rsid w:val="00CA11D7"/>
    <w:rsid w:val="00CA3B49"/>
    <w:rsid w:val="00CA67A7"/>
    <w:rsid w:val="00CB2BF0"/>
    <w:rsid w:val="00CB403E"/>
    <w:rsid w:val="00CB55E6"/>
    <w:rsid w:val="00CC2A74"/>
    <w:rsid w:val="00CC3AC7"/>
    <w:rsid w:val="00CC4BF3"/>
    <w:rsid w:val="00CC544D"/>
    <w:rsid w:val="00CC69F7"/>
    <w:rsid w:val="00CD0A56"/>
    <w:rsid w:val="00CD3698"/>
    <w:rsid w:val="00CD6D38"/>
    <w:rsid w:val="00CD7AA7"/>
    <w:rsid w:val="00CE4BB9"/>
    <w:rsid w:val="00CF301C"/>
    <w:rsid w:val="00D111FF"/>
    <w:rsid w:val="00D11F53"/>
    <w:rsid w:val="00D15A6B"/>
    <w:rsid w:val="00D25882"/>
    <w:rsid w:val="00D3063B"/>
    <w:rsid w:val="00D322F6"/>
    <w:rsid w:val="00D36BD7"/>
    <w:rsid w:val="00D474A9"/>
    <w:rsid w:val="00D51249"/>
    <w:rsid w:val="00D53260"/>
    <w:rsid w:val="00D5437B"/>
    <w:rsid w:val="00D5563A"/>
    <w:rsid w:val="00D55984"/>
    <w:rsid w:val="00D573F9"/>
    <w:rsid w:val="00D613F0"/>
    <w:rsid w:val="00D66689"/>
    <w:rsid w:val="00D70922"/>
    <w:rsid w:val="00D75F6D"/>
    <w:rsid w:val="00D81817"/>
    <w:rsid w:val="00D81914"/>
    <w:rsid w:val="00D86A24"/>
    <w:rsid w:val="00D9747A"/>
    <w:rsid w:val="00D9780D"/>
    <w:rsid w:val="00DA3ECE"/>
    <w:rsid w:val="00DA3EE9"/>
    <w:rsid w:val="00DA4140"/>
    <w:rsid w:val="00DB173F"/>
    <w:rsid w:val="00DB5407"/>
    <w:rsid w:val="00DB5D64"/>
    <w:rsid w:val="00DB71DE"/>
    <w:rsid w:val="00DC1DB6"/>
    <w:rsid w:val="00DD50C4"/>
    <w:rsid w:val="00DE3B81"/>
    <w:rsid w:val="00DE7324"/>
    <w:rsid w:val="00DF2B9C"/>
    <w:rsid w:val="00E05AE2"/>
    <w:rsid w:val="00E1131C"/>
    <w:rsid w:val="00E14252"/>
    <w:rsid w:val="00E236F9"/>
    <w:rsid w:val="00E27CA4"/>
    <w:rsid w:val="00E3191B"/>
    <w:rsid w:val="00E33C52"/>
    <w:rsid w:val="00E35A36"/>
    <w:rsid w:val="00E35F2B"/>
    <w:rsid w:val="00E3684C"/>
    <w:rsid w:val="00E42F0F"/>
    <w:rsid w:val="00E556F4"/>
    <w:rsid w:val="00E55E42"/>
    <w:rsid w:val="00E56F19"/>
    <w:rsid w:val="00E606BF"/>
    <w:rsid w:val="00E66F28"/>
    <w:rsid w:val="00E703BD"/>
    <w:rsid w:val="00E70DF1"/>
    <w:rsid w:val="00E71C60"/>
    <w:rsid w:val="00E811D4"/>
    <w:rsid w:val="00E84A88"/>
    <w:rsid w:val="00EB1708"/>
    <w:rsid w:val="00EB35C8"/>
    <w:rsid w:val="00EB514C"/>
    <w:rsid w:val="00ED01FB"/>
    <w:rsid w:val="00ED0969"/>
    <w:rsid w:val="00ED0A89"/>
    <w:rsid w:val="00ED400C"/>
    <w:rsid w:val="00ED5CCC"/>
    <w:rsid w:val="00EE432D"/>
    <w:rsid w:val="00EE478E"/>
    <w:rsid w:val="00EE50CA"/>
    <w:rsid w:val="00EE5A35"/>
    <w:rsid w:val="00EF4225"/>
    <w:rsid w:val="00EF52D1"/>
    <w:rsid w:val="00F00E13"/>
    <w:rsid w:val="00F07477"/>
    <w:rsid w:val="00F11673"/>
    <w:rsid w:val="00F133D2"/>
    <w:rsid w:val="00F1377F"/>
    <w:rsid w:val="00F16927"/>
    <w:rsid w:val="00F16BAC"/>
    <w:rsid w:val="00F17AF2"/>
    <w:rsid w:val="00F20CCA"/>
    <w:rsid w:val="00F20D64"/>
    <w:rsid w:val="00F23317"/>
    <w:rsid w:val="00F26B60"/>
    <w:rsid w:val="00F331F7"/>
    <w:rsid w:val="00F4007E"/>
    <w:rsid w:val="00F43AD1"/>
    <w:rsid w:val="00F659C9"/>
    <w:rsid w:val="00F66D94"/>
    <w:rsid w:val="00F67215"/>
    <w:rsid w:val="00F67313"/>
    <w:rsid w:val="00F709CC"/>
    <w:rsid w:val="00F74E94"/>
    <w:rsid w:val="00F775DD"/>
    <w:rsid w:val="00F80F92"/>
    <w:rsid w:val="00F853EB"/>
    <w:rsid w:val="00F865F2"/>
    <w:rsid w:val="00F9075C"/>
    <w:rsid w:val="00F91E52"/>
    <w:rsid w:val="00F929D2"/>
    <w:rsid w:val="00FA6BC8"/>
    <w:rsid w:val="00FB1760"/>
    <w:rsid w:val="00FB2BA3"/>
    <w:rsid w:val="00FC01AE"/>
    <w:rsid w:val="00FC03A3"/>
    <w:rsid w:val="00FC10DB"/>
    <w:rsid w:val="00FD4547"/>
    <w:rsid w:val="00FD78B6"/>
    <w:rsid w:val="00FE5205"/>
    <w:rsid w:val="00FE5A9D"/>
    <w:rsid w:val="00FF0DF2"/>
    <w:rsid w:val="00FF1175"/>
    <w:rsid w:val="00FF1381"/>
    <w:rsid w:val="00FF728C"/>
    <w:rsid w:val="38CA1D9A"/>
    <w:rsid w:val="395B0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AABB"/>
  <w15:docId w15:val="{FC1A47B2-240A-4396-B0BF-30CA9B05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customStyle="1" w:styleId="Mencinsinresolver1">
    <w:name w:val="Mención sin resolver1"/>
    <w:basedOn w:val="Fuentedeprrafopredeter"/>
    <w:uiPriority w:val="99"/>
    <w:semiHidden/>
    <w:unhideWhenUsed/>
    <w:rsid w:val="00B47516"/>
    <w:rPr>
      <w:color w:val="605E5C"/>
      <w:shd w:val="clear" w:color="auto" w:fill="E1DFDD"/>
    </w:rPr>
  </w:style>
  <w:style w:type="paragraph" w:styleId="NormalWeb">
    <w:name w:val="Normal (Web)"/>
    <w:basedOn w:val="Normal"/>
    <w:uiPriority w:val="99"/>
    <w:unhideWhenUsed/>
    <w:rsid w:val="00B4751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7104D6"/>
    <w:pPr>
      <w:autoSpaceDE w:val="0"/>
      <w:autoSpaceDN w:val="0"/>
      <w:adjustRightInd w:val="0"/>
      <w:spacing w:before="0" w:after="0"/>
      <w:ind w:left="0"/>
      <w:jc w:val="left"/>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71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04D6"/>
    <w:rPr>
      <w:rFonts w:ascii="Courier New" w:eastAsia="Times New Roman" w:hAnsi="Courier New" w:cs="Courier New"/>
      <w:sz w:val="20"/>
      <w:szCs w:val="20"/>
      <w:lang w:eastAsia="es-CO"/>
    </w:rPr>
  </w:style>
  <w:style w:type="character" w:customStyle="1" w:styleId="Mencinsinresolver2">
    <w:name w:val="Mención sin resolver2"/>
    <w:basedOn w:val="Fuentedeprrafopredeter"/>
    <w:uiPriority w:val="99"/>
    <w:semiHidden/>
    <w:unhideWhenUsed/>
    <w:rsid w:val="005527C9"/>
    <w:rPr>
      <w:color w:val="605E5C"/>
      <w:shd w:val="clear" w:color="auto" w:fill="E1DFDD"/>
    </w:rPr>
  </w:style>
  <w:style w:type="character" w:styleId="Refdecomentario">
    <w:name w:val="annotation reference"/>
    <w:basedOn w:val="Fuentedeprrafopredeter"/>
    <w:uiPriority w:val="99"/>
    <w:semiHidden/>
    <w:unhideWhenUsed/>
    <w:rsid w:val="00EE5A35"/>
    <w:rPr>
      <w:sz w:val="16"/>
      <w:szCs w:val="16"/>
    </w:rPr>
  </w:style>
  <w:style w:type="paragraph" w:styleId="Textocomentario">
    <w:name w:val="annotation text"/>
    <w:basedOn w:val="Normal"/>
    <w:link w:val="TextocomentarioCar"/>
    <w:uiPriority w:val="99"/>
    <w:semiHidden/>
    <w:unhideWhenUsed/>
    <w:rsid w:val="00EE5A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5A35"/>
    <w:rPr>
      <w:sz w:val="20"/>
      <w:szCs w:val="20"/>
    </w:rPr>
  </w:style>
  <w:style w:type="paragraph" w:styleId="Asuntodelcomentario">
    <w:name w:val="annotation subject"/>
    <w:basedOn w:val="Textocomentario"/>
    <w:next w:val="Textocomentario"/>
    <w:link w:val="AsuntodelcomentarioCar"/>
    <w:uiPriority w:val="99"/>
    <w:semiHidden/>
    <w:unhideWhenUsed/>
    <w:rsid w:val="00EE5A35"/>
    <w:rPr>
      <w:b/>
      <w:bCs/>
    </w:rPr>
  </w:style>
  <w:style w:type="character" w:customStyle="1" w:styleId="AsuntodelcomentarioCar">
    <w:name w:val="Asunto del comentario Car"/>
    <w:basedOn w:val="TextocomentarioCar"/>
    <w:link w:val="Asuntodelcomentario"/>
    <w:uiPriority w:val="99"/>
    <w:semiHidden/>
    <w:rsid w:val="00EE5A35"/>
    <w:rPr>
      <w:b/>
      <w:bCs/>
      <w:sz w:val="20"/>
      <w:szCs w:val="20"/>
    </w:rPr>
  </w:style>
  <w:style w:type="paragraph" w:styleId="Revisin">
    <w:name w:val="Revision"/>
    <w:hidden/>
    <w:uiPriority w:val="99"/>
    <w:semiHidden/>
    <w:rsid w:val="00EE5A35"/>
    <w:pPr>
      <w:spacing w:before="0" w:after="0"/>
      <w:ind w:left="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487">
      <w:bodyDiv w:val="1"/>
      <w:marLeft w:val="0"/>
      <w:marRight w:val="0"/>
      <w:marTop w:val="0"/>
      <w:marBottom w:val="0"/>
      <w:divBdr>
        <w:top w:val="none" w:sz="0" w:space="0" w:color="auto"/>
        <w:left w:val="none" w:sz="0" w:space="0" w:color="auto"/>
        <w:bottom w:val="none" w:sz="0" w:space="0" w:color="auto"/>
        <w:right w:val="none" w:sz="0" w:space="0" w:color="auto"/>
      </w:divBdr>
    </w:div>
    <w:div w:id="14353264">
      <w:bodyDiv w:val="1"/>
      <w:marLeft w:val="0"/>
      <w:marRight w:val="0"/>
      <w:marTop w:val="0"/>
      <w:marBottom w:val="0"/>
      <w:divBdr>
        <w:top w:val="none" w:sz="0" w:space="0" w:color="auto"/>
        <w:left w:val="none" w:sz="0" w:space="0" w:color="auto"/>
        <w:bottom w:val="none" w:sz="0" w:space="0" w:color="auto"/>
        <w:right w:val="none" w:sz="0" w:space="0" w:color="auto"/>
      </w:divBdr>
    </w:div>
    <w:div w:id="16739053">
      <w:bodyDiv w:val="1"/>
      <w:marLeft w:val="0"/>
      <w:marRight w:val="0"/>
      <w:marTop w:val="0"/>
      <w:marBottom w:val="0"/>
      <w:divBdr>
        <w:top w:val="none" w:sz="0" w:space="0" w:color="auto"/>
        <w:left w:val="none" w:sz="0" w:space="0" w:color="auto"/>
        <w:bottom w:val="none" w:sz="0" w:space="0" w:color="auto"/>
        <w:right w:val="none" w:sz="0" w:space="0" w:color="auto"/>
      </w:divBdr>
    </w:div>
    <w:div w:id="50422536">
      <w:bodyDiv w:val="1"/>
      <w:marLeft w:val="0"/>
      <w:marRight w:val="0"/>
      <w:marTop w:val="0"/>
      <w:marBottom w:val="0"/>
      <w:divBdr>
        <w:top w:val="none" w:sz="0" w:space="0" w:color="auto"/>
        <w:left w:val="none" w:sz="0" w:space="0" w:color="auto"/>
        <w:bottom w:val="none" w:sz="0" w:space="0" w:color="auto"/>
        <w:right w:val="none" w:sz="0" w:space="0" w:color="auto"/>
      </w:divBdr>
    </w:div>
    <w:div w:id="76751482">
      <w:bodyDiv w:val="1"/>
      <w:marLeft w:val="0"/>
      <w:marRight w:val="0"/>
      <w:marTop w:val="0"/>
      <w:marBottom w:val="0"/>
      <w:divBdr>
        <w:top w:val="none" w:sz="0" w:space="0" w:color="auto"/>
        <w:left w:val="none" w:sz="0" w:space="0" w:color="auto"/>
        <w:bottom w:val="none" w:sz="0" w:space="0" w:color="auto"/>
        <w:right w:val="none" w:sz="0" w:space="0" w:color="auto"/>
      </w:divBdr>
    </w:div>
    <w:div w:id="86118182">
      <w:bodyDiv w:val="1"/>
      <w:marLeft w:val="0"/>
      <w:marRight w:val="0"/>
      <w:marTop w:val="0"/>
      <w:marBottom w:val="0"/>
      <w:divBdr>
        <w:top w:val="none" w:sz="0" w:space="0" w:color="auto"/>
        <w:left w:val="none" w:sz="0" w:space="0" w:color="auto"/>
        <w:bottom w:val="none" w:sz="0" w:space="0" w:color="auto"/>
        <w:right w:val="none" w:sz="0" w:space="0" w:color="auto"/>
      </w:divBdr>
    </w:div>
    <w:div w:id="88619015">
      <w:bodyDiv w:val="1"/>
      <w:marLeft w:val="0"/>
      <w:marRight w:val="0"/>
      <w:marTop w:val="0"/>
      <w:marBottom w:val="0"/>
      <w:divBdr>
        <w:top w:val="none" w:sz="0" w:space="0" w:color="auto"/>
        <w:left w:val="none" w:sz="0" w:space="0" w:color="auto"/>
        <w:bottom w:val="none" w:sz="0" w:space="0" w:color="auto"/>
        <w:right w:val="none" w:sz="0" w:space="0" w:color="auto"/>
      </w:divBdr>
    </w:div>
    <w:div w:id="101075825">
      <w:bodyDiv w:val="1"/>
      <w:marLeft w:val="0"/>
      <w:marRight w:val="0"/>
      <w:marTop w:val="0"/>
      <w:marBottom w:val="0"/>
      <w:divBdr>
        <w:top w:val="none" w:sz="0" w:space="0" w:color="auto"/>
        <w:left w:val="none" w:sz="0" w:space="0" w:color="auto"/>
        <w:bottom w:val="none" w:sz="0" w:space="0" w:color="auto"/>
        <w:right w:val="none" w:sz="0" w:space="0" w:color="auto"/>
      </w:divBdr>
    </w:div>
    <w:div w:id="108207372">
      <w:bodyDiv w:val="1"/>
      <w:marLeft w:val="0"/>
      <w:marRight w:val="0"/>
      <w:marTop w:val="0"/>
      <w:marBottom w:val="0"/>
      <w:divBdr>
        <w:top w:val="none" w:sz="0" w:space="0" w:color="auto"/>
        <w:left w:val="none" w:sz="0" w:space="0" w:color="auto"/>
        <w:bottom w:val="none" w:sz="0" w:space="0" w:color="auto"/>
        <w:right w:val="none" w:sz="0" w:space="0" w:color="auto"/>
      </w:divBdr>
    </w:div>
    <w:div w:id="113208411">
      <w:bodyDiv w:val="1"/>
      <w:marLeft w:val="0"/>
      <w:marRight w:val="0"/>
      <w:marTop w:val="0"/>
      <w:marBottom w:val="0"/>
      <w:divBdr>
        <w:top w:val="none" w:sz="0" w:space="0" w:color="auto"/>
        <w:left w:val="none" w:sz="0" w:space="0" w:color="auto"/>
        <w:bottom w:val="none" w:sz="0" w:space="0" w:color="auto"/>
        <w:right w:val="none" w:sz="0" w:space="0" w:color="auto"/>
      </w:divBdr>
    </w:div>
    <w:div w:id="116530611">
      <w:bodyDiv w:val="1"/>
      <w:marLeft w:val="0"/>
      <w:marRight w:val="0"/>
      <w:marTop w:val="0"/>
      <w:marBottom w:val="0"/>
      <w:divBdr>
        <w:top w:val="none" w:sz="0" w:space="0" w:color="auto"/>
        <w:left w:val="none" w:sz="0" w:space="0" w:color="auto"/>
        <w:bottom w:val="none" w:sz="0" w:space="0" w:color="auto"/>
        <w:right w:val="none" w:sz="0" w:space="0" w:color="auto"/>
      </w:divBdr>
    </w:div>
    <w:div w:id="131024302">
      <w:bodyDiv w:val="1"/>
      <w:marLeft w:val="0"/>
      <w:marRight w:val="0"/>
      <w:marTop w:val="0"/>
      <w:marBottom w:val="0"/>
      <w:divBdr>
        <w:top w:val="none" w:sz="0" w:space="0" w:color="auto"/>
        <w:left w:val="none" w:sz="0" w:space="0" w:color="auto"/>
        <w:bottom w:val="none" w:sz="0" w:space="0" w:color="auto"/>
        <w:right w:val="none" w:sz="0" w:space="0" w:color="auto"/>
      </w:divBdr>
    </w:div>
    <w:div w:id="138770870">
      <w:bodyDiv w:val="1"/>
      <w:marLeft w:val="0"/>
      <w:marRight w:val="0"/>
      <w:marTop w:val="0"/>
      <w:marBottom w:val="0"/>
      <w:divBdr>
        <w:top w:val="none" w:sz="0" w:space="0" w:color="auto"/>
        <w:left w:val="none" w:sz="0" w:space="0" w:color="auto"/>
        <w:bottom w:val="none" w:sz="0" w:space="0" w:color="auto"/>
        <w:right w:val="none" w:sz="0" w:space="0" w:color="auto"/>
      </w:divBdr>
    </w:div>
    <w:div w:id="166598546">
      <w:bodyDiv w:val="1"/>
      <w:marLeft w:val="0"/>
      <w:marRight w:val="0"/>
      <w:marTop w:val="0"/>
      <w:marBottom w:val="0"/>
      <w:divBdr>
        <w:top w:val="none" w:sz="0" w:space="0" w:color="auto"/>
        <w:left w:val="none" w:sz="0" w:space="0" w:color="auto"/>
        <w:bottom w:val="none" w:sz="0" w:space="0" w:color="auto"/>
        <w:right w:val="none" w:sz="0" w:space="0" w:color="auto"/>
      </w:divBdr>
    </w:div>
    <w:div w:id="170729455">
      <w:bodyDiv w:val="1"/>
      <w:marLeft w:val="0"/>
      <w:marRight w:val="0"/>
      <w:marTop w:val="0"/>
      <w:marBottom w:val="0"/>
      <w:divBdr>
        <w:top w:val="none" w:sz="0" w:space="0" w:color="auto"/>
        <w:left w:val="none" w:sz="0" w:space="0" w:color="auto"/>
        <w:bottom w:val="none" w:sz="0" w:space="0" w:color="auto"/>
        <w:right w:val="none" w:sz="0" w:space="0" w:color="auto"/>
      </w:divBdr>
    </w:div>
    <w:div w:id="194735589">
      <w:bodyDiv w:val="1"/>
      <w:marLeft w:val="0"/>
      <w:marRight w:val="0"/>
      <w:marTop w:val="0"/>
      <w:marBottom w:val="0"/>
      <w:divBdr>
        <w:top w:val="none" w:sz="0" w:space="0" w:color="auto"/>
        <w:left w:val="none" w:sz="0" w:space="0" w:color="auto"/>
        <w:bottom w:val="none" w:sz="0" w:space="0" w:color="auto"/>
        <w:right w:val="none" w:sz="0" w:space="0" w:color="auto"/>
      </w:divBdr>
    </w:div>
    <w:div w:id="235822521">
      <w:bodyDiv w:val="1"/>
      <w:marLeft w:val="0"/>
      <w:marRight w:val="0"/>
      <w:marTop w:val="0"/>
      <w:marBottom w:val="0"/>
      <w:divBdr>
        <w:top w:val="none" w:sz="0" w:space="0" w:color="auto"/>
        <w:left w:val="none" w:sz="0" w:space="0" w:color="auto"/>
        <w:bottom w:val="none" w:sz="0" w:space="0" w:color="auto"/>
        <w:right w:val="none" w:sz="0" w:space="0" w:color="auto"/>
      </w:divBdr>
    </w:div>
    <w:div w:id="246814000">
      <w:bodyDiv w:val="1"/>
      <w:marLeft w:val="0"/>
      <w:marRight w:val="0"/>
      <w:marTop w:val="0"/>
      <w:marBottom w:val="0"/>
      <w:divBdr>
        <w:top w:val="none" w:sz="0" w:space="0" w:color="auto"/>
        <w:left w:val="none" w:sz="0" w:space="0" w:color="auto"/>
        <w:bottom w:val="none" w:sz="0" w:space="0" w:color="auto"/>
        <w:right w:val="none" w:sz="0" w:space="0" w:color="auto"/>
      </w:divBdr>
    </w:div>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267126355">
      <w:bodyDiv w:val="1"/>
      <w:marLeft w:val="0"/>
      <w:marRight w:val="0"/>
      <w:marTop w:val="0"/>
      <w:marBottom w:val="0"/>
      <w:divBdr>
        <w:top w:val="none" w:sz="0" w:space="0" w:color="auto"/>
        <w:left w:val="none" w:sz="0" w:space="0" w:color="auto"/>
        <w:bottom w:val="none" w:sz="0" w:space="0" w:color="auto"/>
        <w:right w:val="none" w:sz="0" w:space="0" w:color="auto"/>
      </w:divBdr>
    </w:div>
    <w:div w:id="269553342">
      <w:bodyDiv w:val="1"/>
      <w:marLeft w:val="0"/>
      <w:marRight w:val="0"/>
      <w:marTop w:val="0"/>
      <w:marBottom w:val="0"/>
      <w:divBdr>
        <w:top w:val="none" w:sz="0" w:space="0" w:color="auto"/>
        <w:left w:val="none" w:sz="0" w:space="0" w:color="auto"/>
        <w:bottom w:val="none" w:sz="0" w:space="0" w:color="auto"/>
        <w:right w:val="none" w:sz="0" w:space="0" w:color="auto"/>
      </w:divBdr>
    </w:div>
    <w:div w:id="277874155">
      <w:bodyDiv w:val="1"/>
      <w:marLeft w:val="0"/>
      <w:marRight w:val="0"/>
      <w:marTop w:val="0"/>
      <w:marBottom w:val="0"/>
      <w:divBdr>
        <w:top w:val="none" w:sz="0" w:space="0" w:color="auto"/>
        <w:left w:val="none" w:sz="0" w:space="0" w:color="auto"/>
        <w:bottom w:val="none" w:sz="0" w:space="0" w:color="auto"/>
        <w:right w:val="none" w:sz="0" w:space="0" w:color="auto"/>
      </w:divBdr>
    </w:div>
    <w:div w:id="278144766">
      <w:bodyDiv w:val="1"/>
      <w:marLeft w:val="0"/>
      <w:marRight w:val="0"/>
      <w:marTop w:val="0"/>
      <w:marBottom w:val="0"/>
      <w:divBdr>
        <w:top w:val="none" w:sz="0" w:space="0" w:color="auto"/>
        <w:left w:val="none" w:sz="0" w:space="0" w:color="auto"/>
        <w:bottom w:val="none" w:sz="0" w:space="0" w:color="auto"/>
        <w:right w:val="none" w:sz="0" w:space="0" w:color="auto"/>
      </w:divBdr>
    </w:div>
    <w:div w:id="283464143">
      <w:bodyDiv w:val="1"/>
      <w:marLeft w:val="0"/>
      <w:marRight w:val="0"/>
      <w:marTop w:val="0"/>
      <w:marBottom w:val="0"/>
      <w:divBdr>
        <w:top w:val="none" w:sz="0" w:space="0" w:color="auto"/>
        <w:left w:val="none" w:sz="0" w:space="0" w:color="auto"/>
        <w:bottom w:val="none" w:sz="0" w:space="0" w:color="auto"/>
        <w:right w:val="none" w:sz="0" w:space="0" w:color="auto"/>
      </w:divBdr>
    </w:div>
    <w:div w:id="289242424">
      <w:bodyDiv w:val="1"/>
      <w:marLeft w:val="0"/>
      <w:marRight w:val="0"/>
      <w:marTop w:val="0"/>
      <w:marBottom w:val="0"/>
      <w:divBdr>
        <w:top w:val="none" w:sz="0" w:space="0" w:color="auto"/>
        <w:left w:val="none" w:sz="0" w:space="0" w:color="auto"/>
        <w:bottom w:val="none" w:sz="0" w:space="0" w:color="auto"/>
        <w:right w:val="none" w:sz="0" w:space="0" w:color="auto"/>
      </w:divBdr>
    </w:div>
    <w:div w:id="322467384">
      <w:bodyDiv w:val="1"/>
      <w:marLeft w:val="0"/>
      <w:marRight w:val="0"/>
      <w:marTop w:val="0"/>
      <w:marBottom w:val="0"/>
      <w:divBdr>
        <w:top w:val="none" w:sz="0" w:space="0" w:color="auto"/>
        <w:left w:val="none" w:sz="0" w:space="0" w:color="auto"/>
        <w:bottom w:val="none" w:sz="0" w:space="0" w:color="auto"/>
        <w:right w:val="none" w:sz="0" w:space="0" w:color="auto"/>
      </w:divBdr>
    </w:div>
    <w:div w:id="334111910">
      <w:bodyDiv w:val="1"/>
      <w:marLeft w:val="0"/>
      <w:marRight w:val="0"/>
      <w:marTop w:val="0"/>
      <w:marBottom w:val="0"/>
      <w:divBdr>
        <w:top w:val="none" w:sz="0" w:space="0" w:color="auto"/>
        <w:left w:val="none" w:sz="0" w:space="0" w:color="auto"/>
        <w:bottom w:val="none" w:sz="0" w:space="0" w:color="auto"/>
        <w:right w:val="none" w:sz="0" w:space="0" w:color="auto"/>
      </w:divBdr>
    </w:div>
    <w:div w:id="336806259">
      <w:bodyDiv w:val="1"/>
      <w:marLeft w:val="0"/>
      <w:marRight w:val="0"/>
      <w:marTop w:val="0"/>
      <w:marBottom w:val="0"/>
      <w:divBdr>
        <w:top w:val="none" w:sz="0" w:space="0" w:color="auto"/>
        <w:left w:val="none" w:sz="0" w:space="0" w:color="auto"/>
        <w:bottom w:val="none" w:sz="0" w:space="0" w:color="auto"/>
        <w:right w:val="none" w:sz="0" w:space="0" w:color="auto"/>
      </w:divBdr>
    </w:div>
    <w:div w:id="339890593">
      <w:bodyDiv w:val="1"/>
      <w:marLeft w:val="0"/>
      <w:marRight w:val="0"/>
      <w:marTop w:val="0"/>
      <w:marBottom w:val="0"/>
      <w:divBdr>
        <w:top w:val="none" w:sz="0" w:space="0" w:color="auto"/>
        <w:left w:val="none" w:sz="0" w:space="0" w:color="auto"/>
        <w:bottom w:val="none" w:sz="0" w:space="0" w:color="auto"/>
        <w:right w:val="none" w:sz="0" w:space="0" w:color="auto"/>
      </w:divBdr>
    </w:div>
    <w:div w:id="345254216">
      <w:bodyDiv w:val="1"/>
      <w:marLeft w:val="0"/>
      <w:marRight w:val="0"/>
      <w:marTop w:val="0"/>
      <w:marBottom w:val="0"/>
      <w:divBdr>
        <w:top w:val="none" w:sz="0" w:space="0" w:color="auto"/>
        <w:left w:val="none" w:sz="0" w:space="0" w:color="auto"/>
        <w:bottom w:val="none" w:sz="0" w:space="0" w:color="auto"/>
        <w:right w:val="none" w:sz="0" w:space="0" w:color="auto"/>
      </w:divBdr>
    </w:div>
    <w:div w:id="346101930">
      <w:bodyDiv w:val="1"/>
      <w:marLeft w:val="0"/>
      <w:marRight w:val="0"/>
      <w:marTop w:val="0"/>
      <w:marBottom w:val="0"/>
      <w:divBdr>
        <w:top w:val="none" w:sz="0" w:space="0" w:color="auto"/>
        <w:left w:val="none" w:sz="0" w:space="0" w:color="auto"/>
        <w:bottom w:val="none" w:sz="0" w:space="0" w:color="auto"/>
        <w:right w:val="none" w:sz="0" w:space="0" w:color="auto"/>
      </w:divBdr>
    </w:div>
    <w:div w:id="347567274">
      <w:bodyDiv w:val="1"/>
      <w:marLeft w:val="0"/>
      <w:marRight w:val="0"/>
      <w:marTop w:val="0"/>
      <w:marBottom w:val="0"/>
      <w:divBdr>
        <w:top w:val="none" w:sz="0" w:space="0" w:color="auto"/>
        <w:left w:val="none" w:sz="0" w:space="0" w:color="auto"/>
        <w:bottom w:val="none" w:sz="0" w:space="0" w:color="auto"/>
        <w:right w:val="none" w:sz="0" w:space="0" w:color="auto"/>
      </w:divBdr>
    </w:div>
    <w:div w:id="358971123">
      <w:bodyDiv w:val="1"/>
      <w:marLeft w:val="0"/>
      <w:marRight w:val="0"/>
      <w:marTop w:val="0"/>
      <w:marBottom w:val="0"/>
      <w:divBdr>
        <w:top w:val="none" w:sz="0" w:space="0" w:color="auto"/>
        <w:left w:val="none" w:sz="0" w:space="0" w:color="auto"/>
        <w:bottom w:val="none" w:sz="0" w:space="0" w:color="auto"/>
        <w:right w:val="none" w:sz="0" w:space="0" w:color="auto"/>
      </w:divBdr>
    </w:div>
    <w:div w:id="363791605">
      <w:bodyDiv w:val="1"/>
      <w:marLeft w:val="0"/>
      <w:marRight w:val="0"/>
      <w:marTop w:val="0"/>
      <w:marBottom w:val="0"/>
      <w:divBdr>
        <w:top w:val="none" w:sz="0" w:space="0" w:color="auto"/>
        <w:left w:val="none" w:sz="0" w:space="0" w:color="auto"/>
        <w:bottom w:val="none" w:sz="0" w:space="0" w:color="auto"/>
        <w:right w:val="none" w:sz="0" w:space="0" w:color="auto"/>
      </w:divBdr>
    </w:div>
    <w:div w:id="380132492">
      <w:bodyDiv w:val="1"/>
      <w:marLeft w:val="0"/>
      <w:marRight w:val="0"/>
      <w:marTop w:val="0"/>
      <w:marBottom w:val="0"/>
      <w:divBdr>
        <w:top w:val="none" w:sz="0" w:space="0" w:color="auto"/>
        <w:left w:val="none" w:sz="0" w:space="0" w:color="auto"/>
        <w:bottom w:val="none" w:sz="0" w:space="0" w:color="auto"/>
        <w:right w:val="none" w:sz="0" w:space="0" w:color="auto"/>
      </w:divBdr>
    </w:div>
    <w:div w:id="381639956">
      <w:bodyDiv w:val="1"/>
      <w:marLeft w:val="0"/>
      <w:marRight w:val="0"/>
      <w:marTop w:val="0"/>
      <w:marBottom w:val="0"/>
      <w:divBdr>
        <w:top w:val="none" w:sz="0" w:space="0" w:color="auto"/>
        <w:left w:val="none" w:sz="0" w:space="0" w:color="auto"/>
        <w:bottom w:val="none" w:sz="0" w:space="0" w:color="auto"/>
        <w:right w:val="none" w:sz="0" w:space="0" w:color="auto"/>
      </w:divBdr>
    </w:div>
    <w:div w:id="388921523">
      <w:bodyDiv w:val="1"/>
      <w:marLeft w:val="0"/>
      <w:marRight w:val="0"/>
      <w:marTop w:val="0"/>
      <w:marBottom w:val="0"/>
      <w:divBdr>
        <w:top w:val="none" w:sz="0" w:space="0" w:color="auto"/>
        <w:left w:val="none" w:sz="0" w:space="0" w:color="auto"/>
        <w:bottom w:val="none" w:sz="0" w:space="0" w:color="auto"/>
        <w:right w:val="none" w:sz="0" w:space="0" w:color="auto"/>
      </w:divBdr>
    </w:div>
    <w:div w:id="400911728">
      <w:bodyDiv w:val="1"/>
      <w:marLeft w:val="0"/>
      <w:marRight w:val="0"/>
      <w:marTop w:val="0"/>
      <w:marBottom w:val="0"/>
      <w:divBdr>
        <w:top w:val="none" w:sz="0" w:space="0" w:color="auto"/>
        <w:left w:val="none" w:sz="0" w:space="0" w:color="auto"/>
        <w:bottom w:val="none" w:sz="0" w:space="0" w:color="auto"/>
        <w:right w:val="none" w:sz="0" w:space="0" w:color="auto"/>
      </w:divBdr>
    </w:div>
    <w:div w:id="402727498">
      <w:bodyDiv w:val="1"/>
      <w:marLeft w:val="0"/>
      <w:marRight w:val="0"/>
      <w:marTop w:val="0"/>
      <w:marBottom w:val="0"/>
      <w:divBdr>
        <w:top w:val="none" w:sz="0" w:space="0" w:color="auto"/>
        <w:left w:val="none" w:sz="0" w:space="0" w:color="auto"/>
        <w:bottom w:val="none" w:sz="0" w:space="0" w:color="auto"/>
        <w:right w:val="none" w:sz="0" w:space="0" w:color="auto"/>
      </w:divBdr>
    </w:div>
    <w:div w:id="414085694">
      <w:bodyDiv w:val="1"/>
      <w:marLeft w:val="0"/>
      <w:marRight w:val="0"/>
      <w:marTop w:val="0"/>
      <w:marBottom w:val="0"/>
      <w:divBdr>
        <w:top w:val="none" w:sz="0" w:space="0" w:color="auto"/>
        <w:left w:val="none" w:sz="0" w:space="0" w:color="auto"/>
        <w:bottom w:val="none" w:sz="0" w:space="0" w:color="auto"/>
        <w:right w:val="none" w:sz="0" w:space="0" w:color="auto"/>
      </w:divBdr>
    </w:div>
    <w:div w:id="415134592">
      <w:bodyDiv w:val="1"/>
      <w:marLeft w:val="0"/>
      <w:marRight w:val="0"/>
      <w:marTop w:val="0"/>
      <w:marBottom w:val="0"/>
      <w:divBdr>
        <w:top w:val="none" w:sz="0" w:space="0" w:color="auto"/>
        <w:left w:val="none" w:sz="0" w:space="0" w:color="auto"/>
        <w:bottom w:val="none" w:sz="0" w:space="0" w:color="auto"/>
        <w:right w:val="none" w:sz="0" w:space="0" w:color="auto"/>
      </w:divBdr>
    </w:div>
    <w:div w:id="419911630">
      <w:bodyDiv w:val="1"/>
      <w:marLeft w:val="0"/>
      <w:marRight w:val="0"/>
      <w:marTop w:val="0"/>
      <w:marBottom w:val="0"/>
      <w:divBdr>
        <w:top w:val="none" w:sz="0" w:space="0" w:color="auto"/>
        <w:left w:val="none" w:sz="0" w:space="0" w:color="auto"/>
        <w:bottom w:val="none" w:sz="0" w:space="0" w:color="auto"/>
        <w:right w:val="none" w:sz="0" w:space="0" w:color="auto"/>
      </w:divBdr>
    </w:div>
    <w:div w:id="425200046">
      <w:bodyDiv w:val="1"/>
      <w:marLeft w:val="0"/>
      <w:marRight w:val="0"/>
      <w:marTop w:val="0"/>
      <w:marBottom w:val="0"/>
      <w:divBdr>
        <w:top w:val="none" w:sz="0" w:space="0" w:color="auto"/>
        <w:left w:val="none" w:sz="0" w:space="0" w:color="auto"/>
        <w:bottom w:val="none" w:sz="0" w:space="0" w:color="auto"/>
        <w:right w:val="none" w:sz="0" w:space="0" w:color="auto"/>
      </w:divBdr>
    </w:div>
    <w:div w:id="435757010">
      <w:bodyDiv w:val="1"/>
      <w:marLeft w:val="0"/>
      <w:marRight w:val="0"/>
      <w:marTop w:val="0"/>
      <w:marBottom w:val="0"/>
      <w:divBdr>
        <w:top w:val="none" w:sz="0" w:space="0" w:color="auto"/>
        <w:left w:val="none" w:sz="0" w:space="0" w:color="auto"/>
        <w:bottom w:val="none" w:sz="0" w:space="0" w:color="auto"/>
        <w:right w:val="none" w:sz="0" w:space="0" w:color="auto"/>
      </w:divBdr>
    </w:div>
    <w:div w:id="439225038">
      <w:bodyDiv w:val="1"/>
      <w:marLeft w:val="0"/>
      <w:marRight w:val="0"/>
      <w:marTop w:val="0"/>
      <w:marBottom w:val="0"/>
      <w:divBdr>
        <w:top w:val="none" w:sz="0" w:space="0" w:color="auto"/>
        <w:left w:val="none" w:sz="0" w:space="0" w:color="auto"/>
        <w:bottom w:val="none" w:sz="0" w:space="0" w:color="auto"/>
        <w:right w:val="none" w:sz="0" w:space="0" w:color="auto"/>
      </w:divBdr>
    </w:div>
    <w:div w:id="441651501">
      <w:bodyDiv w:val="1"/>
      <w:marLeft w:val="0"/>
      <w:marRight w:val="0"/>
      <w:marTop w:val="0"/>
      <w:marBottom w:val="0"/>
      <w:divBdr>
        <w:top w:val="none" w:sz="0" w:space="0" w:color="auto"/>
        <w:left w:val="none" w:sz="0" w:space="0" w:color="auto"/>
        <w:bottom w:val="none" w:sz="0" w:space="0" w:color="auto"/>
        <w:right w:val="none" w:sz="0" w:space="0" w:color="auto"/>
      </w:divBdr>
    </w:div>
    <w:div w:id="462886361">
      <w:bodyDiv w:val="1"/>
      <w:marLeft w:val="0"/>
      <w:marRight w:val="0"/>
      <w:marTop w:val="0"/>
      <w:marBottom w:val="0"/>
      <w:divBdr>
        <w:top w:val="none" w:sz="0" w:space="0" w:color="auto"/>
        <w:left w:val="none" w:sz="0" w:space="0" w:color="auto"/>
        <w:bottom w:val="none" w:sz="0" w:space="0" w:color="auto"/>
        <w:right w:val="none" w:sz="0" w:space="0" w:color="auto"/>
      </w:divBdr>
    </w:div>
    <w:div w:id="499587921">
      <w:bodyDiv w:val="1"/>
      <w:marLeft w:val="0"/>
      <w:marRight w:val="0"/>
      <w:marTop w:val="0"/>
      <w:marBottom w:val="0"/>
      <w:divBdr>
        <w:top w:val="none" w:sz="0" w:space="0" w:color="auto"/>
        <w:left w:val="none" w:sz="0" w:space="0" w:color="auto"/>
        <w:bottom w:val="none" w:sz="0" w:space="0" w:color="auto"/>
        <w:right w:val="none" w:sz="0" w:space="0" w:color="auto"/>
      </w:divBdr>
    </w:div>
    <w:div w:id="512106897">
      <w:bodyDiv w:val="1"/>
      <w:marLeft w:val="0"/>
      <w:marRight w:val="0"/>
      <w:marTop w:val="0"/>
      <w:marBottom w:val="0"/>
      <w:divBdr>
        <w:top w:val="none" w:sz="0" w:space="0" w:color="auto"/>
        <w:left w:val="none" w:sz="0" w:space="0" w:color="auto"/>
        <w:bottom w:val="none" w:sz="0" w:space="0" w:color="auto"/>
        <w:right w:val="none" w:sz="0" w:space="0" w:color="auto"/>
      </w:divBdr>
    </w:div>
    <w:div w:id="514196238">
      <w:bodyDiv w:val="1"/>
      <w:marLeft w:val="0"/>
      <w:marRight w:val="0"/>
      <w:marTop w:val="0"/>
      <w:marBottom w:val="0"/>
      <w:divBdr>
        <w:top w:val="none" w:sz="0" w:space="0" w:color="auto"/>
        <w:left w:val="none" w:sz="0" w:space="0" w:color="auto"/>
        <w:bottom w:val="none" w:sz="0" w:space="0" w:color="auto"/>
        <w:right w:val="none" w:sz="0" w:space="0" w:color="auto"/>
      </w:divBdr>
    </w:div>
    <w:div w:id="514852303">
      <w:bodyDiv w:val="1"/>
      <w:marLeft w:val="0"/>
      <w:marRight w:val="0"/>
      <w:marTop w:val="0"/>
      <w:marBottom w:val="0"/>
      <w:divBdr>
        <w:top w:val="none" w:sz="0" w:space="0" w:color="auto"/>
        <w:left w:val="none" w:sz="0" w:space="0" w:color="auto"/>
        <w:bottom w:val="none" w:sz="0" w:space="0" w:color="auto"/>
        <w:right w:val="none" w:sz="0" w:space="0" w:color="auto"/>
      </w:divBdr>
    </w:div>
    <w:div w:id="533350038">
      <w:bodyDiv w:val="1"/>
      <w:marLeft w:val="0"/>
      <w:marRight w:val="0"/>
      <w:marTop w:val="0"/>
      <w:marBottom w:val="0"/>
      <w:divBdr>
        <w:top w:val="none" w:sz="0" w:space="0" w:color="auto"/>
        <w:left w:val="none" w:sz="0" w:space="0" w:color="auto"/>
        <w:bottom w:val="none" w:sz="0" w:space="0" w:color="auto"/>
        <w:right w:val="none" w:sz="0" w:space="0" w:color="auto"/>
      </w:divBdr>
    </w:div>
    <w:div w:id="535627094">
      <w:bodyDiv w:val="1"/>
      <w:marLeft w:val="0"/>
      <w:marRight w:val="0"/>
      <w:marTop w:val="0"/>
      <w:marBottom w:val="0"/>
      <w:divBdr>
        <w:top w:val="none" w:sz="0" w:space="0" w:color="auto"/>
        <w:left w:val="none" w:sz="0" w:space="0" w:color="auto"/>
        <w:bottom w:val="none" w:sz="0" w:space="0" w:color="auto"/>
        <w:right w:val="none" w:sz="0" w:space="0" w:color="auto"/>
      </w:divBdr>
    </w:div>
    <w:div w:id="546452228">
      <w:bodyDiv w:val="1"/>
      <w:marLeft w:val="0"/>
      <w:marRight w:val="0"/>
      <w:marTop w:val="0"/>
      <w:marBottom w:val="0"/>
      <w:divBdr>
        <w:top w:val="none" w:sz="0" w:space="0" w:color="auto"/>
        <w:left w:val="none" w:sz="0" w:space="0" w:color="auto"/>
        <w:bottom w:val="none" w:sz="0" w:space="0" w:color="auto"/>
        <w:right w:val="none" w:sz="0" w:space="0" w:color="auto"/>
      </w:divBdr>
    </w:div>
    <w:div w:id="562253450">
      <w:bodyDiv w:val="1"/>
      <w:marLeft w:val="0"/>
      <w:marRight w:val="0"/>
      <w:marTop w:val="0"/>
      <w:marBottom w:val="0"/>
      <w:divBdr>
        <w:top w:val="none" w:sz="0" w:space="0" w:color="auto"/>
        <w:left w:val="none" w:sz="0" w:space="0" w:color="auto"/>
        <w:bottom w:val="none" w:sz="0" w:space="0" w:color="auto"/>
        <w:right w:val="none" w:sz="0" w:space="0" w:color="auto"/>
      </w:divBdr>
    </w:div>
    <w:div w:id="569732579">
      <w:bodyDiv w:val="1"/>
      <w:marLeft w:val="0"/>
      <w:marRight w:val="0"/>
      <w:marTop w:val="0"/>
      <w:marBottom w:val="0"/>
      <w:divBdr>
        <w:top w:val="none" w:sz="0" w:space="0" w:color="auto"/>
        <w:left w:val="none" w:sz="0" w:space="0" w:color="auto"/>
        <w:bottom w:val="none" w:sz="0" w:space="0" w:color="auto"/>
        <w:right w:val="none" w:sz="0" w:space="0" w:color="auto"/>
      </w:divBdr>
    </w:div>
    <w:div w:id="587733010">
      <w:bodyDiv w:val="1"/>
      <w:marLeft w:val="0"/>
      <w:marRight w:val="0"/>
      <w:marTop w:val="0"/>
      <w:marBottom w:val="0"/>
      <w:divBdr>
        <w:top w:val="none" w:sz="0" w:space="0" w:color="auto"/>
        <w:left w:val="none" w:sz="0" w:space="0" w:color="auto"/>
        <w:bottom w:val="none" w:sz="0" w:space="0" w:color="auto"/>
        <w:right w:val="none" w:sz="0" w:space="0" w:color="auto"/>
      </w:divBdr>
    </w:div>
    <w:div w:id="594940038">
      <w:bodyDiv w:val="1"/>
      <w:marLeft w:val="0"/>
      <w:marRight w:val="0"/>
      <w:marTop w:val="0"/>
      <w:marBottom w:val="0"/>
      <w:divBdr>
        <w:top w:val="none" w:sz="0" w:space="0" w:color="auto"/>
        <w:left w:val="none" w:sz="0" w:space="0" w:color="auto"/>
        <w:bottom w:val="none" w:sz="0" w:space="0" w:color="auto"/>
        <w:right w:val="none" w:sz="0" w:space="0" w:color="auto"/>
      </w:divBdr>
    </w:div>
    <w:div w:id="599797034">
      <w:bodyDiv w:val="1"/>
      <w:marLeft w:val="0"/>
      <w:marRight w:val="0"/>
      <w:marTop w:val="0"/>
      <w:marBottom w:val="0"/>
      <w:divBdr>
        <w:top w:val="none" w:sz="0" w:space="0" w:color="auto"/>
        <w:left w:val="none" w:sz="0" w:space="0" w:color="auto"/>
        <w:bottom w:val="none" w:sz="0" w:space="0" w:color="auto"/>
        <w:right w:val="none" w:sz="0" w:space="0" w:color="auto"/>
      </w:divBdr>
    </w:div>
    <w:div w:id="604925379">
      <w:bodyDiv w:val="1"/>
      <w:marLeft w:val="0"/>
      <w:marRight w:val="0"/>
      <w:marTop w:val="0"/>
      <w:marBottom w:val="0"/>
      <w:divBdr>
        <w:top w:val="none" w:sz="0" w:space="0" w:color="auto"/>
        <w:left w:val="none" w:sz="0" w:space="0" w:color="auto"/>
        <w:bottom w:val="none" w:sz="0" w:space="0" w:color="auto"/>
        <w:right w:val="none" w:sz="0" w:space="0" w:color="auto"/>
      </w:divBdr>
    </w:div>
    <w:div w:id="617297920">
      <w:bodyDiv w:val="1"/>
      <w:marLeft w:val="0"/>
      <w:marRight w:val="0"/>
      <w:marTop w:val="0"/>
      <w:marBottom w:val="0"/>
      <w:divBdr>
        <w:top w:val="none" w:sz="0" w:space="0" w:color="auto"/>
        <w:left w:val="none" w:sz="0" w:space="0" w:color="auto"/>
        <w:bottom w:val="none" w:sz="0" w:space="0" w:color="auto"/>
        <w:right w:val="none" w:sz="0" w:space="0" w:color="auto"/>
      </w:divBdr>
    </w:div>
    <w:div w:id="623465017">
      <w:bodyDiv w:val="1"/>
      <w:marLeft w:val="0"/>
      <w:marRight w:val="0"/>
      <w:marTop w:val="0"/>
      <w:marBottom w:val="0"/>
      <w:divBdr>
        <w:top w:val="none" w:sz="0" w:space="0" w:color="auto"/>
        <w:left w:val="none" w:sz="0" w:space="0" w:color="auto"/>
        <w:bottom w:val="none" w:sz="0" w:space="0" w:color="auto"/>
        <w:right w:val="none" w:sz="0" w:space="0" w:color="auto"/>
      </w:divBdr>
    </w:div>
    <w:div w:id="631178718">
      <w:bodyDiv w:val="1"/>
      <w:marLeft w:val="0"/>
      <w:marRight w:val="0"/>
      <w:marTop w:val="0"/>
      <w:marBottom w:val="0"/>
      <w:divBdr>
        <w:top w:val="none" w:sz="0" w:space="0" w:color="auto"/>
        <w:left w:val="none" w:sz="0" w:space="0" w:color="auto"/>
        <w:bottom w:val="none" w:sz="0" w:space="0" w:color="auto"/>
        <w:right w:val="none" w:sz="0" w:space="0" w:color="auto"/>
      </w:divBdr>
    </w:div>
    <w:div w:id="647054117">
      <w:bodyDiv w:val="1"/>
      <w:marLeft w:val="0"/>
      <w:marRight w:val="0"/>
      <w:marTop w:val="0"/>
      <w:marBottom w:val="0"/>
      <w:divBdr>
        <w:top w:val="none" w:sz="0" w:space="0" w:color="auto"/>
        <w:left w:val="none" w:sz="0" w:space="0" w:color="auto"/>
        <w:bottom w:val="none" w:sz="0" w:space="0" w:color="auto"/>
        <w:right w:val="none" w:sz="0" w:space="0" w:color="auto"/>
      </w:divBdr>
    </w:div>
    <w:div w:id="653603649">
      <w:bodyDiv w:val="1"/>
      <w:marLeft w:val="0"/>
      <w:marRight w:val="0"/>
      <w:marTop w:val="0"/>
      <w:marBottom w:val="0"/>
      <w:divBdr>
        <w:top w:val="none" w:sz="0" w:space="0" w:color="auto"/>
        <w:left w:val="none" w:sz="0" w:space="0" w:color="auto"/>
        <w:bottom w:val="none" w:sz="0" w:space="0" w:color="auto"/>
        <w:right w:val="none" w:sz="0" w:space="0" w:color="auto"/>
      </w:divBdr>
    </w:div>
    <w:div w:id="674768590">
      <w:bodyDiv w:val="1"/>
      <w:marLeft w:val="0"/>
      <w:marRight w:val="0"/>
      <w:marTop w:val="0"/>
      <w:marBottom w:val="0"/>
      <w:divBdr>
        <w:top w:val="none" w:sz="0" w:space="0" w:color="auto"/>
        <w:left w:val="none" w:sz="0" w:space="0" w:color="auto"/>
        <w:bottom w:val="none" w:sz="0" w:space="0" w:color="auto"/>
        <w:right w:val="none" w:sz="0" w:space="0" w:color="auto"/>
      </w:divBdr>
    </w:div>
    <w:div w:id="719548949">
      <w:bodyDiv w:val="1"/>
      <w:marLeft w:val="0"/>
      <w:marRight w:val="0"/>
      <w:marTop w:val="0"/>
      <w:marBottom w:val="0"/>
      <w:divBdr>
        <w:top w:val="none" w:sz="0" w:space="0" w:color="auto"/>
        <w:left w:val="none" w:sz="0" w:space="0" w:color="auto"/>
        <w:bottom w:val="none" w:sz="0" w:space="0" w:color="auto"/>
        <w:right w:val="none" w:sz="0" w:space="0" w:color="auto"/>
      </w:divBdr>
    </w:div>
    <w:div w:id="742022597">
      <w:bodyDiv w:val="1"/>
      <w:marLeft w:val="0"/>
      <w:marRight w:val="0"/>
      <w:marTop w:val="0"/>
      <w:marBottom w:val="0"/>
      <w:divBdr>
        <w:top w:val="none" w:sz="0" w:space="0" w:color="auto"/>
        <w:left w:val="none" w:sz="0" w:space="0" w:color="auto"/>
        <w:bottom w:val="none" w:sz="0" w:space="0" w:color="auto"/>
        <w:right w:val="none" w:sz="0" w:space="0" w:color="auto"/>
      </w:divBdr>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86453114">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1327629643">
          <w:marLeft w:val="547"/>
          <w:marRight w:val="0"/>
          <w:marTop w:val="96"/>
          <w:marBottom w:val="0"/>
          <w:divBdr>
            <w:top w:val="none" w:sz="0" w:space="0" w:color="auto"/>
            <w:left w:val="none" w:sz="0" w:space="0" w:color="auto"/>
            <w:bottom w:val="none" w:sz="0" w:space="0" w:color="auto"/>
            <w:right w:val="none" w:sz="0" w:space="0" w:color="auto"/>
          </w:divBdr>
        </w:div>
      </w:divsChild>
    </w:div>
    <w:div w:id="750781147">
      <w:bodyDiv w:val="1"/>
      <w:marLeft w:val="0"/>
      <w:marRight w:val="0"/>
      <w:marTop w:val="0"/>
      <w:marBottom w:val="0"/>
      <w:divBdr>
        <w:top w:val="none" w:sz="0" w:space="0" w:color="auto"/>
        <w:left w:val="none" w:sz="0" w:space="0" w:color="auto"/>
        <w:bottom w:val="none" w:sz="0" w:space="0" w:color="auto"/>
        <w:right w:val="none" w:sz="0" w:space="0" w:color="auto"/>
      </w:divBdr>
    </w:div>
    <w:div w:id="762065148">
      <w:bodyDiv w:val="1"/>
      <w:marLeft w:val="0"/>
      <w:marRight w:val="0"/>
      <w:marTop w:val="0"/>
      <w:marBottom w:val="0"/>
      <w:divBdr>
        <w:top w:val="none" w:sz="0" w:space="0" w:color="auto"/>
        <w:left w:val="none" w:sz="0" w:space="0" w:color="auto"/>
        <w:bottom w:val="none" w:sz="0" w:space="0" w:color="auto"/>
        <w:right w:val="none" w:sz="0" w:space="0" w:color="auto"/>
      </w:divBdr>
    </w:div>
    <w:div w:id="762459034">
      <w:bodyDiv w:val="1"/>
      <w:marLeft w:val="0"/>
      <w:marRight w:val="0"/>
      <w:marTop w:val="0"/>
      <w:marBottom w:val="0"/>
      <w:divBdr>
        <w:top w:val="none" w:sz="0" w:space="0" w:color="auto"/>
        <w:left w:val="none" w:sz="0" w:space="0" w:color="auto"/>
        <w:bottom w:val="none" w:sz="0" w:space="0" w:color="auto"/>
        <w:right w:val="none" w:sz="0" w:space="0" w:color="auto"/>
      </w:divBdr>
    </w:div>
    <w:div w:id="763770797">
      <w:bodyDiv w:val="1"/>
      <w:marLeft w:val="0"/>
      <w:marRight w:val="0"/>
      <w:marTop w:val="0"/>
      <w:marBottom w:val="0"/>
      <w:divBdr>
        <w:top w:val="none" w:sz="0" w:space="0" w:color="auto"/>
        <w:left w:val="none" w:sz="0" w:space="0" w:color="auto"/>
        <w:bottom w:val="none" w:sz="0" w:space="0" w:color="auto"/>
        <w:right w:val="none" w:sz="0" w:space="0" w:color="auto"/>
      </w:divBdr>
    </w:div>
    <w:div w:id="781917005">
      <w:bodyDiv w:val="1"/>
      <w:marLeft w:val="0"/>
      <w:marRight w:val="0"/>
      <w:marTop w:val="0"/>
      <w:marBottom w:val="0"/>
      <w:divBdr>
        <w:top w:val="none" w:sz="0" w:space="0" w:color="auto"/>
        <w:left w:val="none" w:sz="0" w:space="0" w:color="auto"/>
        <w:bottom w:val="none" w:sz="0" w:space="0" w:color="auto"/>
        <w:right w:val="none" w:sz="0" w:space="0" w:color="auto"/>
      </w:divBdr>
    </w:div>
    <w:div w:id="785391181">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
    <w:div w:id="812260398">
      <w:bodyDiv w:val="1"/>
      <w:marLeft w:val="0"/>
      <w:marRight w:val="0"/>
      <w:marTop w:val="0"/>
      <w:marBottom w:val="0"/>
      <w:divBdr>
        <w:top w:val="none" w:sz="0" w:space="0" w:color="auto"/>
        <w:left w:val="none" w:sz="0" w:space="0" w:color="auto"/>
        <w:bottom w:val="none" w:sz="0" w:space="0" w:color="auto"/>
        <w:right w:val="none" w:sz="0" w:space="0" w:color="auto"/>
      </w:divBdr>
    </w:div>
    <w:div w:id="812328304">
      <w:bodyDiv w:val="1"/>
      <w:marLeft w:val="0"/>
      <w:marRight w:val="0"/>
      <w:marTop w:val="0"/>
      <w:marBottom w:val="0"/>
      <w:divBdr>
        <w:top w:val="none" w:sz="0" w:space="0" w:color="auto"/>
        <w:left w:val="none" w:sz="0" w:space="0" w:color="auto"/>
        <w:bottom w:val="none" w:sz="0" w:space="0" w:color="auto"/>
        <w:right w:val="none" w:sz="0" w:space="0" w:color="auto"/>
      </w:divBdr>
    </w:div>
    <w:div w:id="827403153">
      <w:bodyDiv w:val="1"/>
      <w:marLeft w:val="0"/>
      <w:marRight w:val="0"/>
      <w:marTop w:val="0"/>
      <w:marBottom w:val="0"/>
      <w:divBdr>
        <w:top w:val="none" w:sz="0" w:space="0" w:color="auto"/>
        <w:left w:val="none" w:sz="0" w:space="0" w:color="auto"/>
        <w:bottom w:val="none" w:sz="0" w:space="0" w:color="auto"/>
        <w:right w:val="none" w:sz="0" w:space="0" w:color="auto"/>
      </w:divBdr>
    </w:div>
    <w:div w:id="849174893">
      <w:bodyDiv w:val="1"/>
      <w:marLeft w:val="0"/>
      <w:marRight w:val="0"/>
      <w:marTop w:val="0"/>
      <w:marBottom w:val="0"/>
      <w:divBdr>
        <w:top w:val="none" w:sz="0" w:space="0" w:color="auto"/>
        <w:left w:val="none" w:sz="0" w:space="0" w:color="auto"/>
        <w:bottom w:val="none" w:sz="0" w:space="0" w:color="auto"/>
        <w:right w:val="none" w:sz="0" w:space="0" w:color="auto"/>
      </w:divBdr>
    </w:div>
    <w:div w:id="851649379">
      <w:bodyDiv w:val="1"/>
      <w:marLeft w:val="0"/>
      <w:marRight w:val="0"/>
      <w:marTop w:val="0"/>
      <w:marBottom w:val="0"/>
      <w:divBdr>
        <w:top w:val="none" w:sz="0" w:space="0" w:color="auto"/>
        <w:left w:val="none" w:sz="0" w:space="0" w:color="auto"/>
        <w:bottom w:val="none" w:sz="0" w:space="0" w:color="auto"/>
        <w:right w:val="none" w:sz="0" w:space="0" w:color="auto"/>
      </w:divBdr>
    </w:div>
    <w:div w:id="860434142">
      <w:bodyDiv w:val="1"/>
      <w:marLeft w:val="0"/>
      <w:marRight w:val="0"/>
      <w:marTop w:val="0"/>
      <w:marBottom w:val="0"/>
      <w:divBdr>
        <w:top w:val="none" w:sz="0" w:space="0" w:color="auto"/>
        <w:left w:val="none" w:sz="0" w:space="0" w:color="auto"/>
        <w:bottom w:val="none" w:sz="0" w:space="0" w:color="auto"/>
        <w:right w:val="none" w:sz="0" w:space="0" w:color="auto"/>
      </w:divBdr>
      <w:divsChild>
        <w:div w:id="128713613">
          <w:marLeft w:val="720"/>
          <w:marRight w:val="0"/>
          <w:marTop w:val="120"/>
          <w:marBottom w:val="0"/>
          <w:divBdr>
            <w:top w:val="none" w:sz="0" w:space="0" w:color="auto"/>
            <w:left w:val="none" w:sz="0" w:space="0" w:color="auto"/>
            <w:bottom w:val="none" w:sz="0" w:space="0" w:color="auto"/>
            <w:right w:val="none" w:sz="0" w:space="0" w:color="auto"/>
          </w:divBdr>
        </w:div>
      </w:divsChild>
    </w:div>
    <w:div w:id="874003213">
      <w:bodyDiv w:val="1"/>
      <w:marLeft w:val="0"/>
      <w:marRight w:val="0"/>
      <w:marTop w:val="0"/>
      <w:marBottom w:val="0"/>
      <w:divBdr>
        <w:top w:val="none" w:sz="0" w:space="0" w:color="auto"/>
        <w:left w:val="none" w:sz="0" w:space="0" w:color="auto"/>
        <w:bottom w:val="none" w:sz="0" w:space="0" w:color="auto"/>
        <w:right w:val="none" w:sz="0" w:space="0" w:color="auto"/>
      </w:divBdr>
    </w:div>
    <w:div w:id="878470262">
      <w:bodyDiv w:val="1"/>
      <w:marLeft w:val="0"/>
      <w:marRight w:val="0"/>
      <w:marTop w:val="0"/>
      <w:marBottom w:val="0"/>
      <w:divBdr>
        <w:top w:val="none" w:sz="0" w:space="0" w:color="auto"/>
        <w:left w:val="none" w:sz="0" w:space="0" w:color="auto"/>
        <w:bottom w:val="none" w:sz="0" w:space="0" w:color="auto"/>
        <w:right w:val="none" w:sz="0" w:space="0" w:color="auto"/>
      </w:divBdr>
    </w:div>
    <w:div w:id="892546321">
      <w:bodyDiv w:val="1"/>
      <w:marLeft w:val="0"/>
      <w:marRight w:val="0"/>
      <w:marTop w:val="0"/>
      <w:marBottom w:val="0"/>
      <w:divBdr>
        <w:top w:val="none" w:sz="0" w:space="0" w:color="auto"/>
        <w:left w:val="none" w:sz="0" w:space="0" w:color="auto"/>
        <w:bottom w:val="none" w:sz="0" w:space="0" w:color="auto"/>
        <w:right w:val="none" w:sz="0" w:space="0" w:color="auto"/>
      </w:divBdr>
    </w:div>
    <w:div w:id="909121874">
      <w:bodyDiv w:val="1"/>
      <w:marLeft w:val="0"/>
      <w:marRight w:val="0"/>
      <w:marTop w:val="0"/>
      <w:marBottom w:val="0"/>
      <w:divBdr>
        <w:top w:val="none" w:sz="0" w:space="0" w:color="auto"/>
        <w:left w:val="none" w:sz="0" w:space="0" w:color="auto"/>
        <w:bottom w:val="none" w:sz="0" w:space="0" w:color="auto"/>
        <w:right w:val="none" w:sz="0" w:space="0" w:color="auto"/>
      </w:divBdr>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394473491">
          <w:marLeft w:val="1354"/>
          <w:marRight w:val="0"/>
          <w:marTop w:val="8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1589122137">
          <w:marLeft w:val="720"/>
          <w:marRight w:val="0"/>
          <w:marTop w:val="9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18903918">
      <w:bodyDiv w:val="1"/>
      <w:marLeft w:val="0"/>
      <w:marRight w:val="0"/>
      <w:marTop w:val="0"/>
      <w:marBottom w:val="0"/>
      <w:divBdr>
        <w:top w:val="none" w:sz="0" w:space="0" w:color="auto"/>
        <w:left w:val="none" w:sz="0" w:space="0" w:color="auto"/>
        <w:bottom w:val="none" w:sz="0" w:space="0" w:color="auto"/>
        <w:right w:val="none" w:sz="0" w:space="0" w:color="auto"/>
      </w:divBdr>
    </w:div>
    <w:div w:id="933440245">
      <w:bodyDiv w:val="1"/>
      <w:marLeft w:val="0"/>
      <w:marRight w:val="0"/>
      <w:marTop w:val="0"/>
      <w:marBottom w:val="0"/>
      <w:divBdr>
        <w:top w:val="none" w:sz="0" w:space="0" w:color="auto"/>
        <w:left w:val="none" w:sz="0" w:space="0" w:color="auto"/>
        <w:bottom w:val="none" w:sz="0" w:space="0" w:color="auto"/>
        <w:right w:val="none" w:sz="0" w:space="0" w:color="auto"/>
      </w:divBdr>
    </w:div>
    <w:div w:id="935019783">
      <w:bodyDiv w:val="1"/>
      <w:marLeft w:val="0"/>
      <w:marRight w:val="0"/>
      <w:marTop w:val="0"/>
      <w:marBottom w:val="0"/>
      <w:divBdr>
        <w:top w:val="none" w:sz="0" w:space="0" w:color="auto"/>
        <w:left w:val="none" w:sz="0" w:space="0" w:color="auto"/>
        <w:bottom w:val="none" w:sz="0" w:space="0" w:color="auto"/>
        <w:right w:val="none" w:sz="0" w:space="0" w:color="auto"/>
      </w:divBdr>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2113744861">
          <w:marLeft w:val="720"/>
          <w:marRight w:val="0"/>
          <w:marTop w:val="115"/>
          <w:marBottom w:val="0"/>
          <w:divBdr>
            <w:top w:val="none" w:sz="0" w:space="0" w:color="auto"/>
            <w:left w:val="none" w:sz="0" w:space="0" w:color="auto"/>
            <w:bottom w:val="none" w:sz="0" w:space="0" w:color="auto"/>
            <w:right w:val="none" w:sz="0" w:space="0" w:color="auto"/>
          </w:divBdr>
        </w:div>
      </w:divsChild>
    </w:div>
    <w:div w:id="975179159">
      <w:bodyDiv w:val="1"/>
      <w:marLeft w:val="0"/>
      <w:marRight w:val="0"/>
      <w:marTop w:val="0"/>
      <w:marBottom w:val="0"/>
      <w:divBdr>
        <w:top w:val="none" w:sz="0" w:space="0" w:color="auto"/>
        <w:left w:val="none" w:sz="0" w:space="0" w:color="auto"/>
        <w:bottom w:val="none" w:sz="0" w:space="0" w:color="auto"/>
        <w:right w:val="none" w:sz="0" w:space="0" w:color="auto"/>
      </w:divBdr>
    </w:div>
    <w:div w:id="976255899">
      <w:bodyDiv w:val="1"/>
      <w:marLeft w:val="0"/>
      <w:marRight w:val="0"/>
      <w:marTop w:val="0"/>
      <w:marBottom w:val="0"/>
      <w:divBdr>
        <w:top w:val="none" w:sz="0" w:space="0" w:color="auto"/>
        <w:left w:val="none" w:sz="0" w:space="0" w:color="auto"/>
        <w:bottom w:val="none" w:sz="0" w:space="0" w:color="auto"/>
        <w:right w:val="none" w:sz="0" w:space="0" w:color="auto"/>
      </w:divBdr>
    </w:div>
    <w:div w:id="978725397">
      <w:bodyDiv w:val="1"/>
      <w:marLeft w:val="0"/>
      <w:marRight w:val="0"/>
      <w:marTop w:val="0"/>
      <w:marBottom w:val="0"/>
      <w:divBdr>
        <w:top w:val="none" w:sz="0" w:space="0" w:color="auto"/>
        <w:left w:val="none" w:sz="0" w:space="0" w:color="auto"/>
        <w:bottom w:val="none" w:sz="0" w:space="0" w:color="auto"/>
        <w:right w:val="none" w:sz="0" w:space="0" w:color="auto"/>
      </w:divBdr>
    </w:div>
    <w:div w:id="978729557">
      <w:bodyDiv w:val="1"/>
      <w:marLeft w:val="0"/>
      <w:marRight w:val="0"/>
      <w:marTop w:val="0"/>
      <w:marBottom w:val="0"/>
      <w:divBdr>
        <w:top w:val="none" w:sz="0" w:space="0" w:color="auto"/>
        <w:left w:val="none" w:sz="0" w:space="0" w:color="auto"/>
        <w:bottom w:val="none" w:sz="0" w:space="0" w:color="auto"/>
        <w:right w:val="none" w:sz="0" w:space="0" w:color="auto"/>
      </w:divBdr>
    </w:div>
    <w:div w:id="979186921">
      <w:bodyDiv w:val="1"/>
      <w:marLeft w:val="0"/>
      <w:marRight w:val="0"/>
      <w:marTop w:val="0"/>
      <w:marBottom w:val="0"/>
      <w:divBdr>
        <w:top w:val="none" w:sz="0" w:space="0" w:color="auto"/>
        <w:left w:val="none" w:sz="0" w:space="0" w:color="auto"/>
        <w:bottom w:val="none" w:sz="0" w:space="0" w:color="auto"/>
        <w:right w:val="none" w:sz="0" w:space="0" w:color="auto"/>
      </w:divBdr>
    </w:div>
    <w:div w:id="982925597">
      <w:bodyDiv w:val="1"/>
      <w:marLeft w:val="0"/>
      <w:marRight w:val="0"/>
      <w:marTop w:val="0"/>
      <w:marBottom w:val="0"/>
      <w:divBdr>
        <w:top w:val="none" w:sz="0" w:space="0" w:color="auto"/>
        <w:left w:val="none" w:sz="0" w:space="0" w:color="auto"/>
        <w:bottom w:val="none" w:sz="0" w:space="0" w:color="auto"/>
        <w:right w:val="none" w:sz="0" w:space="0" w:color="auto"/>
      </w:divBdr>
    </w:div>
    <w:div w:id="1007826735">
      <w:bodyDiv w:val="1"/>
      <w:marLeft w:val="0"/>
      <w:marRight w:val="0"/>
      <w:marTop w:val="0"/>
      <w:marBottom w:val="0"/>
      <w:divBdr>
        <w:top w:val="none" w:sz="0" w:space="0" w:color="auto"/>
        <w:left w:val="none" w:sz="0" w:space="0" w:color="auto"/>
        <w:bottom w:val="none" w:sz="0" w:space="0" w:color="auto"/>
        <w:right w:val="none" w:sz="0" w:space="0" w:color="auto"/>
      </w:divBdr>
    </w:div>
    <w:div w:id="1017199318">
      <w:bodyDiv w:val="1"/>
      <w:marLeft w:val="0"/>
      <w:marRight w:val="0"/>
      <w:marTop w:val="0"/>
      <w:marBottom w:val="0"/>
      <w:divBdr>
        <w:top w:val="none" w:sz="0" w:space="0" w:color="auto"/>
        <w:left w:val="none" w:sz="0" w:space="0" w:color="auto"/>
        <w:bottom w:val="none" w:sz="0" w:space="0" w:color="auto"/>
        <w:right w:val="none" w:sz="0" w:space="0" w:color="auto"/>
      </w:divBdr>
    </w:div>
    <w:div w:id="1026171547">
      <w:bodyDiv w:val="1"/>
      <w:marLeft w:val="0"/>
      <w:marRight w:val="0"/>
      <w:marTop w:val="0"/>
      <w:marBottom w:val="0"/>
      <w:divBdr>
        <w:top w:val="none" w:sz="0" w:space="0" w:color="auto"/>
        <w:left w:val="none" w:sz="0" w:space="0" w:color="auto"/>
        <w:bottom w:val="none" w:sz="0" w:space="0" w:color="auto"/>
        <w:right w:val="none" w:sz="0" w:space="0" w:color="auto"/>
      </w:divBdr>
    </w:div>
    <w:div w:id="1032342858">
      <w:bodyDiv w:val="1"/>
      <w:marLeft w:val="0"/>
      <w:marRight w:val="0"/>
      <w:marTop w:val="0"/>
      <w:marBottom w:val="0"/>
      <w:divBdr>
        <w:top w:val="none" w:sz="0" w:space="0" w:color="auto"/>
        <w:left w:val="none" w:sz="0" w:space="0" w:color="auto"/>
        <w:bottom w:val="none" w:sz="0" w:space="0" w:color="auto"/>
        <w:right w:val="none" w:sz="0" w:space="0" w:color="auto"/>
      </w:divBdr>
    </w:div>
    <w:div w:id="1047992128">
      <w:bodyDiv w:val="1"/>
      <w:marLeft w:val="0"/>
      <w:marRight w:val="0"/>
      <w:marTop w:val="0"/>
      <w:marBottom w:val="0"/>
      <w:divBdr>
        <w:top w:val="none" w:sz="0" w:space="0" w:color="auto"/>
        <w:left w:val="none" w:sz="0" w:space="0" w:color="auto"/>
        <w:bottom w:val="none" w:sz="0" w:space="0" w:color="auto"/>
        <w:right w:val="none" w:sz="0" w:space="0" w:color="auto"/>
      </w:divBdr>
    </w:div>
    <w:div w:id="1058015157">
      <w:bodyDiv w:val="1"/>
      <w:marLeft w:val="0"/>
      <w:marRight w:val="0"/>
      <w:marTop w:val="0"/>
      <w:marBottom w:val="0"/>
      <w:divBdr>
        <w:top w:val="none" w:sz="0" w:space="0" w:color="auto"/>
        <w:left w:val="none" w:sz="0" w:space="0" w:color="auto"/>
        <w:bottom w:val="none" w:sz="0" w:space="0" w:color="auto"/>
        <w:right w:val="none" w:sz="0" w:space="0" w:color="auto"/>
      </w:divBdr>
    </w:div>
    <w:div w:id="1064837535">
      <w:bodyDiv w:val="1"/>
      <w:marLeft w:val="0"/>
      <w:marRight w:val="0"/>
      <w:marTop w:val="0"/>
      <w:marBottom w:val="0"/>
      <w:divBdr>
        <w:top w:val="none" w:sz="0" w:space="0" w:color="auto"/>
        <w:left w:val="none" w:sz="0" w:space="0" w:color="auto"/>
        <w:bottom w:val="none" w:sz="0" w:space="0" w:color="auto"/>
        <w:right w:val="none" w:sz="0" w:space="0" w:color="auto"/>
      </w:divBdr>
    </w:div>
    <w:div w:id="1072311660">
      <w:bodyDiv w:val="1"/>
      <w:marLeft w:val="0"/>
      <w:marRight w:val="0"/>
      <w:marTop w:val="0"/>
      <w:marBottom w:val="0"/>
      <w:divBdr>
        <w:top w:val="none" w:sz="0" w:space="0" w:color="auto"/>
        <w:left w:val="none" w:sz="0" w:space="0" w:color="auto"/>
        <w:bottom w:val="none" w:sz="0" w:space="0" w:color="auto"/>
        <w:right w:val="none" w:sz="0" w:space="0" w:color="auto"/>
      </w:divBdr>
    </w:div>
    <w:div w:id="1075519549">
      <w:bodyDiv w:val="1"/>
      <w:marLeft w:val="0"/>
      <w:marRight w:val="0"/>
      <w:marTop w:val="0"/>
      <w:marBottom w:val="0"/>
      <w:divBdr>
        <w:top w:val="none" w:sz="0" w:space="0" w:color="auto"/>
        <w:left w:val="none" w:sz="0" w:space="0" w:color="auto"/>
        <w:bottom w:val="none" w:sz="0" w:space="0" w:color="auto"/>
        <w:right w:val="none" w:sz="0" w:space="0" w:color="auto"/>
      </w:divBdr>
    </w:div>
    <w:div w:id="1086268832">
      <w:bodyDiv w:val="1"/>
      <w:marLeft w:val="0"/>
      <w:marRight w:val="0"/>
      <w:marTop w:val="0"/>
      <w:marBottom w:val="0"/>
      <w:divBdr>
        <w:top w:val="none" w:sz="0" w:space="0" w:color="auto"/>
        <w:left w:val="none" w:sz="0" w:space="0" w:color="auto"/>
        <w:bottom w:val="none" w:sz="0" w:space="0" w:color="auto"/>
        <w:right w:val="none" w:sz="0" w:space="0" w:color="auto"/>
      </w:divBdr>
    </w:div>
    <w:div w:id="1103107654">
      <w:bodyDiv w:val="1"/>
      <w:marLeft w:val="0"/>
      <w:marRight w:val="0"/>
      <w:marTop w:val="0"/>
      <w:marBottom w:val="0"/>
      <w:divBdr>
        <w:top w:val="none" w:sz="0" w:space="0" w:color="auto"/>
        <w:left w:val="none" w:sz="0" w:space="0" w:color="auto"/>
        <w:bottom w:val="none" w:sz="0" w:space="0" w:color="auto"/>
        <w:right w:val="none" w:sz="0" w:space="0" w:color="auto"/>
      </w:divBdr>
    </w:div>
    <w:div w:id="1116026657">
      <w:bodyDiv w:val="1"/>
      <w:marLeft w:val="0"/>
      <w:marRight w:val="0"/>
      <w:marTop w:val="0"/>
      <w:marBottom w:val="0"/>
      <w:divBdr>
        <w:top w:val="none" w:sz="0" w:space="0" w:color="auto"/>
        <w:left w:val="none" w:sz="0" w:space="0" w:color="auto"/>
        <w:bottom w:val="none" w:sz="0" w:space="0" w:color="auto"/>
        <w:right w:val="none" w:sz="0" w:space="0" w:color="auto"/>
      </w:divBdr>
    </w:div>
    <w:div w:id="1121145177">
      <w:bodyDiv w:val="1"/>
      <w:marLeft w:val="0"/>
      <w:marRight w:val="0"/>
      <w:marTop w:val="0"/>
      <w:marBottom w:val="0"/>
      <w:divBdr>
        <w:top w:val="none" w:sz="0" w:space="0" w:color="auto"/>
        <w:left w:val="none" w:sz="0" w:space="0" w:color="auto"/>
        <w:bottom w:val="none" w:sz="0" w:space="0" w:color="auto"/>
        <w:right w:val="none" w:sz="0" w:space="0" w:color="auto"/>
      </w:divBdr>
    </w:div>
    <w:div w:id="1142389011">
      <w:bodyDiv w:val="1"/>
      <w:marLeft w:val="0"/>
      <w:marRight w:val="0"/>
      <w:marTop w:val="0"/>
      <w:marBottom w:val="0"/>
      <w:divBdr>
        <w:top w:val="none" w:sz="0" w:space="0" w:color="auto"/>
        <w:left w:val="none" w:sz="0" w:space="0" w:color="auto"/>
        <w:bottom w:val="none" w:sz="0" w:space="0" w:color="auto"/>
        <w:right w:val="none" w:sz="0" w:space="0" w:color="auto"/>
      </w:divBdr>
    </w:div>
    <w:div w:id="1168253255">
      <w:bodyDiv w:val="1"/>
      <w:marLeft w:val="0"/>
      <w:marRight w:val="0"/>
      <w:marTop w:val="0"/>
      <w:marBottom w:val="0"/>
      <w:divBdr>
        <w:top w:val="none" w:sz="0" w:space="0" w:color="auto"/>
        <w:left w:val="none" w:sz="0" w:space="0" w:color="auto"/>
        <w:bottom w:val="none" w:sz="0" w:space="0" w:color="auto"/>
        <w:right w:val="none" w:sz="0" w:space="0" w:color="auto"/>
      </w:divBdr>
    </w:div>
    <w:div w:id="1174489643">
      <w:bodyDiv w:val="1"/>
      <w:marLeft w:val="0"/>
      <w:marRight w:val="0"/>
      <w:marTop w:val="0"/>
      <w:marBottom w:val="0"/>
      <w:divBdr>
        <w:top w:val="none" w:sz="0" w:space="0" w:color="auto"/>
        <w:left w:val="none" w:sz="0" w:space="0" w:color="auto"/>
        <w:bottom w:val="none" w:sz="0" w:space="0" w:color="auto"/>
        <w:right w:val="none" w:sz="0" w:space="0" w:color="auto"/>
      </w:divBdr>
    </w:div>
    <w:div w:id="1176455290">
      <w:bodyDiv w:val="1"/>
      <w:marLeft w:val="0"/>
      <w:marRight w:val="0"/>
      <w:marTop w:val="0"/>
      <w:marBottom w:val="0"/>
      <w:divBdr>
        <w:top w:val="none" w:sz="0" w:space="0" w:color="auto"/>
        <w:left w:val="none" w:sz="0" w:space="0" w:color="auto"/>
        <w:bottom w:val="none" w:sz="0" w:space="0" w:color="auto"/>
        <w:right w:val="none" w:sz="0" w:space="0" w:color="auto"/>
      </w:divBdr>
    </w:div>
    <w:div w:id="1178691804">
      <w:bodyDiv w:val="1"/>
      <w:marLeft w:val="0"/>
      <w:marRight w:val="0"/>
      <w:marTop w:val="0"/>
      <w:marBottom w:val="0"/>
      <w:divBdr>
        <w:top w:val="none" w:sz="0" w:space="0" w:color="auto"/>
        <w:left w:val="none" w:sz="0" w:space="0" w:color="auto"/>
        <w:bottom w:val="none" w:sz="0" w:space="0" w:color="auto"/>
        <w:right w:val="none" w:sz="0" w:space="0" w:color="auto"/>
      </w:divBdr>
    </w:div>
    <w:div w:id="1181822284">
      <w:bodyDiv w:val="1"/>
      <w:marLeft w:val="0"/>
      <w:marRight w:val="0"/>
      <w:marTop w:val="0"/>
      <w:marBottom w:val="0"/>
      <w:divBdr>
        <w:top w:val="none" w:sz="0" w:space="0" w:color="auto"/>
        <w:left w:val="none" w:sz="0" w:space="0" w:color="auto"/>
        <w:bottom w:val="none" w:sz="0" w:space="0" w:color="auto"/>
        <w:right w:val="none" w:sz="0" w:space="0" w:color="auto"/>
      </w:divBdr>
    </w:div>
    <w:div w:id="1193105112">
      <w:bodyDiv w:val="1"/>
      <w:marLeft w:val="0"/>
      <w:marRight w:val="0"/>
      <w:marTop w:val="0"/>
      <w:marBottom w:val="0"/>
      <w:divBdr>
        <w:top w:val="none" w:sz="0" w:space="0" w:color="auto"/>
        <w:left w:val="none" w:sz="0" w:space="0" w:color="auto"/>
        <w:bottom w:val="none" w:sz="0" w:space="0" w:color="auto"/>
        <w:right w:val="none" w:sz="0" w:space="0" w:color="auto"/>
      </w:divBdr>
    </w:div>
    <w:div w:id="1200239250">
      <w:bodyDiv w:val="1"/>
      <w:marLeft w:val="0"/>
      <w:marRight w:val="0"/>
      <w:marTop w:val="0"/>
      <w:marBottom w:val="0"/>
      <w:divBdr>
        <w:top w:val="none" w:sz="0" w:space="0" w:color="auto"/>
        <w:left w:val="none" w:sz="0" w:space="0" w:color="auto"/>
        <w:bottom w:val="none" w:sz="0" w:space="0" w:color="auto"/>
        <w:right w:val="none" w:sz="0" w:space="0" w:color="auto"/>
      </w:divBdr>
    </w:div>
    <w:div w:id="1227449048">
      <w:bodyDiv w:val="1"/>
      <w:marLeft w:val="0"/>
      <w:marRight w:val="0"/>
      <w:marTop w:val="0"/>
      <w:marBottom w:val="0"/>
      <w:divBdr>
        <w:top w:val="none" w:sz="0" w:space="0" w:color="auto"/>
        <w:left w:val="none" w:sz="0" w:space="0" w:color="auto"/>
        <w:bottom w:val="none" w:sz="0" w:space="0" w:color="auto"/>
        <w:right w:val="none" w:sz="0" w:space="0" w:color="auto"/>
      </w:divBdr>
    </w:div>
    <w:div w:id="1246647605">
      <w:bodyDiv w:val="1"/>
      <w:marLeft w:val="0"/>
      <w:marRight w:val="0"/>
      <w:marTop w:val="0"/>
      <w:marBottom w:val="0"/>
      <w:divBdr>
        <w:top w:val="none" w:sz="0" w:space="0" w:color="auto"/>
        <w:left w:val="none" w:sz="0" w:space="0" w:color="auto"/>
        <w:bottom w:val="none" w:sz="0" w:space="0" w:color="auto"/>
        <w:right w:val="none" w:sz="0" w:space="0" w:color="auto"/>
      </w:divBdr>
    </w:div>
    <w:div w:id="1295284948">
      <w:bodyDiv w:val="1"/>
      <w:marLeft w:val="0"/>
      <w:marRight w:val="0"/>
      <w:marTop w:val="0"/>
      <w:marBottom w:val="0"/>
      <w:divBdr>
        <w:top w:val="none" w:sz="0" w:space="0" w:color="auto"/>
        <w:left w:val="none" w:sz="0" w:space="0" w:color="auto"/>
        <w:bottom w:val="none" w:sz="0" w:space="0" w:color="auto"/>
        <w:right w:val="none" w:sz="0" w:space="0" w:color="auto"/>
      </w:divBdr>
    </w:div>
    <w:div w:id="1342393657">
      <w:bodyDiv w:val="1"/>
      <w:marLeft w:val="0"/>
      <w:marRight w:val="0"/>
      <w:marTop w:val="0"/>
      <w:marBottom w:val="0"/>
      <w:divBdr>
        <w:top w:val="none" w:sz="0" w:space="0" w:color="auto"/>
        <w:left w:val="none" w:sz="0" w:space="0" w:color="auto"/>
        <w:bottom w:val="none" w:sz="0" w:space="0" w:color="auto"/>
        <w:right w:val="none" w:sz="0" w:space="0" w:color="auto"/>
      </w:divBdr>
    </w:div>
    <w:div w:id="1342974389">
      <w:bodyDiv w:val="1"/>
      <w:marLeft w:val="0"/>
      <w:marRight w:val="0"/>
      <w:marTop w:val="0"/>
      <w:marBottom w:val="0"/>
      <w:divBdr>
        <w:top w:val="none" w:sz="0" w:space="0" w:color="auto"/>
        <w:left w:val="none" w:sz="0" w:space="0" w:color="auto"/>
        <w:bottom w:val="none" w:sz="0" w:space="0" w:color="auto"/>
        <w:right w:val="none" w:sz="0" w:space="0" w:color="auto"/>
      </w:divBdr>
    </w:div>
    <w:div w:id="1343363131">
      <w:bodyDiv w:val="1"/>
      <w:marLeft w:val="0"/>
      <w:marRight w:val="0"/>
      <w:marTop w:val="0"/>
      <w:marBottom w:val="0"/>
      <w:divBdr>
        <w:top w:val="none" w:sz="0" w:space="0" w:color="auto"/>
        <w:left w:val="none" w:sz="0" w:space="0" w:color="auto"/>
        <w:bottom w:val="none" w:sz="0" w:space="0" w:color="auto"/>
        <w:right w:val="none" w:sz="0" w:space="0" w:color="auto"/>
      </w:divBdr>
    </w:div>
    <w:div w:id="1348092834">
      <w:bodyDiv w:val="1"/>
      <w:marLeft w:val="0"/>
      <w:marRight w:val="0"/>
      <w:marTop w:val="0"/>
      <w:marBottom w:val="0"/>
      <w:divBdr>
        <w:top w:val="none" w:sz="0" w:space="0" w:color="auto"/>
        <w:left w:val="none" w:sz="0" w:space="0" w:color="auto"/>
        <w:bottom w:val="none" w:sz="0" w:space="0" w:color="auto"/>
        <w:right w:val="none" w:sz="0" w:space="0" w:color="auto"/>
      </w:divBdr>
    </w:div>
    <w:div w:id="1383597781">
      <w:bodyDiv w:val="1"/>
      <w:marLeft w:val="0"/>
      <w:marRight w:val="0"/>
      <w:marTop w:val="0"/>
      <w:marBottom w:val="0"/>
      <w:divBdr>
        <w:top w:val="none" w:sz="0" w:space="0" w:color="auto"/>
        <w:left w:val="none" w:sz="0" w:space="0" w:color="auto"/>
        <w:bottom w:val="none" w:sz="0" w:space="0" w:color="auto"/>
        <w:right w:val="none" w:sz="0" w:space="0" w:color="auto"/>
      </w:divBdr>
    </w:div>
    <w:div w:id="1392732464">
      <w:bodyDiv w:val="1"/>
      <w:marLeft w:val="0"/>
      <w:marRight w:val="0"/>
      <w:marTop w:val="0"/>
      <w:marBottom w:val="0"/>
      <w:divBdr>
        <w:top w:val="none" w:sz="0" w:space="0" w:color="auto"/>
        <w:left w:val="none" w:sz="0" w:space="0" w:color="auto"/>
        <w:bottom w:val="none" w:sz="0" w:space="0" w:color="auto"/>
        <w:right w:val="none" w:sz="0" w:space="0" w:color="auto"/>
      </w:divBdr>
    </w:div>
    <w:div w:id="1394083378">
      <w:bodyDiv w:val="1"/>
      <w:marLeft w:val="0"/>
      <w:marRight w:val="0"/>
      <w:marTop w:val="0"/>
      <w:marBottom w:val="0"/>
      <w:divBdr>
        <w:top w:val="none" w:sz="0" w:space="0" w:color="auto"/>
        <w:left w:val="none" w:sz="0" w:space="0" w:color="auto"/>
        <w:bottom w:val="none" w:sz="0" w:space="0" w:color="auto"/>
        <w:right w:val="none" w:sz="0" w:space="0" w:color="auto"/>
      </w:divBdr>
    </w:div>
    <w:div w:id="1407142867">
      <w:bodyDiv w:val="1"/>
      <w:marLeft w:val="0"/>
      <w:marRight w:val="0"/>
      <w:marTop w:val="0"/>
      <w:marBottom w:val="0"/>
      <w:divBdr>
        <w:top w:val="none" w:sz="0" w:space="0" w:color="auto"/>
        <w:left w:val="none" w:sz="0" w:space="0" w:color="auto"/>
        <w:bottom w:val="none" w:sz="0" w:space="0" w:color="auto"/>
        <w:right w:val="none" w:sz="0" w:space="0" w:color="auto"/>
      </w:divBdr>
    </w:div>
    <w:div w:id="1409689232">
      <w:bodyDiv w:val="1"/>
      <w:marLeft w:val="0"/>
      <w:marRight w:val="0"/>
      <w:marTop w:val="0"/>
      <w:marBottom w:val="0"/>
      <w:divBdr>
        <w:top w:val="none" w:sz="0" w:space="0" w:color="auto"/>
        <w:left w:val="none" w:sz="0" w:space="0" w:color="auto"/>
        <w:bottom w:val="none" w:sz="0" w:space="0" w:color="auto"/>
        <w:right w:val="none" w:sz="0" w:space="0" w:color="auto"/>
      </w:divBdr>
    </w:div>
    <w:div w:id="1427118819">
      <w:bodyDiv w:val="1"/>
      <w:marLeft w:val="0"/>
      <w:marRight w:val="0"/>
      <w:marTop w:val="0"/>
      <w:marBottom w:val="0"/>
      <w:divBdr>
        <w:top w:val="none" w:sz="0" w:space="0" w:color="auto"/>
        <w:left w:val="none" w:sz="0" w:space="0" w:color="auto"/>
        <w:bottom w:val="none" w:sz="0" w:space="0" w:color="auto"/>
        <w:right w:val="none" w:sz="0" w:space="0" w:color="auto"/>
      </w:divBdr>
    </w:div>
    <w:div w:id="1433042478">
      <w:bodyDiv w:val="1"/>
      <w:marLeft w:val="0"/>
      <w:marRight w:val="0"/>
      <w:marTop w:val="0"/>
      <w:marBottom w:val="0"/>
      <w:divBdr>
        <w:top w:val="none" w:sz="0" w:space="0" w:color="auto"/>
        <w:left w:val="none" w:sz="0" w:space="0" w:color="auto"/>
        <w:bottom w:val="none" w:sz="0" w:space="0" w:color="auto"/>
        <w:right w:val="none" w:sz="0" w:space="0" w:color="auto"/>
      </w:divBdr>
    </w:div>
    <w:div w:id="1441148250">
      <w:bodyDiv w:val="1"/>
      <w:marLeft w:val="0"/>
      <w:marRight w:val="0"/>
      <w:marTop w:val="0"/>
      <w:marBottom w:val="0"/>
      <w:divBdr>
        <w:top w:val="none" w:sz="0" w:space="0" w:color="auto"/>
        <w:left w:val="none" w:sz="0" w:space="0" w:color="auto"/>
        <w:bottom w:val="none" w:sz="0" w:space="0" w:color="auto"/>
        <w:right w:val="none" w:sz="0" w:space="0" w:color="auto"/>
      </w:divBdr>
    </w:div>
    <w:div w:id="1464544368">
      <w:bodyDiv w:val="1"/>
      <w:marLeft w:val="0"/>
      <w:marRight w:val="0"/>
      <w:marTop w:val="0"/>
      <w:marBottom w:val="0"/>
      <w:divBdr>
        <w:top w:val="none" w:sz="0" w:space="0" w:color="auto"/>
        <w:left w:val="none" w:sz="0" w:space="0" w:color="auto"/>
        <w:bottom w:val="none" w:sz="0" w:space="0" w:color="auto"/>
        <w:right w:val="none" w:sz="0" w:space="0" w:color="auto"/>
      </w:divBdr>
    </w:div>
    <w:div w:id="1467895599">
      <w:bodyDiv w:val="1"/>
      <w:marLeft w:val="0"/>
      <w:marRight w:val="0"/>
      <w:marTop w:val="0"/>
      <w:marBottom w:val="0"/>
      <w:divBdr>
        <w:top w:val="none" w:sz="0" w:space="0" w:color="auto"/>
        <w:left w:val="none" w:sz="0" w:space="0" w:color="auto"/>
        <w:bottom w:val="none" w:sz="0" w:space="0" w:color="auto"/>
        <w:right w:val="none" w:sz="0" w:space="0" w:color="auto"/>
      </w:divBdr>
    </w:div>
    <w:div w:id="1471627651">
      <w:bodyDiv w:val="1"/>
      <w:marLeft w:val="0"/>
      <w:marRight w:val="0"/>
      <w:marTop w:val="0"/>
      <w:marBottom w:val="0"/>
      <w:divBdr>
        <w:top w:val="none" w:sz="0" w:space="0" w:color="auto"/>
        <w:left w:val="none" w:sz="0" w:space="0" w:color="auto"/>
        <w:bottom w:val="none" w:sz="0" w:space="0" w:color="auto"/>
        <w:right w:val="none" w:sz="0" w:space="0" w:color="auto"/>
      </w:divBdr>
    </w:div>
    <w:div w:id="1473331612">
      <w:bodyDiv w:val="1"/>
      <w:marLeft w:val="0"/>
      <w:marRight w:val="0"/>
      <w:marTop w:val="0"/>
      <w:marBottom w:val="0"/>
      <w:divBdr>
        <w:top w:val="none" w:sz="0" w:space="0" w:color="auto"/>
        <w:left w:val="none" w:sz="0" w:space="0" w:color="auto"/>
        <w:bottom w:val="none" w:sz="0" w:space="0" w:color="auto"/>
        <w:right w:val="none" w:sz="0" w:space="0" w:color="auto"/>
      </w:divBdr>
    </w:div>
    <w:div w:id="1486126183">
      <w:bodyDiv w:val="1"/>
      <w:marLeft w:val="0"/>
      <w:marRight w:val="0"/>
      <w:marTop w:val="0"/>
      <w:marBottom w:val="0"/>
      <w:divBdr>
        <w:top w:val="none" w:sz="0" w:space="0" w:color="auto"/>
        <w:left w:val="none" w:sz="0" w:space="0" w:color="auto"/>
        <w:bottom w:val="none" w:sz="0" w:space="0" w:color="auto"/>
        <w:right w:val="none" w:sz="0" w:space="0" w:color="auto"/>
      </w:divBdr>
    </w:div>
    <w:div w:id="1502545886">
      <w:bodyDiv w:val="1"/>
      <w:marLeft w:val="0"/>
      <w:marRight w:val="0"/>
      <w:marTop w:val="0"/>
      <w:marBottom w:val="0"/>
      <w:divBdr>
        <w:top w:val="none" w:sz="0" w:space="0" w:color="auto"/>
        <w:left w:val="none" w:sz="0" w:space="0" w:color="auto"/>
        <w:bottom w:val="none" w:sz="0" w:space="0" w:color="auto"/>
        <w:right w:val="none" w:sz="0" w:space="0" w:color="auto"/>
      </w:divBdr>
    </w:div>
    <w:div w:id="1524519501">
      <w:bodyDiv w:val="1"/>
      <w:marLeft w:val="0"/>
      <w:marRight w:val="0"/>
      <w:marTop w:val="0"/>
      <w:marBottom w:val="0"/>
      <w:divBdr>
        <w:top w:val="none" w:sz="0" w:space="0" w:color="auto"/>
        <w:left w:val="none" w:sz="0" w:space="0" w:color="auto"/>
        <w:bottom w:val="none" w:sz="0" w:space="0" w:color="auto"/>
        <w:right w:val="none" w:sz="0" w:space="0" w:color="auto"/>
      </w:divBdr>
    </w:div>
    <w:div w:id="1572688592">
      <w:bodyDiv w:val="1"/>
      <w:marLeft w:val="0"/>
      <w:marRight w:val="0"/>
      <w:marTop w:val="0"/>
      <w:marBottom w:val="0"/>
      <w:divBdr>
        <w:top w:val="none" w:sz="0" w:space="0" w:color="auto"/>
        <w:left w:val="none" w:sz="0" w:space="0" w:color="auto"/>
        <w:bottom w:val="none" w:sz="0" w:space="0" w:color="auto"/>
        <w:right w:val="none" w:sz="0" w:space="0" w:color="auto"/>
      </w:divBdr>
    </w:div>
    <w:div w:id="1576814744">
      <w:bodyDiv w:val="1"/>
      <w:marLeft w:val="0"/>
      <w:marRight w:val="0"/>
      <w:marTop w:val="0"/>
      <w:marBottom w:val="0"/>
      <w:divBdr>
        <w:top w:val="none" w:sz="0" w:space="0" w:color="auto"/>
        <w:left w:val="none" w:sz="0" w:space="0" w:color="auto"/>
        <w:bottom w:val="none" w:sz="0" w:space="0" w:color="auto"/>
        <w:right w:val="none" w:sz="0" w:space="0" w:color="auto"/>
      </w:divBdr>
    </w:div>
    <w:div w:id="1591769579">
      <w:bodyDiv w:val="1"/>
      <w:marLeft w:val="0"/>
      <w:marRight w:val="0"/>
      <w:marTop w:val="0"/>
      <w:marBottom w:val="0"/>
      <w:divBdr>
        <w:top w:val="none" w:sz="0" w:space="0" w:color="auto"/>
        <w:left w:val="none" w:sz="0" w:space="0" w:color="auto"/>
        <w:bottom w:val="none" w:sz="0" w:space="0" w:color="auto"/>
        <w:right w:val="none" w:sz="0" w:space="0" w:color="auto"/>
      </w:divBdr>
    </w:div>
    <w:div w:id="1618680024">
      <w:bodyDiv w:val="1"/>
      <w:marLeft w:val="0"/>
      <w:marRight w:val="0"/>
      <w:marTop w:val="0"/>
      <w:marBottom w:val="0"/>
      <w:divBdr>
        <w:top w:val="none" w:sz="0" w:space="0" w:color="auto"/>
        <w:left w:val="none" w:sz="0" w:space="0" w:color="auto"/>
        <w:bottom w:val="none" w:sz="0" w:space="0" w:color="auto"/>
        <w:right w:val="none" w:sz="0" w:space="0" w:color="auto"/>
      </w:divBdr>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439062509">
          <w:marLeft w:val="1166"/>
          <w:marRight w:val="0"/>
          <w:marTop w:val="96"/>
          <w:marBottom w:val="0"/>
          <w:divBdr>
            <w:top w:val="none" w:sz="0" w:space="0" w:color="auto"/>
            <w:left w:val="none" w:sz="0" w:space="0" w:color="auto"/>
            <w:bottom w:val="none" w:sz="0" w:space="0" w:color="auto"/>
            <w:right w:val="none" w:sz="0" w:space="0" w:color="auto"/>
          </w:divBdr>
        </w:div>
        <w:div w:id="1559246690">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 w:id="1633054482">
      <w:bodyDiv w:val="1"/>
      <w:marLeft w:val="0"/>
      <w:marRight w:val="0"/>
      <w:marTop w:val="0"/>
      <w:marBottom w:val="0"/>
      <w:divBdr>
        <w:top w:val="none" w:sz="0" w:space="0" w:color="auto"/>
        <w:left w:val="none" w:sz="0" w:space="0" w:color="auto"/>
        <w:bottom w:val="none" w:sz="0" w:space="0" w:color="auto"/>
        <w:right w:val="none" w:sz="0" w:space="0" w:color="auto"/>
      </w:divBdr>
    </w:div>
    <w:div w:id="1634751270">
      <w:bodyDiv w:val="1"/>
      <w:marLeft w:val="0"/>
      <w:marRight w:val="0"/>
      <w:marTop w:val="0"/>
      <w:marBottom w:val="0"/>
      <w:divBdr>
        <w:top w:val="none" w:sz="0" w:space="0" w:color="auto"/>
        <w:left w:val="none" w:sz="0" w:space="0" w:color="auto"/>
        <w:bottom w:val="none" w:sz="0" w:space="0" w:color="auto"/>
        <w:right w:val="none" w:sz="0" w:space="0" w:color="auto"/>
      </w:divBdr>
    </w:div>
    <w:div w:id="1638024303">
      <w:bodyDiv w:val="1"/>
      <w:marLeft w:val="0"/>
      <w:marRight w:val="0"/>
      <w:marTop w:val="0"/>
      <w:marBottom w:val="0"/>
      <w:divBdr>
        <w:top w:val="none" w:sz="0" w:space="0" w:color="auto"/>
        <w:left w:val="none" w:sz="0" w:space="0" w:color="auto"/>
        <w:bottom w:val="none" w:sz="0" w:space="0" w:color="auto"/>
        <w:right w:val="none" w:sz="0" w:space="0" w:color="auto"/>
      </w:divBdr>
    </w:div>
    <w:div w:id="1651598863">
      <w:bodyDiv w:val="1"/>
      <w:marLeft w:val="0"/>
      <w:marRight w:val="0"/>
      <w:marTop w:val="0"/>
      <w:marBottom w:val="0"/>
      <w:divBdr>
        <w:top w:val="none" w:sz="0" w:space="0" w:color="auto"/>
        <w:left w:val="none" w:sz="0" w:space="0" w:color="auto"/>
        <w:bottom w:val="none" w:sz="0" w:space="0" w:color="auto"/>
        <w:right w:val="none" w:sz="0" w:space="0" w:color="auto"/>
      </w:divBdr>
    </w:div>
    <w:div w:id="1678312233">
      <w:bodyDiv w:val="1"/>
      <w:marLeft w:val="0"/>
      <w:marRight w:val="0"/>
      <w:marTop w:val="0"/>
      <w:marBottom w:val="0"/>
      <w:divBdr>
        <w:top w:val="none" w:sz="0" w:space="0" w:color="auto"/>
        <w:left w:val="none" w:sz="0" w:space="0" w:color="auto"/>
        <w:bottom w:val="none" w:sz="0" w:space="0" w:color="auto"/>
        <w:right w:val="none" w:sz="0" w:space="0" w:color="auto"/>
      </w:divBdr>
    </w:div>
    <w:div w:id="1683891349">
      <w:bodyDiv w:val="1"/>
      <w:marLeft w:val="0"/>
      <w:marRight w:val="0"/>
      <w:marTop w:val="0"/>
      <w:marBottom w:val="0"/>
      <w:divBdr>
        <w:top w:val="none" w:sz="0" w:space="0" w:color="auto"/>
        <w:left w:val="none" w:sz="0" w:space="0" w:color="auto"/>
        <w:bottom w:val="none" w:sz="0" w:space="0" w:color="auto"/>
        <w:right w:val="none" w:sz="0" w:space="0" w:color="auto"/>
      </w:divBdr>
    </w:div>
    <w:div w:id="1685941591">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19934046">
      <w:bodyDiv w:val="1"/>
      <w:marLeft w:val="0"/>
      <w:marRight w:val="0"/>
      <w:marTop w:val="0"/>
      <w:marBottom w:val="0"/>
      <w:divBdr>
        <w:top w:val="none" w:sz="0" w:space="0" w:color="auto"/>
        <w:left w:val="none" w:sz="0" w:space="0" w:color="auto"/>
        <w:bottom w:val="none" w:sz="0" w:space="0" w:color="auto"/>
        <w:right w:val="none" w:sz="0" w:space="0" w:color="auto"/>
      </w:divBdr>
    </w:div>
    <w:div w:id="1726180655">
      <w:bodyDiv w:val="1"/>
      <w:marLeft w:val="0"/>
      <w:marRight w:val="0"/>
      <w:marTop w:val="0"/>
      <w:marBottom w:val="0"/>
      <w:divBdr>
        <w:top w:val="none" w:sz="0" w:space="0" w:color="auto"/>
        <w:left w:val="none" w:sz="0" w:space="0" w:color="auto"/>
        <w:bottom w:val="none" w:sz="0" w:space="0" w:color="auto"/>
        <w:right w:val="none" w:sz="0" w:space="0" w:color="auto"/>
      </w:divBdr>
    </w:div>
    <w:div w:id="1726681942">
      <w:bodyDiv w:val="1"/>
      <w:marLeft w:val="0"/>
      <w:marRight w:val="0"/>
      <w:marTop w:val="0"/>
      <w:marBottom w:val="0"/>
      <w:divBdr>
        <w:top w:val="none" w:sz="0" w:space="0" w:color="auto"/>
        <w:left w:val="none" w:sz="0" w:space="0" w:color="auto"/>
        <w:bottom w:val="none" w:sz="0" w:space="0" w:color="auto"/>
        <w:right w:val="none" w:sz="0" w:space="0" w:color="auto"/>
      </w:divBdr>
    </w:div>
    <w:div w:id="1728190399">
      <w:bodyDiv w:val="1"/>
      <w:marLeft w:val="0"/>
      <w:marRight w:val="0"/>
      <w:marTop w:val="0"/>
      <w:marBottom w:val="0"/>
      <w:divBdr>
        <w:top w:val="none" w:sz="0" w:space="0" w:color="auto"/>
        <w:left w:val="none" w:sz="0" w:space="0" w:color="auto"/>
        <w:bottom w:val="none" w:sz="0" w:space="0" w:color="auto"/>
        <w:right w:val="none" w:sz="0" w:space="0" w:color="auto"/>
      </w:divBdr>
    </w:div>
    <w:div w:id="1742873486">
      <w:bodyDiv w:val="1"/>
      <w:marLeft w:val="0"/>
      <w:marRight w:val="0"/>
      <w:marTop w:val="0"/>
      <w:marBottom w:val="0"/>
      <w:divBdr>
        <w:top w:val="none" w:sz="0" w:space="0" w:color="auto"/>
        <w:left w:val="none" w:sz="0" w:space="0" w:color="auto"/>
        <w:bottom w:val="none" w:sz="0" w:space="0" w:color="auto"/>
        <w:right w:val="none" w:sz="0" w:space="0" w:color="auto"/>
      </w:divBdr>
    </w:div>
    <w:div w:id="1762489857">
      <w:bodyDiv w:val="1"/>
      <w:marLeft w:val="0"/>
      <w:marRight w:val="0"/>
      <w:marTop w:val="0"/>
      <w:marBottom w:val="0"/>
      <w:divBdr>
        <w:top w:val="none" w:sz="0" w:space="0" w:color="auto"/>
        <w:left w:val="none" w:sz="0" w:space="0" w:color="auto"/>
        <w:bottom w:val="none" w:sz="0" w:space="0" w:color="auto"/>
        <w:right w:val="none" w:sz="0" w:space="0" w:color="auto"/>
      </w:divBdr>
    </w:div>
    <w:div w:id="1762994825">
      <w:bodyDiv w:val="1"/>
      <w:marLeft w:val="0"/>
      <w:marRight w:val="0"/>
      <w:marTop w:val="0"/>
      <w:marBottom w:val="0"/>
      <w:divBdr>
        <w:top w:val="none" w:sz="0" w:space="0" w:color="auto"/>
        <w:left w:val="none" w:sz="0" w:space="0" w:color="auto"/>
        <w:bottom w:val="none" w:sz="0" w:space="0" w:color="auto"/>
        <w:right w:val="none" w:sz="0" w:space="0" w:color="auto"/>
      </w:divBdr>
    </w:div>
    <w:div w:id="1787700317">
      <w:bodyDiv w:val="1"/>
      <w:marLeft w:val="0"/>
      <w:marRight w:val="0"/>
      <w:marTop w:val="0"/>
      <w:marBottom w:val="0"/>
      <w:divBdr>
        <w:top w:val="none" w:sz="0" w:space="0" w:color="auto"/>
        <w:left w:val="none" w:sz="0" w:space="0" w:color="auto"/>
        <w:bottom w:val="none" w:sz="0" w:space="0" w:color="auto"/>
        <w:right w:val="none" w:sz="0" w:space="0" w:color="auto"/>
      </w:divBdr>
    </w:div>
    <w:div w:id="1797672445">
      <w:bodyDiv w:val="1"/>
      <w:marLeft w:val="0"/>
      <w:marRight w:val="0"/>
      <w:marTop w:val="0"/>
      <w:marBottom w:val="0"/>
      <w:divBdr>
        <w:top w:val="none" w:sz="0" w:space="0" w:color="auto"/>
        <w:left w:val="none" w:sz="0" w:space="0" w:color="auto"/>
        <w:bottom w:val="none" w:sz="0" w:space="0" w:color="auto"/>
        <w:right w:val="none" w:sz="0" w:space="0" w:color="auto"/>
      </w:divBdr>
    </w:div>
    <w:div w:id="1804880334">
      <w:bodyDiv w:val="1"/>
      <w:marLeft w:val="0"/>
      <w:marRight w:val="0"/>
      <w:marTop w:val="0"/>
      <w:marBottom w:val="0"/>
      <w:divBdr>
        <w:top w:val="none" w:sz="0" w:space="0" w:color="auto"/>
        <w:left w:val="none" w:sz="0" w:space="0" w:color="auto"/>
        <w:bottom w:val="none" w:sz="0" w:space="0" w:color="auto"/>
        <w:right w:val="none" w:sz="0" w:space="0" w:color="auto"/>
      </w:divBdr>
    </w:div>
    <w:div w:id="1825125978">
      <w:bodyDiv w:val="1"/>
      <w:marLeft w:val="0"/>
      <w:marRight w:val="0"/>
      <w:marTop w:val="0"/>
      <w:marBottom w:val="0"/>
      <w:divBdr>
        <w:top w:val="none" w:sz="0" w:space="0" w:color="auto"/>
        <w:left w:val="none" w:sz="0" w:space="0" w:color="auto"/>
        <w:bottom w:val="none" w:sz="0" w:space="0" w:color="auto"/>
        <w:right w:val="none" w:sz="0" w:space="0" w:color="auto"/>
      </w:divBdr>
    </w:div>
    <w:div w:id="1825197145">
      <w:bodyDiv w:val="1"/>
      <w:marLeft w:val="0"/>
      <w:marRight w:val="0"/>
      <w:marTop w:val="0"/>
      <w:marBottom w:val="0"/>
      <w:divBdr>
        <w:top w:val="none" w:sz="0" w:space="0" w:color="auto"/>
        <w:left w:val="none" w:sz="0" w:space="0" w:color="auto"/>
        <w:bottom w:val="none" w:sz="0" w:space="0" w:color="auto"/>
        <w:right w:val="none" w:sz="0" w:space="0" w:color="auto"/>
      </w:divBdr>
    </w:div>
    <w:div w:id="1831405555">
      <w:bodyDiv w:val="1"/>
      <w:marLeft w:val="0"/>
      <w:marRight w:val="0"/>
      <w:marTop w:val="0"/>
      <w:marBottom w:val="0"/>
      <w:divBdr>
        <w:top w:val="none" w:sz="0" w:space="0" w:color="auto"/>
        <w:left w:val="none" w:sz="0" w:space="0" w:color="auto"/>
        <w:bottom w:val="none" w:sz="0" w:space="0" w:color="auto"/>
        <w:right w:val="none" w:sz="0" w:space="0" w:color="auto"/>
      </w:divBdr>
    </w:div>
    <w:div w:id="1882940697">
      <w:bodyDiv w:val="1"/>
      <w:marLeft w:val="0"/>
      <w:marRight w:val="0"/>
      <w:marTop w:val="0"/>
      <w:marBottom w:val="0"/>
      <w:divBdr>
        <w:top w:val="none" w:sz="0" w:space="0" w:color="auto"/>
        <w:left w:val="none" w:sz="0" w:space="0" w:color="auto"/>
        <w:bottom w:val="none" w:sz="0" w:space="0" w:color="auto"/>
        <w:right w:val="none" w:sz="0" w:space="0" w:color="auto"/>
      </w:divBdr>
    </w:div>
    <w:div w:id="1892226000">
      <w:bodyDiv w:val="1"/>
      <w:marLeft w:val="0"/>
      <w:marRight w:val="0"/>
      <w:marTop w:val="0"/>
      <w:marBottom w:val="0"/>
      <w:divBdr>
        <w:top w:val="none" w:sz="0" w:space="0" w:color="auto"/>
        <w:left w:val="none" w:sz="0" w:space="0" w:color="auto"/>
        <w:bottom w:val="none" w:sz="0" w:space="0" w:color="auto"/>
        <w:right w:val="none" w:sz="0" w:space="0" w:color="auto"/>
      </w:divBdr>
    </w:div>
    <w:div w:id="1902791294">
      <w:bodyDiv w:val="1"/>
      <w:marLeft w:val="0"/>
      <w:marRight w:val="0"/>
      <w:marTop w:val="0"/>
      <w:marBottom w:val="0"/>
      <w:divBdr>
        <w:top w:val="none" w:sz="0" w:space="0" w:color="auto"/>
        <w:left w:val="none" w:sz="0" w:space="0" w:color="auto"/>
        <w:bottom w:val="none" w:sz="0" w:space="0" w:color="auto"/>
        <w:right w:val="none" w:sz="0" w:space="0" w:color="auto"/>
      </w:divBdr>
    </w:div>
    <w:div w:id="1908953402">
      <w:bodyDiv w:val="1"/>
      <w:marLeft w:val="0"/>
      <w:marRight w:val="0"/>
      <w:marTop w:val="0"/>
      <w:marBottom w:val="0"/>
      <w:divBdr>
        <w:top w:val="none" w:sz="0" w:space="0" w:color="auto"/>
        <w:left w:val="none" w:sz="0" w:space="0" w:color="auto"/>
        <w:bottom w:val="none" w:sz="0" w:space="0" w:color="auto"/>
        <w:right w:val="none" w:sz="0" w:space="0" w:color="auto"/>
      </w:divBdr>
    </w:div>
    <w:div w:id="1922332319">
      <w:bodyDiv w:val="1"/>
      <w:marLeft w:val="0"/>
      <w:marRight w:val="0"/>
      <w:marTop w:val="0"/>
      <w:marBottom w:val="0"/>
      <w:divBdr>
        <w:top w:val="none" w:sz="0" w:space="0" w:color="auto"/>
        <w:left w:val="none" w:sz="0" w:space="0" w:color="auto"/>
        <w:bottom w:val="none" w:sz="0" w:space="0" w:color="auto"/>
        <w:right w:val="none" w:sz="0" w:space="0" w:color="auto"/>
      </w:divBdr>
    </w:div>
    <w:div w:id="1923248658">
      <w:bodyDiv w:val="1"/>
      <w:marLeft w:val="0"/>
      <w:marRight w:val="0"/>
      <w:marTop w:val="0"/>
      <w:marBottom w:val="0"/>
      <w:divBdr>
        <w:top w:val="none" w:sz="0" w:space="0" w:color="auto"/>
        <w:left w:val="none" w:sz="0" w:space="0" w:color="auto"/>
        <w:bottom w:val="none" w:sz="0" w:space="0" w:color="auto"/>
        <w:right w:val="none" w:sz="0" w:space="0" w:color="auto"/>
      </w:divBdr>
    </w:div>
    <w:div w:id="1929802641">
      <w:bodyDiv w:val="1"/>
      <w:marLeft w:val="0"/>
      <w:marRight w:val="0"/>
      <w:marTop w:val="0"/>
      <w:marBottom w:val="0"/>
      <w:divBdr>
        <w:top w:val="none" w:sz="0" w:space="0" w:color="auto"/>
        <w:left w:val="none" w:sz="0" w:space="0" w:color="auto"/>
        <w:bottom w:val="none" w:sz="0" w:space="0" w:color="auto"/>
        <w:right w:val="none" w:sz="0" w:space="0" w:color="auto"/>
      </w:divBdr>
    </w:div>
    <w:div w:id="1931695922">
      <w:bodyDiv w:val="1"/>
      <w:marLeft w:val="0"/>
      <w:marRight w:val="0"/>
      <w:marTop w:val="0"/>
      <w:marBottom w:val="0"/>
      <w:divBdr>
        <w:top w:val="none" w:sz="0" w:space="0" w:color="auto"/>
        <w:left w:val="none" w:sz="0" w:space="0" w:color="auto"/>
        <w:bottom w:val="none" w:sz="0" w:space="0" w:color="auto"/>
        <w:right w:val="none" w:sz="0" w:space="0" w:color="auto"/>
      </w:divBdr>
    </w:div>
    <w:div w:id="1933662819">
      <w:bodyDiv w:val="1"/>
      <w:marLeft w:val="0"/>
      <w:marRight w:val="0"/>
      <w:marTop w:val="0"/>
      <w:marBottom w:val="0"/>
      <w:divBdr>
        <w:top w:val="none" w:sz="0" w:space="0" w:color="auto"/>
        <w:left w:val="none" w:sz="0" w:space="0" w:color="auto"/>
        <w:bottom w:val="none" w:sz="0" w:space="0" w:color="auto"/>
        <w:right w:val="none" w:sz="0" w:space="0" w:color="auto"/>
      </w:divBdr>
    </w:div>
    <w:div w:id="1936208645">
      <w:bodyDiv w:val="1"/>
      <w:marLeft w:val="0"/>
      <w:marRight w:val="0"/>
      <w:marTop w:val="0"/>
      <w:marBottom w:val="0"/>
      <w:divBdr>
        <w:top w:val="none" w:sz="0" w:space="0" w:color="auto"/>
        <w:left w:val="none" w:sz="0" w:space="0" w:color="auto"/>
        <w:bottom w:val="none" w:sz="0" w:space="0" w:color="auto"/>
        <w:right w:val="none" w:sz="0" w:space="0" w:color="auto"/>
      </w:divBdr>
    </w:div>
    <w:div w:id="1939562013">
      <w:bodyDiv w:val="1"/>
      <w:marLeft w:val="0"/>
      <w:marRight w:val="0"/>
      <w:marTop w:val="0"/>
      <w:marBottom w:val="0"/>
      <w:divBdr>
        <w:top w:val="none" w:sz="0" w:space="0" w:color="auto"/>
        <w:left w:val="none" w:sz="0" w:space="0" w:color="auto"/>
        <w:bottom w:val="none" w:sz="0" w:space="0" w:color="auto"/>
        <w:right w:val="none" w:sz="0" w:space="0" w:color="auto"/>
      </w:divBdr>
    </w:div>
    <w:div w:id="1945990888">
      <w:bodyDiv w:val="1"/>
      <w:marLeft w:val="0"/>
      <w:marRight w:val="0"/>
      <w:marTop w:val="0"/>
      <w:marBottom w:val="0"/>
      <w:divBdr>
        <w:top w:val="none" w:sz="0" w:space="0" w:color="auto"/>
        <w:left w:val="none" w:sz="0" w:space="0" w:color="auto"/>
        <w:bottom w:val="none" w:sz="0" w:space="0" w:color="auto"/>
        <w:right w:val="none" w:sz="0" w:space="0" w:color="auto"/>
      </w:divBdr>
    </w:div>
    <w:div w:id="1957758332">
      <w:bodyDiv w:val="1"/>
      <w:marLeft w:val="0"/>
      <w:marRight w:val="0"/>
      <w:marTop w:val="0"/>
      <w:marBottom w:val="0"/>
      <w:divBdr>
        <w:top w:val="none" w:sz="0" w:space="0" w:color="auto"/>
        <w:left w:val="none" w:sz="0" w:space="0" w:color="auto"/>
        <w:bottom w:val="none" w:sz="0" w:space="0" w:color="auto"/>
        <w:right w:val="none" w:sz="0" w:space="0" w:color="auto"/>
      </w:divBdr>
    </w:div>
    <w:div w:id="1964538709">
      <w:bodyDiv w:val="1"/>
      <w:marLeft w:val="0"/>
      <w:marRight w:val="0"/>
      <w:marTop w:val="0"/>
      <w:marBottom w:val="0"/>
      <w:divBdr>
        <w:top w:val="none" w:sz="0" w:space="0" w:color="auto"/>
        <w:left w:val="none" w:sz="0" w:space="0" w:color="auto"/>
        <w:bottom w:val="none" w:sz="0" w:space="0" w:color="auto"/>
        <w:right w:val="none" w:sz="0" w:space="0" w:color="auto"/>
      </w:divBdr>
    </w:div>
    <w:div w:id="1968051681">
      <w:bodyDiv w:val="1"/>
      <w:marLeft w:val="0"/>
      <w:marRight w:val="0"/>
      <w:marTop w:val="0"/>
      <w:marBottom w:val="0"/>
      <w:divBdr>
        <w:top w:val="none" w:sz="0" w:space="0" w:color="auto"/>
        <w:left w:val="none" w:sz="0" w:space="0" w:color="auto"/>
        <w:bottom w:val="none" w:sz="0" w:space="0" w:color="auto"/>
        <w:right w:val="none" w:sz="0" w:space="0" w:color="auto"/>
      </w:divBdr>
    </w:div>
    <w:div w:id="1970933079">
      <w:bodyDiv w:val="1"/>
      <w:marLeft w:val="0"/>
      <w:marRight w:val="0"/>
      <w:marTop w:val="0"/>
      <w:marBottom w:val="0"/>
      <w:divBdr>
        <w:top w:val="none" w:sz="0" w:space="0" w:color="auto"/>
        <w:left w:val="none" w:sz="0" w:space="0" w:color="auto"/>
        <w:bottom w:val="none" w:sz="0" w:space="0" w:color="auto"/>
        <w:right w:val="none" w:sz="0" w:space="0" w:color="auto"/>
      </w:divBdr>
    </w:div>
    <w:div w:id="1997607475">
      <w:bodyDiv w:val="1"/>
      <w:marLeft w:val="0"/>
      <w:marRight w:val="0"/>
      <w:marTop w:val="0"/>
      <w:marBottom w:val="0"/>
      <w:divBdr>
        <w:top w:val="none" w:sz="0" w:space="0" w:color="auto"/>
        <w:left w:val="none" w:sz="0" w:space="0" w:color="auto"/>
        <w:bottom w:val="none" w:sz="0" w:space="0" w:color="auto"/>
        <w:right w:val="none" w:sz="0" w:space="0" w:color="auto"/>
      </w:divBdr>
    </w:div>
    <w:div w:id="2013332145">
      <w:bodyDiv w:val="1"/>
      <w:marLeft w:val="0"/>
      <w:marRight w:val="0"/>
      <w:marTop w:val="0"/>
      <w:marBottom w:val="0"/>
      <w:divBdr>
        <w:top w:val="none" w:sz="0" w:space="0" w:color="auto"/>
        <w:left w:val="none" w:sz="0" w:space="0" w:color="auto"/>
        <w:bottom w:val="none" w:sz="0" w:space="0" w:color="auto"/>
        <w:right w:val="none" w:sz="0" w:space="0" w:color="auto"/>
      </w:divBdr>
    </w:div>
    <w:div w:id="2023777734">
      <w:bodyDiv w:val="1"/>
      <w:marLeft w:val="0"/>
      <w:marRight w:val="0"/>
      <w:marTop w:val="0"/>
      <w:marBottom w:val="0"/>
      <w:divBdr>
        <w:top w:val="none" w:sz="0" w:space="0" w:color="auto"/>
        <w:left w:val="none" w:sz="0" w:space="0" w:color="auto"/>
        <w:bottom w:val="none" w:sz="0" w:space="0" w:color="auto"/>
        <w:right w:val="none" w:sz="0" w:space="0" w:color="auto"/>
      </w:divBdr>
    </w:div>
    <w:div w:id="2043362703">
      <w:bodyDiv w:val="1"/>
      <w:marLeft w:val="0"/>
      <w:marRight w:val="0"/>
      <w:marTop w:val="0"/>
      <w:marBottom w:val="0"/>
      <w:divBdr>
        <w:top w:val="none" w:sz="0" w:space="0" w:color="auto"/>
        <w:left w:val="none" w:sz="0" w:space="0" w:color="auto"/>
        <w:bottom w:val="none" w:sz="0" w:space="0" w:color="auto"/>
        <w:right w:val="none" w:sz="0" w:space="0" w:color="auto"/>
      </w:divBdr>
    </w:div>
    <w:div w:id="2053382496">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 w:id="2067606289">
      <w:bodyDiv w:val="1"/>
      <w:marLeft w:val="0"/>
      <w:marRight w:val="0"/>
      <w:marTop w:val="0"/>
      <w:marBottom w:val="0"/>
      <w:divBdr>
        <w:top w:val="none" w:sz="0" w:space="0" w:color="auto"/>
        <w:left w:val="none" w:sz="0" w:space="0" w:color="auto"/>
        <w:bottom w:val="none" w:sz="0" w:space="0" w:color="auto"/>
        <w:right w:val="none" w:sz="0" w:space="0" w:color="auto"/>
      </w:divBdr>
    </w:div>
    <w:div w:id="2077049551">
      <w:bodyDiv w:val="1"/>
      <w:marLeft w:val="0"/>
      <w:marRight w:val="0"/>
      <w:marTop w:val="0"/>
      <w:marBottom w:val="0"/>
      <w:divBdr>
        <w:top w:val="none" w:sz="0" w:space="0" w:color="auto"/>
        <w:left w:val="none" w:sz="0" w:space="0" w:color="auto"/>
        <w:bottom w:val="none" w:sz="0" w:space="0" w:color="auto"/>
        <w:right w:val="none" w:sz="0" w:space="0" w:color="auto"/>
      </w:divBdr>
    </w:div>
    <w:div w:id="2077244801">
      <w:bodyDiv w:val="1"/>
      <w:marLeft w:val="0"/>
      <w:marRight w:val="0"/>
      <w:marTop w:val="0"/>
      <w:marBottom w:val="0"/>
      <w:divBdr>
        <w:top w:val="none" w:sz="0" w:space="0" w:color="auto"/>
        <w:left w:val="none" w:sz="0" w:space="0" w:color="auto"/>
        <w:bottom w:val="none" w:sz="0" w:space="0" w:color="auto"/>
        <w:right w:val="none" w:sz="0" w:space="0" w:color="auto"/>
      </w:divBdr>
    </w:div>
    <w:div w:id="2084794719">
      <w:bodyDiv w:val="1"/>
      <w:marLeft w:val="0"/>
      <w:marRight w:val="0"/>
      <w:marTop w:val="0"/>
      <w:marBottom w:val="0"/>
      <w:divBdr>
        <w:top w:val="none" w:sz="0" w:space="0" w:color="auto"/>
        <w:left w:val="none" w:sz="0" w:space="0" w:color="auto"/>
        <w:bottom w:val="none" w:sz="0" w:space="0" w:color="auto"/>
        <w:right w:val="none" w:sz="0" w:space="0" w:color="auto"/>
      </w:divBdr>
    </w:div>
    <w:div w:id="2100252718">
      <w:bodyDiv w:val="1"/>
      <w:marLeft w:val="0"/>
      <w:marRight w:val="0"/>
      <w:marTop w:val="0"/>
      <w:marBottom w:val="0"/>
      <w:divBdr>
        <w:top w:val="none" w:sz="0" w:space="0" w:color="auto"/>
        <w:left w:val="none" w:sz="0" w:space="0" w:color="auto"/>
        <w:bottom w:val="none" w:sz="0" w:space="0" w:color="auto"/>
        <w:right w:val="none" w:sz="0" w:space="0" w:color="auto"/>
      </w:divBdr>
    </w:div>
    <w:div w:id="2115055328">
      <w:bodyDiv w:val="1"/>
      <w:marLeft w:val="0"/>
      <w:marRight w:val="0"/>
      <w:marTop w:val="0"/>
      <w:marBottom w:val="0"/>
      <w:divBdr>
        <w:top w:val="none" w:sz="0" w:space="0" w:color="auto"/>
        <w:left w:val="none" w:sz="0" w:space="0" w:color="auto"/>
        <w:bottom w:val="none" w:sz="0" w:space="0" w:color="auto"/>
        <w:right w:val="none" w:sz="0" w:space="0" w:color="auto"/>
      </w:divBdr>
    </w:div>
    <w:div w:id="2119061009">
      <w:bodyDiv w:val="1"/>
      <w:marLeft w:val="0"/>
      <w:marRight w:val="0"/>
      <w:marTop w:val="0"/>
      <w:marBottom w:val="0"/>
      <w:divBdr>
        <w:top w:val="none" w:sz="0" w:space="0" w:color="auto"/>
        <w:left w:val="none" w:sz="0" w:space="0" w:color="auto"/>
        <w:bottom w:val="none" w:sz="0" w:space="0" w:color="auto"/>
        <w:right w:val="none" w:sz="0" w:space="0" w:color="auto"/>
      </w:divBdr>
    </w:div>
    <w:div w:id="2140679313">
      <w:bodyDiv w:val="1"/>
      <w:marLeft w:val="0"/>
      <w:marRight w:val="0"/>
      <w:marTop w:val="0"/>
      <w:marBottom w:val="0"/>
      <w:divBdr>
        <w:top w:val="none" w:sz="0" w:space="0" w:color="auto"/>
        <w:left w:val="none" w:sz="0" w:space="0" w:color="auto"/>
        <w:bottom w:val="none" w:sz="0" w:space="0" w:color="auto"/>
        <w:right w:val="none" w:sz="0" w:space="0" w:color="auto"/>
      </w:divBdr>
    </w:div>
    <w:div w:id="214651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ernandorodriguez@javeriana.edu.co" TargetMode="External"/><Relationship Id="rId13" Type="http://schemas.microsoft.com/office/2011/relationships/commentsExtended" Target="commentsExtended.xml"/><Relationship Id="rId18" Type="http://schemas.openxmlformats.org/officeDocument/2006/relationships/hyperlink" Target="https://www-cambridge-org.ezproxy.javeriana.edu.co/core/article/workrelated-unintentional-injuries-associated-with-hurricane-sandy-in-new-jersey/AB0220A1F1E274EA41B0C2A33D0F2DCB" TargetMode="External"/><Relationship Id="rId26" Type="http://schemas.openxmlformats.org/officeDocument/2006/relationships/hyperlink" Target="https://www.ncbi.nlm.nih.gov/pubmed/30855601" TargetMode="External"/><Relationship Id="rId39" Type="http://schemas.openxmlformats.org/officeDocument/2006/relationships/hyperlink" Target="https://www.ncbi.nlm.nih.gov/pubmed/15943210" TargetMode="External"/><Relationship Id="rId3" Type="http://schemas.openxmlformats.org/officeDocument/2006/relationships/styles" Target="styles.xml"/><Relationship Id="rId21" Type="http://schemas.openxmlformats.org/officeDocument/2006/relationships/hyperlink" Target="http://hdl.handle.net/2027/uc1.31210011098603" TargetMode="External"/><Relationship Id="rId34" Type="http://schemas.openxmlformats.org/officeDocument/2006/relationships/hyperlink" Target="https://www.sciencedirect.com/science/article/pii/S0747563215001119" TargetMode="External"/><Relationship Id="rId42" Type="http://schemas.openxmlformats.org/officeDocument/2006/relationships/hyperlink" Target="https://www.openaire.eu/search/publication?articleId=narcis______::72fa20eaf2f70373b9f4223ed8789f52" TargetMode="External"/><Relationship Id="rId47" Type="http://schemas.microsoft.com/office/2011/relationships/people" Target="people.xml"/><Relationship Id="rId7" Type="http://schemas.openxmlformats.org/officeDocument/2006/relationships/oleObject" Target="embeddings/oleObject1.bin"/><Relationship Id="rId12" Type="http://schemas.openxmlformats.org/officeDocument/2006/relationships/comments" Target="comments.xml"/><Relationship Id="rId17" Type="http://schemas.openxmlformats.org/officeDocument/2006/relationships/hyperlink" Target="https://jlc.jst.go.jp/DN/JALC/10007643537?from=SUMMON" TargetMode="External"/><Relationship Id="rId25" Type="http://schemas.openxmlformats.org/officeDocument/2006/relationships/hyperlink" Target="https://www.ncbi.nlm.nih.gov/pubmed/29560330" TargetMode="External"/><Relationship Id="rId33" Type="http://schemas.openxmlformats.org/officeDocument/2006/relationships/hyperlink" Target="https://www.sciencedirect.com/science/article/pii/S0262885617301191" TargetMode="External"/><Relationship Id="rId38" Type="http://schemas.openxmlformats.org/officeDocument/2006/relationships/hyperlink" Target="https://www.sciencedirect.com/science/article/pii/S0167865518301302"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pii/S0925753517315631" TargetMode="External"/><Relationship Id="rId20" Type="http://schemas.openxmlformats.org/officeDocument/2006/relationships/hyperlink" Target="https://www.ncbi.nlm.nih.gov/pubmed/30095587" TargetMode="External"/><Relationship Id="rId29" Type="http://schemas.openxmlformats.org/officeDocument/2006/relationships/hyperlink" Target="https://ieeexplore.ieee.org/document/7299638" TargetMode="External"/><Relationship Id="rId41" Type="http://schemas.openxmlformats.org/officeDocument/2006/relationships/hyperlink" Target="https://ieeexplore.ieee.org/document/776375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hyperlink" Target="https://www.ncbi.nlm.nih.gov/pubmed/24707177" TargetMode="External"/><Relationship Id="rId32" Type="http://schemas.openxmlformats.org/officeDocument/2006/relationships/hyperlink" Target="https://journals.sagepub.com/doi/full/10.1177/0018720817753907" TargetMode="External"/><Relationship Id="rId37" Type="http://schemas.openxmlformats.org/officeDocument/2006/relationships/hyperlink" Target="https://arxiv.org/abs/1604.03489" TargetMode="External"/><Relationship Id="rId40" Type="http://schemas.openxmlformats.org/officeDocument/2006/relationships/hyperlink" Target="https://ieeexplore.ieee.org/document/7812588" TargetMode="External"/><Relationship Id="rId45" Type="http://schemas.openxmlformats.org/officeDocument/2006/relationships/hyperlink" Target="https://www.sciencedirect.com/science/article/pii/S0361476X10000536" TargetMode="External"/><Relationship Id="rId5" Type="http://schemas.openxmlformats.org/officeDocument/2006/relationships/webSettings" Target="webSettings.xml"/><Relationship Id="rId15" Type="http://schemas.openxmlformats.org/officeDocument/2006/relationships/hyperlink" Target="http://dialnet.unirioja.es/servlet/oaiart?codigo=2995368" TargetMode="External"/><Relationship Id="rId23" Type="http://schemas.openxmlformats.org/officeDocument/2006/relationships/hyperlink" Target="https://www.ncbi.nlm.nih.gov/pubmed/25880219" TargetMode="External"/><Relationship Id="rId28" Type="http://schemas.openxmlformats.org/officeDocument/2006/relationships/hyperlink" Target="https://www.sciencedirect.com/science/article/pii/S092658051830013X" TargetMode="External"/><Relationship Id="rId36" Type="http://schemas.openxmlformats.org/officeDocument/2006/relationships/hyperlink" Target="https://www.sciencedirect.com/science/article/pii/S0925231217302023" TargetMode="External"/><Relationship Id="rId10" Type="http://schemas.openxmlformats.org/officeDocument/2006/relationships/hyperlink" Target="mailto:egonzal@javeriana.edu.co" TargetMode="External"/><Relationship Id="rId19" Type="http://schemas.openxmlformats.org/officeDocument/2006/relationships/hyperlink" Target="http://www.tandfonline.com/doi/abs/10.1080/10803548.2008.11076775" TargetMode="External"/><Relationship Id="rId31" Type="http://schemas.openxmlformats.org/officeDocument/2006/relationships/hyperlink" Target="https://journals.sagepub.com/doi/full/10.1177/1541931213601740" TargetMode="External"/><Relationship Id="rId44" Type="http://schemas.openxmlformats.org/officeDocument/2006/relationships/hyperlink" Target="http://catalog.hathitrust.org/Record/006161829" TargetMode="External"/><Relationship Id="rId4" Type="http://schemas.openxmlformats.org/officeDocument/2006/relationships/settings" Target="settings.xml"/><Relationship Id="rId9" Type="http://schemas.openxmlformats.org/officeDocument/2006/relationships/hyperlink" Target="mailto:ronaldraxon@gmail.com" TargetMode="External"/><Relationship Id="rId14" Type="http://schemas.microsoft.com/office/2016/09/relationships/commentsIds" Target="commentsIds.xml"/><Relationship Id="rId22" Type="http://schemas.openxmlformats.org/officeDocument/2006/relationships/hyperlink" Target="https://onlinelibrary.wiley.com/doi/abs/10.1111/ina.12158" TargetMode="External"/><Relationship Id="rId27" Type="http://schemas.openxmlformats.org/officeDocument/2006/relationships/hyperlink" Target="https://ieeexplore.ieee.org/document/6513203" TargetMode="External"/><Relationship Id="rId30" Type="http://schemas.openxmlformats.org/officeDocument/2006/relationships/hyperlink" Target="https://www.sciencedirect.com/science/article/pii/S1566253518301064" TargetMode="External"/><Relationship Id="rId35" Type="http://schemas.openxmlformats.org/officeDocument/2006/relationships/hyperlink" Target="http://dl.acm.org/citation.cfm?id=3133948" TargetMode="External"/><Relationship Id="rId43" Type="http://schemas.openxmlformats.org/officeDocument/2006/relationships/hyperlink" Target="https://www.sciencedirect.com/science/article/pii/S0893608008000944"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30488978846299"/>
          <c:y val="5.0925925925925923E-2"/>
          <c:w val="0.83919667760965611"/>
          <c:h val="0.6869291338582677"/>
        </c:manualLayout>
      </c:layout>
      <c:scatterChart>
        <c:scatterStyle val="lineMarker"/>
        <c:varyColors val="0"/>
        <c:ser>
          <c:idx val="0"/>
          <c:order val="0"/>
          <c:tx>
            <c:strRef>
              <c:f>Hoja1!$F$1</c:f>
              <c:strCache>
                <c:ptCount val="1"/>
                <c:pt idx="0">
                  <c:v>Colombia</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s>
            <c:dLbl>
              <c:idx val="6"/>
              <c:layout>
                <c:manualLayout>
                  <c:x val="-2.5493945188016912E-3"/>
                  <c:y val="-2.909090909090909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470-458D-A596-B40F74CC1BE7}"/>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470-458D-A596-B40F74CC1BE7}"/>
                </c:ext>
              </c:extLst>
            </c:dLbl>
            <c:dLbl>
              <c:idx val="8"/>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470-458D-A596-B40F74CC1B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1"/>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Hoja1!$F$2:$F$10</c:f>
              <c:numCache>
                <c:formatCode>General</c:formatCode>
                <c:ptCount val="9"/>
                <c:pt idx="0">
                  <c:v>329</c:v>
                </c:pt>
                <c:pt idx="1">
                  <c:v>307</c:v>
                </c:pt>
                <c:pt idx="2">
                  <c:v>338</c:v>
                </c:pt>
                <c:pt idx="3">
                  <c:v>331</c:v>
                </c:pt>
                <c:pt idx="4">
                  <c:v>298</c:v>
                </c:pt>
                <c:pt idx="5" formatCode="#,##0">
                  <c:v>1021</c:v>
                </c:pt>
                <c:pt idx="6" formatCode="#,##0">
                  <c:v>1346</c:v>
                </c:pt>
                <c:pt idx="7">
                  <c:v>874</c:v>
                </c:pt>
                <c:pt idx="8" formatCode="#,##0">
                  <c:v>1078</c:v>
                </c:pt>
              </c:numCache>
            </c:numRef>
          </c:yVal>
          <c:smooth val="0"/>
          <c:extLst>
            <c:ext xmlns:c16="http://schemas.microsoft.com/office/drawing/2014/chart" uri="{C3380CC4-5D6E-409C-BE32-E72D297353CC}">
              <c16:uniqueId val="{00000004-4470-458D-A596-B40F74CC1BE7}"/>
            </c:ext>
          </c:extLst>
        </c:ser>
        <c:ser>
          <c:idx val="1"/>
          <c:order val="1"/>
          <c:tx>
            <c:strRef>
              <c:f>Hoja1!$G$1</c:f>
              <c:strCache>
                <c:ptCount val="1"/>
                <c:pt idx="0">
                  <c:v>Ciudad de Bogotá</c:v>
                </c:pt>
              </c:strCache>
            </c:strRef>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Lbls>
            <c:dLbl>
              <c:idx val="6"/>
              <c:layout>
                <c:manualLayout>
                  <c:x val="0"/>
                  <c:y val="-4.3636363636363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470-458D-A596-B40F74CC1BE7}"/>
                </c:ext>
              </c:extLst>
            </c:dLbl>
            <c:dLbl>
              <c:idx val="7"/>
              <c:layout>
                <c:manualLayout>
                  <c:x val="-9.5784334104225648E-17"/>
                  <c:y val="-4.838709677419364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470-458D-A596-B40F74CC1BE7}"/>
                </c:ext>
              </c:extLst>
            </c:dLbl>
            <c:dLbl>
              <c:idx val="8"/>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470-458D-A596-B40F74CC1B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2"/>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Hoja1!$G$2:$G$10</c:f>
              <c:numCache>
                <c:formatCode>General</c:formatCode>
                <c:ptCount val="9"/>
                <c:pt idx="0">
                  <c:v>59</c:v>
                </c:pt>
                <c:pt idx="1">
                  <c:v>56</c:v>
                </c:pt>
                <c:pt idx="2">
                  <c:v>39</c:v>
                </c:pt>
                <c:pt idx="3">
                  <c:v>49</c:v>
                </c:pt>
                <c:pt idx="4">
                  <c:v>45</c:v>
                </c:pt>
                <c:pt idx="5">
                  <c:v>119</c:v>
                </c:pt>
                <c:pt idx="6">
                  <c:v>172</c:v>
                </c:pt>
                <c:pt idx="7">
                  <c:v>151</c:v>
                </c:pt>
                <c:pt idx="8">
                  <c:v>165</c:v>
                </c:pt>
              </c:numCache>
            </c:numRef>
          </c:yVal>
          <c:smooth val="0"/>
          <c:extLst>
            <c:ext xmlns:c16="http://schemas.microsoft.com/office/drawing/2014/chart" uri="{C3380CC4-5D6E-409C-BE32-E72D297353CC}">
              <c16:uniqueId val="{00000009-4470-458D-A596-B40F74CC1BE7}"/>
            </c:ext>
          </c:extLst>
        </c:ser>
        <c:dLbls>
          <c:showLegendKey val="0"/>
          <c:showVal val="0"/>
          <c:showCatName val="0"/>
          <c:showSerName val="0"/>
          <c:showPercent val="0"/>
          <c:showBubbleSize val="0"/>
        </c:dLbls>
        <c:axId val="706446760"/>
        <c:axId val="706442056"/>
      </c:scatterChart>
      <c:valAx>
        <c:axId val="706446760"/>
        <c:scaling>
          <c:orientation val="minMax"/>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s-CO">
                    <a:solidFill>
                      <a:schemeClr val="tx1"/>
                    </a:solidFill>
                  </a:rPr>
                  <a:t>Año</a:t>
                </a:r>
              </a:p>
            </c:rich>
          </c:tx>
          <c:layout>
            <c:manualLayout>
              <c:xMode val="edge"/>
              <c:yMode val="edge"/>
              <c:x val="0.55307020791680039"/>
              <c:y val="0.85656369876842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 sourceLinked="1"/>
        <c:majorTickMark val="out"/>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706442056"/>
        <c:crosses val="autoZero"/>
        <c:crossBetween val="midCat"/>
      </c:valAx>
      <c:valAx>
        <c:axId val="706442056"/>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a:solidFill>
                      <a:schemeClr val="tx1"/>
                    </a:solidFill>
                  </a:rPr>
                  <a:t>Cantidad</a:t>
                </a:r>
                <a:r>
                  <a:rPr lang="en-US" baseline="0">
                    <a:solidFill>
                      <a:schemeClr val="tx1"/>
                    </a:solidFill>
                  </a:rPr>
                  <a:t> de casos </a:t>
                </a:r>
                <a:endParaRPr lang="en-US">
                  <a:solidFill>
                    <a:schemeClr val="tx1"/>
                  </a:solidFill>
                </a:endParaRPr>
              </a:p>
            </c:rich>
          </c:tx>
          <c:layout>
            <c:manualLayout>
              <c:xMode val="edge"/>
              <c:yMode val="edge"/>
              <c:x val="1.4005586684109627E-2"/>
              <c:y val="0.11365389326334208"/>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70644676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legendEntry>
        <c:idx val="2"/>
        <c:delete val="1"/>
      </c:legendEntry>
      <c:legendEntry>
        <c:idx val="3"/>
        <c:delete val="1"/>
      </c:legendEntry>
      <c:layout>
        <c:manualLayout>
          <c:xMode val="edge"/>
          <c:yMode val="edge"/>
          <c:x val="0.14131760175746055"/>
          <c:y val="0.13801510653195176"/>
          <c:w val="0.29684113741268237"/>
          <c:h val="0.2465002891587704"/>
        </c:manualLayout>
      </c:layout>
      <c:overlay val="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633DC-A9D3-4EE4-B7F8-7645E952E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13</Pages>
  <Words>7739</Words>
  <Characters>42570</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Enrique Gonzalez Guerrero</cp:lastModifiedBy>
  <cp:revision>3</cp:revision>
  <cp:lastPrinted>2019-05-16T18:47:00Z</cp:lastPrinted>
  <dcterms:created xsi:type="dcterms:W3CDTF">2019-05-24T17:06:00Z</dcterms:created>
  <dcterms:modified xsi:type="dcterms:W3CDTF">2019-05-24T18:02:00Z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Documents///MISyC TG - Resumen Propuesta - Ronald Rodríguez  2019-05-22 mayo(1)</vt:lpwstr>
  </property>
  <property fmtid="{D5CDD505-2E9C-101B-9397-08002B2CF9AE}" pid="7" name="RWProjectId">
    <vt:lpwstr>ap:5c093f22e4b0435efe4d9349</vt:lpwstr>
  </property>
</Properties>
</file>